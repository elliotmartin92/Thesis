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D1B8" w14:textId="1E1FD8C2" w:rsidR="00615B14" w:rsidRPr="00D311FB" w:rsidRDefault="00B82006" w:rsidP="006C0869">
      <w:pPr>
        <w:spacing w:after="240"/>
        <w:jc w:val="center"/>
        <w:rPr>
          <w:rFonts w:ascii="Arial" w:hAnsi="Arial" w:cs="Arial"/>
          <w:sz w:val="22"/>
          <w:szCs w:val="22"/>
        </w:rPr>
      </w:pPr>
      <w:bookmarkStart w:id="0" w:name="_Hlk55827068"/>
      <w:r>
        <w:rPr>
          <w:rFonts w:ascii="Arial" w:hAnsi="Arial" w:cs="Arial"/>
          <w:b/>
          <w:bCs/>
          <w:sz w:val="22"/>
          <w:szCs w:val="22"/>
        </w:rPr>
        <w:t xml:space="preserve">A </w:t>
      </w:r>
      <w:r w:rsidR="006075B4">
        <w:rPr>
          <w:rFonts w:ascii="Arial" w:hAnsi="Arial" w:cs="Arial"/>
          <w:b/>
          <w:bCs/>
          <w:sz w:val="22"/>
          <w:szCs w:val="22"/>
        </w:rPr>
        <w:t>translation control module</w:t>
      </w:r>
      <w:r w:rsidR="00615B14" w:rsidRPr="00364451">
        <w:rPr>
          <w:rFonts w:ascii="Arial" w:hAnsi="Arial" w:cs="Arial"/>
          <w:b/>
          <w:bCs/>
          <w:sz w:val="22"/>
          <w:szCs w:val="22"/>
        </w:rPr>
        <w:t xml:space="preserve"> </w:t>
      </w:r>
      <w:r>
        <w:rPr>
          <w:rFonts w:ascii="Arial" w:hAnsi="Arial" w:cs="Arial"/>
          <w:b/>
          <w:bCs/>
          <w:sz w:val="22"/>
          <w:szCs w:val="22"/>
        </w:rPr>
        <w:t>coordinates</w:t>
      </w:r>
      <w:r w:rsidRPr="00364451">
        <w:rPr>
          <w:rFonts w:ascii="Arial" w:hAnsi="Arial" w:cs="Arial"/>
          <w:b/>
          <w:bCs/>
          <w:sz w:val="22"/>
          <w:szCs w:val="22"/>
        </w:rPr>
        <w:t xml:space="preserve"> </w:t>
      </w:r>
      <w:r w:rsidR="005816A9" w:rsidRPr="00364451">
        <w:rPr>
          <w:rFonts w:ascii="Arial" w:hAnsi="Arial" w:cs="Arial"/>
          <w:b/>
          <w:bCs/>
          <w:sz w:val="22"/>
          <w:szCs w:val="22"/>
        </w:rPr>
        <w:t xml:space="preserve">germline </w:t>
      </w:r>
      <w:r w:rsidR="00615B14" w:rsidRPr="00364451">
        <w:rPr>
          <w:rFonts w:ascii="Arial" w:hAnsi="Arial" w:cs="Arial"/>
          <w:b/>
          <w:bCs/>
          <w:sz w:val="22"/>
          <w:szCs w:val="22"/>
        </w:rPr>
        <w:t>stem cell differentiation</w:t>
      </w:r>
      <w:r w:rsidR="006075B4">
        <w:rPr>
          <w:rFonts w:ascii="Arial" w:hAnsi="Arial" w:cs="Arial"/>
          <w:b/>
          <w:bCs/>
          <w:sz w:val="22"/>
          <w:szCs w:val="22"/>
        </w:rPr>
        <w:t xml:space="preserve"> with ribosome biogenesis </w:t>
      </w:r>
      <w:r w:rsidR="005816A9" w:rsidRPr="00364451">
        <w:rPr>
          <w:rFonts w:ascii="Arial" w:hAnsi="Arial" w:cs="Arial"/>
          <w:b/>
          <w:bCs/>
          <w:sz w:val="22"/>
          <w:szCs w:val="22"/>
        </w:rPr>
        <w:t>during</w:t>
      </w:r>
      <w:r w:rsidR="00615B14" w:rsidRPr="00364451">
        <w:rPr>
          <w:rFonts w:ascii="Arial" w:hAnsi="Arial" w:cs="Arial"/>
          <w:b/>
          <w:bCs/>
          <w:sz w:val="22"/>
          <w:szCs w:val="22"/>
        </w:rPr>
        <w:t xml:space="preserve"> </w:t>
      </w:r>
      <w:r w:rsidR="00615B14" w:rsidRPr="00364451">
        <w:rPr>
          <w:rFonts w:ascii="Arial" w:hAnsi="Arial" w:cs="Arial"/>
          <w:b/>
          <w:bCs/>
          <w:i/>
          <w:iCs/>
          <w:sz w:val="22"/>
          <w:szCs w:val="22"/>
        </w:rPr>
        <w:t>Drosophila</w:t>
      </w:r>
      <w:r w:rsidR="005816A9" w:rsidRPr="00364451">
        <w:rPr>
          <w:rFonts w:ascii="Arial" w:hAnsi="Arial" w:cs="Arial"/>
          <w:b/>
          <w:bCs/>
          <w:i/>
          <w:iCs/>
          <w:sz w:val="22"/>
          <w:szCs w:val="22"/>
        </w:rPr>
        <w:t xml:space="preserve"> </w:t>
      </w:r>
      <w:r w:rsidR="005816A9" w:rsidRPr="00364451">
        <w:rPr>
          <w:rFonts w:ascii="Arial" w:hAnsi="Arial" w:cs="Arial"/>
          <w:b/>
          <w:bCs/>
          <w:sz w:val="22"/>
          <w:szCs w:val="22"/>
        </w:rPr>
        <w:t>oogenesis</w:t>
      </w:r>
    </w:p>
    <w:bookmarkEnd w:id="0"/>
    <w:p w14:paraId="51B03925" w14:textId="4BE107CA" w:rsidR="00615B14" w:rsidRPr="00D311FB" w:rsidRDefault="00615B14" w:rsidP="006C0869">
      <w:pPr>
        <w:spacing w:after="240"/>
        <w:jc w:val="center"/>
        <w:rPr>
          <w:rFonts w:ascii="Arial" w:hAnsi="Arial" w:cs="Arial"/>
          <w:sz w:val="22"/>
          <w:szCs w:val="22"/>
        </w:rPr>
      </w:pPr>
      <w:r w:rsidRPr="39D2DF1D">
        <w:rPr>
          <w:rFonts w:ascii="Arial" w:hAnsi="Arial" w:cs="Arial"/>
          <w:sz w:val="22"/>
          <w:szCs w:val="22"/>
        </w:rPr>
        <w:t>Elliot Martin</w:t>
      </w:r>
      <w:r w:rsidRPr="39D2DF1D">
        <w:rPr>
          <w:rFonts w:ascii="Arial" w:hAnsi="Arial" w:cs="Arial"/>
          <w:sz w:val="22"/>
          <w:szCs w:val="22"/>
          <w:vertAlign w:val="superscript"/>
        </w:rPr>
        <w:t>1</w:t>
      </w:r>
      <w:r w:rsidRPr="39D2DF1D">
        <w:rPr>
          <w:rFonts w:ascii="Arial" w:hAnsi="Arial" w:cs="Arial"/>
          <w:sz w:val="22"/>
          <w:szCs w:val="22"/>
        </w:rPr>
        <w:t>*, Patrick Blatt</w:t>
      </w:r>
      <w:r w:rsidRPr="39D2DF1D">
        <w:rPr>
          <w:rFonts w:ascii="Arial" w:hAnsi="Arial" w:cs="Arial"/>
          <w:sz w:val="22"/>
          <w:szCs w:val="22"/>
          <w:vertAlign w:val="superscript"/>
        </w:rPr>
        <w:t>1</w:t>
      </w:r>
      <w:r w:rsidRPr="39D2DF1D">
        <w:rPr>
          <w:rFonts w:ascii="Arial" w:hAnsi="Arial" w:cs="Arial"/>
          <w:sz w:val="22"/>
          <w:szCs w:val="22"/>
        </w:rPr>
        <w:t>*, Elaine Ngyuen</w:t>
      </w:r>
      <w:r w:rsidRPr="39D2DF1D">
        <w:rPr>
          <w:rFonts w:ascii="Arial" w:hAnsi="Arial" w:cs="Arial"/>
          <w:sz w:val="22"/>
          <w:szCs w:val="22"/>
          <w:vertAlign w:val="superscript"/>
        </w:rPr>
        <w:t>2</w:t>
      </w:r>
      <w:r w:rsidRPr="39D2DF1D">
        <w:rPr>
          <w:rFonts w:ascii="Arial" w:hAnsi="Arial" w:cs="Arial"/>
          <w:sz w:val="22"/>
          <w:szCs w:val="22"/>
        </w:rPr>
        <w:t>, Roni Lahr</w:t>
      </w:r>
      <w:r w:rsidRPr="39D2DF1D">
        <w:rPr>
          <w:rFonts w:ascii="Arial" w:hAnsi="Arial" w:cs="Arial"/>
          <w:sz w:val="22"/>
          <w:szCs w:val="22"/>
          <w:vertAlign w:val="superscript"/>
        </w:rPr>
        <w:t>2</w:t>
      </w:r>
      <w:r w:rsidRPr="39D2DF1D">
        <w:rPr>
          <w:rFonts w:ascii="Arial" w:hAnsi="Arial" w:cs="Arial"/>
          <w:sz w:val="22"/>
          <w:szCs w:val="22"/>
        </w:rPr>
        <w:t xml:space="preserve">, </w:t>
      </w:r>
      <w:r w:rsidR="006B6428" w:rsidRPr="39D2DF1D">
        <w:rPr>
          <w:rFonts w:ascii="Arial" w:hAnsi="Arial" w:cs="Arial"/>
          <w:sz w:val="22"/>
          <w:szCs w:val="22"/>
        </w:rPr>
        <w:t>Sangeetha Selvam</w:t>
      </w:r>
      <w:r w:rsidR="006B6428" w:rsidRPr="39D2DF1D">
        <w:rPr>
          <w:rFonts w:ascii="Arial" w:hAnsi="Arial" w:cs="Arial"/>
          <w:sz w:val="22"/>
          <w:szCs w:val="22"/>
          <w:vertAlign w:val="superscript"/>
        </w:rPr>
        <w:t>1</w:t>
      </w:r>
      <w:r w:rsidR="006B6428">
        <w:rPr>
          <w:rFonts w:ascii="Arial" w:hAnsi="Arial" w:cs="Arial"/>
          <w:sz w:val="22"/>
          <w:szCs w:val="22"/>
        </w:rPr>
        <w:t xml:space="preserve">, </w:t>
      </w:r>
      <w:r w:rsidR="009062D9">
        <w:rPr>
          <w:rFonts w:ascii="Arial" w:hAnsi="Arial" w:cs="Arial"/>
          <w:sz w:val="22"/>
          <w:szCs w:val="22"/>
        </w:rPr>
        <w:t>Hyun Ah M. Yoon</w:t>
      </w:r>
      <w:r w:rsidR="009062D9" w:rsidRPr="39D2DF1D">
        <w:rPr>
          <w:rFonts w:ascii="Arial" w:hAnsi="Arial" w:cs="Arial"/>
          <w:sz w:val="22"/>
          <w:szCs w:val="22"/>
          <w:vertAlign w:val="superscript"/>
        </w:rPr>
        <w:t>1</w:t>
      </w:r>
      <w:r w:rsidR="009062D9">
        <w:rPr>
          <w:rFonts w:ascii="Arial" w:hAnsi="Arial" w:cs="Arial"/>
          <w:sz w:val="22"/>
          <w:szCs w:val="22"/>
          <w:vertAlign w:val="superscript"/>
        </w:rPr>
        <w:t>,3</w:t>
      </w:r>
      <w:r w:rsidR="001D53B5" w:rsidRPr="39D2DF1D">
        <w:rPr>
          <w:rFonts w:ascii="Arial" w:hAnsi="Arial" w:cs="Arial"/>
          <w:sz w:val="22"/>
          <w:szCs w:val="22"/>
        </w:rPr>
        <w:t>,</w:t>
      </w:r>
      <w:r w:rsidR="001D53B5" w:rsidRPr="006B6428">
        <w:rPr>
          <w:rFonts w:ascii="Arial" w:hAnsi="Arial" w:cs="Arial"/>
          <w:sz w:val="22"/>
          <w:szCs w:val="22"/>
        </w:rPr>
        <w:t xml:space="preserve"> </w:t>
      </w:r>
      <w:r w:rsidRPr="39D2DF1D">
        <w:rPr>
          <w:rFonts w:ascii="Arial" w:hAnsi="Arial" w:cs="Arial"/>
          <w:sz w:val="22"/>
          <w:szCs w:val="22"/>
        </w:rPr>
        <w:t>Tyler Pocchiari</w:t>
      </w:r>
      <w:r w:rsidRPr="39D2DF1D">
        <w:rPr>
          <w:rFonts w:ascii="Arial" w:hAnsi="Arial" w:cs="Arial"/>
          <w:sz w:val="22"/>
          <w:szCs w:val="22"/>
          <w:vertAlign w:val="superscript"/>
        </w:rPr>
        <w:t>1,</w:t>
      </w:r>
      <w:r w:rsidR="009062D9">
        <w:rPr>
          <w:rFonts w:ascii="Arial" w:hAnsi="Arial" w:cs="Arial"/>
          <w:sz w:val="22"/>
          <w:szCs w:val="22"/>
          <w:vertAlign w:val="superscript"/>
        </w:rPr>
        <w:t>4</w:t>
      </w:r>
      <w:r w:rsidRPr="39D2DF1D">
        <w:rPr>
          <w:rFonts w:ascii="Arial" w:hAnsi="Arial" w:cs="Arial"/>
          <w:sz w:val="22"/>
          <w:szCs w:val="22"/>
        </w:rPr>
        <w:t>,</w:t>
      </w:r>
      <w:r w:rsidR="55D4D5A2" w:rsidRPr="39D2DF1D">
        <w:rPr>
          <w:rFonts w:ascii="Arial" w:hAnsi="Arial" w:cs="Arial"/>
          <w:sz w:val="22"/>
          <w:szCs w:val="22"/>
        </w:rPr>
        <w:t xml:space="preserve"> </w:t>
      </w:r>
      <w:r w:rsidR="00967C31" w:rsidRPr="39D2DF1D">
        <w:rPr>
          <w:rFonts w:ascii="Arial" w:hAnsi="Arial" w:cs="Arial"/>
          <w:sz w:val="22"/>
          <w:szCs w:val="22"/>
        </w:rPr>
        <w:t>Shamsi Emtenani</w:t>
      </w:r>
      <w:r w:rsidR="009062D9">
        <w:rPr>
          <w:rFonts w:ascii="Arial" w:hAnsi="Arial" w:cs="Arial"/>
          <w:sz w:val="22"/>
          <w:szCs w:val="22"/>
          <w:vertAlign w:val="superscript"/>
        </w:rPr>
        <w:t>5</w:t>
      </w:r>
      <w:r w:rsidR="00967C31" w:rsidRPr="39D2DF1D">
        <w:rPr>
          <w:rFonts w:ascii="Arial" w:hAnsi="Arial" w:cs="Arial"/>
          <w:sz w:val="22"/>
          <w:szCs w:val="22"/>
        </w:rPr>
        <w:t xml:space="preserve">, Daria </w:t>
      </w:r>
      <w:r w:rsidR="00B63797">
        <w:rPr>
          <w:rFonts w:ascii="Arial" w:hAnsi="Arial" w:cs="Arial"/>
          <w:sz w:val="22"/>
          <w:szCs w:val="22"/>
        </w:rPr>
        <w:t xml:space="preserve">E. </w:t>
      </w:r>
      <w:r w:rsidR="00967C31" w:rsidRPr="39D2DF1D">
        <w:rPr>
          <w:rFonts w:ascii="Arial" w:hAnsi="Arial" w:cs="Arial"/>
          <w:sz w:val="22"/>
          <w:szCs w:val="22"/>
        </w:rPr>
        <w:t>Siekhaus</w:t>
      </w:r>
      <w:r w:rsidR="009062D9">
        <w:rPr>
          <w:rFonts w:ascii="Arial" w:hAnsi="Arial" w:cs="Arial"/>
          <w:sz w:val="22"/>
          <w:szCs w:val="22"/>
          <w:vertAlign w:val="superscript"/>
        </w:rPr>
        <w:t>5</w:t>
      </w:r>
      <w:r w:rsidR="00967C31" w:rsidRPr="39D2DF1D">
        <w:rPr>
          <w:rFonts w:ascii="Arial" w:hAnsi="Arial" w:cs="Arial"/>
          <w:sz w:val="22"/>
          <w:szCs w:val="22"/>
        </w:rPr>
        <w:t xml:space="preserve">, </w:t>
      </w:r>
      <w:r w:rsidR="005A1B59" w:rsidRPr="39D2DF1D">
        <w:rPr>
          <w:rFonts w:ascii="Arial" w:hAnsi="Arial" w:cs="Arial"/>
          <w:sz w:val="22"/>
          <w:szCs w:val="22"/>
        </w:rPr>
        <w:t>Andrea Berman</w:t>
      </w:r>
      <w:r w:rsidR="005A1B59" w:rsidRPr="39D2DF1D">
        <w:rPr>
          <w:rFonts w:ascii="Arial" w:hAnsi="Arial" w:cs="Arial"/>
          <w:sz w:val="22"/>
          <w:szCs w:val="22"/>
          <w:vertAlign w:val="superscript"/>
        </w:rPr>
        <w:t>2</w:t>
      </w:r>
      <w:r w:rsidR="005A1B59" w:rsidRPr="39D2DF1D">
        <w:rPr>
          <w:rFonts w:ascii="Arial" w:hAnsi="Arial" w:cs="Arial"/>
          <w:sz w:val="22"/>
          <w:szCs w:val="22"/>
        </w:rPr>
        <w:t xml:space="preserve">, </w:t>
      </w:r>
      <w:r w:rsidRPr="39D2DF1D">
        <w:rPr>
          <w:rFonts w:ascii="Arial" w:hAnsi="Arial" w:cs="Arial"/>
          <w:sz w:val="22"/>
          <w:szCs w:val="22"/>
        </w:rPr>
        <w:t>Gabriele Fuchs</w:t>
      </w:r>
      <w:r w:rsidRPr="39D2DF1D">
        <w:rPr>
          <w:rFonts w:ascii="Arial" w:eastAsia="Arial Unicode MS" w:hAnsi="Arial" w:cs="Arial"/>
          <w:sz w:val="22"/>
          <w:szCs w:val="22"/>
          <w:vertAlign w:val="superscript"/>
        </w:rPr>
        <w:t>1</w:t>
      </w:r>
      <w:r w:rsidRPr="39D2DF1D">
        <w:rPr>
          <w:rFonts w:ascii="Arial" w:eastAsia="HGGothicE" w:hAnsi="Arial" w:cs="Arial"/>
          <w:sz w:val="22"/>
          <w:szCs w:val="22"/>
          <w:vertAlign w:val="superscript"/>
        </w:rPr>
        <w:t>†</w:t>
      </w:r>
      <w:r w:rsidRPr="39D2DF1D">
        <w:rPr>
          <w:rFonts w:ascii="Arial" w:hAnsi="Arial" w:cs="Arial"/>
          <w:sz w:val="22"/>
          <w:szCs w:val="22"/>
        </w:rPr>
        <w:t xml:space="preserve"> and Prashanth Rangan</w:t>
      </w:r>
      <w:r w:rsidRPr="39D2DF1D">
        <w:rPr>
          <w:rFonts w:ascii="Arial" w:eastAsia="Arial Unicode MS" w:hAnsi="Arial" w:cs="Arial"/>
          <w:sz w:val="22"/>
          <w:szCs w:val="22"/>
          <w:vertAlign w:val="superscript"/>
        </w:rPr>
        <w:t>1</w:t>
      </w:r>
      <w:r w:rsidRPr="39D2DF1D">
        <w:rPr>
          <w:rFonts w:ascii="Arial" w:eastAsia="HGGothicE" w:hAnsi="Arial" w:cs="Arial"/>
          <w:sz w:val="22"/>
          <w:szCs w:val="22"/>
          <w:vertAlign w:val="superscript"/>
        </w:rPr>
        <w:t>†</w:t>
      </w:r>
    </w:p>
    <w:p w14:paraId="02C9AB65" w14:textId="77777777" w:rsidR="009062D9" w:rsidRPr="00D311FB" w:rsidRDefault="009062D9" w:rsidP="006C0869">
      <w:pPr>
        <w:spacing w:after="240"/>
        <w:jc w:val="center"/>
        <w:rPr>
          <w:rFonts w:ascii="Arial" w:hAnsi="Arial" w:cs="Arial"/>
          <w:sz w:val="22"/>
          <w:szCs w:val="22"/>
        </w:rPr>
      </w:pPr>
      <w:r w:rsidRPr="00D311FB">
        <w:rPr>
          <w:rFonts w:ascii="Arial" w:hAnsi="Arial" w:cs="Arial"/>
          <w:sz w:val="22"/>
          <w:szCs w:val="22"/>
          <w:vertAlign w:val="superscript"/>
        </w:rPr>
        <w:t>1</w:t>
      </w:r>
      <w:r w:rsidRPr="00D311FB">
        <w:rPr>
          <w:rFonts w:ascii="Arial" w:hAnsi="Arial" w:cs="Arial"/>
          <w:sz w:val="22"/>
          <w:szCs w:val="22"/>
        </w:rPr>
        <w:t>Department of Biological Sciences/RNA Institute, University at Albany SUNY, Albany, NY 12202</w:t>
      </w:r>
    </w:p>
    <w:p w14:paraId="0DC0EA75" w14:textId="77777777" w:rsidR="009062D9" w:rsidRDefault="009062D9" w:rsidP="006C0869">
      <w:pPr>
        <w:spacing w:after="240"/>
        <w:jc w:val="center"/>
        <w:rPr>
          <w:rFonts w:ascii="Arial" w:hAnsi="Arial" w:cs="Arial"/>
          <w:sz w:val="22"/>
          <w:szCs w:val="22"/>
        </w:rPr>
      </w:pPr>
      <w:r w:rsidRPr="00D311FB">
        <w:rPr>
          <w:rFonts w:ascii="Arial" w:hAnsi="Arial" w:cs="Arial"/>
          <w:sz w:val="22"/>
          <w:szCs w:val="22"/>
          <w:vertAlign w:val="superscript"/>
        </w:rPr>
        <w:t>2</w:t>
      </w:r>
      <w:r w:rsidRPr="00D311FB">
        <w:rPr>
          <w:rFonts w:ascii="Arial" w:hAnsi="Arial" w:cs="Arial"/>
          <w:sz w:val="22"/>
          <w:szCs w:val="22"/>
        </w:rPr>
        <w:t>Department of Biological Sciences, University of Pittsburgh, Pittsburgh, PA 15260</w:t>
      </w:r>
    </w:p>
    <w:p w14:paraId="3CEF4249" w14:textId="77777777" w:rsidR="009062D9" w:rsidRPr="00D311FB" w:rsidRDefault="009062D9" w:rsidP="006C0869">
      <w:pPr>
        <w:spacing w:after="240"/>
        <w:jc w:val="center"/>
        <w:rPr>
          <w:rFonts w:ascii="Arial" w:hAnsi="Arial" w:cs="Arial"/>
          <w:sz w:val="22"/>
          <w:szCs w:val="22"/>
        </w:rPr>
      </w:pPr>
      <w:r>
        <w:rPr>
          <w:rFonts w:ascii="Arial" w:hAnsi="Arial" w:cs="Arial"/>
          <w:sz w:val="22"/>
          <w:szCs w:val="22"/>
          <w:vertAlign w:val="superscript"/>
        </w:rPr>
        <w:t>3</w:t>
      </w:r>
      <w:r>
        <w:rPr>
          <w:rFonts w:ascii="Arial" w:hAnsi="Arial" w:cs="Arial"/>
          <w:sz w:val="22"/>
          <w:szCs w:val="22"/>
        </w:rPr>
        <w:t>Albany Medical College, Albany, NY 12208</w:t>
      </w:r>
    </w:p>
    <w:p w14:paraId="41CEC96B" w14:textId="77777777" w:rsidR="009062D9" w:rsidRDefault="009062D9" w:rsidP="006C0869">
      <w:pPr>
        <w:spacing w:after="240"/>
        <w:jc w:val="center"/>
        <w:rPr>
          <w:rFonts w:ascii="Arial" w:hAnsi="Arial" w:cs="Arial"/>
          <w:sz w:val="22"/>
          <w:szCs w:val="22"/>
        </w:rPr>
      </w:pPr>
      <w:r>
        <w:rPr>
          <w:rFonts w:ascii="Arial" w:hAnsi="Arial" w:cs="Arial"/>
          <w:sz w:val="22"/>
          <w:szCs w:val="22"/>
          <w:vertAlign w:val="superscript"/>
        </w:rPr>
        <w:t>4</w:t>
      </w:r>
      <w:r w:rsidRPr="00D311FB">
        <w:rPr>
          <w:rFonts w:ascii="Arial" w:hAnsi="Arial" w:cs="Arial"/>
          <w:sz w:val="22"/>
          <w:szCs w:val="22"/>
        </w:rPr>
        <w:t>SUNY Upstate Medical University, Syracuse, NY 13210-2375</w:t>
      </w:r>
    </w:p>
    <w:p w14:paraId="3511D667" w14:textId="77777777" w:rsidR="009062D9" w:rsidRDefault="009062D9" w:rsidP="006C0869">
      <w:pPr>
        <w:spacing w:after="240"/>
        <w:jc w:val="center"/>
        <w:rPr>
          <w:rFonts w:ascii="Arial" w:hAnsi="Arial" w:cs="Arial"/>
          <w:sz w:val="22"/>
          <w:szCs w:val="22"/>
        </w:rPr>
      </w:pPr>
      <w:r>
        <w:rPr>
          <w:rFonts w:ascii="Arial" w:hAnsi="Arial" w:cs="Arial"/>
          <w:sz w:val="22"/>
          <w:szCs w:val="22"/>
          <w:vertAlign w:val="superscript"/>
        </w:rPr>
        <w:t>5</w:t>
      </w:r>
      <w:r w:rsidRPr="00EE6E10">
        <w:rPr>
          <w:rFonts w:ascii="Arial" w:hAnsi="Arial" w:cs="Arial"/>
          <w:sz w:val="22"/>
          <w:szCs w:val="22"/>
        </w:rPr>
        <w:t xml:space="preserve">Institute of Science and Technology Austria, </w:t>
      </w:r>
      <w:proofErr w:type="spellStart"/>
      <w:r w:rsidRPr="00EE6E10">
        <w:rPr>
          <w:rFonts w:ascii="Arial" w:hAnsi="Arial" w:cs="Arial"/>
          <w:sz w:val="22"/>
          <w:szCs w:val="22"/>
        </w:rPr>
        <w:t>Klosterneuburg</w:t>
      </w:r>
      <w:proofErr w:type="spellEnd"/>
      <w:r w:rsidRPr="00EE6E10">
        <w:rPr>
          <w:rFonts w:ascii="Arial" w:hAnsi="Arial" w:cs="Arial"/>
          <w:sz w:val="22"/>
          <w:szCs w:val="22"/>
        </w:rPr>
        <w:t>, Austria</w:t>
      </w:r>
    </w:p>
    <w:p w14:paraId="6A2325B9" w14:textId="65935752" w:rsidR="00EE6E10" w:rsidRPr="00EE6E10" w:rsidRDefault="00EE6E10" w:rsidP="006C0869">
      <w:pPr>
        <w:spacing w:after="240"/>
        <w:jc w:val="center"/>
        <w:rPr>
          <w:rFonts w:ascii="Arial" w:hAnsi="Arial" w:cs="Arial"/>
          <w:sz w:val="22"/>
          <w:szCs w:val="22"/>
        </w:rPr>
      </w:pPr>
      <w:r w:rsidRPr="7C61A958">
        <w:rPr>
          <w:rFonts w:ascii="Arial" w:hAnsi="Arial" w:cs="Arial"/>
          <w:sz w:val="22"/>
          <w:szCs w:val="22"/>
        </w:rPr>
        <w:t>*</w:t>
      </w:r>
      <w:r>
        <w:rPr>
          <w:rFonts w:ascii="Arial" w:hAnsi="Arial" w:cs="Arial"/>
          <w:sz w:val="22"/>
          <w:szCs w:val="22"/>
        </w:rPr>
        <w:t>These authors contributed equally to this work</w:t>
      </w:r>
    </w:p>
    <w:p w14:paraId="77953363" w14:textId="77777777" w:rsidR="00615B14" w:rsidRPr="00D311FB" w:rsidRDefault="00615B14" w:rsidP="006C0869">
      <w:pPr>
        <w:spacing w:before="240"/>
        <w:jc w:val="center"/>
        <w:rPr>
          <w:rFonts w:ascii="Arial" w:hAnsi="Arial" w:cs="Arial"/>
          <w:sz w:val="22"/>
          <w:szCs w:val="22"/>
        </w:rPr>
      </w:pPr>
      <w:r w:rsidRPr="00D311FB">
        <w:rPr>
          <w:rFonts w:ascii="Arial" w:eastAsia="HGGothicE" w:hAnsi="Arial" w:cs="Arial" w:hint="eastAsia"/>
          <w:sz w:val="22"/>
          <w:szCs w:val="22"/>
          <w:vertAlign w:val="superscript"/>
        </w:rPr>
        <w:t>†</w:t>
      </w:r>
      <w:r w:rsidRPr="00D311FB">
        <w:rPr>
          <w:rFonts w:ascii="Arial" w:hAnsi="Arial" w:cs="Arial"/>
          <w:sz w:val="22"/>
          <w:szCs w:val="22"/>
        </w:rPr>
        <w:t>Co-corresponding authors</w:t>
      </w:r>
    </w:p>
    <w:p w14:paraId="672A6659" w14:textId="48803E69" w:rsidR="00615B14" w:rsidRDefault="00615B14" w:rsidP="006C0869">
      <w:pPr>
        <w:jc w:val="center"/>
        <w:rPr>
          <w:rFonts w:ascii="Arial" w:eastAsia="Arial" w:hAnsi="Arial" w:cs="Arial"/>
          <w:b/>
          <w:sz w:val="22"/>
          <w:szCs w:val="22"/>
        </w:rPr>
      </w:pPr>
      <w:r w:rsidRPr="00D311FB">
        <w:rPr>
          <w:rFonts w:ascii="Arial" w:hAnsi="Arial" w:cs="Arial"/>
          <w:sz w:val="22"/>
          <w:szCs w:val="22"/>
        </w:rPr>
        <w:t xml:space="preserve">Email: </w:t>
      </w:r>
      <w:hyperlink r:id="rId8">
        <w:r w:rsidRPr="00D311FB">
          <w:rPr>
            <w:rFonts w:ascii="Arial" w:hAnsi="Arial" w:cs="Arial"/>
            <w:color w:val="1155CC"/>
            <w:sz w:val="22"/>
            <w:szCs w:val="22"/>
            <w:u w:val="single"/>
          </w:rPr>
          <w:t>gfuchs@albany.edu</w:t>
        </w:r>
      </w:hyperlink>
      <w:r w:rsidRPr="00D311FB">
        <w:rPr>
          <w:rFonts w:ascii="Arial" w:hAnsi="Arial" w:cs="Arial"/>
          <w:sz w:val="22"/>
          <w:szCs w:val="22"/>
        </w:rPr>
        <w:t>,</w:t>
      </w:r>
      <w:r w:rsidRPr="00D311FB">
        <w:rPr>
          <w:rFonts w:ascii="Arial" w:hAnsi="Arial" w:cs="Arial"/>
          <w:color w:val="0563C1"/>
          <w:sz w:val="22"/>
          <w:szCs w:val="22"/>
        </w:rPr>
        <w:t xml:space="preserve"> </w:t>
      </w:r>
      <w:r w:rsidRPr="00D311FB">
        <w:rPr>
          <w:rFonts w:ascii="Arial" w:hAnsi="Arial" w:cs="Arial"/>
          <w:color w:val="0563C1"/>
          <w:sz w:val="22"/>
          <w:szCs w:val="22"/>
          <w:u w:val="single"/>
        </w:rPr>
        <w:t>prangan@albany.edu</w:t>
      </w:r>
    </w:p>
    <w:p w14:paraId="6EAA04F8" w14:textId="401AF9AE" w:rsidR="00606459" w:rsidRDefault="00F66F7F" w:rsidP="006C0869">
      <w:pPr>
        <w:spacing w:before="240" w:after="240"/>
        <w:jc w:val="both"/>
        <w:rPr>
          <w:rFonts w:ascii="Arial" w:eastAsia="Arial" w:hAnsi="Arial" w:cs="Arial"/>
          <w:sz w:val="22"/>
          <w:szCs w:val="22"/>
        </w:rPr>
      </w:pPr>
      <w:r>
        <w:rPr>
          <w:rFonts w:ascii="Arial" w:eastAsia="Arial" w:hAnsi="Arial" w:cs="Arial"/>
          <w:b/>
          <w:sz w:val="22"/>
          <w:szCs w:val="22"/>
        </w:rPr>
        <w:t>Summary</w:t>
      </w:r>
      <w:r w:rsidR="00FD51E7" w:rsidRPr="00D311FB">
        <w:rPr>
          <w:rFonts w:ascii="Arial" w:eastAsia="Arial" w:hAnsi="Arial" w:cs="Arial"/>
          <w:b/>
          <w:sz w:val="22"/>
          <w:szCs w:val="22"/>
        </w:rPr>
        <w:t>:</w:t>
      </w:r>
      <w:r w:rsidR="009E0C58">
        <w:rPr>
          <w:rFonts w:ascii="Arial" w:eastAsia="Arial" w:hAnsi="Arial" w:cs="Arial"/>
          <w:sz w:val="22"/>
          <w:szCs w:val="22"/>
        </w:rPr>
        <w:t xml:space="preserve"> </w:t>
      </w:r>
      <w:r w:rsidR="00870CFF">
        <w:rPr>
          <w:rFonts w:ascii="Arial" w:eastAsia="Arial" w:hAnsi="Arial" w:cs="Arial"/>
          <w:sz w:val="22"/>
          <w:szCs w:val="22"/>
        </w:rPr>
        <w:t>Ribosom</w:t>
      </w:r>
      <w:r w:rsidR="006C1AB9">
        <w:rPr>
          <w:rFonts w:ascii="Arial" w:eastAsia="Arial" w:hAnsi="Arial" w:cs="Arial"/>
          <w:sz w:val="22"/>
          <w:szCs w:val="22"/>
        </w:rPr>
        <w:t>al</w:t>
      </w:r>
      <w:r w:rsidR="00870CFF">
        <w:rPr>
          <w:rFonts w:ascii="Arial" w:eastAsia="Arial" w:hAnsi="Arial" w:cs="Arial"/>
          <w:sz w:val="22"/>
          <w:szCs w:val="22"/>
        </w:rPr>
        <w:t xml:space="preserve"> defects</w:t>
      </w:r>
      <w:r w:rsidR="008B4E44" w:rsidRPr="004C2826">
        <w:rPr>
          <w:rFonts w:ascii="Arial" w:eastAsia="Arial" w:hAnsi="Arial" w:cs="Arial"/>
          <w:sz w:val="22"/>
          <w:szCs w:val="22"/>
        </w:rPr>
        <w:t xml:space="preserve"> perturb stem cell differentiation</w:t>
      </w:r>
      <w:r w:rsidR="00651620">
        <w:rPr>
          <w:rFonts w:ascii="Arial" w:eastAsia="Arial" w:hAnsi="Arial" w:cs="Arial"/>
          <w:sz w:val="22"/>
          <w:szCs w:val="22"/>
        </w:rPr>
        <w:t>,</w:t>
      </w:r>
      <w:r w:rsidR="008B4E44">
        <w:rPr>
          <w:rFonts w:ascii="Arial" w:eastAsia="Arial" w:hAnsi="Arial" w:cs="Arial"/>
          <w:sz w:val="22"/>
          <w:szCs w:val="22"/>
        </w:rPr>
        <w:t xml:space="preserve"> caus</w:t>
      </w:r>
      <w:r w:rsidR="005E4136">
        <w:rPr>
          <w:rFonts w:ascii="Arial" w:eastAsia="Arial" w:hAnsi="Arial" w:cs="Arial"/>
          <w:sz w:val="22"/>
          <w:szCs w:val="22"/>
        </w:rPr>
        <w:t>ing</w:t>
      </w:r>
      <w:r w:rsidR="008B4E44">
        <w:rPr>
          <w:rFonts w:ascii="Arial" w:eastAsia="Arial" w:hAnsi="Arial" w:cs="Arial"/>
          <w:sz w:val="22"/>
          <w:szCs w:val="22"/>
        </w:rPr>
        <w:t xml:space="preserve"> diseases called </w:t>
      </w:r>
      <w:proofErr w:type="spellStart"/>
      <w:r w:rsidR="008B4E44">
        <w:rPr>
          <w:rFonts w:ascii="Arial" w:eastAsia="Arial" w:hAnsi="Arial" w:cs="Arial"/>
          <w:sz w:val="22"/>
          <w:szCs w:val="22"/>
        </w:rPr>
        <w:t>ribosomopathies</w:t>
      </w:r>
      <w:proofErr w:type="spellEnd"/>
      <w:r w:rsidR="008B4E44" w:rsidRPr="009A7F07">
        <w:rPr>
          <w:rFonts w:ascii="Arial" w:eastAsia="Arial" w:hAnsi="Arial" w:cs="Arial"/>
          <w:sz w:val="22"/>
          <w:szCs w:val="22"/>
        </w:rPr>
        <w:t>.</w:t>
      </w:r>
      <w:r w:rsidR="008B4E44" w:rsidRPr="00F50A7E">
        <w:rPr>
          <w:rFonts w:ascii="Arial" w:eastAsia="Arial" w:hAnsi="Arial" w:cs="Arial"/>
          <w:sz w:val="22"/>
          <w:szCs w:val="22"/>
        </w:rPr>
        <w:t xml:space="preserve"> </w:t>
      </w:r>
      <w:r w:rsidR="008B4E44" w:rsidRPr="00637479">
        <w:rPr>
          <w:rFonts w:ascii="Arial" w:eastAsia="Arial" w:hAnsi="Arial" w:cs="Arial"/>
          <w:sz w:val="22"/>
          <w:szCs w:val="22"/>
        </w:rPr>
        <w:t xml:space="preserve">How </w:t>
      </w:r>
      <w:r w:rsidR="008B4E44" w:rsidRPr="008762AA">
        <w:rPr>
          <w:rFonts w:ascii="Arial" w:eastAsia="Arial" w:hAnsi="Arial" w:cs="Arial"/>
          <w:sz w:val="22"/>
          <w:szCs w:val="22"/>
        </w:rPr>
        <w:t xml:space="preserve">ribosome </w:t>
      </w:r>
      <w:r w:rsidR="00684E0C" w:rsidRPr="008762AA">
        <w:rPr>
          <w:rFonts w:ascii="Arial" w:eastAsia="Arial" w:hAnsi="Arial" w:cs="Arial"/>
          <w:sz w:val="22"/>
          <w:szCs w:val="22"/>
        </w:rPr>
        <w:t>levels</w:t>
      </w:r>
      <w:r w:rsidR="00684E0C">
        <w:rPr>
          <w:rFonts w:ascii="Arial" w:eastAsia="Arial" w:hAnsi="Arial" w:cs="Arial"/>
          <w:sz w:val="22"/>
          <w:szCs w:val="22"/>
        </w:rPr>
        <w:t xml:space="preserve"> </w:t>
      </w:r>
      <w:r w:rsidR="008B4E44">
        <w:rPr>
          <w:rFonts w:ascii="Arial" w:eastAsia="Arial" w:hAnsi="Arial" w:cs="Arial"/>
          <w:sz w:val="22"/>
          <w:szCs w:val="22"/>
        </w:rPr>
        <w:t xml:space="preserve">control </w:t>
      </w:r>
      <w:r w:rsidR="008B4E44" w:rsidRPr="00637479">
        <w:rPr>
          <w:rFonts w:ascii="Arial" w:eastAsia="Arial" w:hAnsi="Arial" w:cs="Arial"/>
          <w:sz w:val="22"/>
          <w:szCs w:val="22"/>
        </w:rPr>
        <w:t>stem cell differentiation is</w:t>
      </w:r>
      <w:r w:rsidR="008B4E44">
        <w:rPr>
          <w:rFonts w:ascii="Arial" w:eastAsia="Arial" w:hAnsi="Arial" w:cs="Arial"/>
          <w:sz w:val="22"/>
          <w:szCs w:val="22"/>
        </w:rPr>
        <w:t xml:space="preserve"> not fully known</w:t>
      </w:r>
      <w:r w:rsidR="008B4E44" w:rsidRPr="00637479">
        <w:rPr>
          <w:rFonts w:ascii="Arial" w:eastAsia="Arial" w:hAnsi="Arial" w:cs="Arial"/>
          <w:sz w:val="22"/>
          <w:szCs w:val="22"/>
        </w:rPr>
        <w:t xml:space="preserve">. </w:t>
      </w:r>
      <w:r w:rsidR="00FF4395">
        <w:rPr>
          <w:rFonts w:ascii="Arial" w:eastAsia="Arial" w:hAnsi="Arial" w:cs="Arial"/>
          <w:sz w:val="22"/>
          <w:szCs w:val="22"/>
        </w:rPr>
        <w:t xml:space="preserve">Here, we discovered three </w:t>
      </w:r>
      <w:r w:rsidR="008B4E44" w:rsidRPr="00637479">
        <w:rPr>
          <w:rFonts w:ascii="Arial" w:eastAsia="Arial" w:hAnsi="Arial" w:cs="Arial"/>
          <w:sz w:val="22"/>
          <w:szCs w:val="22"/>
        </w:rPr>
        <w:t>RNA helicase</w:t>
      </w:r>
      <w:r w:rsidR="0002077C">
        <w:rPr>
          <w:rFonts w:ascii="Arial" w:eastAsia="Arial" w:hAnsi="Arial" w:cs="Arial"/>
          <w:sz w:val="22"/>
          <w:szCs w:val="22"/>
        </w:rPr>
        <w:t>s</w:t>
      </w:r>
      <w:r w:rsidR="0006557A">
        <w:rPr>
          <w:rFonts w:ascii="Arial" w:eastAsia="Arial" w:hAnsi="Arial" w:cs="Arial"/>
          <w:sz w:val="22"/>
          <w:szCs w:val="22"/>
        </w:rPr>
        <w:t xml:space="preserve"> are</w:t>
      </w:r>
      <w:r w:rsidR="008B4E44" w:rsidRPr="00637479">
        <w:rPr>
          <w:rFonts w:ascii="Arial" w:eastAsia="Arial" w:hAnsi="Arial" w:cs="Arial"/>
          <w:sz w:val="22"/>
          <w:szCs w:val="22"/>
        </w:rPr>
        <w:t xml:space="preserve"> required for </w:t>
      </w:r>
      <w:r w:rsidR="00D4221A">
        <w:rPr>
          <w:rFonts w:ascii="Arial" w:eastAsia="Arial" w:hAnsi="Arial" w:cs="Arial"/>
          <w:sz w:val="22"/>
          <w:szCs w:val="22"/>
        </w:rPr>
        <w:t xml:space="preserve">ribosome biogenesis </w:t>
      </w:r>
      <w:r w:rsidR="00567E82">
        <w:rPr>
          <w:rFonts w:ascii="Arial" w:eastAsia="Arial" w:hAnsi="Arial" w:cs="Arial"/>
          <w:sz w:val="22"/>
          <w:szCs w:val="22"/>
        </w:rPr>
        <w:t>and</w:t>
      </w:r>
      <w:r w:rsidR="00376497">
        <w:rPr>
          <w:rFonts w:ascii="Arial" w:eastAsia="Arial" w:hAnsi="Arial" w:cs="Arial"/>
          <w:sz w:val="22"/>
          <w:szCs w:val="22"/>
        </w:rPr>
        <w:t xml:space="preserve"> for </w:t>
      </w:r>
      <w:r w:rsidR="00FF4395" w:rsidRPr="00470FF8">
        <w:rPr>
          <w:rFonts w:ascii="Arial" w:eastAsia="Arial" w:hAnsi="Arial" w:cs="Arial"/>
          <w:i/>
          <w:iCs/>
          <w:sz w:val="22"/>
          <w:szCs w:val="22"/>
        </w:rPr>
        <w:t xml:space="preserve">Drosophila </w:t>
      </w:r>
      <w:r w:rsidR="00FF4395">
        <w:rPr>
          <w:rFonts w:ascii="Arial" w:eastAsia="Arial" w:hAnsi="Arial" w:cs="Arial"/>
          <w:sz w:val="22"/>
          <w:szCs w:val="22"/>
        </w:rPr>
        <w:t>oogenesis</w:t>
      </w:r>
      <w:r w:rsidR="008B4E44" w:rsidRPr="00637479">
        <w:rPr>
          <w:rFonts w:ascii="Arial" w:eastAsia="Arial" w:hAnsi="Arial" w:cs="Arial"/>
          <w:sz w:val="22"/>
          <w:szCs w:val="22"/>
        </w:rPr>
        <w:t xml:space="preserve">. </w:t>
      </w:r>
      <w:r w:rsidR="00651620">
        <w:rPr>
          <w:rFonts w:ascii="Arial" w:eastAsia="Arial" w:hAnsi="Arial" w:cs="Arial"/>
          <w:sz w:val="22"/>
          <w:szCs w:val="22"/>
        </w:rPr>
        <w:t>Loss of t</w:t>
      </w:r>
      <w:r w:rsidR="00651620" w:rsidRPr="00637479">
        <w:rPr>
          <w:rFonts w:ascii="Arial" w:eastAsia="Arial" w:hAnsi="Arial" w:cs="Arial"/>
          <w:sz w:val="22"/>
          <w:szCs w:val="22"/>
        </w:rPr>
        <w:t>hese helicases</w:t>
      </w:r>
      <w:r w:rsidR="00651620">
        <w:rPr>
          <w:rFonts w:ascii="Arial" w:eastAsia="Arial" w:hAnsi="Arial" w:cs="Arial"/>
          <w:sz w:val="22"/>
          <w:szCs w:val="22"/>
        </w:rPr>
        <w:t xml:space="preserve">, which we named </w:t>
      </w:r>
      <w:r w:rsidR="00651620" w:rsidRPr="00637479">
        <w:rPr>
          <w:rFonts w:ascii="Arial" w:eastAsia="Arial" w:hAnsi="Arial" w:cs="Arial"/>
          <w:sz w:val="22"/>
          <w:szCs w:val="22"/>
        </w:rPr>
        <w:t>Aramis,</w:t>
      </w:r>
      <w:r w:rsidR="00651620">
        <w:rPr>
          <w:rFonts w:ascii="Arial" w:eastAsia="Arial" w:hAnsi="Arial" w:cs="Arial"/>
          <w:sz w:val="22"/>
          <w:szCs w:val="22"/>
        </w:rPr>
        <w:t xml:space="preserve"> </w:t>
      </w:r>
      <w:r w:rsidR="00651620" w:rsidRPr="00637479">
        <w:rPr>
          <w:rFonts w:ascii="Arial" w:eastAsia="Arial" w:hAnsi="Arial" w:cs="Arial"/>
          <w:sz w:val="22"/>
          <w:szCs w:val="22"/>
        </w:rPr>
        <w:t xml:space="preserve">Athos and </w:t>
      </w:r>
      <w:proofErr w:type="spellStart"/>
      <w:r w:rsidR="00651620" w:rsidRPr="00637479">
        <w:rPr>
          <w:rFonts w:ascii="Arial" w:eastAsia="Arial" w:hAnsi="Arial" w:cs="Arial"/>
          <w:sz w:val="22"/>
          <w:szCs w:val="22"/>
        </w:rPr>
        <w:t>Porthos</w:t>
      </w:r>
      <w:proofErr w:type="spellEnd"/>
      <w:r w:rsidR="00651620">
        <w:rPr>
          <w:rFonts w:ascii="Arial" w:eastAsia="Arial" w:hAnsi="Arial" w:cs="Arial"/>
          <w:sz w:val="22"/>
          <w:szCs w:val="22"/>
        </w:rPr>
        <w:t>,</w:t>
      </w:r>
      <w:r w:rsidR="00651620" w:rsidRPr="00637479">
        <w:rPr>
          <w:rFonts w:ascii="Arial" w:eastAsia="Arial" w:hAnsi="Arial" w:cs="Arial"/>
          <w:sz w:val="22"/>
          <w:szCs w:val="22"/>
        </w:rPr>
        <w:t xml:space="preserve"> </w:t>
      </w:r>
      <w:r w:rsidR="00651620">
        <w:rPr>
          <w:rFonts w:ascii="Arial" w:eastAsia="Arial" w:hAnsi="Arial" w:cs="Arial"/>
          <w:sz w:val="22"/>
          <w:szCs w:val="22"/>
        </w:rPr>
        <w:t>lead to aberrant stabilization of p53, cell cycle arrest and stalled</w:t>
      </w:r>
      <w:r w:rsidR="00651620" w:rsidRPr="00637479">
        <w:rPr>
          <w:rFonts w:ascii="Arial" w:eastAsia="Arial" w:hAnsi="Arial" w:cs="Arial"/>
          <w:sz w:val="22"/>
          <w:szCs w:val="22"/>
        </w:rPr>
        <w:t xml:space="preserve"> GS</w:t>
      </w:r>
      <w:r w:rsidR="00651620" w:rsidRPr="00E60F12">
        <w:rPr>
          <w:rFonts w:ascii="Arial" w:eastAsia="Arial" w:hAnsi="Arial" w:cs="Arial"/>
          <w:sz w:val="22"/>
          <w:szCs w:val="22"/>
        </w:rPr>
        <w:t xml:space="preserve">C </w:t>
      </w:r>
      <w:r w:rsidR="00651620" w:rsidRPr="00637479">
        <w:rPr>
          <w:rFonts w:ascii="Arial" w:eastAsia="Arial" w:hAnsi="Arial" w:cs="Arial"/>
          <w:sz w:val="22"/>
          <w:szCs w:val="22"/>
        </w:rPr>
        <w:t>differentiation.</w:t>
      </w:r>
      <w:r w:rsidR="00651620">
        <w:rPr>
          <w:rFonts w:ascii="Arial" w:eastAsia="Arial" w:hAnsi="Arial" w:cs="Arial"/>
          <w:sz w:val="22"/>
          <w:szCs w:val="22"/>
        </w:rPr>
        <w:t xml:space="preserve"> </w:t>
      </w:r>
      <w:r w:rsidR="00376497">
        <w:rPr>
          <w:rFonts w:ascii="Arial" w:eastAsia="Arial" w:hAnsi="Arial" w:cs="Arial"/>
          <w:sz w:val="22"/>
          <w:szCs w:val="22"/>
        </w:rPr>
        <w:t xml:space="preserve">Unexpectedly, </w:t>
      </w:r>
      <w:r w:rsidR="008B4E44" w:rsidRPr="00637479">
        <w:rPr>
          <w:rFonts w:ascii="Arial" w:eastAsia="Arial" w:hAnsi="Arial" w:cs="Arial"/>
          <w:sz w:val="22"/>
          <w:szCs w:val="22"/>
        </w:rPr>
        <w:t xml:space="preserve">Aramis </w:t>
      </w:r>
      <w:r w:rsidR="008C0219">
        <w:rPr>
          <w:rFonts w:ascii="Arial" w:eastAsia="Arial" w:hAnsi="Arial" w:cs="Arial"/>
          <w:sz w:val="22"/>
          <w:szCs w:val="22"/>
        </w:rPr>
        <w:t xml:space="preserve">is </w:t>
      </w:r>
      <w:r w:rsidR="00567E82">
        <w:rPr>
          <w:rFonts w:ascii="Arial" w:eastAsia="Arial" w:hAnsi="Arial" w:cs="Arial"/>
          <w:sz w:val="22"/>
          <w:szCs w:val="22"/>
        </w:rPr>
        <w:t>required for efficient</w:t>
      </w:r>
      <w:r w:rsidR="00567E82" w:rsidRPr="00637479">
        <w:rPr>
          <w:rFonts w:ascii="Arial" w:eastAsia="Arial" w:hAnsi="Arial" w:cs="Arial"/>
          <w:sz w:val="22"/>
          <w:szCs w:val="22"/>
        </w:rPr>
        <w:t xml:space="preserve"> </w:t>
      </w:r>
      <w:r w:rsidR="008B4E44" w:rsidRPr="00637479">
        <w:rPr>
          <w:rFonts w:ascii="Arial" w:eastAsia="Arial" w:hAnsi="Arial" w:cs="Arial"/>
          <w:sz w:val="22"/>
          <w:szCs w:val="22"/>
        </w:rPr>
        <w:t xml:space="preserve">translation of a </w:t>
      </w:r>
      <w:r w:rsidR="008B4E44">
        <w:rPr>
          <w:rFonts w:ascii="Arial" w:eastAsia="Arial" w:hAnsi="Arial" w:cs="Arial"/>
          <w:sz w:val="22"/>
          <w:szCs w:val="22"/>
        </w:rPr>
        <w:t xml:space="preserve">cohort </w:t>
      </w:r>
      <w:r w:rsidR="008B4E44" w:rsidRPr="00637479">
        <w:rPr>
          <w:rFonts w:ascii="Arial" w:eastAsia="Arial" w:hAnsi="Arial" w:cs="Arial"/>
          <w:sz w:val="22"/>
          <w:szCs w:val="22"/>
        </w:rPr>
        <w:t xml:space="preserve">of mRNAs containing a </w:t>
      </w:r>
      <w:r w:rsidR="008B4E44">
        <w:rPr>
          <w:rFonts w:ascii="Arial" w:eastAsia="Arial" w:hAnsi="Arial" w:cs="Arial"/>
          <w:sz w:val="22"/>
          <w:szCs w:val="22"/>
        </w:rPr>
        <w:t>5’-</w:t>
      </w:r>
      <w:r w:rsidR="008B4E44" w:rsidRPr="00637479">
        <w:rPr>
          <w:rFonts w:ascii="Arial" w:eastAsia="Arial" w:hAnsi="Arial" w:cs="Arial"/>
          <w:sz w:val="22"/>
          <w:szCs w:val="22"/>
        </w:rPr>
        <w:t>Terminal</w:t>
      </w:r>
      <w:r w:rsidR="008B4E44">
        <w:rPr>
          <w:rFonts w:ascii="Arial" w:eastAsia="Arial" w:hAnsi="Arial" w:cs="Arial"/>
          <w:sz w:val="22"/>
          <w:szCs w:val="22"/>
        </w:rPr>
        <w:t>-</w:t>
      </w:r>
      <w:r w:rsidR="008B4E44" w:rsidRPr="00637479">
        <w:rPr>
          <w:rFonts w:ascii="Arial" w:eastAsia="Arial" w:hAnsi="Arial" w:cs="Arial"/>
          <w:sz w:val="22"/>
          <w:szCs w:val="22"/>
        </w:rPr>
        <w:t>Oligo</w:t>
      </w:r>
      <w:r w:rsidR="008B4E44">
        <w:rPr>
          <w:rFonts w:ascii="Arial" w:eastAsia="Arial" w:hAnsi="Arial" w:cs="Arial"/>
          <w:sz w:val="22"/>
          <w:szCs w:val="22"/>
        </w:rPr>
        <w:t>-</w:t>
      </w:r>
      <w:r w:rsidR="008B4E44" w:rsidRPr="00637479">
        <w:rPr>
          <w:rFonts w:ascii="Arial" w:eastAsia="Arial" w:hAnsi="Arial" w:cs="Arial"/>
          <w:sz w:val="22"/>
          <w:szCs w:val="22"/>
        </w:rPr>
        <w:t>Pyrimidine (TOP)</w:t>
      </w:r>
      <w:r w:rsidR="00376497">
        <w:rPr>
          <w:rFonts w:ascii="Arial" w:eastAsia="Arial" w:hAnsi="Arial" w:cs="Arial"/>
          <w:sz w:val="22"/>
          <w:szCs w:val="22"/>
        </w:rPr>
        <w:t>-motif</w:t>
      </w:r>
      <w:r w:rsidR="00567E82">
        <w:rPr>
          <w:rFonts w:ascii="Arial" w:eastAsia="Arial" w:hAnsi="Arial" w:cs="Arial"/>
          <w:sz w:val="22"/>
          <w:szCs w:val="22"/>
        </w:rPr>
        <w:t xml:space="preserve">, including mRNAs that encode </w:t>
      </w:r>
      <w:r w:rsidR="008B4E44">
        <w:rPr>
          <w:rFonts w:ascii="Arial" w:eastAsia="Arial" w:hAnsi="Arial" w:cs="Arial"/>
          <w:sz w:val="22"/>
          <w:szCs w:val="22"/>
        </w:rPr>
        <w:t xml:space="preserve">ribosomal proteins </w:t>
      </w:r>
      <w:r w:rsidR="00357DFF">
        <w:rPr>
          <w:rFonts w:ascii="Arial" w:eastAsia="Arial" w:hAnsi="Arial" w:cs="Arial"/>
          <w:sz w:val="22"/>
          <w:szCs w:val="22"/>
        </w:rPr>
        <w:t xml:space="preserve">and </w:t>
      </w:r>
      <w:r w:rsidR="008B4E44">
        <w:rPr>
          <w:rFonts w:ascii="Arial" w:eastAsia="Arial" w:hAnsi="Arial" w:cs="Arial"/>
          <w:sz w:val="22"/>
          <w:szCs w:val="22"/>
        </w:rPr>
        <w:t>a</w:t>
      </w:r>
      <w:r w:rsidR="008B4E44" w:rsidRPr="00637479">
        <w:rPr>
          <w:rFonts w:ascii="Arial" w:eastAsia="Arial" w:hAnsi="Arial" w:cs="Arial"/>
          <w:sz w:val="22"/>
          <w:szCs w:val="22"/>
        </w:rPr>
        <w:t xml:space="preserve"> conserved</w:t>
      </w:r>
      <w:r w:rsidR="008B4E44">
        <w:rPr>
          <w:rFonts w:ascii="Arial" w:eastAsia="Arial" w:hAnsi="Arial" w:cs="Arial"/>
          <w:sz w:val="22"/>
          <w:szCs w:val="22"/>
        </w:rPr>
        <w:t xml:space="preserve"> p</w:t>
      </w:r>
      <w:r w:rsidR="008B4E44" w:rsidRPr="00637479">
        <w:rPr>
          <w:rFonts w:ascii="Arial" w:eastAsia="Arial" w:hAnsi="Arial" w:cs="Arial"/>
          <w:sz w:val="22"/>
          <w:szCs w:val="22"/>
        </w:rPr>
        <w:t xml:space="preserve">53 </w:t>
      </w:r>
      <w:r w:rsidR="00567E82">
        <w:rPr>
          <w:rFonts w:ascii="Arial" w:eastAsia="Arial" w:hAnsi="Arial" w:cs="Arial"/>
          <w:sz w:val="22"/>
          <w:szCs w:val="22"/>
        </w:rPr>
        <w:t>inhibitor</w:t>
      </w:r>
      <w:r w:rsidR="008B4E44">
        <w:rPr>
          <w:rFonts w:ascii="Arial" w:eastAsia="Arial" w:hAnsi="Arial" w:cs="Arial"/>
          <w:sz w:val="22"/>
          <w:szCs w:val="22"/>
        </w:rPr>
        <w:t>,</w:t>
      </w:r>
      <w:r w:rsidR="008B4E44" w:rsidRPr="00637479">
        <w:rPr>
          <w:rFonts w:ascii="Arial" w:eastAsia="Arial" w:hAnsi="Arial" w:cs="Arial"/>
          <w:sz w:val="22"/>
          <w:szCs w:val="22"/>
        </w:rPr>
        <w:t xml:space="preserve"> </w:t>
      </w:r>
      <w:r w:rsidR="008B4E44" w:rsidRPr="00637479">
        <w:rPr>
          <w:rFonts w:ascii="Arial" w:eastAsia="Arial" w:hAnsi="Arial" w:cs="Arial"/>
          <w:sz w:val="22"/>
          <w:szCs w:val="22"/>
          <w:u w:val="single"/>
        </w:rPr>
        <w:t>No</w:t>
      </w:r>
      <w:r w:rsidR="008B4E44" w:rsidRPr="00637479">
        <w:rPr>
          <w:rFonts w:ascii="Arial" w:eastAsia="Arial" w:hAnsi="Arial" w:cs="Arial"/>
          <w:sz w:val="22"/>
          <w:szCs w:val="22"/>
        </w:rPr>
        <w:t xml:space="preserve">vel </w:t>
      </w:r>
      <w:r w:rsidR="008B4E44" w:rsidRPr="00637479">
        <w:rPr>
          <w:rFonts w:ascii="Arial" w:eastAsia="Arial" w:hAnsi="Arial" w:cs="Arial"/>
          <w:sz w:val="22"/>
          <w:szCs w:val="22"/>
          <w:u w:val="single"/>
        </w:rPr>
        <w:t>N</w:t>
      </w:r>
      <w:r w:rsidR="008B4E44" w:rsidRPr="00637479">
        <w:rPr>
          <w:rFonts w:ascii="Arial" w:eastAsia="Arial" w:hAnsi="Arial" w:cs="Arial"/>
          <w:sz w:val="22"/>
          <w:szCs w:val="22"/>
        </w:rPr>
        <w:t xml:space="preserve">ucleolar protein 1 (Non1). </w:t>
      </w:r>
      <w:r w:rsidR="00870CFF">
        <w:rPr>
          <w:rFonts w:ascii="Arial" w:eastAsia="Arial" w:hAnsi="Arial" w:cs="Arial"/>
          <w:sz w:val="22"/>
          <w:szCs w:val="22"/>
        </w:rPr>
        <w:t>The TOP-motif co-re</w:t>
      </w:r>
      <w:r w:rsidR="00376497" w:rsidRPr="00376497">
        <w:rPr>
          <w:rFonts w:ascii="Arial" w:eastAsia="Arial" w:hAnsi="Arial" w:cs="Arial"/>
          <w:sz w:val="22"/>
          <w:szCs w:val="22"/>
        </w:rPr>
        <w:t>gulate</w:t>
      </w:r>
      <w:r w:rsidR="00870CFF">
        <w:rPr>
          <w:rFonts w:ascii="Arial" w:eastAsia="Arial" w:hAnsi="Arial" w:cs="Arial"/>
          <w:sz w:val="22"/>
          <w:szCs w:val="22"/>
        </w:rPr>
        <w:t>s the</w:t>
      </w:r>
      <w:r w:rsidR="00376497" w:rsidRPr="00376497">
        <w:rPr>
          <w:rFonts w:ascii="Arial" w:eastAsia="Arial" w:hAnsi="Arial" w:cs="Arial"/>
          <w:sz w:val="22"/>
          <w:szCs w:val="22"/>
        </w:rPr>
        <w:t xml:space="preserve"> translation of growth-related mRNAs</w:t>
      </w:r>
      <w:r w:rsidR="00870CFF">
        <w:rPr>
          <w:rFonts w:ascii="Arial" w:eastAsia="Arial" w:hAnsi="Arial" w:cs="Arial"/>
          <w:sz w:val="22"/>
          <w:szCs w:val="22"/>
        </w:rPr>
        <w:t xml:space="preserve"> in mammals.</w:t>
      </w:r>
      <w:r w:rsidR="00376497" w:rsidRPr="00376497">
        <w:rPr>
          <w:rFonts w:ascii="Arial" w:eastAsia="Arial" w:hAnsi="Arial" w:cs="Arial"/>
          <w:sz w:val="22"/>
          <w:szCs w:val="22"/>
        </w:rPr>
        <w:t xml:space="preserve"> </w:t>
      </w:r>
      <w:r w:rsidR="00376497">
        <w:rPr>
          <w:rFonts w:ascii="Arial" w:eastAsia="Arial" w:hAnsi="Arial" w:cs="Arial"/>
          <w:sz w:val="22"/>
          <w:szCs w:val="22"/>
        </w:rPr>
        <w:t xml:space="preserve">As in mammals, the La-related protein </w:t>
      </w:r>
      <w:r w:rsidR="00870CFF">
        <w:rPr>
          <w:rFonts w:ascii="Arial" w:eastAsia="Arial" w:hAnsi="Arial" w:cs="Arial"/>
          <w:sz w:val="22"/>
          <w:szCs w:val="22"/>
        </w:rPr>
        <w:t>co-regulates</w:t>
      </w:r>
      <w:r w:rsidR="00376497">
        <w:rPr>
          <w:rFonts w:ascii="Arial" w:eastAsia="Arial" w:hAnsi="Arial" w:cs="Arial"/>
          <w:sz w:val="22"/>
          <w:szCs w:val="22"/>
        </w:rPr>
        <w:t xml:space="preserve"> the translation </w:t>
      </w:r>
      <w:r w:rsidR="008B4E44">
        <w:rPr>
          <w:rFonts w:ascii="Arial" w:eastAsia="Arial" w:hAnsi="Arial" w:cs="Arial"/>
          <w:sz w:val="22"/>
          <w:szCs w:val="22"/>
        </w:rPr>
        <w:t>of TOP</w:t>
      </w:r>
      <w:r w:rsidR="00FF4395">
        <w:rPr>
          <w:rFonts w:ascii="Arial" w:eastAsia="Arial" w:hAnsi="Arial" w:cs="Arial"/>
          <w:sz w:val="22"/>
          <w:szCs w:val="22"/>
        </w:rPr>
        <w:t>-</w:t>
      </w:r>
      <w:r w:rsidR="008B4E44">
        <w:rPr>
          <w:rFonts w:ascii="Arial" w:eastAsia="Arial" w:hAnsi="Arial" w:cs="Arial"/>
          <w:sz w:val="22"/>
          <w:szCs w:val="22"/>
        </w:rPr>
        <w:t>motif containing RNAs</w:t>
      </w:r>
      <w:r w:rsidR="00870CFF">
        <w:rPr>
          <w:rFonts w:ascii="Arial" w:eastAsia="Arial" w:hAnsi="Arial" w:cs="Arial"/>
          <w:sz w:val="22"/>
          <w:szCs w:val="22"/>
        </w:rPr>
        <w:t xml:space="preserve"> during </w:t>
      </w:r>
      <w:r w:rsidR="00870CFF" w:rsidRPr="00470FF8">
        <w:rPr>
          <w:rFonts w:ascii="Arial" w:eastAsia="Arial" w:hAnsi="Arial" w:cs="Arial"/>
          <w:i/>
          <w:iCs/>
          <w:sz w:val="22"/>
          <w:szCs w:val="22"/>
        </w:rPr>
        <w:t>Drosophila</w:t>
      </w:r>
      <w:r w:rsidR="00870CFF">
        <w:rPr>
          <w:rFonts w:ascii="Arial" w:eastAsia="Arial" w:hAnsi="Arial" w:cs="Arial"/>
          <w:sz w:val="22"/>
          <w:szCs w:val="22"/>
        </w:rPr>
        <w:t xml:space="preserve"> oogenesis</w:t>
      </w:r>
      <w:r w:rsidR="008B4E44" w:rsidRPr="00637479">
        <w:rPr>
          <w:rFonts w:ascii="Arial" w:eastAsia="Arial" w:hAnsi="Arial" w:cs="Arial"/>
          <w:sz w:val="22"/>
          <w:szCs w:val="22"/>
        </w:rPr>
        <w:t>.</w:t>
      </w:r>
      <w:r w:rsidR="008B4E44">
        <w:rPr>
          <w:rFonts w:ascii="Arial" w:eastAsia="Arial" w:hAnsi="Arial" w:cs="Arial"/>
          <w:sz w:val="22"/>
          <w:szCs w:val="22"/>
        </w:rPr>
        <w:t xml:space="preserve"> </w:t>
      </w:r>
      <w:r w:rsidR="002F2C54" w:rsidRPr="6CFB7654">
        <w:rPr>
          <w:rFonts w:ascii="Arial" w:eastAsia="Arial" w:hAnsi="Arial" w:cs="Arial"/>
          <w:sz w:val="22"/>
          <w:szCs w:val="22"/>
        </w:rPr>
        <w:t xml:space="preserve">Thus, </w:t>
      </w:r>
      <w:r w:rsidR="00651620">
        <w:rPr>
          <w:rFonts w:ascii="Arial" w:eastAsia="Arial" w:hAnsi="Arial" w:cs="Arial"/>
          <w:sz w:val="22"/>
          <w:szCs w:val="22"/>
        </w:rPr>
        <w:t xml:space="preserve">a previously unappreciated TOP-motif in </w:t>
      </w:r>
      <w:r w:rsidR="00651620" w:rsidRPr="00470FF8">
        <w:rPr>
          <w:rFonts w:ascii="Arial" w:eastAsia="Arial" w:hAnsi="Arial" w:cs="Arial"/>
          <w:i/>
          <w:iCs/>
          <w:sz w:val="22"/>
          <w:szCs w:val="22"/>
        </w:rPr>
        <w:t>Drosophila</w:t>
      </w:r>
      <w:r w:rsidR="003B07FA" w:rsidRPr="00470FF8">
        <w:rPr>
          <w:rFonts w:ascii="Arial" w:eastAsia="Arial" w:hAnsi="Arial" w:cs="Arial"/>
          <w:i/>
          <w:iCs/>
          <w:sz w:val="22"/>
          <w:szCs w:val="22"/>
        </w:rPr>
        <w:t xml:space="preserve"> </w:t>
      </w:r>
      <w:r w:rsidR="00376497">
        <w:rPr>
          <w:rFonts w:ascii="Arial" w:eastAsia="Arial" w:hAnsi="Arial" w:cs="Arial"/>
          <w:sz w:val="22"/>
          <w:szCs w:val="22"/>
        </w:rPr>
        <w:t xml:space="preserve">responds to reduced </w:t>
      </w:r>
      <w:r w:rsidR="00D4221A">
        <w:rPr>
          <w:rFonts w:ascii="Arial" w:eastAsia="Arial" w:hAnsi="Arial" w:cs="Arial"/>
          <w:sz w:val="22"/>
          <w:szCs w:val="22"/>
        </w:rPr>
        <w:t xml:space="preserve">ribosome biogenesis </w:t>
      </w:r>
      <w:r w:rsidR="00376497">
        <w:rPr>
          <w:rFonts w:ascii="Arial" w:eastAsia="Arial" w:hAnsi="Arial" w:cs="Arial"/>
          <w:sz w:val="22"/>
          <w:szCs w:val="22"/>
        </w:rPr>
        <w:t xml:space="preserve">to </w:t>
      </w:r>
      <w:r w:rsidR="002F2C54" w:rsidRPr="6CFB7654">
        <w:rPr>
          <w:rFonts w:ascii="Arial" w:eastAsia="Arial" w:hAnsi="Arial" w:cs="Arial"/>
          <w:sz w:val="22"/>
          <w:szCs w:val="22"/>
        </w:rPr>
        <w:t>co-regulat</w:t>
      </w:r>
      <w:r w:rsidR="002F2C54">
        <w:rPr>
          <w:rFonts w:ascii="Arial" w:eastAsia="Arial" w:hAnsi="Arial" w:cs="Arial"/>
          <w:sz w:val="22"/>
          <w:szCs w:val="22"/>
        </w:rPr>
        <w:t>e</w:t>
      </w:r>
      <w:r w:rsidR="00376497">
        <w:rPr>
          <w:rFonts w:ascii="Arial" w:eastAsia="Arial" w:hAnsi="Arial" w:cs="Arial"/>
          <w:sz w:val="22"/>
          <w:szCs w:val="22"/>
        </w:rPr>
        <w:t xml:space="preserve"> the</w:t>
      </w:r>
      <w:r w:rsidR="00651620">
        <w:rPr>
          <w:rFonts w:ascii="Arial" w:eastAsia="Arial" w:hAnsi="Arial" w:cs="Arial"/>
          <w:sz w:val="22"/>
          <w:szCs w:val="22"/>
        </w:rPr>
        <w:t xml:space="preserve"> translation of</w:t>
      </w:r>
      <w:r w:rsidR="002F2C54" w:rsidRPr="6CFB7654">
        <w:rPr>
          <w:rFonts w:ascii="Arial" w:eastAsia="Arial" w:hAnsi="Arial" w:cs="Arial"/>
          <w:sz w:val="22"/>
          <w:szCs w:val="22"/>
        </w:rPr>
        <w:t xml:space="preserve"> ribosomal proteins and a p53 repressor</w:t>
      </w:r>
      <w:r w:rsidR="00376497">
        <w:rPr>
          <w:rFonts w:ascii="Arial" w:eastAsia="Arial" w:hAnsi="Arial" w:cs="Arial"/>
          <w:sz w:val="22"/>
          <w:szCs w:val="22"/>
        </w:rPr>
        <w:t>, thus</w:t>
      </w:r>
      <w:r w:rsidR="00651620">
        <w:rPr>
          <w:rFonts w:ascii="Arial" w:eastAsia="Arial" w:hAnsi="Arial" w:cs="Arial"/>
          <w:sz w:val="22"/>
          <w:szCs w:val="22"/>
        </w:rPr>
        <w:t xml:space="preserve"> </w:t>
      </w:r>
      <w:r w:rsidR="002F2C54" w:rsidRPr="6CFB7654">
        <w:rPr>
          <w:rFonts w:ascii="Arial" w:eastAsia="Arial" w:hAnsi="Arial" w:cs="Arial"/>
          <w:sz w:val="22"/>
          <w:szCs w:val="22"/>
        </w:rPr>
        <w:t>coupl</w:t>
      </w:r>
      <w:r w:rsidR="00376497">
        <w:rPr>
          <w:rFonts w:ascii="Arial" w:eastAsia="Arial" w:hAnsi="Arial" w:cs="Arial"/>
          <w:sz w:val="22"/>
          <w:szCs w:val="22"/>
        </w:rPr>
        <w:t>ing</w:t>
      </w:r>
      <w:r w:rsidR="002F2C54" w:rsidRPr="6CFB7654">
        <w:rPr>
          <w:rFonts w:ascii="Arial" w:eastAsia="Arial" w:hAnsi="Arial" w:cs="Arial"/>
          <w:sz w:val="22"/>
          <w:szCs w:val="22"/>
        </w:rPr>
        <w:t xml:space="preserve"> ribosome biogenesis to </w:t>
      </w:r>
      <w:r w:rsidR="002F2C54">
        <w:rPr>
          <w:rFonts w:ascii="Arial" w:eastAsia="Arial" w:hAnsi="Arial" w:cs="Arial"/>
          <w:sz w:val="22"/>
          <w:szCs w:val="22"/>
        </w:rPr>
        <w:t xml:space="preserve">GSC </w:t>
      </w:r>
      <w:r w:rsidR="002F2C54" w:rsidRPr="6CFB7654">
        <w:rPr>
          <w:rFonts w:ascii="Arial" w:eastAsia="Arial" w:hAnsi="Arial" w:cs="Arial"/>
          <w:sz w:val="22"/>
          <w:szCs w:val="22"/>
        </w:rPr>
        <w:t>diffe</w:t>
      </w:r>
      <w:r w:rsidR="0002077C">
        <w:rPr>
          <w:rFonts w:ascii="Arial" w:eastAsia="Arial" w:hAnsi="Arial" w:cs="Arial"/>
          <w:sz w:val="22"/>
          <w:szCs w:val="22"/>
        </w:rPr>
        <w:t>r</w:t>
      </w:r>
      <w:r w:rsidR="002F2C54" w:rsidRPr="6CFB7654">
        <w:rPr>
          <w:rFonts w:ascii="Arial" w:eastAsia="Arial" w:hAnsi="Arial" w:cs="Arial"/>
          <w:sz w:val="22"/>
          <w:szCs w:val="22"/>
        </w:rPr>
        <w:t>entiation</w:t>
      </w:r>
      <w:r w:rsidR="002F2C54">
        <w:rPr>
          <w:rFonts w:ascii="Arial" w:eastAsia="Arial" w:hAnsi="Arial" w:cs="Arial"/>
          <w:sz w:val="22"/>
          <w:szCs w:val="22"/>
        </w:rPr>
        <w:t>.</w:t>
      </w:r>
    </w:p>
    <w:p w14:paraId="231E6AA7" w14:textId="77777777" w:rsidR="008B4E44" w:rsidRDefault="008B4E44" w:rsidP="006C0869">
      <w:pPr>
        <w:spacing w:before="240" w:after="240"/>
        <w:jc w:val="both"/>
        <w:rPr>
          <w:rFonts w:ascii="Arial" w:eastAsia="Arial" w:hAnsi="Arial" w:cs="Arial"/>
          <w:b/>
          <w:sz w:val="22"/>
          <w:szCs w:val="22"/>
        </w:rPr>
      </w:pPr>
    </w:p>
    <w:p w14:paraId="6C5B5550" w14:textId="3500ABB5" w:rsidR="00EC62F1" w:rsidRPr="00E5186B" w:rsidRDefault="00FD51E7" w:rsidP="006C0869">
      <w:pPr>
        <w:spacing w:before="240" w:after="240"/>
        <w:jc w:val="both"/>
        <w:rPr>
          <w:rFonts w:ascii="Arial" w:eastAsia="Arial" w:hAnsi="Arial" w:cs="Arial"/>
          <w:b/>
          <w:sz w:val="22"/>
          <w:szCs w:val="22"/>
        </w:rPr>
      </w:pPr>
      <w:r w:rsidRPr="00D311FB">
        <w:rPr>
          <w:rFonts w:ascii="Arial" w:eastAsia="Arial" w:hAnsi="Arial" w:cs="Arial"/>
          <w:b/>
          <w:sz w:val="22"/>
          <w:szCs w:val="22"/>
        </w:rPr>
        <w:t>Introduction</w:t>
      </w:r>
    </w:p>
    <w:p w14:paraId="6CFB2B5A" w14:textId="78D6822C" w:rsidR="006F0971" w:rsidRPr="00D311FB" w:rsidRDefault="13E1265A" w:rsidP="006C0869">
      <w:pPr>
        <w:widowControl w:val="0"/>
        <w:autoSpaceDE w:val="0"/>
        <w:autoSpaceDN w:val="0"/>
        <w:adjustRightInd w:val="0"/>
        <w:jc w:val="both"/>
        <w:rPr>
          <w:rFonts w:ascii="Arial" w:eastAsia="Arial" w:hAnsi="Arial" w:cs="Arial"/>
          <w:sz w:val="22"/>
          <w:szCs w:val="22"/>
        </w:rPr>
      </w:pPr>
      <w:bookmarkStart w:id="1" w:name="_Hlk63151653"/>
      <w:bookmarkStart w:id="2" w:name="_Hlk63151671"/>
      <w:r w:rsidRPr="490334B2">
        <w:rPr>
          <w:rFonts w:ascii="Arial" w:eastAsia="Arial" w:hAnsi="Arial" w:cs="Arial"/>
          <w:sz w:val="22"/>
          <w:szCs w:val="22"/>
        </w:rPr>
        <w:t>All life depends on the ability of r</w:t>
      </w:r>
      <w:r w:rsidR="29C26912" w:rsidRPr="490334B2">
        <w:rPr>
          <w:rFonts w:ascii="Arial" w:eastAsia="Arial" w:hAnsi="Arial" w:cs="Arial"/>
          <w:sz w:val="22"/>
          <w:szCs w:val="22"/>
        </w:rPr>
        <w:t xml:space="preserve">ibosomes </w:t>
      </w:r>
      <w:r w:rsidRPr="490334B2">
        <w:rPr>
          <w:rFonts w:ascii="Arial" w:eastAsia="Arial" w:hAnsi="Arial" w:cs="Arial"/>
          <w:sz w:val="22"/>
          <w:szCs w:val="22"/>
        </w:rPr>
        <w:t>to translate mRNAs into proteins</w:t>
      </w:r>
      <w:r w:rsidR="29C26912" w:rsidRPr="490334B2">
        <w:rPr>
          <w:rFonts w:ascii="Arial" w:eastAsia="Arial" w:hAnsi="Arial" w:cs="Arial"/>
          <w:sz w:val="22"/>
          <w:szCs w:val="22"/>
        </w:rPr>
        <w:t xml:space="preserve">. </w:t>
      </w:r>
      <w:r w:rsidR="5862BD58" w:rsidRPr="490334B2">
        <w:rPr>
          <w:rFonts w:ascii="Arial" w:eastAsia="Arial" w:hAnsi="Arial" w:cs="Arial"/>
          <w:sz w:val="22"/>
          <w:szCs w:val="22"/>
        </w:rPr>
        <w:t xml:space="preserve">Despite this universal </w:t>
      </w:r>
      <w:r w:rsidR="128F329B" w:rsidRPr="490334B2">
        <w:rPr>
          <w:rFonts w:ascii="Arial" w:eastAsia="Arial" w:hAnsi="Arial" w:cs="Arial"/>
          <w:sz w:val="22"/>
          <w:szCs w:val="22"/>
        </w:rPr>
        <w:t>requirement</w:t>
      </w:r>
      <w:r w:rsidR="5862BD58" w:rsidRPr="490334B2">
        <w:rPr>
          <w:rFonts w:ascii="Arial" w:eastAsia="Arial" w:hAnsi="Arial" w:cs="Arial"/>
          <w:sz w:val="22"/>
          <w:szCs w:val="22"/>
        </w:rPr>
        <w:t xml:space="preserve">, ribosome biogenesis is </w:t>
      </w:r>
      <w:r w:rsidR="00BC0A76">
        <w:rPr>
          <w:rFonts w:ascii="Arial" w:eastAsia="Arial" w:hAnsi="Arial" w:cs="Arial"/>
          <w:sz w:val="22"/>
          <w:szCs w:val="22"/>
        </w:rPr>
        <w:t xml:space="preserve">not universally equivalent. Stem cells, the unique cell type that underlies the generation and expansion of tissues, in particular have a distinct ribosomal </w:t>
      </w:r>
      <w:r w:rsidR="00BC0A76" w:rsidRPr="00E52D63">
        <w:rPr>
          <w:rFonts w:ascii="Arial" w:eastAsia="Arial" w:hAnsi="Arial" w:cs="Arial"/>
          <w:sz w:val="22"/>
          <w:szCs w:val="22"/>
        </w:rPr>
        <w:t>requirement</w:t>
      </w:r>
      <w:r w:rsidR="000F7118" w:rsidRPr="00E52D63">
        <w:rPr>
          <w:rFonts w:ascii="Arial" w:eastAsia="Arial" w:hAnsi="Arial" w:cs="Arial"/>
          <w:sz w:val="22"/>
          <w:szCs w:val="22"/>
        </w:rPr>
        <w:t xml:space="preserve"> </w:t>
      </w:r>
      <w:r w:rsidR="005E5E23" w:rsidRPr="008165C8">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{"citationID":"a22pgpv8361","properties":{"formattedCitation":"[@gabutRibosomeTranslationalControl2020; @Sanchez2016h; @woolnoughRegulationRRNAGene2016; @zahradkalRegulationRibosomeBiogenesis1991; @Zhang2014d]","plainCitation":"[@gabutRibosomeTranslationalControl2020; @Sanchez2016h; @woolnoughRegulationRRNAGene2016; @zahradkalRegulationRibosomeBiogenesis1991; @Zhang2014d]","noteIndex":0},"citationItems":[{"id":856,"uris":["http://zotero.org/users/6609021/items/TRBZ5ACT"],"uri":["http://zotero.org/users/6609021/items/TRBZ5ACT"],"itemData":{"id":856,"type":"article-journal","abstract":"Embryonic stem cells (ESCs) and adult stem cells (ASCs) possess the remarkable capacity to self-renew while remaining poised to differentiate into multiple progenies in the context of a rapidly developing embryo or in steady-state tissues, respectively. This ability is controlled by complex genetic programs, which are dynamically orchestrated at different steps of gene expression, including chromatin remodeling, mRNA transcription, processing, and stability. In addition to maintaining stem cell homeostasis, these molecular processes need to be rapidly rewired to coordinate complex physiological modifications required to redirect cell fate in response to environmental clues, such as differentiation signals or tissue injuries. Although chromatin remodeling and mRNA expression have been extensively studied in stem cells, accumulating evidence suggests that stem cell transcriptomes and proteomes are poorly correlated and that stem cell properties require finely tuned protein synthesis. In addition, many studies have shown that the biogenesis of the translation machinery, the ribosome, is decisive for sustaining ESC and ASC properties. Therefore, these observations emphasize the importance of translational control in stem cell homeostasis and fate decisions. In this review, we will provide the most recent literature describing how ribosome biogenesis and translational control regulate stem cell functions and are crucial for accommodating proteome remodeling in response to changes in stem cell fate.","container-title":"Cells","DOI":"10.3390/cells9020497","ISSN":"2073-4409","issue":"2","journalAbbreviation":"Cells","language":"en","note":"gabutRibosomeTranslationalControl2020","page":"497","source":"DOI.org (Crossref)","title":"Ribosome and Translational Control in Stem Cells","volume":"9","author":[{"family":"Gabut","given":"Mathieu"},{"family":"Bourdelais","given":"Fleur"},{"family":"Durand","given":"Sébastien"}],"issued":{"date-parts":[["2020",2,21]]}}},{"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J."},{"family":"Lehmann","given":"Ruth"}],"issued":{"date-parts":[["2016",2,4]]}}},{"id":858,"uris":["http://zotero.org/users/6609021/items/DGMXS74N"],"uri":["http://zotero.org/users/6609021/items/DGMXS74N"],"itemData":{"id":858,"type":"article-journal","container-title":"PLOS ONE","DOI":"10.1371/journal.pone.0157276","ISSN":"1932-6203","issue":"6","journalAbbreviation":"PLoS ONE","language":"en","note":"woolnoughRegulationRRNAGene2016","page":"e0157276","source":"DOI.org (Crossref)","title":"The Regulation of rRNA Gene Transcription during Directed Differentiation of Human Embryonic Stem Cells","volume":"11","author":[{"family":"Woolnough","given":"Jessica L."},{"family":"Atwood","given":"Blake L."},{"family":"Liu","given":"Zhong"},{"family":"Zhao","given":"Rui"},{"family":"Giles","given":"Keith E."}],"editor":[{"family":"Hetman","given":"Michal"}],"issued":{"date-parts":[["2016",6,14]]}}},{"id":855,"uris":["http://zotero.org/users/6609021/items/JNETR7AC"],"uri":["http://zotero.org/users/6609021/items/JNETR7AC"],"itemData":{"id":855,"type":"article-journal","container-title":"Molecular and Cellular Biochemistry","DOI":"10.1007/BF00229819","ISSN":"0300-8177, 1573-4919","issue":"1-2","journalAbbreviation":"Mol Cell Biochem","language":"en","note":"zahradkalRegulationRibosomeBiogenesis1991","source":"DOI.org (Crossref)","title":"Regulation of ribosome biogenesis in differentiated rat myotubes","URL":"http://link.springer.com/10.1007/BF00229819","volume":"104","author":[{"family":"Zahradkal","given":"Peter"},{"family":"Larson","given":"DawnE."},{"family":"Sells","given":"BruceH."}],"accessed":{"date-parts":[["2020",11,6]]},"issued":{"date-parts":[["1991"]]}}},{"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A"},{"family":"Buszczak","given":"Michael"}],"issued":{"date-parts":[["2014"]]}}}],"schema":"https://github.com/citation-style-language/schema/raw/master/csl-citation.json"} </w:instrText>
      </w:r>
      <w:r w:rsidR="005E5E23" w:rsidRPr="008165C8">
        <w:rPr>
          <w:rFonts w:ascii="Arial" w:eastAsia="Arial" w:hAnsi="Arial" w:cs="Arial"/>
          <w:sz w:val="22"/>
          <w:szCs w:val="22"/>
        </w:rPr>
        <w:fldChar w:fldCharType="separate"/>
      </w:r>
      <w:r w:rsidR="00835395" w:rsidRPr="00835395">
        <w:rPr>
          <w:rFonts w:ascii="Arial" w:hAnsi="Arial" w:cs="Arial"/>
          <w:sz w:val="22"/>
        </w:rPr>
        <w:t>[@gabutRibosomeTranslationalControl2020; @Sanchez2016h; @woolnoughRegulationRRNAGene2016; @zahradkalRegulationRibosomeBiogenesis1991; @Zhang2014d]</w:t>
      </w:r>
      <w:r w:rsidR="005E5E23" w:rsidRPr="008165C8">
        <w:rPr>
          <w:rFonts w:ascii="Arial" w:eastAsia="Arial" w:hAnsi="Arial" w:cs="Arial"/>
          <w:sz w:val="22"/>
          <w:szCs w:val="22"/>
        </w:rPr>
        <w:fldChar w:fldCharType="end"/>
      </w:r>
      <w:r w:rsidR="00BC0A76">
        <w:rPr>
          <w:rFonts w:ascii="Arial" w:eastAsia="Arial" w:hAnsi="Arial" w:cs="Arial"/>
          <w:sz w:val="22"/>
          <w:szCs w:val="22"/>
        </w:rPr>
        <w:t>. Ribosome production and levels are d</w:t>
      </w:r>
      <w:r w:rsidR="00BC0A76" w:rsidRPr="490334B2">
        <w:rPr>
          <w:rFonts w:ascii="Arial" w:eastAsia="Arial" w:hAnsi="Arial" w:cs="Arial"/>
          <w:sz w:val="22"/>
          <w:szCs w:val="22"/>
        </w:rPr>
        <w:t xml:space="preserve">ynamically regulated to </w:t>
      </w:r>
      <w:r w:rsidR="00BC0A76">
        <w:rPr>
          <w:rFonts w:ascii="Arial" w:eastAsia="Arial" w:hAnsi="Arial" w:cs="Arial"/>
          <w:sz w:val="22"/>
          <w:szCs w:val="22"/>
        </w:rPr>
        <w:t xml:space="preserve">maintain higher amounts in stem cells </w:t>
      </w:r>
      <w:r w:rsidR="00C3189F" w:rsidRPr="490334B2">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{"citationID":"OaDakS7E","properties":{"formattedCitation":"[@Fichelson2009a; @gabutRibosomeTranslationalControl2020; @Sanchez2016h; @woolnoughRegulationRRNAGene2016; @zahradkalRegulationRibosomeBiogenesis1991; @Zhang2014d]","plainCitation":"[@Fichelson2009a; @gabutRibosomeTranslationalControl2020; @Sanchez2016h; @woolnoughRegulationRRNAGene2016; @zahradkalRegulationRibosomeBiogenesis1991; @Zhang2014d]","noteIndex":0},"citationItems":[{"id":858,"uris":["http://zotero.org/users/6609021/items/DGMXS74N"],"uri":["http://zotero.org/users/6609021/items/DGMXS74N"],"itemData":{"id":858,"type":"article-journal","container-title":"PLOS ONE","DOI":"10.1371/journal.pone.0157276","ISSN":"1932-6203","issue":"6","journalAbbreviation":"PLoS ONE","language":"en","note":"woolnoughRegulationRRNAGene2016","page":"e0157276","source":"DOI.org (Crossref)","title":"The Regulation of rRNA Gene Transcription during Directed Differentiation of Human Embryonic Stem Cells","volume":"11","author":[{"family":"Woolnough","given":"Jessica L."},{"family":"Atwood","given":"Blake L."},{"family":"Liu","given":"Zhong"},{"family":"Zhao","given":"Rui"},{"family":"Giles","given":"Keith E."}],"editor":[{"family":"Hetman","given":"Michal"}],"issued":{"date-parts":[["2016",6,14]]}}},{"id":735,"uris":["http://zotero.org/users/6609021/items/ZF537SHL"],"uri":["http://zotero.org/users/6609021/items/ZF537SHL"],"itemData":{"id":735,"type":"article-journal","container-title":"Nature cell biology","ISSN":"1476-4679","issue":"6","note":"Fichelson2009a","page":"685","title":"Live-imaging of single stem cells within their niche reveals that a U3snoRNP component segregates asymmetrically and is required for self-renewal in Drosophila","title-short":"Fichelson2009a","volume":"11","author":[{"family":"Fichelson","given":"Pierre"},{"family":"Moch","given":"Clara"},{"family":"Ivanovitch","given":"Kenzo"},{"family":"Martin","given":"Charlotte"},{"family":"Sidor","given":"Clara M"},{"family":"Lepesant","given":"Jean-Antoine"},{"family":"Bellaiche","given":"Yohanns"},{"family":"Huynh","given":"Jean-René"}],"issued":{"date-parts":[["2009"]]}}},{"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id":855,"uris":["http://zotero.org/users/6609021/items/JNETR7AC"],"uri":["http://zotero.org/users/6609021/items/JNETR7AC"],"itemData":{"id":855,"type":"article-journal","container-title":"Molecular and Cellular Biochemistry","DOI":"10.1007/BF00229819","ISSN":"0300-8177, 1573-4919","issue":"1-2","journalAbbreviation":"Mol Cell Biochem","language":"en","note":"zahradkalRegulationRibosomeBiogenesis1991","source":"DOI.org (Crossref)","title":"Regulation of ribosome biogenesis in differentiated rat myotubes","URL":"http://link.springer.com/10.1007/BF00229819","volume":"104","author":[{"family":"Zahradkal","given":"Peter"},{"family":"Larson","given":"DawnE."},{"family":"Sells","given":"BruceH."}],"accessed":{"date-parts":[["2020",11,6]]},"issued":{"date-parts":[["1991"]]}}},{"id":856,"uris":["http://zotero.org/users/6609021/items/TRBZ5ACT"],"uri":["http://zotero.org/users/6609021/items/TRBZ5ACT"],"itemData":{"id":856,"type":"article-journal","abstract":"Embryonic stem cells (ESCs) and adult stem cells (ASCs) possess the remarkable capacity to self-renew while remaining poised to differentiate into multiple progenies in the context of a rapidly developing embryo or in steady-state tissues, respectively. This ability is controlled by complex genetic programs, which are dynamically orchestrated at different steps of gene expression, including chromatin remodeling, mRNA transcription, processing, and stability. In addition to maintaining stem cell homeostasis, these molecular processes need to be rapidly rewired to coordinate complex physiological modifications required to redirect cell fate in response to environmental clues, such as differentiation signals or tissue injuries. Although chromatin remodeling and mRNA expression have been extensively studied in stem cells, accumulating evidence suggests that stem cell transcriptomes and proteomes are poorly correlated and that stem cell properties require finely tuned protein synthesis. In addition, many studies have shown that the biogenesis of the translation machinery, the ribosome, is decisive for sustaining ESC and ASC properties. Therefore, these observations emphasize the importance of translational control in stem cell homeostasis and fate decisions. In this review, we will provide the most recent literature describing how ribosome biogenesis and translational control regulate stem cell functions and are crucial for accommodating proteome remodeling in response to changes in stem cell fate.","container-title":"Cells","DOI":"10.3390/cells9020497","ISSN":"2073-4409","issue":"2","journalAbbreviation":"Cells","language":"en","note":"gabutRibosomeTranslationalControl2020","page":"497","source":"DOI.org (Crossref)","title":"Ribosome and Translational Control in Stem Cells","volume":"9","author":[{"family":"Gabut","given":"Mathieu"},{"family":"Bourdelais","given":"Fleur"},{"family":"Durand","given":"Sébastien"}],"issued":{"date-parts":[["2020",2,21]]}}}],"schema":"https://github.com/citation-style-language/schema/raw/master/csl-citation.json"} </w:instrText>
      </w:r>
      <w:r w:rsidR="00C3189F" w:rsidRPr="490334B2">
        <w:rPr>
          <w:rFonts w:ascii="Arial" w:eastAsia="Arial" w:hAnsi="Arial" w:cs="Arial"/>
          <w:sz w:val="22"/>
          <w:szCs w:val="22"/>
        </w:rPr>
        <w:fldChar w:fldCharType="separate"/>
      </w:r>
      <w:r w:rsidR="00835395" w:rsidRPr="00835395">
        <w:rPr>
          <w:rFonts w:ascii="Arial" w:eastAsia="Arial" w:hAnsi="Arial" w:cs="Arial"/>
          <w:sz w:val="22"/>
        </w:rPr>
        <w:t>[@Fichelson2009a; @gabutRibosomeTranslationalControl2020; @Sanchez2016h; @woolnoughRegulationRRNAGene2016; @zahradkalRegulationRibosomeBiogenesis1991; @Zhang2014d]</w:t>
      </w:r>
      <w:r w:rsidR="00C3189F" w:rsidRPr="490334B2">
        <w:rPr>
          <w:rFonts w:ascii="Arial" w:eastAsia="Arial" w:hAnsi="Arial" w:cs="Arial"/>
          <w:sz w:val="22"/>
          <w:szCs w:val="22"/>
        </w:rPr>
        <w:fldChar w:fldCharType="end"/>
      </w:r>
      <w:r w:rsidR="5862BD58" w:rsidRPr="490334B2">
        <w:rPr>
          <w:rFonts w:ascii="Arial" w:eastAsia="Arial" w:hAnsi="Arial" w:cs="Arial"/>
          <w:sz w:val="22"/>
          <w:szCs w:val="22"/>
        </w:rPr>
        <w:t>.</w:t>
      </w:r>
      <w:bookmarkEnd w:id="1"/>
      <w:r w:rsidR="74B9F979" w:rsidRPr="490334B2">
        <w:rPr>
          <w:rFonts w:ascii="Arial" w:eastAsia="Arial" w:hAnsi="Arial" w:cs="Arial"/>
          <w:sz w:val="22"/>
          <w:szCs w:val="22"/>
        </w:rPr>
        <w:t xml:space="preserve"> </w:t>
      </w:r>
      <w:r w:rsidR="00BC0A76">
        <w:rPr>
          <w:rFonts w:ascii="Arial" w:eastAsia="Arial" w:hAnsi="Arial" w:cs="Arial"/>
          <w:sz w:val="22"/>
          <w:szCs w:val="22"/>
        </w:rPr>
        <w:t>For example, r</w:t>
      </w:r>
      <w:r w:rsidR="74B9F979" w:rsidRPr="490334B2">
        <w:rPr>
          <w:rFonts w:ascii="Arial" w:eastAsia="Arial" w:hAnsi="Arial" w:cs="Arial"/>
          <w:sz w:val="22"/>
          <w:szCs w:val="22"/>
        </w:rPr>
        <w:t xml:space="preserve">ibosome biogenesis components are often </w:t>
      </w:r>
      <w:r w:rsidR="74B9F979" w:rsidRPr="00DC3516">
        <w:rPr>
          <w:rFonts w:ascii="Arial" w:eastAsia="Arial" w:hAnsi="Arial" w:cs="Arial"/>
          <w:sz w:val="22"/>
          <w:szCs w:val="22"/>
        </w:rPr>
        <w:t>d</w:t>
      </w:r>
      <w:r w:rsidR="64065026" w:rsidRPr="00DC3516">
        <w:rPr>
          <w:rFonts w:ascii="Arial" w:eastAsia="Arial" w:hAnsi="Arial" w:cs="Arial"/>
          <w:sz w:val="22"/>
          <w:szCs w:val="22"/>
        </w:rPr>
        <w:t>ifferentially</w:t>
      </w:r>
      <w:r w:rsidR="74B9F979" w:rsidRPr="00DC3516">
        <w:rPr>
          <w:rFonts w:ascii="Arial" w:eastAsia="Arial" w:hAnsi="Arial" w:cs="Arial"/>
          <w:sz w:val="22"/>
          <w:szCs w:val="22"/>
        </w:rPr>
        <w:t xml:space="preserve"> expressed</w:t>
      </w:r>
      <w:r w:rsidR="0075291A">
        <w:rPr>
          <w:rFonts w:ascii="Arial" w:eastAsia="Arial" w:hAnsi="Arial" w:cs="Arial"/>
          <w:sz w:val="22"/>
          <w:szCs w:val="22"/>
        </w:rPr>
        <w:t>,</w:t>
      </w:r>
      <w:r w:rsidR="74B9F979" w:rsidRPr="00DC3516">
        <w:rPr>
          <w:rFonts w:ascii="Arial" w:eastAsia="Arial" w:hAnsi="Arial" w:cs="Arial"/>
          <w:sz w:val="22"/>
          <w:szCs w:val="22"/>
        </w:rPr>
        <w:t xml:space="preserve"> as </w:t>
      </w:r>
      <w:r w:rsidR="00A53F4B" w:rsidRPr="00DC3516">
        <w:rPr>
          <w:rFonts w:ascii="Arial" w:eastAsia="Arial" w:hAnsi="Arial" w:cs="Arial"/>
          <w:sz w:val="22"/>
          <w:szCs w:val="22"/>
        </w:rPr>
        <w:t xml:space="preserve">observed </w:t>
      </w:r>
      <w:bookmarkEnd w:id="2"/>
      <w:r w:rsidR="00B541A2" w:rsidRPr="00DC3516">
        <w:rPr>
          <w:rFonts w:ascii="Arial" w:eastAsia="Arial" w:hAnsi="Arial" w:cs="Arial"/>
          <w:sz w:val="22"/>
          <w:szCs w:val="22"/>
        </w:rPr>
        <w:t>during</w:t>
      </w:r>
      <w:r w:rsidR="74B9F979" w:rsidRPr="00DC3516">
        <w:rPr>
          <w:rFonts w:ascii="Arial" w:eastAsia="Arial" w:hAnsi="Arial" w:cs="Arial"/>
          <w:sz w:val="22"/>
          <w:szCs w:val="22"/>
        </w:rPr>
        <w:t xml:space="preserve"> </w:t>
      </w:r>
      <w:r w:rsidR="0075291A" w:rsidRPr="00DC3516">
        <w:rPr>
          <w:rFonts w:ascii="Arial" w:eastAsia="Arial" w:hAnsi="Arial" w:cs="Arial"/>
          <w:sz w:val="22"/>
          <w:szCs w:val="22"/>
        </w:rPr>
        <w:t xml:space="preserve">differentiation </w:t>
      </w:r>
      <w:r w:rsidR="0075291A">
        <w:rPr>
          <w:rFonts w:ascii="Arial" w:eastAsia="Arial" w:hAnsi="Arial" w:cs="Arial"/>
          <w:sz w:val="22"/>
          <w:szCs w:val="22"/>
        </w:rPr>
        <w:t xml:space="preserve">of </w:t>
      </w:r>
      <w:r w:rsidR="74B9F979" w:rsidRPr="00DC3516">
        <w:rPr>
          <w:rFonts w:ascii="Arial" w:eastAsia="Arial" w:hAnsi="Arial" w:cs="Arial"/>
          <w:sz w:val="22"/>
          <w:szCs w:val="22"/>
        </w:rPr>
        <w:t>embryonic stem cell</w:t>
      </w:r>
      <w:r w:rsidR="0075291A">
        <w:rPr>
          <w:rFonts w:ascii="Arial" w:eastAsia="Arial" w:hAnsi="Arial" w:cs="Arial"/>
          <w:sz w:val="22"/>
          <w:szCs w:val="22"/>
        </w:rPr>
        <w:t>s</w:t>
      </w:r>
      <w:r w:rsidR="74B9F979" w:rsidRPr="00DC3516">
        <w:rPr>
          <w:rFonts w:ascii="Arial" w:eastAsia="Arial" w:hAnsi="Arial" w:cs="Arial"/>
          <w:sz w:val="22"/>
          <w:szCs w:val="22"/>
        </w:rPr>
        <w:t>, osteoblast</w:t>
      </w:r>
      <w:r w:rsidR="0075291A">
        <w:rPr>
          <w:rFonts w:ascii="Arial" w:eastAsia="Arial" w:hAnsi="Arial" w:cs="Arial"/>
          <w:sz w:val="22"/>
          <w:szCs w:val="22"/>
        </w:rPr>
        <w:t>s</w:t>
      </w:r>
      <w:r w:rsidR="74B9F979" w:rsidRPr="00DC3516">
        <w:rPr>
          <w:rFonts w:ascii="Arial" w:eastAsia="Arial" w:hAnsi="Arial" w:cs="Arial"/>
          <w:sz w:val="22"/>
          <w:szCs w:val="22"/>
        </w:rPr>
        <w:t>, and myotube</w:t>
      </w:r>
      <w:r w:rsidR="0075291A">
        <w:rPr>
          <w:rFonts w:ascii="Arial" w:eastAsia="Arial" w:hAnsi="Arial" w:cs="Arial"/>
          <w:sz w:val="22"/>
          <w:szCs w:val="22"/>
        </w:rPr>
        <w:t>s</w:t>
      </w:r>
      <w:r w:rsidR="74B9F979" w:rsidRPr="00DC3516">
        <w:rPr>
          <w:rFonts w:ascii="Arial" w:eastAsia="Arial" w:hAnsi="Arial" w:cs="Arial"/>
          <w:sz w:val="22"/>
          <w:szCs w:val="22"/>
        </w:rPr>
        <w:t xml:space="preserve"> </w:t>
      </w:r>
      <w:r w:rsidR="00C3189F" w:rsidRPr="00DC3516">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{"citationID":"ScdjXs9j","properties":{"formattedCitation":"[@gabutRibosomeTranslationalControl2020; @WatanabeSusaki2014a; @zahradkalRegulationRibosomeBiogenesis1991]","plainCitation":"[@gabutRibosomeTranslationalControl2020; @WatanabeSusaki2014a; @zahradkalRegulationRibosomeBiogenesis1991]","noteIndex":0},"citationItems":[{"id":563,"uris":["http://zotero.org/users/6609021/items/HNQC79LQ"],"uri":["http://zotero.org/users/6609021/items/HNQC79LQ"],"itemData":{"id":563,"type":"article-journal","container-title":"Stem cells","ISSN":"1066-5099","issue":"12","note":"WatanabeSusaki2014a","page":"3099-3111","title":"Biosynthesis of ribosomal RNA in nucleoli regulates pluripotency and differentiation ability of pluripotent stem cells","title-short":"WatanabeSusaki2014a","volume":"32","author":[{"family":"Watanabe</w:instrText>
      </w:r>
      <w:r w:rsidR="00835395">
        <w:rPr>
          <w:rFonts w:ascii="Cambria Math" w:eastAsia="Arial" w:hAnsi="Cambria Math" w:cs="Cambria Math"/>
          <w:sz w:val="22"/>
          <w:szCs w:val="22"/>
        </w:rPr>
        <w:instrText>‐</w:instrText>
      </w:r>
      <w:r w:rsidR="00835395">
        <w:rPr>
          <w:rFonts w:ascii="Arial" w:eastAsia="Arial" w:hAnsi="Arial" w:cs="Arial"/>
          <w:sz w:val="22"/>
          <w:szCs w:val="22"/>
        </w:rPr>
        <w:instrText xml:space="preserve">Susaki","given":"Kanako"},{"family":"Takada","given":"Hitomi"},{"family":"Enomoto","given":"Kei"},{"family":"Miwata","given":"Kyoko"},{"family":"Ishimine","given":"Hisako"},{"family":"Intoh","given":"Atsushi"},{"family":"Ohtaka","given":"Manami"},{"family":"Nakanishi","given":"Mahito"},{"family":"Sugino","given":"Hiromu"},{"family":"Asashima","given":"Makoto"}],"issued":{"date-parts":[["2014"]]}}},{"id":855,"uris":["http://zotero.org/users/6609021/items/JNETR7AC"],"uri":["http://zotero.org/users/6609021/items/JNETR7AC"],"itemData":{"id":855,"type":"article-journal","container-title":"Molecular and Cellular Biochemistry","DOI":"10.1007/BF00229819","ISSN":"0300-8177, 1573-4919","issue":"1-2","journalAbbreviation":"Mol Cell Biochem","language":"en","note":"zahradkalRegulationRibosomeBiogenesis1991","source":"DOI.org (Crossref)","title":"Regulation of ribosome biogenesis in differentiated rat myotubes","URL":"http://link.springer.com/10.1007/BF00229819","volume":"104","author":[{"family":"Zahradkal","given":"Peter"},{"family":"Larson","given":"DawnE."},{"family":"Sells","given":"BruceH."}],"accessed":{"date-parts":[["2020",11,6]]},"issued":{"date-parts":[["1991"]]}}},{"id":856,"uris":["http://zotero.org/users/6609021/items/TRBZ5ACT"],"uri":["http://zotero.org/users/6609021/items/TRBZ5ACT"],"itemData":{"id":856,"type":"article-journal","abstract":"Embryonic stem cells (ESCs) and adult stem cells (ASCs) possess the remarkable capacity to self-renew while remaining poised to differentiate into multiple progenies in the context of a rapidly developing embryo or in steady-state tissues, respectively. This ability is controlled by complex genetic programs, which are dynamically orchestrated at different steps of gene expression, including chromatin remodeling, mRNA transcription, processing, and stability. In addition to maintaining stem cell homeostasis, these molecular processes need to be rapidly rewired to coordinate complex physiological modifications required to redirect cell fate in response to environmental clues, such as differentiation signals or tissue injuries. Although chromatin remodeling and mRNA expression have been extensively studied in stem cells, accumulating evidence suggests that stem cell transcriptomes and proteomes are poorly correlated and that stem cell properties require finely tuned protein synthesis. In addition, many studies have shown that the biogenesis of the translation machinery, the ribosome, is decisive for sustaining ESC and ASC properties. Therefore, these observations emphasize the importance of translational control in stem cell homeostasis and fate decisions. In this review, we will provide the most recent literature describing how ribosome biogenesis and translational control regulate stem cell functions and are crucial for accommodating proteome remodeling in response to changes in stem cell fate.","container-title":"Cells","DOI":"10.3390/cells9020497","ISSN":"2073-4409","issue":"2","journalAbbreviation":"Cells","language":"en","note":"gabutRibosomeTranslationalControl2020","page":"497","source":"DOI.org (Crossref)","title":"Ribosome and Translational Control in Stem Cells","volume":"9","author":[{"family":"Gabut","given":"Mathieu"},{"family":"Bourdelais","given":"Fleur"},{"family":"Durand","given":"Sébastien"}],"issued":{"date-parts":[["2020",2,21]]}}}],"schema":"https://github.com/citation-style-language/schema/raw/master/csl-citation.json"} </w:instrText>
      </w:r>
      <w:r w:rsidR="00C3189F" w:rsidRPr="00DC3516">
        <w:rPr>
          <w:rFonts w:ascii="Arial" w:eastAsia="Arial" w:hAnsi="Arial" w:cs="Arial"/>
          <w:sz w:val="22"/>
          <w:szCs w:val="22"/>
        </w:rPr>
        <w:fldChar w:fldCharType="separate"/>
      </w:r>
      <w:r w:rsidR="00835395" w:rsidRPr="00835395">
        <w:rPr>
          <w:sz w:val="22"/>
        </w:rPr>
        <w:t xml:space="preserve">[@gabutRibosomeTranslationalControl2020; </w:t>
      </w:r>
      <w:r w:rsidR="00835395" w:rsidRPr="00835395">
        <w:rPr>
          <w:sz w:val="22"/>
        </w:rPr>
        <w:lastRenderedPageBreak/>
        <w:t>@WatanabeSusaki2014a; @zahradkalRegulationRibosomeBiogenesis1991]</w:t>
      </w:r>
      <w:r w:rsidR="00C3189F" w:rsidRPr="00DC3516">
        <w:rPr>
          <w:rFonts w:ascii="Arial" w:eastAsia="Arial" w:hAnsi="Arial" w:cs="Arial"/>
          <w:sz w:val="22"/>
          <w:szCs w:val="22"/>
        </w:rPr>
        <w:fldChar w:fldCharType="end"/>
      </w:r>
      <w:r w:rsidR="74B9F979" w:rsidRPr="00DC3516">
        <w:rPr>
          <w:rFonts w:ascii="Arial" w:eastAsia="Arial" w:hAnsi="Arial" w:cs="Arial"/>
          <w:sz w:val="22"/>
          <w:szCs w:val="22"/>
        </w:rPr>
        <w:t>. In some cases</w:t>
      </w:r>
      <w:r w:rsidR="153AE944" w:rsidRPr="00DC3516">
        <w:rPr>
          <w:rFonts w:ascii="Arial" w:eastAsia="Arial" w:hAnsi="Arial" w:cs="Arial"/>
          <w:sz w:val="22"/>
          <w:szCs w:val="22"/>
        </w:rPr>
        <w:t>,</w:t>
      </w:r>
      <w:r w:rsidR="74B9F979" w:rsidRPr="00DC3516">
        <w:rPr>
          <w:rFonts w:ascii="Arial" w:eastAsia="Arial" w:hAnsi="Arial" w:cs="Arial"/>
          <w:sz w:val="22"/>
          <w:szCs w:val="22"/>
        </w:rPr>
        <w:t xml:space="preserve"> such as during </w:t>
      </w:r>
      <w:r w:rsidR="74B9F979" w:rsidRPr="00DC3516">
        <w:rPr>
          <w:rFonts w:ascii="Arial" w:eastAsia="Arial" w:hAnsi="Arial" w:cs="Arial"/>
          <w:i/>
          <w:iCs/>
          <w:sz w:val="22"/>
          <w:szCs w:val="22"/>
        </w:rPr>
        <w:t>Drosophila</w:t>
      </w:r>
      <w:r w:rsidR="74B9F979" w:rsidRPr="00DC3516">
        <w:rPr>
          <w:rFonts w:ascii="Arial" w:eastAsia="Arial" w:hAnsi="Arial" w:cs="Arial"/>
          <w:sz w:val="22"/>
          <w:szCs w:val="22"/>
        </w:rPr>
        <w:t xml:space="preserve"> </w:t>
      </w:r>
      <w:r w:rsidR="54FF3ACC" w:rsidRPr="00DC3516">
        <w:rPr>
          <w:rFonts w:ascii="Arial" w:eastAsia="Arial" w:hAnsi="Arial" w:cs="Arial"/>
          <w:sz w:val="22"/>
          <w:szCs w:val="22"/>
        </w:rPr>
        <w:t>germline stem cell (</w:t>
      </w:r>
      <w:r w:rsidR="74B9F979" w:rsidRPr="00DC3516">
        <w:rPr>
          <w:rFonts w:ascii="Arial" w:eastAsia="Arial" w:hAnsi="Arial" w:cs="Arial"/>
          <w:sz w:val="22"/>
          <w:szCs w:val="22"/>
        </w:rPr>
        <w:t>GSC</w:t>
      </w:r>
      <w:r w:rsidR="54FF3ACC" w:rsidRPr="00DC3516">
        <w:rPr>
          <w:rFonts w:ascii="Arial" w:eastAsia="Arial" w:hAnsi="Arial" w:cs="Arial"/>
          <w:sz w:val="22"/>
          <w:szCs w:val="22"/>
        </w:rPr>
        <w:t>)</w:t>
      </w:r>
      <w:r w:rsidR="74B9F979" w:rsidRPr="00DC3516">
        <w:rPr>
          <w:rFonts w:ascii="Arial" w:eastAsia="Arial" w:hAnsi="Arial" w:cs="Arial"/>
          <w:sz w:val="22"/>
          <w:szCs w:val="22"/>
        </w:rPr>
        <w:t xml:space="preserve"> division</w:t>
      </w:r>
      <w:r w:rsidR="76C42E40" w:rsidRPr="00DC3516">
        <w:rPr>
          <w:rFonts w:ascii="Arial" w:eastAsia="Arial" w:hAnsi="Arial" w:cs="Arial"/>
          <w:sz w:val="22"/>
          <w:szCs w:val="22"/>
        </w:rPr>
        <w:t>,</w:t>
      </w:r>
      <w:r w:rsidR="74B9F979" w:rsidRPr="00DC3516">
        <w:rPr>
          <w:rFonts w:ascii="Arial" w:eastAsia="Arial" w:hAnsi="Arial" w:cs="Arial"/>
          <w:sz w:val="22"/>
          <w:szCs w:val="22"/>
        </w:rPr>
        <w:t xml:space="preserve"> ribosome biogenesis factors asymmetrically segregate during </w:t>
      </w:r>
      <w:r w:rsidR="008702F8">
        <w:rPr>
          <w:rFonts w:ascii="Arial" w:eastAsia="Arial" w:hAnsi="Arial" w:cs="Arial"/>
          <w:sz w:val="22"/>
          <w:szCs w:val="22"/>
        </w:rPr>
        <w:t>asymmetric cell division,</w:t>
      </w:r>
      <w:r w:rsidR="008702F8" w:rsidRPr="00DC3516">
        <w:rPr>
          <w:rFonts w:ascii="Arial" w:eastAsia="Arial" w:hAnsi="Arial" w:cs="Arial"/>
          <w:sz w:val="22"/>
          <w:szCs w:val="22"/>
        </w:rPr>
        <w:t xml:space="preserve"> </w:t>
      </w:r>
      <w:r w:rsidR="00A53F4B" w:rsidRPr="00DC3516">
        <w:rPr>
          <w:rFonts w:ascii="Arial" w:eastAsia="Arial" w:hAnsi="Arial" w:cs="Arial"/>
          <w:sz w:val="22"/>
          <w:szCs w:val="22"/>
        </w:rPr>
        <w:t>such that</w:t>
      </w:r>
      <w:r w:rsidR="74B9F979" w:rsidRPr="00DC3516">
        <w:rPr>
          <w:rFonts w:ascii="Arial" w:eastAsia="Arial" w:hAnsi="Arial" w:cs="Arial"/>
          <w:sz w:val="22"/>
          <w:szCs w:val="22"/>
        </w:rPr>
        <w:t xml:space="preserve"> a higher pool of ribosome biogenesis factors </w:t>
      </w:r>
      <w:r w:rsidR="00A53F4B" w:rsidRPr="00DC3516">
        <w:rPr>
          <w:rFonts w:ascii="Arial" w:eastAsia="Arial" w:hAnsi="Arial" w:cs="Arial"/>
          <w:sz w:val="22"/>
          <w:szCs w:val="22"/>
        </w:rPr>
        <w:t xml:space="preserve">is maintained </w:t>
      </w:r>
      <w:r w:rsidR="74B9F979" w:rsidRPr="00DC3516">
        <w:rPr>
          <w:rFonts w:ascii="Arial" w:eastAsia="Arial" w:hAnsi="Arial" w:cs="Arial"/>
          <w:sz w:val="22"/>
          <w:szCs w:val="22"/>
        </w:rPr>
        <w:t>in the stem ce</w:t>
      </w:r>
      <w:r w:rsidR="74B9F979" w:rsidRPr="490334B2">
        <w:rPr>
          <w:rFonts w:ascii="Arial" w:eastAsia="Arial" w:hAnsi="Arial" w:cs="Arial"/>
          <w:sz w:val="22"/>
          <w:szCs w:val="22"/>
        </w:rPr>
        <w:t xml:space="preserve">ll </w:t>
      </w:r>
      <w:r w:rsidR="00DB3E24">
        <w:rPr>
          <w:rFonts w:ascii="Arial" w:eastAsia="Arial" w:hAnsi="Arial" w:cs="Arial"/>
          <w:sz w:val="22"/>
          <w:szCs w:val="22"/>
        </w:rPr>
        <w:t>compared to</w:t>
      </w:r>
      <w:r w:rsidR="74B9F979" w:rsidRPr="490334B2">
        <w:rPr>
          <w:rFonts w:ascii="Arial" w:eastAsia="Arial" w:hAnsi="Arial" w:cs="Arial"/>
          <w:sz w:val="22"/>
          <w:szCs w:val="22"/>
        </w:rPr>
        <w:t xml:space="preserve"> the daughter cell </w:t>
      </w:r>
      <w:r w:rsidR="00C3189F" w:rsidRPr="490334B2">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{"citationID":"AzWCURqp","properties":{"formattedCitation":"[@blattPosttranscriptionalGeneRegulation2020; @Fichelson2009a; @Zhang2014d]","plainCitation":"[@blattPosttranscriptionalGeneRegulation2020; @Fichelson2009a; @Zhang2014d]","noteIndex":0},"citationItems":[{"id":735,"uris":["http://zotero.org/users/6609021/items/ZF537SHL"],"uri":["http://zotero.org/users/6609021/items/ZF537SHL"],"itemData":{"id":735,"type":"article-journal","container-title":"Nature cell biology","ISSN":"1476-4679","issue":"6","note":"Fichelson2009a","page":"685","title":"Live-imaging of single stem cells within their niche reveals that a U3snoRNP component segregates asymmetrically and is required for self-renewal in Drosophila","title-short":"Fichelson2009a","volume":"11","author":[{"family":"Fichelson","given":"Pierre"},{"family":"Moch","given":"Clara"},{"family":"Ivanovitch","given":"Kenzo"},{"family":"Martin","given":"Charlotte"},{"family":"Sidor","given":"Clara M"},{"family":"Lepesant","given":"Jean-Antoine"},{"family":"Bellaiche","given":"Yohanns"},{"family":"Huynh","given":"Jean-René"}],"issued":{"date-parts":[["2009"]]}}},{"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A"},{"family":"Buszczak","given":"Michael"}],"issued":{"date-parts":[["2014"]]}}},{"id":863,"uris":["http://zotero.org/users/6609021/items/V926CMIF"],"uri":["http://zotero.org/users/6609021/items/V926CMIF"],"itemData":{"id":863,"type":"chapter","abstract":"During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Biology","ISBN":"978-0-12-815220-1","language":"en","note":"blattPosttranscriptionalGeneRegulation2020","page":"3-34","publisher":"Elsevier","source":"DOI.org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M."},{"family":"Rangan","given":"Prashanth"}],"accessed":{"date-parts":[["2020",11,6]]},"issued":{"date-parts":[["2020"]]}}}],"schema":"https://github.com/citation-style-language/schema/raw/master/csl-citation.json"} </w:instrText>
      </w:r>
      <w:r w:rsidR="00C3189F" w:rsidRPr="490334B2">
        <w:rPr>
          <w:rFonts w:ascii="Arial" w:eastAsia="Arial" w:hAnsi="Arial" w:cs="Arial"/>
          <w:sz w:val="22"/>
          <w:szCs w:val="22"/>
        </w:rPr>
        <w:fldChar w:fldCharType="separate"/>
      </w:r>
      <w:r w:rsidR="00835395" w:rsidRPr="00835395">
        <w:rPr>
          <w:rFonts w:ascii="Arial" w:eastAsia="Arial" w:hAnsi="Arial" w:cs="Arial"/>
          <w:sz w:val="22"/>
        </w:rPr>
        <w:t>[@blattPosttranscriptionalGeneRegulation2020; @Fichelson2009a; @Zhang2014d]</w:t>
      </w:r>
      <w:r w:rsidR="00C3189F" w:rsidRPr="490334B2">
        <w:rPr>
          <w:rFonts w:ascii="Arial" w:eastAsia="Arial" w:hAnsi="Arial" w:cs="Arial"/>
          <w:sz w:val="22"/>
          <w:szCs w:val="22"/>
        </w:rPr>
        <w:fldChar w:fldCharType="end"/>
      </w:r>
      <w:r w:rsidR="74B9F979" w:rsidRPr="490334B2">
        <w:rPr>
          <w:rFonts w:ascii="Arial" w:eastAsia="Arial" w:hAnsi="Arial" w:cs="Arial"/>
          <w:sz w:val="22"/>
          <w:szCs w:val="22"/>
        </w:rPr>
        <w:t xml:space="preserve">. </w:t>
      </w:r>
      <w:r w:rsidR="00BC0A76">
        <w:rPr>
          <w:rFonts w:ascii="Arial" w:eastAsia="Arial" w:hAnsi="Arial" w:cs="Arial"/>
          <w:sz w:val="22"/>
          <w:szCs w:val="22"/>
        </w:rPr>
        <w:t>Reduction of ribosome levels in stem cells causes differentiation defects. In</w:t>
      </w:r>
      <w:r w:rsidR="00517831">
        <w:rPr>
          <w:rFonts w:ascii="Arial" w:eastAsia="Arial" w:hAnsi="Arial" w:cs="Arial"/>
          <w:sz w:val="22"/>
          <w:szCs w:val="22"/>
        </w:rPr>
        <w:t xml:space="preserve"> </w:t>
      </w:r>
      <w:r w:rsidR="00517831" w:rsidRPr="004703FC">
        <w:rPr>
          <w:rFonts w:ascii="Arial" w:eastAsia="Arial" w:hAnsi="Arial" w:cs="Arial"/>
          <w:i/>
          <w:iCs/>
          <w:sz w:val="22"/>
          <w:szCs w:val="22"/>
        </w:rPr>
        <w:t>Drosophila</w:t>
      </w:r>
      <w:r w:rsidR="00517831">
        <w:rPr>
          <w:rFonts w:ascii="Arial" w:eastAsia="Arial" w:hAnsi="Arial" w:cs="Arial"/>
          <w:i/>
          <w:iCs/>
          <w:sz w:val="22"/>
          <w:szCs w:val="22"/>
        </w:rPr>
        <w:t>,</w:t>
      </w:r>
      <w:r w:rsidR="00517831" w:rsidRPr="004703FC">
        <w:rPr>
          <w:rFonts w:ascii="Arial" w:eastAsia="Arial" w:hAnsi="Arial" w:cs="Arial"/>
          <w:i/>
          <w:iCs/>
          <w:sz w:val="22"/>
          <w:szCs w:val="22"/>
        </w:rPr>
        <w:t xml:space="preserve"> </w:t>
      </w:r>
      <w:r w:rsidR="0075291A">
        <w:rPr>
          <w:rFonts w:ascii="Arial" w:eastAsia="Arial" w:hAnsi="Arial" w:cs="Arial"/>
          <w:sz w:val="22"/>
          <w:szCs w:val="22"/>
        </w:rPr>
        <w:t>perturbations that reduce</w:t>
      </w:r>
      <w:r w:rsidR="004703FC">
        <w:rPr>
          <w:rFonts w:ascii="Arial" w:eastAsia="Arial" w:hAnsi="Arial" w:cs="Arial"/>
          <w:sz w:val="22"/>
          <w:szCs w:val="22"/>
        </w:rPr>
        <w:t xml:space="preserve"> ribosome</w:t>
      </w:r>
      <w:r w:rsidR="0075291A">
        <w:rPr>
          <w:rFonts w:ascii="Arial" w:eastAsia="Arial" w:hAnsi="Arial" w:cs="Arial"/>
          <w:sz w:val="22"/>
          <w:szCs w:val="22"/>
        </w:rPr>
        <w:t xml:space="preserve"> level</w:t>
      </w:r>
      <w:r w:rsidR="004703FC">
        <w:rPr>
          <w:rFonts w:ascii="Arial" w:eastAsia="Arial" w:hAnsi="Arial" w:cs="Arial"/>
          <w:sz w:val="22"/>
          <w:szCs w:val="22"/>
        </w:rPr>
        <w:t xml:space="preserve">s </w:t>
      </w:r>
      <w:r w:rsidR="004D147B">
        <w:rPr>
          <w:rFonts w:ascii="Arial" w:eastAsia="Arial" w:hAnsi="Arial" w:cs="Arial"/>
          <w:sz w:val="22"/>
          <w:szCs w:val="22"/>
        </w:rPr>
        <w:t xml:space="preserve">in </w:t>
      </w:r>
      <w:r w:rsidR="00517831">
        <w:rPr>
          <w:rFonts w:ascii="Arial" w:eastAsia="Arial" w:hAnsi="Arial" w:cs="Arial"/>
          <w:sz w:val="22"/>
          <w:szCs w:val="22"/>
        </w:rPr>
        <w:t xml:space="preserve">the </w:t>
      </w:r>
      <w:r w:rsidR="004D147B">
        <w:rPr>
          <w:rFonts w:ascii="Arial" w:eastAsia="Arial" w:hAnsi="Arial" w:cs="Arial"/>
          <w:sz w:val="22"/>
          <w:szCs w:val="22"/>
        </w:rPr>
        <w:t>GSC</w:t>
      </w:r>
      <w:r w:rsidR="00517831">
        <w:rPr>
          <w:rFonts w:ascii="Arial" w:eastAsia="Arial" w:hAnsi="Arial" w:cs="Arial"/>
          <w:sz w:val="22"/>
          <w:szCs w:val="22"/>
        </w:rPr>
        <w:t xml:space="preserve">s result in </w:t>
      </w:r>
      <w:r w:rsidR="004703FC">
        <w:rPr>
          <w:rFonts w:ascii="Arial" w:eastAsia="Arial" w:hAnsi="Arial" w:cs="Arial"/>
          <w:sz w:val="22"/>
          <w:szCs w:val="22"/>
        </w:rPr>
        <w:t>differentiation defects</w:t>
      </w:r>
      <w:r w:rsidR="00BC0A76">
        <w:rPr>
          <w:rFonts w:ascii="Arial" w:eastAsia="Arial" w:hAnsi="Arial" w:cs="Arial"/>
          <w:sz w:val="22"/>
          <w:szCs w:val="22"/>
        </w:rPr>
        <w:t xml:space="preserve"> causing</w:t>
      </w:r>
      <w:r w:rsidR="00B04B39">
        <w:rPr>
          <w:rFonts w:ascii="Arial" w:eastAsia="Arial" w:hAnsi="Arial" w:cs="Arial"/>
          <w:sz w:val="22"/>
          <w:szCs w:val="22"/>
        </w:rPr>
        <w:t xml:space="preserve"> infertility</w:t>
      </w:r>
      <w:r w:rsidR="004703FC">
        <w:rPr>
          <w:rFonts w:ascii="Arial" w:eastAsia="Arial" w:hAnsi="Arial" w:cs="Arial"/>
          <w:sz w:val="22"/>
          <w:szCs w:val="22"/>
        </w:rPr>
        <w:t xml:space="preserve"> </w:t>
      </w:r>
      <w:r w:rsidR="00763270" w:rsidRPr="004703FC">
        <w:rPr>
          <w:rFonts w:ascii="Arial" w:eastAsia="Arial" w:hAnsi="Arial" w:cs="Arial"/>
          <w:sz w:val="22"/>
          <w:szCs w:val="22"/>
          <w:lang w:val="en"/>
        </w:rPr>
        <w:fldChar w:fldCharType="begin"/>
      </w:r>
      <w:r w:rsidR="00835395">
        <w:rPr>
          <w:rFonts w:ascii="Arial" w:eastAsia="Arial" w:hAnsi="Arial" w:cs="Arial"/>
          <w:sz w:val="22"/>
          <w:szCs w:val="22"/>
          <w:lang w:val="en"/>
        </w:rPr>
        <w:instrText xml:space="preserve"> ADDIN ZOTERO_ITEM CSL_CITATION {"citationID":"S9YJe8pZ","properties":{"formattedCitation":"[@Sanchez2016h]","plainCitation":"[@Sanchez2016h]","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00763270" w:rsidRPr="004703FC">
        <w:rPr>
          <w:rFonts w:ascii="Arial" w:eastAsia="Arial" w:hAnsi="Arial" w:cs="Arial"/>
          <w:sz w:val="22"/>
          <w:szCs w:val="22"/>
          <w:lang w:val="en"/>
        </w:rPr>
        <w:fldChar w:fldCharType="separate"/>
      </w:r>
      <w:r w:rsidR="00835395" w:rsidRPr="00835395">
        <w:rPr>
          <w:rFonts w:ascii="Arial" w:eastAsia="Arial" w:hAnsi="Arial" w:cs="Arial"/>
          <w:sz w:val="22"/>
        </w:rPr>
        <w:t>[@Sanchez2016h]</w:t>
      </w:r>
      <w:r w:rsidR="00763270" w:rsidRPr="004703FC">
        <w:rPr>
          <w:rFonts w:ascii="Arial" w:eastAsia="Arial" w:hAnsi="Arial" w:cs="Arial"/>
          <w:sz w:val="22"/>
          <w:szCs w:val="22"/>
          <w:lang w:val="en"/>
        </w:rPr>
        <w:fldChar w:fldCharType="end"/>
      </w:r>
      <w:r w:rsidR="00763270" w:rsidRPr="004703FC">
        <w:rPr>
          <w:rFonts w:ascii="Arial" w:eastAsia="Arial" w:hAnsi="Arial" w:cs="Arial"/>
          <w:sz w:val="22"/>
          <w:szCs w:val="22"/>
          <w:lang w:val="en"/>
        </w:rPr>
        <w:t>.</w:t>
      </w:r>
      <w:r w:rsidR="00763270" w:rsidRPr="00E60F12">
        <w:rPr>
          <w:rFonts w:ascii="Arial" w:eastAsia="Arial" w:hAnsi="Arial" w:cs="Arial"/>
          <w:sz w:val="22"/>
          <w:szCs w:val="22"/>
          <w:lang w:val="en"/>
        </w:rPr>
        <w:t xml:space="preserve"> </w:t>
      </w:r>
      <w:r w:rsidR="008702F8">
        <w:rPr>
          <w:rFonts w:ascii="Arial" w:eastAsia="Arial" w:hAnsi="Arial" w:cs="Arial"/>
          <w:sz w:val="22"/>
          <w:szCs w:val="22"/>
          <w:lang w:val="en"/>
        </w:rPr>
        <w:t xml:space="preserve">Similarly, </w:t>
      </w:r>
      <w:r w:rsidR="004703FC">
        <w:rPr>
          <w:rFonts w:ascii="Arial" w:eastAsia="Arial" w:hAnsi="Arial" w:cs="Arial"/>
          <w:sz w:val="22"/>
          <w:szCs w:val="22"/>
        </w:rPr>
        <w:t>h</w:t>
      </w:r>
      <w:r w:rsidR="1D2ED020" w:rsidRPr="490334B2">
        <w:rPr>
          <w:rFonts w:ascii="Arial" w:eastAsia="Arial" w:hAnsi="Arial" w:cs="Arial"/>
          <w:sz w:val="22"/>
          <w:szCs w:val="22"/>
        </w:rPr>
        <w:t xml:space="preserve">umans </w:t>
      </w:r>
      <w:r w:rsidR="0075291A">
        <w:rPr>
          <w:rFonts w:ascii="Arial" w:eastAsia="Arial" w:hAnsi="Arial" w:cs="Arial"/>
          <w:sz w:val="22"/>
          <w:szCs w:val="22"/>
        </w:rPr>
        <w:t>with reduced ribosome</w:t>
      </w:r>
      <w:r w:rsidR="1D2ED020" w:rsidRPr="490334B2">
        <w:rPr>
          <w:rFonts w:ascii="Arial" w:eastAsia="Arial" w:hAnsi="Arial" w:cs="Arial"/>
          <w:sz w:val="22"/>
          <w:szCs w:val="22"/>
        </w:rPr>
        <w:t xml:space="preserve"> levels are afflicted with clinically distinct</w:t>
      </w:r>
      <w:r w:rsidR="0075291A">
        <w:rPr>
          <w:rFonts w:ascii="Arial" w:eastAsia="Arial" w:hAnsi="Arial" w:cs="Arial"/>
          <w:sz w:val="22"/>
          <w:szCs w:val="22"/>
        </w:rPr>
        <w:t xml:space="preserve"> </w:t>
      </w:r>
      <w:r w:rsidR="1D2ED020" w:rsidRPr="490334B2">
        <w:rPr>
          <w:rFonts w:ascii="Arial" w:eastAsia="Arial" w:hAnsi="Arial" w:cs="Arial"/>
          <w:sz w:val="22"/>
          <w:szCs w:val="22"/>
        </w:rPr>
        <w:t xml:space="preserve">diseases known as </w:t>
      </w:r>
      <w:proofErr w:type="spellStart"/>
      <w:r w:rsidR="1D2ED020" w:rsidRPr="490334B2">
        <w:rPr>
          <w:rFonts w:ascii="Arial" w:eastAsia="Arial" w:hAnsi="Arial" w:cs="Arial"/>
          <w:sz w:val="22"/>
          <w:szCs w:val="22"/>
        </w:rPr>
        <w:t>ribosomopathies</w:t>
      </w:r>
      <w:proofErr w:type="spellEnd"/>
      <w:r w:rsidR="1D2ED020" w:rsidRPr="490334B2">
        <w:rPr>
          <w:rFonts w:ascii="Arial" w:eastAsia="Arial" w:hAnsi="Arial" w:cs="Arial"/>
          <w:sz w:val="22"/>
          <w:szCs w:val="22"/>
        </w:rPr>
        <w:t>, such as Diamond-</w:t>
      </w:r>
      <w:proofErr w:type="spellStart"/>
      <w:r w:rsidR="1D2ED020" w:rsidRPr="490334B2">
        <w:rPr>
          <w:rFonts w:ascii="Arial" w:eastAsia="Arial" w:hAnsi="Arial" w:cs="Arial"/>
          <w:sz w:val="22"/>
          <w:szCs w:val="22"/>
        </w:rPr>
        <w:t>Blackfan</w:t>
      </w:r>
      <w:proofErr w:type="spellEnd"/>
      <w:r w:rsidR="1D2ED020" w:rsidRPr="490334B2">
        <w:rPr>
          <w:rFonts w:ascii="Arial" w:eastAsia="Arial" w:hAnsi="Arial" w:cs="Arial"/>
          <w:sz w:val="22"/>
          <w:szCs w:val="22"/>
        </w:rPr>
        <w:t xml:space="preserve"> anemia</w:t>
      </w:r>
      <w:r w:rsidR="0075291A">
        <w:rPr>
          <w:rFonts w:ascii="Arial" w:eastAsia="Arial" w:hAnsi="Arial" w:cs="Arial"/>
          <w:sz w:val="22"/>
          <w:szCs w:val="22"/>
        </w:rPr>
        <w:t>,</w:t>
      </w:r>
      <w:r w:rsidR="1D2ED020" w:rsidRPr="490334B2">
        <w:rPr>
          <w:rFonts w:ascii="Arial" w:eastAsia="Arial" w:hAnsi="Arial" w:cs="Arial"/>
          <w:sz w:val="22"/>
          <w:szCs w:val="22"/>
        </w:rPr>
        <w:t xml:space="preserve"> that often result from </w:t>
      </w:r>
      <w:r w:rsidR="00D8743A">
        <w:rPr>
          <w:rFonts w:ascii="Arial" w:eastAsia="Arial" w:hAnsi="Arial" w:cs="Arial"/>
          <w:sz w:val="22"/>
          <w:szCs w:val="22"/>
        </w:rPr>
        <w:t>loss of</w:t>
      </w:r>
      <w:r w:rsidR="00D8743A" w:rsidRPr="490334B2">
        <w:rPr>
          <w:rFonts w:ascii="Arial" w:eastAsia="Arial" w:hAnsi="Arial" w:cs="Arial"/>
          <w:sz w:val="22"/>
          <w:szCs w:val="22"/>
        </w:rPr>
        <w:t xml:space="preserve"> </w:t>
      </w:r>
      <w:r w:rsidR="006D6C72">
        <w:rPr>
          <w:rFonts w:ascii="Arial" w:eastAsia="Arial" w:hAnsi="Arial" w:cs="Arial"/>
          <w:sz w:val="22"/>
          <w:szCs w:val="22"/>
        </w:rPr>
        <w:t>proper</w:t>
      </w:r>
      <w:r w:rsidR="1D2ED020" w:rsidRPr="490334B2">
        <w:rPr>
          <w:rFonts w:ascii="Arial" w:eastAsia="Arial" w:hAnsi="Arial" w:cs="Arial"/>
          <w:sz w:val="22"/>
          <w:szCs w:val="22"/>
        </w:rPr>
        <w:t xml:space="preserve"> differentiation </w:t>
      </w:r>
      <w:r w:rsidR="00D8743A">
        <w:rPr>
          <w:rFonts w:ascii="Arial" w:eastAsia="Arial" w:hAnsi="Arial" w:cs="Arial"/>
          <w:sz w:val="22"/>
          <w:szCs w:val="22"/>
        </w:rPr>
        <w:t xml:space="preserve">of </w:t>
      </w:r>
      <w:r w:rsidR="0075291A">
        <w:rPr>
          <w:rFonts w:ascii="Arial" w:eastAsia="Arial" w:hAnsi="Arial" w:cs="Arial"/>
          <w:sz w:val="22"/>
          <w:szCs w:val="22"/>
        </w:rPr>
        <w:t xml:space="preserve">tissue-specific </w:t>
      </w:r>
      <w:r w:rsidR="00D8743A">
        <w:rPr>
          <w:rFonts w:ascii="Arial" w:eastAsia="Arial" w:hAnsi="Arial" w:cs="Arial"/>
          <w:sz w:val="22"/>
          <w:szCs w:val="22"/>
        </w:rPr>
        <w:t xml:space="preserve">progenitor cells </w:t>
      </w:r>
      <w:r w:rsidR="00C3189F" w:rsidRPr="490334B2">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{"citationID":"Q3ctuTyP","properties":{"formattedCitation":"[@Armistead2014a; @Barlow2010a; @Brooks2014b; @Higa-Nakamine2012o; @liptonDefectiveErythroidProgenitor1986; @Mills2017c]","plainCitation":"[@Armistead2014a; @Barlow2010a; @Brooks2014b; @Higa-Nakamine2012o; @liptonDefectiveErythroidProgenitor1986; @Mills2017c]","noteIndex":0},"citationItems":[{"id":623,"uris":["http://zotero.org/users/6609021/items/8NASS4KV"],"uri":["http://zotero.org/users/6609021/items/8NASS4KV"],"itemData":{"id":623,"type":"article-journal","abstract":"Collectively, the ribosomopathies are caused by defects in ribosome biogenesis. Although these disorders encompass deficiencies in a ubiquitous and fundamental process, the clinical manifestations are extremely variable and typically display tissue specificity. Research into this paradox has offered fascinating new insights into the role of the ribosome in the regulation of mRNA translation, cell cycle control, and signaling pathways involving TP53, MYC and mTOR. Several common features of ribosomopathies such as small stature, cancer predisposition, and hematological defects, point to how these diverse diseases may be related at a molecular level.","container-title":"FEBS Letters","DOI":"10.1016/j.febslet.2014.03.024","ISSN":"00145793","issue":"9","note":"Armistead2014a","page":"1491-1500","title":"Diverse diseases from a ubiquitous process: The ribosomopathy paradox","title-short":"Armistead2014a","volume":"588","author":[{"family":"Armistead","given":"Joy"},{"family":"Triggs-Raine","given":"Barbara"}],"issued":{"date-parts":[["2014",5,2]]}}},{"id":696,"uris":["http://zotero.org/users/6609021/items/QHDK33GB"],"uri":["http://zotero.org/users/6609021/items/QHDK33GB"],"itemData":{"id":696,"type":"article-journal","container-title":"Cell Cycle","DOI":"10.4161/cc.9.21.13742","ISSN":"1538-4101","note":"Barlow2010a","page":"4286-4293","title":"Cell Cycle New insights into 5q-syndrome as a ribosomopathy","title-short":"Barlow2010a","volume":"9","author":[{"family":"Barlow","given":"Jillian L"},{"family":"Drynan","given":"Lesley F"},{"family":"Trim","given":"Nicola L"},{"family":"Erber","given":"Wendy N"},{"family":"Warren","given":"Alan J"},{"family":"Mckenzie","given":"Andrew N J"}],"issued":{"date-parts":[["2010"]]}}},{"id":700,"uris":["http://zotero.org/users/6609021/items/55EW74L9"],"uri":["http://zotero.org/users/6609021/items/55EW74L9"],"itemData":{"id":700,"type":"article-journal","abstract":"Neurodevelopmental defects in humans represent a clinically heterogeneous group of disorders. Here, we report the genetic and functional dissection of a multigenerational pedigree with an X-linked syndromic disorder hallmarked by microcephaly, growth retardation, and seizures. Using an X-linked intellectual disability (XLID) next-generation sequencing diagnostic panel, we identified a novel missense mutation in the gene encoding 60S ribosomal protein L10 (RPL10), a locus associated previously with autism spectrum disorders (ASD); the p.K78E change segregated with disease under an X-linked recessive paradigm while, consistent with causality, carrier females exhibited skewed X inactivation. To examine the functional consequences of the p.K78E change, we modeled RPL10 dysfunction in zebrafish. We show that endogenous rpl10 expression is augmented in anterior structures, and that suppression decreases head size in developing morphant embryos, concomitant with reduced bulk translation and increased apoptosis in the brain. Subsequently, using in vivo complementation, we demonstrate that p.K78E is a loss-of-function variant. Together, our findings suggest that a mutation within the conserved N-terminal end of RPL10, a protein in close proximity to the peptidyl transferase active site of the 60S ribosomal subunit, causes severe defects in brain formation and function.","container-title":"Genetics","DOI":"10.1534/genetics.114.168211","ISSN":"1943-2631","issue":"2","note":"Brooks2014b","page":"723-33","title":"A novel ribosomopathy caused by dysfunction of RPL10 disrupts neurodevelopment and causes X-linked microcephaly in humans.","title-short":"Brooks2014b","volume":"198","author":[{"family":"Brooks","given":"Susan S"},{"family":"Wall","given":"Alissa L"},{"family":"Golzio","given":"Christelle"},{"family":"Reid","given":"David W"},{"family":"Kondyles","given":"Amalia"},{"family":"Willer","given":"Jason R"},{"family":"Botti","given":"Christina"},{"family":"Nicchitta","given":"Christopher V"},{"family":"Katsanis","given":"Nicholas"},{"family":"Davis","given":"Erica E"}],"issued":{"date-parts":[["2014",10,1]]}}},{"id":763,"uris":["http://zotero.org/users/6609021/items/C8WVZYW8"],"uri":["http://zotero.org/users/6609021/items/C8WVZYW8"],"itemData":{"id":763,"type":"article-journal","abstract":"Non-coding RNAs (ncRNAs) play key roles in diverse cellular activities, and efficient ncRNA function requires extensive posttranscriptional nucleotide modifications. Small nucleolar RNAs (snoRNAs) are a group of ncRNAs that guide the modification of specific nucleotides in ribosomal RNAs (rRNAs) and small nuclear RNAs. To investigate the physiological relevance of rRNA modification in vertebrates, we suppressed the expression of three snoRNAs (U26, U44 and U78), either by disrupting the host gene splicing or by inhibiting the snoRNA precursor processing, and analyzed the consequences of snoRNA loss-of-function in zebrafish. Using a highly sensitive mass spectrometric analysis, we found that decreased snoRNA expression reduces the snoRNA-guided methylation of the target nucleotides. Impaired rRNA modification, even at a single site, led to severe morphological defects and embryonic lethality in zebrafish, which suggests that rRNA modifications play an essential role in vertebrate development. This study highlights the importance of posttranscriptional modifications and their role in ncRNA function in higher eukaryotes.","container-title":"Nucleic Acids Research","DOI":"10.1093/nar/gkr700","ISSN":"03051048","issue":"1","note":"Higa-Nakamine2012o","page":"391-398","title":"Loss of ribosomal RNA modification causes developmental defects in zebrafish","title-short":"Higa-Nakamine2012o","volume":"40","author":[{"family":"Higa-Nakamine","given":"Sayomi"},{"family":"Suzuki","given":"Tsutomu Takeo"},{"family":"Uechi","given":"Tamayo"},{"family":"Chakraborty","given":"Anirban"},{"family":"Nakajima","given":"Yukari"},{"family":"Nakamura","given":"Mikako"},{"family":"Hirano","given":"Naoko"},{"family":"Suzuki","given":"Tsutomu Takeo"},{"family":"Kenmochi","given":"Naoya"}],"issued":{"date-parts":[["2012",1]]}}},{"id":1460,"uris":["http://zotero.org/users/6609021/items/JEMVPZ2Q"],"uri":["http://zotero.org/users/6609021/items/JEMVPZ2Q"],"itemData":{"id":1460,"type":"article-journal","abstract":"To explore the etiology of congenital hypoplastic or Dia-mond-Blackfan anemia (DBA) we investigated in vitro erythropoiesis in nine patients. Of the nine, seven were clinically responsive to prednisone. Four were infants evaluated at the time of diagnosis. Six were never or were only minimally transfused. Those for whom prednisone had been prescribed had discontinued the drug a minimum of five months prior to study. The bone marrows of these nine patients were compared with those of hematologically normal individuals and with those of four patients with transient erythroblastopenia of childhood (TEC) whose erythroid aplasia was as severe as that of the patients with DBA. Using the plasma clot semisolid culture technique to enumerate erythroid progenitors and to evaluate the growth characteristics of the colonies to which they give rise, we concluded that at the onset of DBA: (a) erythroid progenitor frequency does not correlate with the degree of anemia and erythroblastopenia; (b) erythroid progenitor differentiation may in some cases be abnormally insensitive to crude preparations of erythropoietin; and (c) progenitor erythropoietin insensitivity in vitro does not necessarily indicate prednisone insensitivity in vivo. Thus, DBA does not appear to be solely the result of deficient formation of erythroid progenitors but is, in addition, a disorder that is due to defective progenitor differentiation in vivo.","container-title":"Blood","DOI":"10.1182/blood.V67.4.962.962","ISSN":"0006-4971","issue":"4","journalAbbreviation":"Blood","language":"en","note":"liptonDefectiveErythroidProgenitor1986","page":"962-968","source":"ScienceDirect","title":"Defective Erythroid Progenitor Differentiation System in Congenital Hypoplastic (Diamond-Blackfan) Anemia","volume":"67","author":[{"family":"Lipton","given":"Jeffrey M."},{"family":"Kudisch","given":"Michele"},{"family":"Gross","given":"Rachel"},{"family":"Nathan","given":"David G."}],"issued":{"date-parts":[["1986",4,1]]}}},{"id":1546,"uris":["http://zotero.org/users/6609021/items/56596852"],"uri":["http://zotero.org/users/6609021/items/56596852"],"itemData":{"id":1546,"type":"article-journal","abstract":"Ribosomopathies are a group of human disorders most commonly caused by ribosomal protein haploinsufficiency or defects in ribosome biogenesis. These conditions manifest themselves as physiological defects in specific cell and tissue types. We review current molecular models to explain ribosomopathies and attempt to reconcile the tissue specificity of these disorders with the ubiquitous requirement for ribosomes in all cells. Ribosomopathies as a group are diverse in their origins and clinical manifestations; we use the well-described Diamond-Blackfan anemia (DBA) as a specific example to highlight some common features. We discuss ribosome homeostasis as an overarching principle that governs the sensitivity of specific cells and tissue types to ribosomal protein mutations. Mathematical models and experimental insights rationalize how even subtle shifts in the availability of ribosomes, such as those created by ribosome haploinsufficiency, can drive messenger RNA-specific effects on protein expression. We discuss recently identified roles played by ribosome rescue and recycling factors in regulating ribosome homeostasis.","container-title":"Science","DOI":"10.1126/SCIENCE.AAN2755","ISSN":"0036-8075","issue":"6363","note":"Mills2017c","page":"eaan2755","title":"Ribosomopathies: There’s strength in numbers","title-short":"Mills2017c","volume":"358","author":[{"family":"Mills","given":"Eric W."},{"family":"Green","given":"Rachel"}],"issued":{"date-parts":[["2017",11,3]]}}}],"schema":"https://github.com/citation-style-language/schema/raw/master/csl-citation.json"} </w:instrText>
      </w:r>
      <w:r w:rsidR="00C3189F" w:rsidRPr="490334B2">
        <w:rPr>
          <w:rFonts w:ascii="Arial" w:eastAsia="Arial" w:hAnsi="Arial" w:cs="Arial"/>
          <w:sz w:val="22"/>
          <w:szCs w:val="22"/>
        </w:rPr>
        <w:fldChar w:fldCharType="separate"/>
      </w:r>
      <w:r w:rsidR="00835395" w:rsidRPr="00835395">
        <w:rPr>
          <w:rFonts w:ascii="Arial" w:eastAsia="Arial" w:hAnsi="Arial" w:cs="Arial"/>
          <w:sz w:val="22"/>
        </w:rPr>
        <w:t>[@Armistead2014a; @Barlow2010a; @Brooks2014b; @Higa-Nakamine2012o; @liptonDefectiveErythroidProgenitor1986; @Mills2017c]</w:t>
      </w:r>
      <w:r w:rsidR="00C3189F" w:rsidRPr="490334B2">
        <w:rPr>
          <w:rFonts w:ascii="Arial" w:eastAsia="Arial" w:hAnsi="Arial" w:cs="Arial"/>
          <w:sz w:val="22"/>
          <w:szCs w:val="22"/>
        </w:rPr>
        <w:fldChar w:fldCharType="end"/>
      </w:r>
      <w:r w:rsidR="1D2ED020" w:rsidRPr="490334B2">
        <w:rPr>
          <w:rFonts w:ascii="Arial" w:eastAsia="Arial" w:hAnsi="Arial" w:cs="Arial"/>
          <w:sz w:val="22"/>
          <w:szCs w:val="22"/>
        </w:rPr>
        <w:t>.</w:t>
      </w:r>
      <w:r w:rsidR="00763270" w:rsidRPr="490334B2">
        <w:rPr>
          <w:rFonts w:ascii="Arial" w:eastAsia="Arial" w:hAnsi="Arial" w:cs="Arial"/>
          <w:sz w:val="22"/>
          <w:szCs w:val="22"/>
        </w:rPr>
        <w:t xml:space="preserve"> </w:t>
      </w:r>
      <w:r w:rsidR="1FF4F3F3" w:rsidRPr="490334B2">
        <w:rPr>
          <w:rFonts w:ascii="Arial" w:eastAsia="Arial" w:hAnsi="Arial" w:cs="Arial"/>
          <w:sz w:val="22"/>
          <w:szCs w:val="22"/>
        </w:rPr>
        <w:t>However,</w:t>
      </w:r>
      <w:r w:rsidR="7F0DB68B" w:rsidRPr="490334B2">
        <w:rPr>
          <w:rFonts w:ascii="Arial" w:eastAsia="Arial" w:hAnsi="Arial" w:cs="Arial"/>
          <w:sz w:val="22"/>
          <w:szCs w:val="22"/>
        </w:rPr>
        <w:t xml:space="preserve"> the </w:t>
      </w:r>
      <w:r w:rsidR="1308858A" w:rsidRPr="490334B2">
        <w:rPr>
          <w:rFonts w:ascii="Arial" w:eastAsia="Arial" w:hAnsi="Arial" w:cs="Arial"/>
          <w:sz w:val="22"/>
          <w:szCs w:val="22"/>
        </w:rPr>
        <w:t>mechanism</w:t>
      </w:r>
      <w:r w:rsidR="00653905">
        <w:rPr>
          <w:rFonts w:ascii="Arial" w:eastAsia="Arial" w:hAnsi="Arial" w:cs="Arial"/>
          <w:sz w:val="22"/>
          <w:szCs w:val="22"/>
        </w:rPr>
        <w:t>s</w:t>
      </w:r>
      <w:r w:rsidR="7F0DB68B" w:rsidRPr="490334B2">
        <w:rPr>
          <w:rFonts w:ascii="Arial" w:eastAsia="Arial" w:hAnsi="Arial" w:cs="Arial"/>
          <w:sz w:val="22"/>
          <w:szCs w:val="22"/>
        </w:rPr>
        <w:t xml:space="preserve"> by which ribosome biogenesis </w:t>
      </w:r>
      <w:r w:rsidR="00BC0A76">
        <w:rPr>
          <w:rFonts w:ascii="Arial" w:eastAsia="Arial" w:hAnsi="Arial" w:cs="Arial"/>
          <w:sz w:val="22"/>
          <w:szCs w:val="22"/>
        </w:rPr>
        <w:t xml:space="preserve">is coupled to </w:t>
      </w:r>
      <w:r w:rsidR="741CDB6C" w:rsidRPr="490334B2">
        <w:rPr>
          <w:rFonts w:ascii="Arial" w:eastAsia="Arial" w:hAnsi="Arial" w:cs="Arial"/>
          <w:sz w:val="22"/>
          <w:szCs w:val="22"/>
        </w:rPr>
        <w:t xml:space="preserve">proper </w:t>
      </w:r>
      <w:r w:rsidR="116AC15D" w:rsidRPr="490334B2">
        <w:rPr>
          <w:rFonts w:ascii="Arial" w:eastAsia="Arial" w:hAnsi="Arial" w:cs="Arial"/>
          <w:sz w:val="22"/>
          <w:szCs w:val="22"/>
        </w:rPr>
        <w:t xml:space="preserve">stem cell </w:t>
      </w:r>
      <w:r w:rsidR="741CDB6C" w:rsidRPr="490334B2">
        <w:rPr>
          <w:rFonts w:ascii="Arial" w:eastAsia="Arial" w:hAnsi="Arial" w:cs="Arial"/>
          <w:sz w:val="22"/>
          <w:szCs w:val="22"/>
        </w:rPr>
        <w:t>differ</w:t>
      </w:r>
      <w:r w:rsidR="004D147B">
        <w:rPr>
          <w:rFonts w:ascii="Arial" w:eastAsia="Arial" w:hAnsi="Arial" w:cs="Arial"/>
          <w:sz w:val="22"/>
          <w:szCs w:val="22"/>
        </w:rPr>
        <w:t>e</w:t>
      </w:r>
      <w:r w:rsidR="741CDB6C" w:rsidRPr="490334B2">
        <w:rPr>
          <w:rFonts w:ascii="Arial" w:eastAsia="Arial" w:hAnsi="Arial" w:cs="Arial"/>
          <w:sz w:val="22"/>
          <w:szCs w:val="22"/>
        </w:rPr>
        <w:t xml:space="preserve">ntiation </w:t>
      </w:r>
      <w:r w:rsidR="00CD4263">
        <w:rPr>
          <w:rFonts w:ascii="Arial" w:eastAsia="Arial" w:hAnsi="Arial" w:cs="Arial"/>
          <w:sz w:val="22"/>
          <w:szCs w:val="22"/>
        </w:rPr>
        <w:t>remain incompletely</w:t>
      </w:r>
      <w:r w:rsidR="2FA84773" w:rsidRPr="490334B2">
        <w:rPr>
          <w:rFonts w:ascii="Arial" w:eastAsia="Arial" w:hAnsi="Arial" w:cs="Arial"/>
          <w:sz w:val="22"/>
          <w:szCs w:val="22"/>
        </w:rPr>
        <w:t xml:space="preserve"> </w:t>
      </w:r>
      <w:r w:rsidR="0D583834" w:rsidRPr="490334B2">
        <w:rPr>
          <w:rFonts w:ascii="Arial" w:eastAsia="Arial" w:hAnsi="Arial" w:cs="Arial"/>
          <w:sz w:val="22"/>
          <w:szCs w:val="22"/>
        </w:rPr>
        <w:t>understood.</w:t>
      </w:r>
      <w:r w:rsidR="5000BCC3" w:rsidRPr="490334B2">
        <w:rPr>
          <w:rFonts w:ascii="Arial" w:eastAsia="Arial" w:hAnsi="Arial" w:cs="Arial"/>
          <w:sz w:val="22"/>
          <w:szCs w:val="22"/>
        </w:rPr>
        <w:t xml:space="preserve"> </w:t>
      </w:r>
    </w:p>
    <w:p w14:paraId="14DEFEF3" w14:textId="7E65F2FE" w:rsidR="00745684" w:rsidRPr="00D311FB" w:rsidRDefault="00FD51E7" w:rsidP="006C0869">
      <w:pPr>
        <w:spacing w:before="240" w:after="240"/>
        <w:jc w:val="both"/>
        <w:rPr>
          <w:rFonts w:ascii="Arial" w:eastAsia="Arial" w:hAnsi="Arial" w:cs="Arial"/>
          <w:sz w:val="22"/>
          <w:szCs w:val="22"/>
          <w:highlight w:val="white"/>
        </w:rPr>
      </w:pPr>
      <w:bookmarkStart w:id="3" w:name="_Hlk63151688"/>
      <w:r w:rsidRPr="1525258B">
        <w:rPr>
          <w:rFonts w:ascii="Arial" w:eastAsia="Arial" w:hAnsi="Arial" w:cs="Arial"/>
          <w:sz w:val="22"/>
          <w:szCs w:val="22"/>
          <w:highlight w:val="white"/>
        </w:rPr>
        <w:t>Ribosome production</w:t>
      </w:r>
      <w:bookmarkEnd w:id="3"/>
      <w:r w:rsidRPr="1525258B">
        <w:rPr>
          <w:rFonts w:ascii="Arial" w:eastAsia="Arial" w:hAnsi="Arial" w:cs="Arial"/>
          <w:sz w:val="22"/>
          <w:szCs w:val="22"/>
          <w:highlight w:val="white"/>
        </w:rPr>
        <w:t xml:space="preserve"> </w:t>
      </w:r>
      <w:r w:rsidR="003F167E">
        <w:rPr>
          <w:rFonts w:ascii="Arial" w:eastAsia="Arial" w:hAnsi="Arial" w:cs="Arial"/>
          <w:sz w:val="22"/>
          <w:szCs w:val="22"/>
          <w:highlight w:val="white"/>
        </w:rPr>
        <w:t>requires</w:t>
      </w:r>
      <w:r w:rsidRPr="1525258B">
        <w:rPr>
          <w:rFonts w:ascii="Arial" w:eastAsia="Arial" w:hAnsi="Arial" w:cs="Arial"/>
          <w:sz w:val="22"/>
          <w:szCs w:val="22"/>
          <w:highlight w:val="white"/>
        </w:rPr>
        <w:t xml:space="preserve"> </w:t>
      </w:r>
      <w:r w:rsidR="003F167E">
        <w:rPr>
          <w:rFonts w:ascii="Arial" w:eastAsia="Arial" w:hAnsi="Arial" w:cs="Arial"/>
          <w:sz w:val="22"/>
          <w:szCs w:val="22"/>
          <w:highlight w:val="white"/>
        </w:rPr>
        <w:t xml:space="preserve">the </w:t>
      </w:r>
      <w:r w:rsidRPr="1525258B">
        <w:rPr>
          <w:rFonts w:ascii="Arial" w:eastAsia="Arial" w:hAnsi="Arial" w:cs="Arial"/>
          <w:sz w:val="22"/>
          <w:szCs w:val="22"/>
          <w:highlight w:val="white"/>
        </w:rPr>
        <w:t xml:space="preserve">transcription of </w:t>
      </w:r>
      <w:r w:rsidR="00E409FF">
        <w:rPr>
          <w:rFonts w:ascii="Arial" w:eastAsia="Arial" w:hAnsi="Arial" w:cs="Arial"/>
          <w:sz w:val="22"/>
          <w:szCs w:val="22"/>
          <w:highlight w:val="white"/>
        </w:rPr>
        <w:t>ribosomal RNA</w:t>
      </w:r>
      <w:r w:rsidR="00E749DE">
        <w:rPr>
          <w:rFonts w:ascii="Arial" w:eastAsia="Arial" w:hAnsi="Arial" w:cs="Arial"/>
          <w:sz w:val="22"/>
          <w:szCs w:val="22"/>
          <w:highlight w:val="white"/>
        </w:rPr>
        <w:t>s</w:t>
      </w:r>
      <w:r w:rsidR="00E409FF">
        <w:rPr>
          <w:rFonts w:ascii="Arial" w:eastAsia="Arial" w:hAnsi="Arial" w:cs="Arial"/>
          <w:sz w:val="22"/>
          <w:szCs w:val="22"/>
          <w:highlight w:val="white"/>
        </w:rPr>
        <w:t xml:space="preserve"> (</w:t>
      </w:r>
      <w:r w:rsidR="00653905">
        <w:rPr>
          <w:rFonts w:ascii="Arial" w:eastAsia="Arial" w:hAnsi="Arial" w:cs="Arial"/>
          <w:sz w:val="22"/>
          <w:szCs w:val="22"/>
          <w:highlight w:val="white"/>
        </w:rPr>
        <w:t>rRNA</w:t>
      </w:r>
      <w:r w:rsidR="00E749DE">
        <w:rPr>
          <w:rFonts w:ascii="Arial" w:eastAsia="Arial" w:hAnsi="Arial" w:cs="Arial"/>
          <w:sz w:val="22"/>
          <w:szCs w:val="22"/>
          <w:highlight w:val="white"/>
        </w:rPr>
        <w:t>s</w:t>
      </w:r>
      <w:r w:rsidR="00E409FF">
        <w:rPr>
          <w:rFonts w:ascii="Arial" w:eastAsia="Arial" w:hAnsi="Arial" w:cs="Arial"/>
          <w:sz w:val="22"/>
          <w:szCs w:val="22"/>
          <w:highlight w:val="white"/>
        </w:rPr>
        <w:t>)</w:t>
      </w:r>
      <w:r w:rsidR="00A93D96">
        <w:rPr>
          <w:rFonts w:ascii="Arial" w:eastAsia="Arial" w:hAnsi="Arial" w:cs="Arial"/>
          <w:sz w:val="22"/>
          <w:szCs w:val="22"/>
          <w:highlight w:val="white"/>
        </w:rPr>
        <w:t xml:space="preserve"> and of</w:t>
      </w:r>
      <w:r w:rsidR="00E409FF">
        <w:rPr>
          <w:rFonts w:ascii="Arial" w:eastAsia="Arial" w:hAnsi="Arial" w:cs="Arial"/>
          <w:sz w:val="22"/>
          <w:szCs w:val="22"/>
          <w:highlight w:val="white"/>
        </w:rPr>
        <w:t xml:space="preserve"> </w:t>
      </w:r>
      <w:r w:rsidR="00A93D96">
        <w:rPr>
          <w:rFonts w:ascii="Arial" w:eastAsia="Arial" w:hAnsi="Arial" w:cs="Arial"/>
          <w:sz w:val="22"/>
          <w:szCs w:val="22"/>
          <w:highlight w:val="white"/>
        </w:rPr>
        <w:t>mRNAs encoding ribosomal proteins</w:t>
      </w:r>
      <w:r w:rsidR="00FF35A8" w:rsidRPr="1525258B">
        <w:rPr>
          <w:rFonts w:ascii="Arial" w:eastAsia="Arial" w:hAnsi="Arial" w:cs="Arial"/>
          <w:sz w:val="22"/>
          <w:szCs w:val="22"/>
          <w:highlight w:val="white"/>
        </w:rPr>
        <w:t xml:space="preserve"> </w:t>
      </w:r>
      <w:r w:rsidR="00B72C31" w:rsidRPr="1525258B">
        <w:rPr>
          <w:rFonts w:ascii="Arial" w:eastAsia="Arial" w:hAnsi="Arial" w:cs="Arial"/>
          <w:sz w:val="22"/>
          <w:szCs w:val="22"/>
          <w:highlight w:val="white"/>
        </w:rPr>
        <w:fldChar w:fldCharType="begin"/>
      </w:r>
      <w:r w:rsidR="00835395">
        <w:rPr>
          <w:rFonts w:ascii="Arial" w:eastAsia="Arial" w:hAnsi="Arial" w:cs="Arial"/>
          <w:sz w:val="22"/>
          <w:szCs w:val="22"/>
          <w:highlight w:val="white"/>
        </w:rPr>
        <w:instrText xml:space="preserve"> ADDIN ZOTERO_ITEM CSL_CITATION {"citationID":"xbTyKqjG","properties":{"formattedCitation":"[@Bousquet-Antonelli2000a; @delacruzFunctionsRibosomalProteins2015; @Granneman2011; @Granneman2006; @Tafforeau2013a; @Venema1997]","plainCitation":"[@Bousquet-Antonelli2000a; @delacruzFunctionsRibosomalProteins2015; @Granneman2011; @Granneman2006; @Tafforeau2013a; @Venema1997]","noteIndex":0},"citationItems":[{"id":393,"uris":["http://zotero.org/users/6609021/items/M6VB9P5C"],"uri":["http://zotero.org/users/6609021/items/M6VB9P5C"],"itemData":{"id":393,"type":"article-journal","abstract":"Chemical modifications and processing of the 18S, 5.8S, and 25S ribosomal RNAs from the 35S pre-ribosomal RNA depend on an important set of small nucleolar ribonucleoprotein particles (snoRNPs). Genetic depletion of yeast Gar1p, an essential common component of H/ACA snoRNPs, leads to inhibition of uridine isomerizations to pseudo-uridines on the 35S pre-rRNA and of the early pre-rRNA cleavages at sites A1 and A2, resulting in a loss of mature 18S rRNA synthesis. To identify Gar1p functional partners, we screened for mutations that are synthetically lethal with a gar1 mutant allele encoding a Gar1p mutant protein lacking its two glycine/arginine-rich (GAR) domains. We identified a previously uncharacterized Saccharomyces cerevisiae open reading frame, YDR083W (now designated RRP8), that encodes a highly conserved protein containing motifs found in methyltransferases. Rrp8p localizes to the nucleolus. A yeast strain lacking this protein is viable at 30 8C but displays strong growth impairment at lower temperatures. In this strain, cleavage of the pre-rRNA at site A2 is strongly affected whereas cleavages at sites A0 and A1 are only slightly inhibited or delayed.","container-title":"Rna","ISSN":"1355-8382","issue":"6","note":"Bousquet-Antonelli2000a","page":"826-843","title":"Rrp8p is a yeast nucleolar protein functionally linked to Gar1p and involved in pre-rRNA cleavage at site A2","title-short":"Bousquet-Antonelli2000a","volume":"6","author":[{"family":"Bousquet-Antonelli","given":"Cécile Cecile"},{"family":"Vanrobays","given":"Emmanuel"},{"family":"Gélugne","given":"Jean-Paul"},{"family":"Caizergues-Ferrer","given":"Michèle"},{"family":"Henry","given":"YVES"}],"issued":{"date-parts":[["2000"]]}}},{"id":1471,"uris":["http://zotero.org/users/6609021/items/ZBSP4SFX"],"uri":["http://zotero.org/users/6609021/items/ZBSP4SFX"],"itemData":{"id":1471,"type":"article-journal","abstract":"The proteome of cells is synthesized by ribosomes, complex ribonucleoproteins that in eukaryotes contain 79-80 proteins and four ribosomal RNAs (rRNAs) more than 5,400 nucleotides long. How these molecules assemble together and how their assembly is regulated in concert with the growth and proliferation of cells remain important unanswered questions. Here, we review recently emerging principles to understand how eukaryotic ribosomal proteins drive ribosome assembly in vivo. Most ribosomal proteins assemble with rRNA cotranscriptionally; their association with nascent particles is strengthened as assembly proceeds. Each subunit is assembled hierarchically by sequential stabilization of their subdomains. The active sites of both subunits are constructed last, perhaps to prevent premature engagement of immature ribosomes with active subunits. Late-assembly intermediates undergo quality-control checks for proper function. Mutations in ribosomal proteins that affect mostly late steps lead to ribosomopathies, diseases that include a spectrum of cell type-specific disorders that often transition from hypoproliferative to hyperproliferative growth.","container-title":"Annual Review of Biochemistry","DOI":"10.1146/annurev-biochem-060614-033917","ISSN":"1545-4509","journalAbbreviation":"Annu Rev Biochem","language":"eng","note":"delacruzFunctionsRibosomalProteins2015","page":"93-129","source":"PubMed","title":"Functions of ribosomal proteins in assembly of eukaryotic ribosomes in vivo","volume":"84","author":[{"family":"Cruz","given":"Jesus","non-dropping-particle":"de la"},{"family":"Karbstein","given":"Katrin"},{"family":"Woolford","given":"John L."}],"issued":{"date-parts":[["2015"]]}}},{"id":1060,"uris":["http://zotero.org/users/6609021/items/JRDALQV4"],"uri":["http://zotero.org/users/6609021/items/JRDALQV4"],"itemData":{"id":1060,"type":"article-journal","abstract":"The 5'-exonuclease Rat1 degrades pre-rRNA spacer fragments and processes the 5'-ends of the 5.8S and 25S rRNAs. UV crosslinking revealed multiple Rat1-binding sites across the pre-rRNA, consistent with its known functions. The major 5.8S 5'-end is generated by Rat1 digestion of the internal transcribed spacer 1 (ITS1) spacer from cleavage site A(3). Processing from A(3) requires the 'A(3)-cluster' proteins, including Cic1, Erb1, Nop7, Nop12 and Nop15, which show interdependent pre-rRNA binding. Surprisingly, A(3)-cluster factors were not crosslinked close to site A(3), but bound sites around the 5.8S 3'- and 25S 5'-regions, which are base paired in mature ribosomes, and in the ITS2 spacer that separates these rRNAs. In contrast, Nop4, a protein required for endonucleolytic cleavage in ITS1, binds the pre-rRNA near the 5'-end of 5.8S. ITS2 was reported to undergo structural remodelling. In vivo chemical probing indicates that A(3)-cluster binding is required for this reorganization, potentially regulating the timing of processing. We predict that Nop4 and the A(3) cluster establish long-range interactions between the 5.8S and 25S rRNAs, which are subsequently maintained by ribosomal protein binding.","container-title":"The EMBO journal","DOI":"10.1038/emboj.2011.256","ISSN":"1460-2075","issue":"19","note":"Granneman2011","page":"4006-19","title":"A cluster of ribosome synthesis factors regulate pre-rRNA folding and 5.8S rRNA maturation by the Rat1 exonuclease.","title-short":"Granneman2011","volume":"30","author":[{"family":"Granneman","given":"Sander"},{"family":"Petfalski","given":"Elisabeth"},{"family":"Tollervey","given":"David"},{"family":"Hurt","given":"E C"}],"issued":{"date-parts":[["2011",8,2]]}}},{"id":471,"uris":["http://zotero.org/users/6609021/items/TWQGLTX2"],"uri":["http://zotero.org/users/6609021/items/TWQGLTX2"],"itemData":{"id":471,"type":"article-journal","abstract":"The 17 putative RNA helicases required for pre-rRNA processing are predicted to play a crucial role in ribosome biogenesis by driving structural rearrangements within preribosomes. To better understand the function of these proteins, we have generated a battery of mutations in five putative RNA helicases involved in 18S rRNA synthesis and analyzed their effects on cell growth and pre-rRNA processing. Our results define functionally important residues within conserved motifs and demonstrate that lethal mutations in predicted ATP binding-hydrolysis motifs often confer a dominant negative phenotype in vivo when overexpressed in a wild-type background. We show that dominant negative mutants delay processing of the 35S pre-rRNA and cause accumulation of pre-rRNA species that normally have low steady-state levels. Our combined results establish that not all conserved domains function identically in each protein, suggesting that the RNA helicases may have distinct biochemical properties and diverse roles in ribosome biogenesis. In the nucleolus, RNA polymerase I transcribes a single polycistronic pre-rRNA that is processed to obtain the mature 18S, 5.8S, and 25S-28S rRNAs. In the yeast Saccharomyces cerevisiae, the primary 35S pre-rRNA is packaged into a large RNA-protein complex (RNP) termed the small ribosomal sub-unit (SSU) processome-90S preribosome (8, 15, 16). The SSU processome is essential for processing at sites A 0 , A 1 , and A 2 , thereby releasing the 20S and 27SA 2 pre-rRNAs from the primary transcript (Fig. 1) (8). The U3 small nucleolar RNA (U3 snoRNA) is an integral component of the SSU proces-some and base pairs with the pre-rRNA for assembly and function of the SSU processome (8). Processing at sites A 0 , A 1 , and A 2 initiates the formation of 43S and 66S preribosomal particles (12, 32, 46). Alternatively, cleavage at site A 3 occurs first, leading to the formation of the 23S and 27SA 3 pre-rRNAs. Subsequent processing at sites A 0 (22S), A 1 (21S), and A 2 yields the 20S pre-rRNA (43S preribosome) (Fig. 1). The 27SA 2 and 27SA 3 precursors, already packaged in 66S large ribosomal subunit (LSU) preribosomes, are then processed to the mature 5.8S and 25S rRNAs. The 20S precursor, part of the 43S preribosomes, is transported to the cytoplasm where it is cleaved at site D, generating the mature 18S rRNA and 40S small ribosomal subunits. Ribosome biogenesis in yeast requires over 150 transacting protein factors, not including the small nucleolar RNAs that are also involved (12, 32, 46). As might be expected, many of the nonribosomal proteins harbor motifs that are characteristic for enzymes. These include numerous P-loop-type NTPases, protein kinases, and putative remodeling enzymes, like DEXD/H box proteins and AAA-ATPases, underscoring the complexity of ribosome biogenesis (12, 13, 17, 46). The DEXD/H box proteins function in a variety of aspects of RNA metabolism, including pre-mRNA splicing, nuclear transcription, translation , and pre-rRNA processing (45). These proteins are often referred to as RNA helicases or unwindases, since they can unwind small duplexes of RNA in an NTP-dependent, generally ATP-dependent, manner in vitro. However, many DEXD/H box proteins appear to have more diverse or distinct functions than just unwinding RNA (7, 45) and are therefore generally referred to as DEXD/H box NTPases or DEXD/H box proteins. For simplicity, we will refer to these proteins as RNA helicases. In pre-mRNA splicing, RNA helicases play a pivotal role either by unwinding or weakening RNA duplexes or by altering RNA-protein interactions (41, 45). In addition, they may also function as \"RNPases.\" Active and processive unwinding of RNA duplexes can result in dissociation of RNA-bound proteins , as has been demonstrated in vitro (20). Like pre-mRNA splicing, ribosome biogenesis is a highly dynamic process that involves numerous RNA-RNA and RNA-protein interactions and structural rearrangements. The RNA helicases may mediate or disrupt base-pairing interactions between the large number of snoRNAs and the pre-rRNA or initiate structural rearrangements within the pre-rRNP to facilitate protein binding or dissociation. Thus, it is very likely that they play a central regulatory role in ribosome biogenesis. A total of 17 RNA helicases have been implicated in ribo-some biogenesis, each with a unique function; many of these are conserved in humans (45). Seven of these proteins (Dhr1, Dhr2, Dbp8, Rok1, Fal1, Rrp3, and Dbp4) (4, 6, 21, 24, 27, 47) have been shown to be specifically involved in synthesis of the 18S rRNA and thus the assembly of the SSU. Has1 is the only putative RNA helicase that is required for both SSU and LSU synthesis (11). These proteins belong to the class of DEAD (Dbp8, Rok1, Fal1, Rrp3, and Dbp4) and DEAH (Dhr1 and Dhr2) box RNA helicases and are essential for cell growth. A characteristic feature of these proteins is the presence of a conserved core within the polypeptides, which generally consists of seven to eight motifs (Fig. 1B). Motif I (Walker A),","container-title":"MOLECULAR AND CELLULAR BIOLOGY","DOI":"10.1128/MCB.26.4.1183-1194.2006","issue":"4","note":"Granneman2006","page":"1183-1194","title":"Comprehensive Mutational Analysis of Yeast DEXD/H Box RNA Helicases Required for Small Ribosomal Subunit Synthesis Downloaded from","title-short":"Granneman2006","volume":"26","author":[{"family":"Granneman","given":"Sander"},{"family":"Bernstein","given":"Kara A"},{"family":"Bleichert","given":"Franziska"},{"family":"Baserga","given":"Susan J"}],"issued":{"date-parts":[["2006"]]}}},{"id":524,"uris":["http://zotero.org/users/6609021/items/3K88Z8R6"],"uri":["http://zotero.org/users/6609021/items/3K88Z8R6"],"itemData":{"id":524,"type":"article-journal","abstract":"Mature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 p53-dependent nucleolar tumor surveillance pathway, and they precede cell-cycle arrest and apoptosis. We also investigated the exosome’s role in processing internal transcribed spacers (ITSs) and report that 3′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agents.","container-title":"Molecular Cell","DOI":"10.1016/J.MOLCEL.2013.08.011","ISSN":"1097-2765","issue":"4","note":"Tafforeau2013a","page":"539-551","title":"The Complexity of Human Ribosome Biogenesis Revealed by Systematic Nucleolar Screening of Pre-rRNA Processing Factors","title-short":"Tafforeau2013a","volume":"51","author":[{"family":"Tafforeau","given":"Lionel"},{"family":"Zorbas","given":"Christiane"},{"family":"Langhendries","given":"Jean-Louis"},{"family":"Mullineux","given":"Sahra-Taylor"},{"family":"Stamatopoulou","given":"Vassiliki"},{"family":"Mullier","given":"Romain"},{"family":"Wacheul","given":"Ludivine"},{"family":"Lafontaine","given":"Denis L.J."}],"issued":{"date-parts":[["2013",8,22]]}}},{"id":325,"uris":["http://zotero.org/users/6609021/items/JJ5GKKEZ"],"uri":["http://zotero.org/users/6609021/items/JJ5GKKEZ"],"itemData":{"id":325,"type":"article-journal","abstract":"The synthesis of ribosomes involves many small nucleolar ribonucleoprotein particles (snoRNPs) as trans-acting factors. Yeast strains lacking the snoRNA, snR10, are viable but are impaired in growth and delayed in the early pre-rRNA cleavages at sites A 0 , A 1 , and A 2 , which lead to the synthesis of 18S rRNA. The same cleavages are inhibited by genetic depletion of the essential snoRNP protein Gar1p. Screens for mutations showing synthetic lethality with deletion of the SNR10 gene or with a temperature-sensitive gar1 allele both identified the ROK1 gene, encoding a putative, ATP-dependent RNA helicase of the DEAD-box family. The ROK1 gene is essential for viability, and depletion of Rok1p inhibits pre-rRNA processing at sites A 0 , A 1 , and A 2 , thereby blocking 18S rRNA synthesis. Indirect immunofluorescence by using a ProtA-Rok1p construct shows the protein to be predominantly nucleolar. These results suggest that Rok1p is required for the function of the snoRNP complex carrying out the early pre-rRNA cleavage reactions. Ribosome biogenesis in eukaryotes takes place largely in a specialized nuclear compartment, the nucleolus (reviewed in reference 43). Here, approximately 80 ribosomal proteins as-sociate with the four mature rRNA molecules to form the large and small ribosomal subunits. Three of the four rRNAs (18S, 5.8S, and 25–28S rRNA) are produced from a single precursor (pre-rRNA), which, in addition to the mature rRNA se-quences, contains two external transcribed spacers (ETS), the 5Ј ETS and 3Ј ETS, and two internal transcribed spacers (ITS), ITS1 and ITS2. During maturation of the pre-rRNA, the tran-scribed spacers are removed in a series of processing steps carried out by endonucleases and exonucleases (see references 13 and 64 for recent reviews). In yeast, the 35S pre-rRNA is cleaved at sites A 0 , A 1 , and A 2 , yielding the 20S pre-rRNA, which is subsequently converted into the mature 18S rRNA (Fig.","issue":"6","note":"Venema1997","page":"3398-3407","title":"Rok1p Is a Putative RNA Helicase Required for rRNA Processing","title-short":"Venema1997","volume":"17","author":[{"family":"Venema","given":"Jaap"},{"family":"Cile Bousquet-Antonelli","given":"Cé"},{"family":"Gelugne","given":"Jean-Paul"},{"family":"Le Caizergues-Ferrer","given":"Mich"},{"family":"Tollervey","given":"David"}],"issued":{"date-parts":[["1997"]]}}}],"schema":"https://github.com/citation-style-language/schema/raw/master/csl-citation.json"} </w:instrText>
      </w:r>
      <w:r w:rsidR="00B72C31" w:rsidRPr="1525258B">
        <w:rPr>
          <w:rFonts w:ascii="Arial" w:eastAsia="Arial" w:hAnsi="Arial" w:cs="Arial"/>
          <w:sz w:val="22"/>
          <w:szCs w:val="22"/>
          <w:highlight w:val="white"/>
        </w:rPr>
        <w:fldChar w:fldCharType="separate"/>
      </w:r>
      <w:r w:rsidR="00835395" w:rsidRPr="00835395">
        <w:rPr>
          <w:rFonts w:ascii="Arial" w:eastAsia="Arial" w:hAnsi="Arial" w:cs="Arial"/>
          <w:sz w:val="22"/>
          <w:highlight w:val="white"/>
        </w:rPr>
        <w:t>[@Bousquet-Antonelli2000a; @delacruzFunctionsRibosomalProteins2015; @Granneman2011; @Granneman2006; @Tafforeau2013a; @Venema1997]</w:t>
      </w:r>
      <w:r w:rsidR="00B72C31" w:rsidRPr="1525258B">
        <w:rPr>
          <w:rFonts w:ascii="Arial" w:eastAsia="Arial" w:hAnsi="Arial" w:cs="Arial"/>
          <w:sz w:val="22"/>
          <w:szCs w:val="22"/>
          <w:highlight w:val="white"/>
        </w:rPr>
        <w:fldChar w:fldCharType="end"/>
      </w:r>
      <w:r w:rsidRPr="1525258B">
        <w:rPr>
          <w:rFonts w:ascii="Arial" w:eastAsia="Arial" w:hAnsi="Arial" w:cs="Arial"/>
          <w:sz w:val="22"/>
          <w:szCs w:val="22"/>
          <w:highlight w:val="white"/>
        </w:rPr>
        <w:t xml:space="preserve">. </w:t>
      </w:r>
      <w:r w:rsidR="00EE3E17" w:rsidRPr="1525258B">
        <w:rPr>
          <w:rFonts w:ascii="Arial" w:eastAsia="Arial" w:hAnsi="Arial" w:cs="Arial"/>
          <w:sz w:val="22"/>
          <w:szCs w:val="22"/>
          <w:highlight w:val="white"/>
        </w:rPr>
        <w:t xml:space="preserve">Several </w:t>
      </w:r>
      <w:r w:rsidRPr="1525258B">
        <w:rPr>
          <w:rFonts w:ascii="Arial" w:eastAsia="Arial" w:hAnsi="Arial" w:cs="Arial"/>
          <w:sz w:val="22"/>
          <w:szCs w:val="22"/>
          <w:highlight w:val="white"/>
        </w:rPr>
        <w:t>factors</w:t>
      </w:r>
      <w:r w:rsidR="00A93D96">
        <w:rPr>
          <w:rFonts w:ascii="Arial" w:eastAsia="Arial" w:hAnsi="Arial" w:cs="Arial"/>
          <w:sz w:val="22"/>
          <w:szCs w:val="22"/>
          <w:highlight w:val="white"/>
        </w:rPr>
        <w:t>, such as helicases and endonucleases,</w:t>
      </w:r>
      <w:r w:rsidRPr="1525258B">
        <w:rPr>
          <w:rFonts w:ascii="Arial" w:eastAsia="Arial" w:hAnsi="Arial" w:cs="Arial"/>
          <w:sz w:val="22"/>
          <w:szCs w:val="22"/>
          <w:highlight w:val="white"/>
        </w:rPr>
        <w:t xml:space="preserve"> transiently associate with maturing rRNA</w:t>
      </w:r>
      <w:r w:rsidR="00CD4263">
        <w:rPr>
          <w:rFonts w:ascii="Arial" w:eastAsia="Arial" w:hAnsi="Arial" w:cs="Arial"/>
          <w:sz w:val="22"/>
          <w:szCs w:val="22"/>
          <w:highlight w:val="white"/>
        </w:rPr>
        <w:t>s</w:t>
      </w:r>
      <w:r w:rsidRPr="1525258B">
        <w:rPr>
          <w:rFonts w:ascii="Arial" w:eastAsia="Arial" w:hAnsi="Arial" w:cs="Arial"/>
          <w:sz w:val="22"/>
          <w:szCs w:val="22"/>
          <w:highlight w:val="white"/>
        </w:rPr>
        <w:t xml:space="preserve"> to facilitate rRNA processing, modification, and folding</w:t>
      </w:r>
      <w:r w:rsidR="00EE3E17" w:rsidRPr="1525258B">
        <w:rPr>
          <w:rFonts w:ascii="Arial" w:eastAsia="Arial" w:hAnsi="Arial" w:cs="Arial"/>
          <w:sz w:val="22"/>
          <w:szCs w:val="22"/>
          <w:highlight w:val="white"/>
        </w:rPr>
        <w:t xml:space="preserve"> </w:t>
      </w:r>
      <w:r w:rsidR="00171A7C">
        <w:rPr>
          <w:rFonts w:ascii="Arial" w:eastAsia="Arial" w:hAnsi="Arial" w:cs="Arial"/>
          <w:sz w:val="22"/>
          <w:szCs w:val="22"/>
          <w:highlight w:val="white"/>
        </w:rPr>
        <w:fldChar w:fldCharType="begin"/>
      </w:r>
      <w:r w:rsidR="00835395">
        <w:rPr>
          <w:rFonts w:ascii="Arial" w:eastAsia="Arial" w:hAnsi="Arial" w:cs="Arial"/>
          <w:sz w:val="22"/>
          <w:szCs w:val="22"/>
          <w:highlight w:val="white"/>
        </w:rPr>
        <w:instrText xml:space="preserve"> ADDIN ZOTERO_ITEM CSL_CITATION {"citationID":"4UysOR77","properties":{"formattedCitation":"[@Granneman2011; @Sloan2017e; @Tafforeau2013a; @Watkins2012b]","plainCitation":"[@Granneman2011; @Sloan2017e; @Tafforeau2013a; @Watkins2012b]","noteIndex":0},"citationItems":[{"id":1060,"uris":["http://zotero.org/users/6609021/items/JRDALQV4"],"uri":["http://zotero.org/users/6609021/items/JRDALQV4"],"itemData":{"id":1060,"type":"article-journal","abstract":"The 5'-exonuclease Rat1 degrades pre-rRNA spacer fragments and processes the 5'-ends of the 5.8S and 25S rRNAs. UV crosslinking revealed multiple Rat1-binding sites across the pre-rRNA, consistent with its known functions. The major 5.8S 5'-end is generated by Rat1 digestion of the internal transcribed spacer 1 (ITS1) spacer from cleavage site A(3). Processing from A(3) requires the 'A(3)-cluster' proteins, including Cic1, Erb1, Nop7, Nop12 and Nop15, which show interdependent pre-rRNA binding. Surprisingly, A(3)-cluster factors were not crosslinked close to site A(3), but bound sites around the 5.8S 3'- and 25S 5'-regions, which are base paired in mature ribosomes, and in the ITS2 spacer that separates these rRNAs. In contrast, Nop4, a protein required for endonucleolytic cleavage in ITS1, binds the pre-rRNA near the 5'-end of 5.8S. ITS2 was reported to undergo structural remodelling. In vivo chemical probing indicates that A(3)-cluster binding is required for this reorganization, potentially regulating the timing of processing. We predict that Nop4 and the A(3) cluster establish long-range interactions between the 5.8S and 25S rRNAs, which are subsequently maintained by ribosomal protein binding.","container-title":"The EMBO journal","DOI":"10.1038/emboj.2011.256","ISSN":"1460-2075","issue":"19","note":"Granneman2011","page":"4006-19","title":"A cluster of ribosome synthesis factors regulate pre-rRNA folding and 5.8S rRNA maturation by the Rat1 exonuclease.","title-short":"Granneman2011","volume":"30","author":[{"family":"Granneman","given":"Sander"},{"family":"Petfalski","given":"Elisabeth"},{"family":"Tollervey","given":"David"},{"family":"Hurt","given":"E C"}],"issued":{"date-parts":[["2011",8,2]]}}},{"id":675,"uris":["http://zotero.org/users/6609021/items/JAJU3EMB"],"uri":["http://zotero.org/users/6609021/items/JAJU3EMB"],"itemData":{"id":675,"type":"article-journal","abstract":"Ribosomal RNAs are extensively modified during their transcription and subsequent maturation in the nucleolus, nucleus and cytoplasm. RNA modifications, which are installed either by snoRNA-guided or by stand-alone enzymes, generally stabilise the structure of the ribosome. However, they also cluster at functionally important sites of the ribosome, such as the peptidyltransferase centre and the decoding site, where they facilitate efficient and accurate protein synthesis. The recent identification of sites of substoichiometric 2′-O-methylation and pseudouridylation has overturned the notion that all rRNA modifications are constitutively present on ribosomes, highlighting nucleotide modifications as an important source of ribosomal heterogeneity. While the mechanisms regulating partial modification and the functions of specialised ribosomes are largely unknown, changes in the rRNA modification pattern have been observed in response to environmental changes, during development, and in disease. This ...","container-title":"RNA Biology","DOI":"10.1080/15476286.2016.1259781","ISSN":"15558584","issue":"9","note":"Sloan2017e","page":"1138-1152","title":"Tuning the ribosome: The influence of rRNA modification on eukaryotic ribosome biogenesis and function","title-short":"Sloan2017e","volume":"14","author":[{"family":"Sloan","given":"Katherine E."},{"family":"Warda","given":"Ahmed S."},{"family":"Sharma","given":"Sunny"},{"family":"Entian","given":"Karl Dieter"},{"family":"Lafontaine","given":"Denis L.J."},{"family":"Bohnsack","given":"Markus T."}],"issued":{"date-parts":[["2017",12,2]]}}},{"id":524,"uris":["http://zotero.org/users/6609021/items/3K88Z8R6"],"uri":["http://zotero.org/users/6609021/items/3K88Z8R6"],"itemData":{"id":524,"type":"article-journal","abstract":"Mature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 p53-dependent nucleolar tumor surveillance pathway, and they precede cell-cycle arrest and apoptosis. We also investigated the exosome’s role in processing internal transcribed spacers (ITSs) and report that 3′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agents.","container-title":"Molecular Cell","DOI":"10.1016/J.MOLCEL.2013.08.011","ISSN":"1097-2765","issue":"4","note":"Tafforeau2013a","page":"539-551","title":"The Complexity of Human Ribosome Biogenesis Revealed by Systematic Nucleolar Screening of Pre-rRNA Processing Factors","title-short":"Tafforeau2013a","volume":"51","author":[{"family":"Tafforeau","given":"Lionel"},{"family":"Zorbas","given":"Christiane"},{"family":"Langhendries","given":"Jean-Louis"},{"family":"Mullineux","given":"Sahra-Taylor"},{"family":"Stamatopoulou","given":"Vassiliki"},{"family":"Mullier","given":"Romain"},{"family":"Wacheul","given":"Ludivine"},{"family":"Lafontaine","given":"Denis L.J."}],"issued":{"date-parts":[["2013",8,22]]}}},{"id":93,"uris":["http://zotero.org/users/6609021/items/4FBR9AGH"],"uri":["http://zotero.org/users/6609021/items/4FBR9AGH"],"itemData":{"id":93,"type":"article-journal","abstract":"Box C/D and H/ACA RNPs are essential ribonucleoprotein particles that are found throughout both eukaryotes [small nucleolar RNPs (snoRNPs)] and archaea [snoRNP-like complexes (sRNPs)]. These complexes catalyze the site-specific pseudouridylation and most of the methylation of ribosomal RNA (rRNA). The numerous modifications, which are clustered in functionally important regions of the rRNA, are important for rRNA folding and ribosome function. The RNA component of the complexes [small nucleolar RNA (snoRNA) or small RNA (sRNA)] functions in substrate binding by base pairing with the target site and as a scaffold coordinating the organization of the complex. In eukaryotes, a subset of snoRNPs do not catalyze modification but, through base pairing to the rRNA or flanking precursor sequences, direct pre-rRNA folding and are essential for rRNA processing. In the last few years there have been significant advances in our understanding of the structure of archaeal sRNPs. High resolution structures of the archaeal C/D and H/ACA sRNPs have not only provided a detailed understanding of the molecular architecture of these complexes but also produced key insights into substrate binding and product release. In both cases, this is mediated by significant movement in the complexes. Advances have also been made in our knowledge of snoRNP recruitment and release from pre-ribosome complexes in eukaryotes. New snoRNA-rRNA interactions have been documented, and the roles of RNA helicases in releasing snoRNP complexes from the rRNA have been described.","container-title":"Wiley Interdisciplinary Reviews: RNA","DOI":"10.1002/wrna.117","ISSN":"17577004","issue":"3","note":"Watkins2012b","page":"397-414","title":"The box C/D and H/ACA snoRNPs: Key players in the modification, processing and the dynamic folding of ribosomal RNA","title-short":"Watkins2012b","volume":"3","author":[{"family":"Watkins","given":"Nicholas J."},{"family":"Bohnsack","given":"Markus T."}],"issued":{"date-parts":[["2012",5]]}}}],"schema":"https://github.com/citation-style-language/schema/raw/master/csl-citation.json"} </w:instrText>
      </w:r>
      <w:r w:rsidR="00171A7C">
        <w:rPr>
          <w:rFonts w:ascii="Arial" w:eastAsia="Arial" w:hAnsi="Arial" w:cs="Arial"/>
          <w:sz w:val="22"/>
          <w:szCs w:val="22"/>
          <w:highlight w:val="white"/>
        </w:rPr>
        <w:fldChar w:fldCharType="separate"/>
      </w:r>
      <w:r w:rsidR="00835395" w:rsidRPr="00835395">
        <w:rPr>
          <w:rFonts w:ascii="Arial" w:eastAsia="Arial" w:hAnsi="Arial" w:cs="Arial"/>
          <w:sz w:val="22"/>
          <w:highlight w:val="white"/>
        </w:rPr>
        <w:t>[@Granneman2011; @Sloan2017e; @Tafforeau2013a; @Watkins2012b]</w:t>
      </w:r>
      <w:r w:rsidR="00171A7C">
        <w:rPr>
          <w:rFonts w:ascii="Arial" w:eastAsia="Arial" w:hAnsi="Arial" w:cs="Arial"/>
          <w:sz w:val="22"/>
          <w:szCs w:val="22"/>
          <w:highlight w:val="white"/>
        </w:rPr>
        <w:fldChar w:fldCharType="end"/>
      </w:r>
      <w:r w:rsidRPr="1525258B">
        <w:rPr>
          <w:rFonts w:ascii="Arial" w:eastAsia="Arial" w:hAnsi="Arial" w:cs="Arial"/>
          <w:sz w:val="22"/>
          <w:szCs w:val="22"/>
          <w:highlight w:val="white"/>
        </w:rPr>
        <w:t>.</w:t>
      </w:r>
      <w:r w:rsidR="004C2826" w:rsidRPr="1525258B">
        <w:rPr>
          <w:rFonts w:ascii="Arial" w:eastAsia="Arial" w:hAnsi="Arial" w:cs="Arial"/>
          <w:sz w:val="22"/>
          <w:szCs w:val="22"/>
          <w:highlight w:val="white"/>
        </w:rPr>
        <w:t xml:space="preserve"> </w:t>
      </w:r>
      <w:r w:rsidR="00A93D96">
        <w:rPr>
          <w:rFonts w:ascii="Arial" w:eastAsia="Arial" w:hAnsi="Arial" w:cs="Arial"/>
          <w:sz w:val="22"/>
          <w:szCs w:val="22"/>
          <w:highlight w:val="white"/>
        </w:rPr>
        <w:t>Ribosomal proteins are imported into the nucleus, where they assemble with</w:t>
      </w:r>
      <w:r w:rsidRPr="1525258B">
        <w:rPr>
          <w:rFonts w:ascii="Arial" w:eastAsia="Arial" w:hAnsi="Arial" w:cs="Arial"/>
          <w:sz w:val="22"/>
          <w:szCs w:val="22"/>
          <w:highlight w:val="white"/>
        </w:rPr>
        <w:t xml:space="preserve"> rRNA to form the small 40S and large 60S </w:t>
      </w:r>
      <w:r w:rsidR="00A93D96">
        <w:rPr>
          <w:rFonts w:ascii="Arial" w:eastAsia="Arial" w:hAnsi="Arial" w:cs="Arial"/>
          <w:sz w:val="22"/>
          <w:szCs w:val="22"/>
          <w:highlight w:val="white"/>
        </w:rPr>
        <w:t xml:space="preserve">ribosome </w:t>
      </w:r>
      <w:r w:rsidRPr="1525258B">
        <w:rPr>
          <w:rFonts w:ascii="Arial" w:eastAsia="Arial" w:hAnsi="Arial" w:cs="Arial"/>
          <w:sz w:val="22"/>
          <w:szCs w:val="22"/>
          <w:highlight w:val="white"/>
        </w:rPr>
        <w:t>subunits</w:t>
      </w:r>
      <w:r w:rsidR="00E32A68">
        <w:rPr>
          <w:rFonts w:ascii="Arial" w:eastAsia="Arial" w:hAnsi="Arial" w:cs="Arial"/>
          <w:sz w:val="22"/>
          <w:szCs w:val="22"/>
          <w:highlight w:val="white"/>
        </w:rPr>
        <w:t>, which</w:t>
      </w:r>
      <w:r w:rsidRPr="1525258B">
        <w:rPr>
          <w:rFonts w:ascii="Arial" w:eastAsia="Arial" w:hAnsi="Arial" w:cs="Arial"/>
          <w:sz w:val="22"/>
          <w:szCs w:val="22"/>
          <w:highlight w:val="white"/>
        </w:rPr>
        <w:t xml:space="preserve"> </w:t>
      </w:r>
      <w:r w:rsidR="00A51383" w:rsidRPr="1525258B">
        <w:rPr>
          <w:rFonts w:ascii="Arial" w:eastAsia="Arial" w:hAnsi="Arial" w:cs="Arial"/>
          <w:sz w:val="22"/>
          <w:szCs w:val="22"/>
          <w:highlight w:val="white"/>
        </w:rPr>
        <w:t xml:space="preserve">are </w:t>
      </w:r>
      <w:r w:rsidRPr="1525258B">
        <w:rPr>
          <w:rFonts w:ascii="Arial" w:eastAsia="Arial" w:hAnsi="Arial" w:cs="Arial"/>
          <w:sz w:val="22"/>
          <w:szCs w:val="22"/>
          <w:highlight w:val="white"/>
        </w:rPr>
        <w:t xml:space="preserve">then exported </w:t>
      </w:r>
      <w:r w:rsidR="00E32A68">
        <w:rPr>
          <w:rFonts w:ascii="Arial" w:eastAsia="Arial" w:hAnsi="Arial" w:cs="Arial"/>
          <w:sz w:val="22"/>
          <w:szCs w:val="22"/>
          <w:highlight w:val="white"/>
        </w:rPr>
        <w:t>to the cytoplasm</w:t>
      </w:r>
      <w:r w:rsidR="00652F69">
        <w:rPr>
          <w:rFonts w:ascii="Arial" w:eastAsia="Arial" w:hAnsi="Arial" w:cs="Arial"/>
          <w:sz w:val="22"/>
          <w:szCs w:val="22"/>
          <w:highlight w:val="white"/>
        </w:rPr>
        <w:t xml:space="preserve"> </w:t>
      </w:r>
      <w:r w:rsidR="00B72C31" w:rsidRPr="1525258B">
        <w:rPr>
          <w:rFonts w:ascii="Arial" w:eastAsia="Arial" w:hAnsi="Arial" w:cs="Arial"/>
          <w:sz w:val="22"/>
          <w:szCs w:val="22"/>
          <w:highlight w:val="white"/>
        </w:rPr>
        <w:fldChar w:fldCharType="begin"/>
      </w:r>
      <w:r w:rsidR="00835395">
        <w:rPr>
          <w:rFonts w:ascii="Arial" w:eastAsia="Arial" w:hAnsi="Arial" w:cs="Arial"/>
          <w:sz w:val="22"/>
          <w:szCs w:val="22"/>
          <w:highlight w:val="white"/>
        </w:rPr>
        <w:instrText xml:space="preserve"> ADDIN ZOTERO_ITEM CSL_CITATION {"citationID":"N6Fh0yD7","properties":{"formattedCitation":"[@Baxter-Roshek2007f; @Decatur2002b; @Granneman2011; @Granneman2006; @Kos2010; @nerurkarEukaryoticRibosomeAssembly2015; @Tafforeau2013a; @Zemp2007]","plainCitation":"[@Baxter-Roshek2007f; @Decatur2002b; @Granneman2011; @Granneman2006; @Kos2010; @nerurkarEukaryoticRibosomeAssembly2015; @Tafforeau2013a; @Zemp2007]","noteIndex":0},"citationItems":[{"id":1060,"uris":["http://zotero.org/users/6609021/items/JRDALQV4"],"uri":["http://zotero.org/users/6609021/items/JRDALQV4"],"itemData":{"id":1060,"type":"article-journal","abstract":"The 5'-exonuclease Rat1 degrades pre-rRNA spacer fragments and processes the 5'-ends of the 5.8S and 25S rRNAs. UV crosslinking revealed multiple Rat1-binding sites across the pre-rRNA, consistent with its known functions. The major 5.8S 5'-end is generated by Rat1 digestion of the internal transcribed spacer 1 (ITS1) spacer from cleavage site A(3). Processing from A(3) requires the 'A(3)-cluster' proteins, including Cic1, Erb1, Nop7, Nop12 and Nop15, which show interdependent pre-rRNA binding. Surprisingly, A(3)-cluster factors were not crosslinked close to site A(3), but bound sites around the 5.8S 3'- and 25S 5'-regions, which are base paired in mature ribosomes, and in the ITS2 spacer that separates these rRNAs. In contrast, Nop4, a protein required for endonucleolytic cleavage in ITS1, binds the pre-rRNA near the 5'-end of 5.8S. ITS2 was reported to undergo structural remodelling. In vivo chemical probing indicates that A(3)-cluster binding is required for this reorganization, potentially regulating the timing of processing. We predict that Nop4 and the A(3) cluster establish long-range interactions between the 5.8S and 25S rRNAs, which are subsequently maintained by ribosomal protein binding.","container-title":"The EMBO journal","DOI":"10.1038/emboj.2011.256","ISSN":"1460-2075","issue":"19","note":"Granneman2011","page":"4006-19","title":"A cluster of ribosome synthesis factors regulate pre-rRNA folding and 5.8S rRNA maturation by the Rat1 exonuclease.","title-short":"Granneman2011","volume":"30","author":[{"family":"Granneman","given":"Sander"},{"family":"Petfalski","given":"Elisabeth"},{"family":"Tollervey","given":"David"},{"family":"Hurt","given":"E C"}],"issued":{"date-parts":[["2011",8,2]]}}},{"id":524,"uris":["http://zotero.org/users/6609021/items/3K88Z8R6"],"uri":["http://zotero.org/users/6609021/items/3K88Z8R6"],"itemData":{"id":524,"type":"article-journal","abstract":"Mature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 p53-dependent nucleolar tumor surveillance pathway, and they precede cell-cycle arrest and apoptosis. We also investigated the exosome’s role in processing internal transcribed spacers (ITSs) and report that 3′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agents.","container-title":"Molecular Cell","DOI":"10.1016/J.MOLCEL.2013.08.011","ISSN":"1097-2765","issue":"4","note":"Tafforeau2013a","page":"539-551","title":"The Complexity of Human Ribosome Biogenesis Revealed by Systematic Nucleolar Screening of Pre-rRNA Processing Factors","title-short":"Tafforeau2013a","volume":"51","author":[{"family":"Tafforeau","given":"Lionel"},{"family":"Zorbas","given":"Christiane"},{"family":"Langhendries","given":"Jean-Louis"},{"family":"Mullineux","given":"Sahra-Taylor"},{"family":"Stamatopoulou","given":"Vassiliki"},{"family":"Mullier","given":"Romain"},{"family":"Wacheul","given":"Ludivine"},{"family":"Lafontaine","given":"Denis L.J."}],"issued":{"date-parts":[["2013",8,22]]}}},{"id":471,"uris":["http://zotero.org/users/6609021/items/TWQGLTX2"],"uri":["http://zotero.org/users/6609021/items/TWQGLTX2"],"itemData":{"id":471,"type":"article-journal","abstract":"The 17 putative RNA helicases required for pre-rRNA processing are predicted to play a crucial role in ribosome biogenesis by driving structural rearrangements within preribosomes. To better understand the function of these proteins, we have generated a battery of mutations in five putative RNA helicases involved in 18S rRNA synthesis and analyzed their effects on cell growth and pre-rRNA processing. Our results define functionally important residues within conserved motifs and demonstrate that lethal mutations in predicted ATP binding-hydrolysis motifs often confer a dominant negative phenotype in vivo when overexpressed in a wild-type background. We show that dominant negative mutants delay processing of the 35S pre-rRNA and cause accumulation of pre-rRNA species that normally have low steady-state levels. Our combined results establish that not all conserved domains function identically in each protein, suggesting that the RNA helicases may have distinct biochemical properties and diverse roles in ribosome biogenesis. In the nucleolus, RNA polymerase I transcribes a single polycistronic pre-rRNA that is processed to obtain the mature 18S, 5.8S, and 25S-28S rRNAs. In the yeast Saccharomyces cerevisiae, the primary 35S pre-rRNA is packaged into a large RNA-protein complex (RNP) termed the small ribosomal sub-unit (SSU) processome-90S preribosome (8, 15, 16). The SSU processome is essential for processing at sites A 0 , A 1 , and A 2 , thereby releasing the 20S and 27SA 2 pre-rRNAs from the primary transcript (Fig. 1) (8). The U3 small nucleolar RNA (U3 snoRNA) is an integral component of the SSU proces-some and base pairs with the pre-rRNA for assembly and function of the SSU processome (8). Processing at sites A 0 , A 1 , and A 2 initiates the formation of 43S and 66S preribosomal particles (12, 32, 46). Alternatively, cleavage at site A 3 occurs first, leading to the formation of the 23S and 27SA 3 pre-rRNAs. Subsequent processing at sites A 0 (22S), A 1 (21S), and A 2 yields the 20S pre-rRNA (43S preribosome) (Fig. 1). The 27SA 2 and 27SA 3 precursors, already packaged in 66S large ribosomal subunit (LSU) preribosomes, are then processed to the mature 5.8S and 25S rRNAs. The 20S precursor, part of the 43S preribosomes, is transported to the cytoplasm where it is cleaved at site D, generating the mature 18S rRNA and 40S small ribosomal subunits. Ribosome biogenesis in yeast requires over 150 transacting protein factors, not including the small nucleolar RNAs that are also involved (12, 32, 46). As might be expected, many of the nonribosomal proteins harbor motifs that are characteristic for enzymes. These include numerous P-loop-type NTPases, protein kinases, and putative remodeling enzymes, like DEXD/H box proteins and AAA-ATPases, underscoring the complexity of ribosome biogenesis (12, 13, 17, 46). The DEXD/H box proteins function in a variety of aspects of RNA metabolism, including pre-mRNA splicing, nuclear transcription, translation , and pre-rRNA processing (45). These proteins are often referred to as RNA helicases or unwindases, since they can unwind small duplexes of RNA in an NTP-dependent, generally ATP-dependent, manner in vitro. However, many DEXD/H box proteins appear to have more diverse or distinct functions than just unwinding RNA (7, 45) and are therefore generally referred to as DEXD/H box NTPases or DEXD/H box proteins. For simplicity, we will refer to these proteins as RNA helicases. In pre-mRNA splicing, RNA helicases play a pivotal role either by unwinding or weakening RNA duplexes or by altering RNA-protein interactions (41, 45). In addition, they may also function as \"RNPases.\" Active and processive unwinding of RNA duplexes can result in dissociation of RNA-bound proteins , as has been demonstrated in vitro (20). Like pre-mRNA splicing, ribosome biogenesis is a highly dynamic process that involves numerous RNA-RNA and RNA-protein interactions and structural rearrangements. The RNA helicases may mediate or disrupt base-pairing interactions between the large number of snoRNAs and the pre-rRNA or initiate structural rearrangements within the pre-rRNP to facilitate protein binding or dissociation. Thus, it is very likely that they play a central regulatory role in ribosome biogenesis. A total of 17 RNA helicases have been implicated in ribo-some biogenesis, each with a unique function; many of these are conserved in humans (45). Seven of these proteins (Dhr1, Dhr2, Dbp8, Rok1, Fal1, Rrp3, and Dbp4) (4, 6, 21, 24, 27, 47) have been shown to be specifically involved in synthesis of the 18S rRNA and thus the assembly of the SSU. Has1 is the only putative RNA helicase that is required for both SSU and LSU synthesis (11). These proteins belong to the class of DEAD (Dbp8, Rok1, Fal1, Rrp3, and Dbp4) and DEAH (Dhr1 and Dhr2) box RNA helicases and are essential for cell growth. A characteristic feature of these proteins is the presence of a conserved core within the polypeptides, which generally consists of seven to eight motifs (Fig. 1B). Motif I (Walker A),","container-title":"MOLECULAR AND CELLULAR BIOLOGY","DOI":"10.1128/MCB.26.4.1183-1194.2006","issue":"4","note":"Granneman2006","page":"1183-1194","title":"Comprehensive Mutational Analysis of Yeast DEXD/H Box RNA Helicases Required for Small Ribosomal Subunit Synthesis Downloaded from","title-short":"Granneman2006","volume":"26","author":[{"family":"Granneman","given":"Sander"},{"family":"Bernstein","given":"Kara A"},{"family":"Bleichert","given":"Franziska"},{"family":"Baserga","given":"Susan J"}],"issued":{"date-parts":[["2006"]]}}},{"id":55,"uris":["http://zotero.org/users/6609021/items/7E7C59PZ"],"uri":["http://zotero.org/users/6609021/items/7E7C59PZ"],"itemData":{"id":55,"type":"article-journal","abstract":"The development of three-dimensional maps of the modified nucleotides in the ribosomes of Escherichia coli and yeast has revealed that most (</w:instrText>
      </w:r>
      <w:r w:rsidR="00835395">
        <w:rPr>
          <w:rFonts w:ascii="Cambria Math" w:eastAsia="Arial" w:hAnsi="Cambria Math" w:cs="Cambria Math"/>
          <w:sz w:val="22"/>
          <w:szCs w:val="22"/>
          <w:highlight w:val="white"/>
        </w:rPr>
        <w:instrText>∼</w:instrText>
      </w:r>
      <w:r w:rsidR="00835395">
        <w:rPr>
          <w:rFonts w:ascii="Arial" w:eastAsia="Arial" w:hAnsi="Arial" w:cs="Arial"/>
          <w:sz w:val="22"/>
          <w:szCs w:val="22"/>
          <w:highlight w:val="white"/>
        </w:rPr>
        <w:instrText xml:space="preserve">95% in E. coli and 60% in yeast) occur in functionally important regions. These include the peptidyl transferase centre, the A, P and E sites of tRNA- and mRNA binding, the polypeptide exit tunnel, and sites of subunit-subunit interaction. The correlations suggest that many ribosome functions benefit from nucleotide modification.","container-title":"Trends in Biochemical Sciences","DOI":"10.1016/S0968-0004(02)02109-6","ISSN":"09680004","issue":"7","note":"Decatur2002b","page":"344-351","title":"rRNA modifications and ribosome function","title-short":"Decatur2002b","volume":"27","author":[{"family":"Decatur","given":"Wayne A."},{"family":"Fournier","given":"Maurille J."}],"issued":{"date-parts":[["2002"]]}}},{"id":108,"uris":["http://zotero.org/users/6609021/items/J9RKPKJR"],"uri":["http://zotero.org/users/6609021/items/J9RKPKJR"],"itemData":{"id":108,"type":"article-journal","abstract":"BACKGROUND: Translating mRNA sequences into functional proteins is a fundamental process necessary for the viability of organisms throughout all kingdoms of life. The ribosome carries out this process with a delicate balance between speed and accuracy. This work investigates how ribosome structure and function are affected by rRNA base modification. The prevailing view is that rRNA base modifications serve to fine tune ribosome structure and function.\\n\\nMETHODOLOGY/PRINCIPAL FINDINGS: To test this hypothesis, yeast strains deficient in rRNA modifications in the ribosomal peptidyltransferase center were monitored for changes in and translational fidelity. These studies revealed allele-specific sensitivity to translational inhibitors, changes in reading frame maintenance, nonsense suppression and aa-tRNA selection. Ribosomes isolated from two mutants with the most pronounced phenotypic changes had increased affinities for aa-tRNA, and surprisingly, increased rates of peptidyltransfer as monitored by the puromycin assay. rRNA chemical analyses of one of these mutants identified structural changes in five specific bases associated with the ribosomal A-site.\\n\\nCONCLUSIONS/SIGNIFICANCE: Together, the data suggest that modification of these bases fine tune the structure of the A-site region of the large subunit so as to assure correct positioning of critical rRNA bases involved in aa-tRNA accommodation into the PTC, of the eEF-1A.aa-tRNA.GTP ternary complex with the GTPase associated center, and of the aa-tRNA in the A-site. These findings represent a direct demonstration in support of the prevailing hypothesis that rRNA modifications serve to optimize rRNA structure for production of accurate and efficient ribosomes.","container-title":"PLoS ONE","DOI":"10.1371/journal.pone.0000174","ISSN":"19326203","issue":"1","note":"Baxter-Roshek2007f","page":"e174","title":"Optimization of ribosome structure and function by rRNA base modification","title-short":"Baxter-Roshek2007f","volume":"2","author":[{"family":"Baxter-Roshek","given":"Jennifer L."},{"family":"Petrov","given":"Alexey N."},{"family":"Dinman","given":"Jonathan D."}],"editor":[{"family":"Preiss","given":"Thomas"}],"issued":{"date-parts":[["2007",1,24]]}}},{"id":668,"uris":["http://zotero.org/users/6609021/items/F5QMXAQT"],"uri":["http://zotero.org/users/6609021/items/F5QMXAQT"],"itemData":{"id":668,"type":"article-journal","container-title":"Molecular cell","ISSN":"1097-2765","issue":"6","note":"Kos2010","page":"809-820","title":"Yeast pre-rRNA processing and modification occur cotranscriptionally","title-short":"Kos2010","volume":"37","author":[{"family":"Koš","given":"Martin"},{"family":"Tollervey","given":"David"}],"issued":{"date-parts":[["2010"]]}}},{"id":1005,"uris":["http://zotero.org/users/6609021/items/5ARW2A7X"],"uri":["http://zotero.org/users/6609021/items/5ARW2A7X"],"itemData":{"id":1005,"type":"article-journal","abstract":"Accurate translation of the genetic code into functional polypeptides is key to cellular growth and proliferation. This essential process is carried out by the ribosome, a ribonucleoprotein complex of remarkable size and intricacy. Although the structure of the mature ribosome has provided insight into the mechanism of translation, our knowledge regarding the assembly, quality control, and intracellular targeting of this molecular machine is still emerging. Assembly of the eukaryotic ribosome begins in the nucleolus and requires more than 350 conserved assembly factors, which transiently associate with the preribosome at specific maturation stages. After accomplishing their tasks, early-acting assembly factors are released, preparing preribosomes for nuclear export. Export competent preribosomal subunits are transported through nuclear pore complexes into the cytoplasm, where they undergo final maturation steps, which are closely connected to quality control, before engaging in translation. In this chapter, we focus on the final events that commit correctly assembled ribosomal subunits for translation.","container-title":"International review of cell and molecular biology","DOI":"10.1016/bs.ircmb.2015.07.002","ISSN":"1937-6448","note":"nerurkarEukaryoticRibosomeAssembly2015","page":"107-40","title":"Eukaryotic ribosome assembly and nuclear export.","volume":"319","author":[{"family":"Nerurkar","given":"Purnima"},{"family":"Altvater","given":"Martin"},{"family":"Gerhardy","given":"Stefan"},{"family":"Schütz","given":"Sabina"},{"family":"Fischer","given":"Ute"},{"family":"Weirich","given":"Christine"},{"family":"Panse","given":"Vikram Govind"}],"issued":{"date-parts":[["2015"]]}}},{"id":545,"uris":["http://zotero.org/users/6609021/items/CNEDR2G5"],"uri":["http://zotero.org/users/6609021/items/CNEDR2G5"],"itemData":{"id":545,"type":"article-journal","container-title":"FEBS letters","ISSN":"0014-5793","issue":"15","note":"Zemp2007","page":"2783-2793","title":"Nuclear export and cytoplasmic maturation of ribosomal subunits","title-short":"Zemp2007","volume":"581","author":[{"family":"Zemp","given":"Ivo"},{"family":"Kutay","given":"Ulrike"}],"issued":{"date-parts":[["2007"]]}}}],"schema":"https://github.com/citation-style-language/schema/raw/master/csl-citation.json"} </w:instrText>
      </w:r>
      <w:r w:rsidR="00B72C31" w:rsidRPr="1525258B">
        <w:rPr>
          <w:rFonts w:ascii="Arial" w:eastAsia="Arial" w:hAnsi="Arial" w:cs="Arial"/>
          <w:sz w:val="22"/>
          <w:szCs w:val="22"/>
          <w:highlight w:val="white"/>
        </w:rPr>
        <w:fldChar w:fldCharType="separate"/>
      </w:r>
      <w:r w:rsidR="00835395" w:rsidRPr="00835395">
        <w:rPr>
          <w:rFonts w:ascii="Arial" w:hAnsi="Arial" w:cs="Arial"/>
          <w:sz w:val="22"/>
        </w:rPr>
        <w:t>[@Baxter-Roshek2007f; @Decatur2002b; @Granneman2011; @Granneman2006; @Kos2010; @nerurkarEukaryoticRibosomeAssembly2015; @Tafforeau2013a; @Zemp2007]</w:t>
      </w:r>
      <w:r w:rsidR="00B72C31" w:rsidRPr="1525258B">
        <w:rPr>
          <w:rFonts w:ascii="Arial" w:eastAsia="Arial" w:hAnsi="Arial" w:cs="Arial"/>
          <w:sz w:val="22"/>
          <w:szCs w:val="22"/>
          <w:highlight w:val="white"/>
        </w:rPr>
        <w:fldChar w:fldCharType="end"/>
      </w:r>
      <w:r w:rsidRPr="1525258B">
        <w:rPr>
          <w:rFonts w:ascii="Arial" w:eastAsia="Arial" w:hAnsi="Arial" w:cs="Arial"/>
          <w:sz w:val="22"/>
          <w:szCs w:val="22"/>
          <w:highlight w:val="white"/>
        </w:rPr>
        <w:t xml:space="preserve">. Loss of </w:t>
      </w:r>
      <w:r w:rsidR="069623AB" w:rsidRPr="1525258B">
        <w:rPr>
          <w:rFonts w:ascii="Arial" w:eastAsia="Arial" w:hAnsi="Arial" w:cs="Arial"/>
          <w:sz w:val="22"/>
          <w:szCs w:val="22"/>
          <w:highlight w:val="white"/>
        </w:rPr>
        <w:t xml:space="preserve">RNA </w:t>
      </w:r>
      <w:r w:rsidRPr="1525258B">
        <w:rPr>
          <w:rFonts w:ascii="Arial" w:eastAsia="Arial" w:hAnsi="Arial" w:cs="Arial"/>
          <w:sz w:val="22"/>
          <w:szCs w:val="22"/>
          <w:highlight w:val="white"/>
        </w:rPr>
        <w:t>Pol</w:t>
      </w:r>
      <w:r w:rsidR="004D403C">
        <w:rPr>
          <w:rFonts w:ascii="Arial" w:eastAsia="Arial" w:hAnsi="Arial" w:cs="Arial"/>
          <w:sz w:val="22"/>
          <w:szCs w:val="22"/>
          <w:highlight w:val="white"/>
        </w:rPr>
        <w:t>ymerase</w:t>
      </w:r>
      <w:r w:rsidRPr="1525258B">
        <w:rPr>
          <w:rFonts w:ascii="Arial" w:eastAsia="Arial" w:hAnsi="Arial" w:cs="Arial"/>
          <w:sz w:val="22"/>
          <w:szCs w:val="22"/>
          <w:highlight w:val="white"/>
        </w:rPr>
        <w:t xml:space="preserve"> I transcription factors, helicases, exonucleases, large or small subunit ribosomal proteins, or other processing factors all </w:t>
      </w:r>
      <w:r w:rsidR="00A93D96">
        <w:rPr>
          <w:rFonts w:ascii="Arial" w:eastAsia="Arial" w:hAnsi="Arial" w:cs="Arial"/>
          <w:sz w:val="22"/>
          <w:szCs w:val="22"/>
          <w:highlight w:val="white"/>
        </w:rPr>
        <w:t>compromise</w:t>
      </w:r>
      <w:r w:rsidRPr="1525258B">
        <w:rPr>
          <w:rFonts w:ascii="Arial" w:eastAsia="Arial" w:hAnsi="Arial" w:cs="Arial"/>
          <w:sz w:val="22"/>
          <w:szCs w:val="22"/>
          <w:highlight w:val="white"/>
        </w:rPr>
        <w:t xml:space="preserve"> ribosome biogenesis </w:t>
      </w:r>
      <w:r w:rsidR="00ED7014">
        <w:rPr>
          <w:rFonts w:ascii="Arial" w:eastAsia="Arial" w:hAnsi="Arial" w:cs="Arial"/>
          <w:sz w:val="22"/>
          <w:szCs w:val="22"/>
          <w:highlight w:val="white"/>
        </w:rPr>
        <w:t xml:space="preserve">and trigger diverse </w:t>
      </w:r>
      <w:r w:rsidR="008702F8">
        <w:rPr>
          <w:rFonts w:ascii="Arial" w:eastAsia="Arial" w:hAnsi="Arial" w:cs="Arial"/>
          <w:sz w:val="22"/>
          <w:szCs w:val="22"/>
          <w:highlight w:val="white"/>
        </w:rPr>
        <w:t xml:space="preserve">stem cell-related </w:t>
      </w:r>
      <w:r w:rsidR="00ED7014">
        <w:rPr>
          <w:rFonts w:ascii="Arial" w:eastAsia="Arial" w:hAnsi="Arial" w:cs="Arial"/>
          <w:sz w:val="22"/>
          <w:szCs w:val="22"/>
          <w:highlight w:val="white"/>
        </w:rPr>
        <w:t>phenotypes</w:t>
      </w:r>
      <w:r w:rsidR="002438CE" w:rsidRPr="1525258B">
        <w:rPr>
          <w:rFonts w:ascii="Arial" w:eastAsia="Arial" w:hAnsi="Arial" w:cs="Arial"/>
          <w:sz w:val="22"/>
          <w:szCs w:val="22"/>
          <w:highlight w:val="white"/>
        </w:rPr>
        <w:t xml:space="preserve"> </w:t>
      </w:r>
      <w:r w:rsidR="00B72C31" w:rsidRPr="1525258B">
        <w:rPr>
          <w:rFonts w:ascii="Arial" w:eastAsia="Arial" w:hAnsi="Arial" w:cs="Arial"/>
          <w:sz w:val="22"/>
          <w:szCs w:val="22"/>
          <w:highlight w:val="white"/>
        </w:rPr>
        <w:fldChar w:fldCharType="begin"/>
      </w:r>
      <w:r w:rsidR="00835395">
        <w:rPr>
          <w:rFonts w:ascii="Arial" w:eastAsia="Arial" w:hAnsi="Arial" w:cs="Arial"/>
          <w:sz w:val="22"/>
          <w:szCs w:val="22"/>
          <w:highlight w:val="white"/>
        </w:rPr>
        <w:instrText xml:space="preserve"> ADDIN ZOTERO_ITEM CSL_CITATION {"citationID":"xenUKpec","properties":{"formattedCitation":"[@Brooks2014b; @Calo2018a; @Mills2017c; @Sanchez2016h; @Yelick2015a; @Zhang2014d]","plainCitation":"[@Brooks2014b; @Calo2018a; @Mills2017c; @Sanchez2016h; @Yelick2015a; @Zhang2014d]","noteIndex":0},"citationItems":[{"id":453,"uris":["http://zotero.org/users/6609021/items/CTQFJDYY"],"uri":["http://zotero.org/users/6609021/items/CTQFJDYY"],"itemData":{"id":453,"type":"article-journal","container-title":"Nature","ISSN":"1476-4687","issue":"7690","note":"Calo2018a","page":"112","title":"Tissue-selective effects of nucleolar stress and rDNA damage in developmental disorders","title-short":"Calo2018a","volume":"554","author":[{"family":"Calo","given":"Eliezer"},{"family":"Gu","given":"Bo"},{"family":"Bowen","given":"Margot E"},{"family":"Aryan","given":"Fardin"},{"family":"Zalc","given":"Antoine"},{"family":"Liang","given":"Jialiang"},{"family":"Flynn","given":"Ryan A"},{"family":"Swigut","given":"Tomek"},{"family":"Chang","given":"Howard Y"},{"family":"Attardi","given":"Laura D"}],"issued":{"date-parts":[["2018"]]}}},{"id":518,"uris":["http://zotero.org/users/6609021/items/H7KT4TU3"],"uri":["http://zotero.org/users/6609021/items/H7KT4TU3"],"itemData":{"id":518,"type":"article-journal","abstract":"Ribosome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J."},{"family":"Lehmann","given":"Ruth"}],"issued":{"date-parts":[["2016",2,4]]}}},{"id":582,"uris":["http://zotero.org/users/6609021/items/4XJJNGFB"],"uri":["http://zotero.org/users/6609021/items/4XJJNGFB"],"itemData":{"id":582,"type":"article-journal","abstract":"Disruptions in ribosomal biogenesis would be expected to have global and in fact lethal effects on a developing organism. However, mutations in ribosomal protein genes have been shown in to exhibit tissue specific defects. This seemingly contradictory finding - that globally expressed genes thought to play fundamental housekeeping functions can in fact exhibit tissue and cell type specific functions </w:instrText>
      </w:r>
      <w:r w:rsidR="00835395">
        <w:rPr>
          <w:rFonts w:ascii="Cambria Math" w:eastAsia="Arial" w:hAnsi="Cambria Math" w:cs="Cambria Math"/>
          <w:sz w:val="22"/>
          <w:szCs w:val="22"/>
          <w:highlight w:val="white"/>
        </w:rPr>
        <w:instrText>‐</w:instrText>
      </w:r>
      <w:r w:rsidR="00835395">
        <w:rPr>
          <w:rFonts w:ascii="Arial" w:eastAsia="Arial" w:hAnsi="Arial" w:cs="Arial"/>
          <w:sz w:val="22"/>
          <w:szCs w:val="22"/>
          <w:highlight w:val="white"/>
        </w:rPr>
        <w:instrText xml:space="preserve"> provides new insight into roles for ribosomes, the protein translational machinery of the cell, in regulating normal development and disease. Furthermore it illustrates the surprisingly dynamic nature of processes regulating cell type specific protein translation. In this review, we discuss our current knowledge of a variety of ribosomal protein mutations associated with human disease, and models to better understand the molecular mechanisms associated with each. We use specific examples to emphasize both the similarities and differences between the effects of various human ribosomal protein mutations. Final...","container-title":"Rare Diseases","DOI":"10.1080/21675511.2015.1025185","ISSN":"2167-5511","issue":"1","note":"Yelick2015a","page":"e1025185","title":"Ribosomopathies: Global process, tissue specific defects","title-short":"Yelick2015a","volume":"3","author":[{"family":"Yelick","given":"Pamela C"},{"family":"Trainor","given":"Paul A"}],"issued":{"date-parts":[["2015",1]]}}},{"id":1546,"uris":["http://zotero.org/users/6609021/items/56596852"],"uri":["http://zotero.org/users/6609021/items/56596852"],"itemData":{"id":1546,"type":"article-journal","abstract":"Ribosomopathies are a group of human disorders most commonly caused by ribosomal protein haploinsufficiency or defects in ribosome biogenesis. These conditions manifest themselves as physiological defects in specific cell and tissue types. We review current molecular models to explain ribosomopathies and attempt to reconcile the tissue specificity of these disorders with the ubiquitous requirement for ribosomes in all cells. Ribosomopathies as a group are diverse in their origins and clinical manifestations; we use the well-described Diamond-Blackfan anemia (DBA) as a specific example to highlight some common features. We discuss ribosome homeostasis as an overarching principle that governs the sensitivity of specific cells and tissue types to ribosomal protein mutations. Mathematical models and experimental insights rationalize how even subtle shifts in the availability of ribosomes, such as those created by ribosome haploinsufficiency, can drive messenger RNA-specific effects on protein expression. We discuss recently identified roles played by ribosome rescue and recycling factors in regulating ribosome homeostasis.","container-title":"Science","DOI":"10.1126/SCIENCE.AAN2755","ISSN":"0036-8075","issue":"6363","note":"Mills2017c","page":"eaan2755","title":"Ribosomopathies: There’s strength in numbers","title-short":"Mills2017c","volume":"358","author":[{"family":"Mills","given":"Eric W."},{"family":"Green","given":"Rachel"}],"issued":{"date-parts":[["2017",11,3]]}}},{"id":700,"uris":["http://zotero.org/users/6609021/items/55EW74L9"],"uri":["http://zotero.org/users/6609021/items/55EW74L9"],"itemData":{"id":700,"type":"article-journal","abstract":"Neurodevelopmental defects in humans represent a clinically heterogeneous group of disorders. Here, we report the genetic and functional dissection of a multigenerational pedigree with an X-linked syndromic disorder hallmarked by microcephaly, growth retardation, and seizures. Using an X-linked intellectual disability (XLID) next-generation sequencing diagnostic panel, we identified a novel missense mutation in the gene encoding 60S ribosomal protein L10 (RPL10), a locus associated previously with autism spectrum disorders (ASD); the p.K78E change segregated with disease under an X-linked recessive paradigm while, consistent with causality, carrier females exhibited skewed X inactivation. To examine the functional consequences of the p.K78E change, we modeled RPL10 dysfunction in zebrafish. We show that endogenous rpl10 expression is augmented in anterior structures, and that suppression decreases head size in developing morphant embryos, concomitant with reduced bulk translation and increased apoptosis in the brain. Subsequently, using in vivo complementation, we demonstrate that p.K78E is a loss-of-function variant. Together, our findings suggest that a mutation within the conserved N-terminal end of RPL10, a protein in close proximity to the peptidyl transferase active site of the 60S ribosomal subunit, causes severe defects in brain formation and function.","container-title":"Genetics","DOI":"10.1534/genetics.114.168211","ISSN":"1943-2631","issue":"2","note":"Brooks2014b","page":"723-33","title":"A novel ribosomopathy caused by dysfunction of RPL10 disrupts neurodevelopment and causes X-linked microcephaly in humans.","title-short":"Brooks2014b","volume":"198","author":[{"family":"Brooks","given":"Susan S"},{"family":"Wall","given":"Alissa L"},{"family":"Golzio","given":"Christelle"},{"family":"Reid","given":"David W"},{"family":"Kondyles","given":"Amalia"},{"family":"Willer","given":"Jason R"},{"family":"Botti","given":"Christina"},{"family":"Nicchitta","given":"Christopher V"},{"family":"Katsanis","given":"Nicholas"},{"family":"Davis","given":"Erica E"}],"issued":{"date-parts":[["2014",10,1]]}}}],"schema":"https://github.com/citation-style-language/schema/raw/master/csl-citation.json"} </w:instrText>
      </w:r>
      <w:r w:rsidR="00B72C31" w:rsidRPr="1525258B">
        <w:rPr>
          <w:rFonts w:ascii="Arial" w:eastAsia="Arial" w:hAnsi="Arial" w:cs="Arial"/>
          <w:sz w:val="22"/>
          <w:szCs w:val="22"/>
          <w:highlight w:val="white"/>
        </w:rPr>
        <w:fldChar w:fldCharType="separate"/>
      </w:r>
      <w:r w:rsidR="00835395" w:rsidRPr="00835395">
        <w:rPr>
          <w:rFonts w:ascii="Arial" w:eastAsia="Arial" w:hAnsi="Arial" w:cs="Arial"/>
          <w:sz w:val="22"/>
          <w:highlight w:val="white"/>
        </w:rPr>
        <w:t>[@Brooks2014b; @Calo2018a; @Mills2017c; @Sanchez2016h; @Yelick2015a; @Zhang2014d]</w:t>
      </w:r>
      <w:r w:rsidR="00B72C31" w:rsidRPr="1525258B">
        <w:rPr>
          <w:rFonts w:ascii="Arial" w:eastAsia="Arial" w:hAnsi="Arial" w:cs="Arial"/>
          <w:sz w:val="22"/>
          <w:szCs w:val="22"/>
          <w:highlight w:val="white"/>
        </w:rPr>
        <w:fldChar w:fldCharType="end"/>
      </w:r>
      <w:r w:rsidRPr="1525258B">
        <w:rPr>
          <w:rFonts w:ascii="Arial" w:eastAsia="Arial" w:hAnsi="Arial" w:cs="Arial"/>
          <w:sz w:val="22"/>
          <w:szCs w:val="22"/>
          <w:highlight w:val="white"/>
        </w:rPr>
        <w:t>.</w:t>
      </w:r>
      <w:r w:rsidR="00B72C31" w:rsidRPr="1525258B">
        <w:rPr>
          <w:rFonts w:ascii="Arial" w:eastAsia="Arial" w:hAnsi="Arial" w:cs="Arial"/>
          <w:sz w:val="22"/>
          <w:szCs w:val="22"/>
          <w:highlight w:val="white"/>
        </w:rPr>
        <w:t xml:space="preserve"> </w:t>
      </w:r>
    </w:p>
    <w:p w14:paraId="60AEDD07" w14:textId="03713DC2" w:rsidR="00AF79F0" w:rsidRPr="00542258" w:rsidRDefault="00BC0A76" w:rsidP="006C0869">
      <w:pPr>
        <w:spacing w:before="240" w:after="240"/>
        <w:jc w:val="both"/>
        <w:rPr>
          <w:rFonts w:ascii="Arial" w:eastAsia="Arial" w:hAnsi="Arial" w:cs="Arial"/>
          <w:sz w:val="22"/>
          <w:szCs w:val="22"/>
          <w:highlight w:val="yellow"/>
        </w:rPr>
      </w:pPr>
      <w:r>
        <w:rPr>
          <w:rFonts w:ascii="Arial" w:eastAsia="Arial" w:hAnsi="Arial" w:cs="Arial"/>
          <w:sz w:val="22"/>
          <w:szCs w:val="22"/>
          <w:highlight w:val="white"/>
        </w:rPr>
        <w:t xml:space="preserve">Nutrient availability influences the demand for </w:t>
      </w:r>
      <w:r w:rsidRPr="00066856">
        <w:rPr>
          <w:rFonts w:ascii="Arial" w:eastAsia="Arial" w:hAnsi="Arial" w:cs="Arial"/>
          <w:i/>
          <w:iCs/>
          <w:sz w:val="22"/>
          <w:szCs w:val="22"/>
          <w:highlight w:val="white"/>
        </w:rPr>
        <w:t>de novo</w:t>
      </w:r>
      <w:r>
        <w:rPr>
          <w:rFonts w:ascii="Arial" w:eastAsia="Arial" w:hAnsi="Arial" w:cs="Arial"/>
          <w:sz w:val="22"/>
          <w:szCs w:val="22"/>
          <w:highlight w:val="white"/>
        </w:rPr>
        <w:t xml:space="preserve"> protein synthesis and thus ribosome </w:t>
      </w:r>
      <w:r w:rsidRPr="00E52D63">
        <w:rPr>
          <w:rFonts w:ascii="Arial" w:eastAsia="Arial" w:hAnsi="Arial" w:cs="Arial"/>
          <w:sz w:val="22"/>
          <w:szCs w:val="22"/>
          <w:highlight w:val="white"/>
        </w:rPr>
        <w:t xml:space="preserve">biogenesis </w:t>
      </w:r>
      <w:r w:rsidRPr="00A559BD">
        <w:rPr>
          <w:rFonts w:ascii="Arial" w:eastAsia="Arial" w:hAnsi="Arial" w:cs="Arial"/>
          <w:sz w:val="22"/>
          <w:szCs w:val="22"/>
          <w:highlight w:val="white"/>
        </w:rPr>
        <w:fldChar w:fldCharType="begin"/>
      </w:r>
      <w:r w:rsidR="00835395">
        <w:rPr>
          <w:rFonts w:ascii="Arial" w:eastAsia="Arial" w:hAnsi="Arial" w:cs="Arial"/>
          <w:sz w:val="22"/>
          <w:szCs w:val="22"/>
          <w:highlight w:val="white"/>
        </w:rPr>
        <w:instrText xml:space="preserve"> ADDIN ZOTERO_ITEM CSL_CITATION {"citationID":"abikeat884","properties":{"formattedCitation":"[@anthonyOrallyAdministeredLeucine2000; @hongEvaluationNutrientSensingMTOR2012; @Mayer2006a; @shuNutrientControlMRNA2020]","plainCitation":"[@anthonyOrallyAdministeredLeucine2000; @hongEvaluationNutrientSensingMTOR2012; @Mayer2006a; @shuNutrientControlMRNA2020]","noteIndex":0},"citationItems":[{"id":1487,"uris":["http://zotero.org/users/6609021/items/4VDNBD9W"],"uri":["http://zotero.org/users/6609021/items/4VDNBD9W"],"itemData":{"id":1487,"type":"article-journal","abstract":"We investigated the protein synthetic response of skeletal muscle to an orally administered dose of leucine given alone or in combination with carbohydrate. Male rats were freely fed (F) or food deprived for 18 h; food-deprived rats were then administered saline (S), carbohydrate (CHO), leucine (L) or a combination of carbohydrate plus leucine (CL). CHO and CL meals were isocaloric and provided 15% of daily energy requirements. L and CL meals each delivered 270 mg leucine. Muscle protein synthesis in S was 65% of F (P &amp;lt; 0.01) 1 h after meal administration. Concomitant with lower rates of protein synthesis, phosphorylation of the translational repressor, eukaryotic initiation factor (eIF)4E-binding protein 1 (4E-BP1), was less in S, leading to greater association of 4E-BP1·eIF4E, and reduced formation of the active eIF4G·eIF4E complex compared with F (P &amp;lt; 0.01). Oral administration of leucine (L or CL), but not CHO, restored protein synthesis equal to that in F and resulted in 4E-BP1 phosphorylation that was threefold greater than that of S (P &amp;lt; 0.01). Consequently, formation of 4E-BP1·eIF4E was inhibited and eIF4G·eIF4E was not different from F. The amount of eIF4E in the phosphorylated form was greater in S and CHO (P &amp;lt; 0.01) than in all other groups. In contrast, no differences in the phosphorylation state of eIF2α or the activity of eIF2B were noted among treatment groups. Serum insulin was elevated 2.6- and 3.7-fold in CHO and CL, respectively, but was not different in L, compared with S (P &amp;lt; 0.05). These results suggest that leucine stimulates protein synthesis in skeletal muscle by enhancing eIF4F formation independently of increases in serum insulin.","container-title":"The Journal of Nutrition","DOI":"10.1093/jn/130.2.139","ISSN":"0022-3166","issue":"2","journalAbbreviation":"The Journal of Nutrition","note":"anthonyOrallyAdministeredLeucine2000","page":"139-145","source":"Silverchair","title":"Orally Administered Leucine Stimulates Protein Synthesis in Skeletal Muscle of Postabsorptive Rats in Association with Increased eIF4F Formation","volume":"130","author":[{"family":"Anthony","given":"Joshua C."},{"family":"Anthony","given":"Tracy Gautsch"},{"family":"Kimball","given":"Scot R."},{"family":"Vary","given":"Thomas C."},{"family":"Jefferson","given":"Leonard S."}],"issued":{"date-parts":[["2000",2,1]]}}},{"id":910,"uris":["http://zotero.org/users/6609021/items/HT2IM9UZ"],"uri":["http://zotero.org/users/6609021/items/HT2IM9UZ"],"itemData":{"id":910,"type":"chapter","abstract":"mTOR, an evolutionarily conserved Ser/Thr protein kinase, belongs to the PI3K-related kinase family, which also includes DNA-PKcs, ATM, and ATR. Although other PI3K-related kinase family members have been shown to secure genomic integrity by sensing DNA damage and related stresses, mTOR is known to function as a nutrient and growth factor sensor. mTOR is the catalytic subunit of two distinct multiprotein complexes known as mTOR complex 1 (mTORC1) and mTOR complex 2 (mTORC2). In response to growth factor and nutrient availability, these complexes regulate a variety of cellular processes, such as cell growth, proliferation, and survival by modulating downstream effectors, such as S6K1, 4EBP1, and AKT. Therefore, evaluation of mTOR activity has been a clear readout in order to monitor the physiological status of cells in response to environmental cues. Here, we present the current techniques for the assessment of mTOR kinase activity in different experimental settings.","collection-title":"Methods in Molecular Biology","container-title":"mTOR: Methods and Protocols","event-place":"Totowa, NJ","ISBN":"978-1-61779-430-8","language":"en","note":"hongEvaluationNutrientSensingMTOR2012","page":"29-44","publisher":"Humana Press","publisher-place":"Totowa, NJ","source":"Springer Link","title":"Evaluation of the Nutrient-Sensing mTOR Pathway","URL":"https://doi.org/10.1007/978-1-61779-430-8_3","author":[{"family":"Hong","given":"Sungki"},{"family":"Mannan","given":"Aristotle M."},{"family":"Inoki","given":"Ken"}],"editor":[{"family":"Weichhart","given":"Thomas"}],"accessed":{"date-parts":[["2020",12,8]]},"issued":{"date-parts":[["2012"]]}}},{"id":449,"uris":["http://zotero.org/users/6609021/items/Z46CQJ95"],"uri":["http://zotero.org/users/6609021/items/Z46CQJ95"],"itemData":{"id":449,"type":"article-journal","abstract":"The target of rapamycin (TOR) signal-transduction pathway is an important mechanism by which eucaryotic cells adjust their protein biosynthetic capacity to nutrient availability. Both in yeast and in mammals, the TOR pathway regulates the synthesis of ribosomal components, including transcription and processing of pre-rRNA, expression of ribosomal proteins and the synthesis of 5S rRNA. Expression of the genes encoding the numerous constituents of ribosomes requires transcription by all three classes of nuclear RNA polymerases. In this review, we summarize recent advances in understanding the interplay among nutrient availability, transcriptional control and ribosome biogenesis. We focus on transcription in response to nutrients, detailing the relevant downstream targets of TOR in yeast and mammals. The critical role of TOR in linking environmental queues to ribosome biogenesis provides an efficient means by which cells alter their overall protein biosynthetic capacity.","container-title":"Oncogene","DOI":"10.1038/sj.onc.1209883","ISSN":"1476-5594","issue":"48","language":"en","note":"Mayer2006a","page":"6384-6391","source":"www.nature.com","title":"Ribosome biogenesis and cell growth: mTOR coordinates transcription by all three classes of nuclear RNA polymerases","title-short":"Mayer2006a","volume":"25","author":[{"family":"Mayer","given":"C"},{"family":"Grummt","given":"I"}],"issued":{"date-parts":[["2006"]]}}},{"id":1483,"uris":["http://zotero.org/users/6609021/items/H4PJ4GE3"],"uri":["http://zotero.org/users/6609021/items/H4PJ4GE3"],"itemData":{"id":1483,"type":"article-journal","abstract":"The emergence of genome-wide analyses to interrogate cellular DNA, RNA, and protein content has revolutionized the study of control networks that mediate cellular homeostasis. mRNA translation represents the last step of genetic flow and primarily defines the proteome. Translational regulation is thus critical for gene expression, in particular under nutrient excess or deficiency. Until recently, it was unclear how the global effects of translational control are orchestrated by nutrient signaling pathways. An emerging concept of translational reprogramming addresses how to maintain the expression of specific proteins during nutrient stress by translation of selective mRNAs. In this review, we describe recent advances in our understanding of translational control principles; nutrient-sensing mechanisms; and their dysregulation in human diseases such as diabetes, cancer, and aging. The mechanistic understanding of translational regulation in response to different nutrient conditions may help identify potential dietary and therapeutic targets to improve human health.","container-title":"Annual Review of Nutrition","DOI":"10.1146/annurev-nutr-120919-041411","issue":"1","note":"shuNutrientControlMRNA2020","page":"51-75","source":"Annual Reviews","title":"Nutrient Control of mRNA Translation","volume":"40","author":[{"family":"Shu","given":"Xin Erica"},{"family":"Swanda","given":"Robert V."},{"family":"Qian","given":"Shu-Bing"}],"issued":{"date-parts":[["2020"]]}}}],"schema":"https://github.com/citation-style-language/schema/raw/master/csl-citation.json"} </w:instrText>
      </w:r>
      <w:r w:rsidRPr="00A559BD">
        <w:rPr>
          <w:rFonts w:ascii="Arial" w:eastAsia="Arial" w:hAnsi="Arial" w:cs="Arial"/>
          <w:sz w:val="22"/>
          <w:szCs w:val="22"/>
          <w:highlight w:val="white"/>
        </w:rPr>
        <w:fldChar w:fldCharType="separate"/>
      </w:r>
      <w:r w:rsidR="006D0695" w:rsidRPr="006D0695">
        <w:rPr>
          <w:rFonts w:ascii="Arial" w:hAnsi="Arial" w:cs="Arial"/>
          <w:sz w:val="22"/>
        </w:rPr>
        <w:t>[@anthonyOrallyAdministeredLeucine2000; @hongEvaluationNutrientSensingMTOR2012; @Mayer2006a; @shuNutrientControlMRNA2020]</w:t>
      </w:r>
      <w:r w:rsidRPr="00A559BD">
        <w:rPr>
          <w:rFonts w:ascii="Arial" w:eastAsia="Arial" w:hAnsi="Arial" w:cs="Arial"/>
          <w:sz w:val="22"/>
          <w:szCs w:val="22"/>
          <w:highlight w:val="white"/>
        </w:rPr>
        <w:fldChar w:fldCharType="end"/>
      </w:r>
      <w:r w:rsidRPr="00E52D63">
        <w:rPr>
          <w:rFonts w:ascii="Arial" w:eastAsia="Arial" w:hAnsi="Arial" w:cs="Arial"/>
          <w:sz w:val="22"/>
          <w:szCs w:val="22"/>
          <w:highlight w:val="white"/>
        </w:rPr>
        <w:t>.</w:t>
      </w:r>
      <w:r w:rsidRPr="00E52D63">
        <w:rPr>
          <w:rFonts w:ascii="Arial" w:eastAsia="Arial" w:hAnsi="Arial" w:cs="Arial"/>
          <w:sz w:val="22"/>
          <w:szCs w:val="22"/>
        </w:rPr>
        <w:t xml:space="preserve"> </w:t>
      </w:r>
      <w:r w:rsidR="0082104D" w:rsidRPr="00E52D63">
        <w:rPr>
          <w:rFonts w:ascii="Arial" w:eastAsia="Arial" w:hAnsi="Arial" w:cs="Arial"/>
          <w:sz w:val="22"/>
          <w:szCs w:val="22"/>
          <w:highlight w:val="white"/>
        </w:rPr>
        <w:t>In mammals, n</w:t>
      </w:r>
      <w:r w:rsidR="000C5E4C" w:rsidRPr="00E52D63">
        <w:rPr>
          <w:rFonts w:ascii="Arial" w:eastAsia="Arial" w:hAnsi="Arial" w:cs="Arial"/>
          <w:sz w:val="22"/>
          <w:szCs w:val="22"/>
          <w:highlight w:val="white"/>
        </w:rPr>
        <w:t>early</w:t>
      </w:r>
      <w:r w:rsidR="000C5E4C" w:rsidRPr="6CFB7654">
        <w:rPr>
          <w:rFonts w:ascii="Arial" w:eastAsia="Arial" w:hAnsi="Arial" w:cs="Arial"/>
          <w:sz w:val="22"/>
          <w:szCs w:val="22"/>
          <w:highlight w:val="white"/>
        </w:rPr>
        <w:t xml:space="preserve"> all</w:t>
      </w:r>
      <w:r w:rsidR="003E1A32">
        <w:rPr>
          <w:rFonts w:ascii="Arial" w:eastAsia="Arial" w:hAnsi="Arial" w:cs="Arial"/>
          <w:sz w:val="22"/>
          <w:szCs w:val="22"/>
          <w:highlight w:val="white"/>
        </w:rPr>
        <w:t xml:space="preserve"> </w:t>
      </w:r>
      <w:r w:rsidR="00ED7014">
        <w:rPr>
          <w:rFonts w:ascii="Arial" w:eastAsia="Arial" w:hAnsi="Arial" w:cs="Arial"/>
          <w:sz w:val="22"/>
          <w:szCs w:val="22"/>
          <w:highlight w:val="white"/>
        </w:rPr>
        <w:t xml:space="preserve">of </w:t>
      </w:r>
      <w:r w:rsidR="003E1A32">
        <w:rPr>
          <w:rFonts w:ascii="Arial" w:eastAsia="Arial" w:hAnsi="Arial" w:cs="Arial"/>
          <w:sz w:val="22"/>
          <w:szCs w:val="22"/>
          <w:highlight w:val="white"/>
        </w:rPr>
        <w:t>the mRNAs that encode</w:t>
      </w:r>
      <w:r w:rsidR="00ED7014">
        <w:rPr>
          <w:rFonts w:ascii="Arial" w:eastAsia="Arial" w:hAnsi="Arial" w:cs="Arial"/>
          <w:sz w:val="22"/>
          <w:szCs w:val="22"/>
          <w:highlight w:val="white"/>
        </w:rPr>
        <w:t xml:space="preserve"> the</w:t>
      </w:r>
      <w:r w:rsidR="000C5E4C" w:rsidRPr="6CFB7654">
        <w:rPr>
          <w:rFonts w:ascii="Arial" w:eastAsia="Arial" w:hAnsi="Arial" w:cs="Arial"/>
          <w:sz w:val="22"/>
          <w:szCs w:val="22"/>
          <w:highlight w:val="white"/>
        </w:rPr>
        <w:t xml:space="preserve"> ribosomal protein</w:t>
      </w:r>
      <w:r w:rsidR="003E1A32">
        <w:rPr>
          <w:rFonts w:ascii="Arial" w:eastAsia="Arial" w:hAnsi="Arial" w:cs="Arial"/>
          <w:sz w:val="22"/>
          <w:szCs w:val="22"/>
          <w:highlight w:val="white"/>
        </w:rPr>
        <w:t>s</w:t>
      </w:r>
      <w:r w:rsidR="0FB9DEFE" w:rsidRPr="6CFB7654">
        <w:rPr>
          <w:rFonts w:ascii="Arial" w:eastAsia="Arial" w:hAnsi="Arial" w:cs="Arial"/>
          <w:sz w:val="22"/>
          <w:szCs w:val="22"/>
          <w:highlight w:val="white"/>
        </w:rPr>
        <w:t xml:space="preserve"> </w:t>
      </w:r>
      <w:r w:rsidR="00ED7014">
        <w:rPr>
          <w:rFonts w:ascii="Arial" w:eastAsia="Arial" w:hAnsi="Arial" w:cs="Arial"/>
          <w:sz w:val="22"/>
          <w:szCs w:val="22"/>
          <w:highlight w:val="white"/>
        </w:rPr>
        <w:t xml:space="preserve">contain </w:t>
      </w:r>
      <w:r w:rsidR="0FB9DEFE" w:rsidRPr="6CFB7654">
        <w:rPr>
          <w:rFonts w:ascii="Arial" w:eastAsia="Arial" w:hAnsi="Arial" w:cs="Arial"/>
          <w:sz w:val="22"/>
          <w:szCs w:val="22"/>
          <w:highlight w:val="white"/>
        </w:rPr>
        <w:t xml:space="preserve">a </w:t>
      </w:r>
      <w:r w:rsidR="7230322D" w:rsidRPr="6CFB7654">
        <w:rPr>
          <w:rFonts w:ascii="Arial" w:eastAsia="Arial" w:hAnsi="Arial" w:cs="Arial"/>
          <w:sz w:val="22"/>
          <w:szCs w:val="22"/>
          <w:highlight w:val="white"/>
        </w:rPr>
        <w:t>T</w:t>
      </w:r>
      <w:r w:rsidR="4380A91A" w:rsidRPr="6CFB7654">
        <w:rPr>
          <w:rFonts w:ascii="Arial" w:eastAsia="Arial" w:hAnsi="Arial" w:cs="Arial"/>
          <w:sz w:val="22"/>
          <w:szCs w:val="22"/>
          <w:highlight w:val="white"/>
        </w:rPr>
        <w:t xml:space="preserve">erminal </w:t>
      </w:r>
      <w:r w:rsidR="7974432A" w:rsidRPr="6CFB7654">
        <w:rPr>
          <w:rFonts w:ascii="Arial" w:eastAsia="Arial" w:hAnsi="Arial" w:cs="Arial"/>
          <w:sz w:val="22"/>
          <w:szCs w:val="22"/>
          <w:highlight w:val="white"/>
        </w:rPr>
        <w:t>O</w:t>
      </w:r>
      <w:r w:rsidR="4380A91A" w:rsidRPr="6CFB7654">
        <w:rPr>
          <w:rFonts w:ascii="Arial" w:eastAsia="Arial" w:hAnsi="Arial" w:cs="Arial"/>
          <w:sz w:val="22"/>
          <w:szCs w:val="22"/>
          <w:highlight w:val="white"/>
        </w:rPr>
        <w:t>ligo</w:t>
      </w:r>
      <w:r w:rsidR="1312F1D8" w:rsidRPr="6CFB7654">
        <w:rPr>
          <w:rFonts w:ascii="Arial" w:eastAsia="Arial" w:hAnsi="Arial" w:cs="Arial"/>
          <w:sz w:val="22"/>
          <w:szCs w:val="22"/>
          <w:highlight w:val="white"/>
        </w:rPr>
        <w:t xml:space="preserve"> P</w:t>
      </w:r>
      <w:r w:rsidR="4380A91A" w:rsidRPr="6CFB7654">
        <w:rPr>
          <w:rFonts w:ascii="Arial" w:eastAsia="Arial" w:hAnsi="Arial" w:cs="Arial"/>
          <w:sz w:val="22"/>
          <w:szCs w:val="22"/>
          <w:highlight w:val="white"/>
        </w:rPr>
        <w:t>yrimi</w:t>
      </w:r>
      <w:r w:rsidR="5491BB1D" w:rsidRPr="6CFB7654">
        <w:rPr>
          <w:rFonts w:ascii="Arial" w:eastAsia="Arial" w:hAnsi="Arial" w:cs="Arial"/>
          <w:sz w:val="22"/>
          <w:szCs w:val="22"/>
          <w:highlight w:val="white"/>
        </w:rPr>
        <w:t>dine</w:t>
      </w:r>
      <w:r w:rsidR="4380A91A" w:rsidRPr="6CFB7654">
        <w:rPr>
          <w:rFonts w:ascii="Arial" w:eastAsia="Arial" w:hAnsi="Arial" w:cs="Arial"/>
          <w:sz w:val="22"/>
          <w:szCs w:val="22"/>
          <w:highlight w:val="white"/>
        </w:rPr>
        <w:t xml:space="preserve"> (</w:t>
      </w:r>
      <w:r w:rsidR="0FB9DEFE" w:rsidRPr="6CFB7654">
        <w:rPr>
          <w:rFonts w:ascii="Arial" w:eastAsia="Arial" w:hAnsi="Arial" w:cs="Arial"/>
          <w:sz w:val="22"/>
          <w:szCs w:val="22"/>
          <w:highlight w:val="white"/>
        </w:rPr>
        <w:t>TOP</w:t>
      </w:r>
      <w:r w:rsidR="1F45E78F" w:rsidRPr="6CFB7654">
        <w:rPr>
          <w:rFonts w:ascii="Arial" w:eastAsia="Arial" w:hAnsi="Arial" w:cs="Arial"/>
          <w:sz w:val="22"/>
          <w:szCs w:val="22"/>
          <w:highlight w:val="white"/>
        </w:rPr>
        <w:t>)</w:t>
      </w:r>
      <w:r w:rsidR="0FB9DEFE" w:rsidRPr="6CFB7654">
        <w:rPr>
          <w:rFonts w:ascii="Arial" w:eastAsia="Arial" w:hAnsi="Arial" w:cs="Arial"/>
          <w:sz w:val="22"/>
          <w:szCs w:val="22"/>
          <w:highlight w:val="white"/>
        </w:rPr>
        <w:t xml:space="preserve"> motif </w:t>
      </w:r>
      <w:r w:rsidR="00ED7014">
        <w:rPr>
          <w:rFonts w:ascii="Arial" w:eastAsia="Arial" w:hAnsi="Arial" w:cs="Arial"/>
          <w:sz w:val="22"/>
          <w:szCs w:val="22"/>
          <w:highlight w:val="white"/>
        </w:rPr>
        <w:t>within their</w:t>
      </w:r>
      <w:r w:rsidR="0FB9DEFE" w:rsidRPr="6CFB7654">
        <w:rPr>
          <w:rFonts w:ascii="Arial" w:eastAsia="Arial" w:hAnsi="Arial" w:cs="Arial"/>
          <w:sz w:val="22"/>
          <w:szCs w:val="22"/>
          <w:highlight w:val="white"/>
        </w:rPr>
        <w:t xml:space="preserve"> 5’</w:t>
      </w:r>
      <w:r w:rsidR="00002616" w:rsidRPr="6CFB7654">
        <w:rPr>
          <w:rFonts w:ascii="Arial" w:eastAsia="Arial" w:hAnsi="Arial" w:cs="Arial"/>
          <w:sz w:val="22"/>
          <w:szCs w:val="22"/>
          <w:highlight w:val="white"/>
        </w:rPr>
        <w:t xml:space="preserve"> untranslated region (</w:t>
      </w:r>
      <w:r w:rsidR="0FB9DEFE" w:rsidRPr="6CFB7654">
        <w:rPr>
          <w:rFonts w:ascii="Arial" w:eastAsia="Arial" w:hAnsi="Arial" w:cs="Arial"/>
          <w:sz w:val="22"/>
          <w:szCs w:val="22"/>
          <w:highlight w:val="white"/>
        </w:rPr>
        <w:t>UTR</w:t>
      </w:r>
      <w:r w:rsidR="00002616" w:rsidRPr="6CFB7654">
        <w:rPr>
          <w:rFonts w:ascii="Arial" w:eastAsia="Arial" w:hAnsi="Arial" w:cs="Arial"/>
          <w:sz w:val="22"/>
          <w:szCs w:val="22"/>
          <w:highlight w:val="white"/>
        </w:rPr>
        <w:t>)</w:t>
      </w:r>
      <w:r w:rsidR="00ED7014">
        <w:rPr>
          <w:rFonts w:ascii="Arial" w:eastAsia="Arial" w:hAnsi="Arial" w:cs="Arial"/>
          <w:sz w:val="22"/>
          <w:szCs w:val="22"/>
          <w:highlight w:val="white"/>
        </w:rPr>
        <w:t>, which regulates their translation in response to nutrient levels</w:t>
      </w:r>
      <w:r w:rsidR="0FB9DEFE" w:rsidRPr="6CFB7654">
        <w:rPr>
          <w:rFonts w:ascii="Arial" w:eastAsia="Arial" w:hAnsi="Arial" w:cs="Arial"/>
          <w:sz w:val="22"/>
          <w:szCs w:val="22"/>
          <w:highlight w:val="white"/>
        </w:rPr>
        <w:t xml:space="preserve"> </w:t>
      </w:r>
      <w:r w:rsidR="007439A6" w:rsidRPr="6CFB7654">
        <w:rPr>
          <w:rFonts w:ascii="Arial" w:eastAsia="Arial" w:hAnsi="Arial" w:cs="Arial"/>
          <w:sz w:val="22"/>
          <w:szCs w:val="22"/>
          <w:highlight w:val="white"/>
        </w:rPr>
        <w:fldChar w:fldCharType="begin"/>
      </w:r>
      <w:r w:rsidR="00835395">
        <w:rPr>
          <w:rFonts w:ascii="Arial" w:eastAsia="Arial" w:hAnsi="Arial" w:cs="Arial"/>
          <w:sz w:val="22"/>
          <w:szCs w:val="22"/>
          <w:highlight w:val="white"/>
        </w:rPr>
        <w:instrText xml:space="preserve"> ADDIN ZOTERO_ITEM CSL_CITATION {"citationID":"DUdGdAsd","properties":{"formattedCitation":"[@Fonseca2015a; @Hong2017a; @Lahr2017b; @Tcherkezian2014b]","plainCitation":"[@Fonseca2015a; @Hong2017a; @Lahr2017b; @Tcherkezian2014b]","noteIndex":0},"citationItems":[{"id":693,"uris":["http://zotero.org/users/6609021/items/Y9Q4QA2J"],"uri":["http://zotero.org/users/6609021/items/Y9Q4QA2J"],"itemData":{"id":693,"type":"article-journal","container-title":"Journal of Biological Chemistry","ISSN":"0021-9258","issue":"26","note":"Fonseca2015a","page":"15996-16020","title":"La-related protein 1 (LARP1) represses terminal oligopyrimidine (TOP) mRNA translation downstream of mTOR complex 1 (mTORC1)","title-short":"Fonseca2015a","volume":"290","author":[{"family":"Fonseca","given":"Bruno D"},{"family":"Zakaria","given":"Chadi"},{"family":"Jia","given":"Jian-Jun"},{"family":"Graber","given":"Tyson E"},{"family":"Svitkin","given":"Yuri"},{"family":"Tahmasebi","given":"Soroush"},{"family":"Healy","given":"Danielle"},{"family":"Hoang","given":"Huy-Dung"},{"family":"Jensen","given":"Jacob M"},{"family":"Diao","given":"Ilo T"}],"issued":{"date-parts":[["2015"]]}}},{"id":755,"uris":["http://zotero.org/users/6609021/items/28NECMDE"],"uri":["http://zotero.org/users/6609021/items/28NECMDE"],"itemData":{"id":755,"type":"article-journal","container-title":"Elife","ISSN":"2050-084X","note":"Lahr2017b","page":"e24146","title":"La-related protein 1 (LARP1) binds the mRNA cap, blocking eIF4F assembly on TOP mRNAs","title-short":"Lahr2017b","volume":"6","author":[{"family":"Lahr","given":"Roni M"},{"family":"Fonseca","given":"Bruno D"},{"family":"Ciotti","given":"Gabrielle E"},{"family":"Al-Ashtal","given":"Hiba A"},{"family":"Jia","given":"Jian-Jun"},{"family":"Niklaus","given":"Marius R"},{"family":"Blagden","given":"Sarah P"},{"family":"Alain","given":"Tommy"},{"family":"Berman","given":"Andrea J"}],"issued":{"date-parts":[["2017"]]}}},{"id":1549,"uris":["http://zotero.org/users/6609021/items/J6BR3UNM"],"uri":["http://zotero.org/users/6609021/items/J6BR3UNM"],"itemData":{"id":1549,"type":"article-journal","abstract":"The mammalian target of rapamycin (mTOR) promotes cell growth and proliferation by promoting mRNA translation and increasing the protein synthetic capacity of the cell. Although mTOR globally promotes translation by regulating the mRNA 5' cap-binding protein eIF4E (eukaryotic initiation factor 4E), it also preferentially regulates the translation of certain classes of mRNA via unclear mechanisms. To help fill this gap in knowledge, we performed a quantitative proteomic screen to identify proteins that associate with the mRNA 5' cap in an mTOR-dependent manner. Using this approach, we identified many potential regulatory factors, including the putative RNA-binding protein LARP1 (La-related protein 1). Our results indicate that LARP1 associates with actively translating ribosomes via PABP and that LARP1 stimulates the translation of mRNAs containing a 5' terminal oligopyrimidine (TOP) motif, encoding for components of the translational machinery. We found that LARP1 associates with the mTOR complex 1 (mTORC1) and is required for global protein synthesis as well as cell growth and proliferation. Together, these data reveal important molecular mechanisms involved in TOP mRNA translation and implicate LARP1 as an important regulator of cell growth and proliferation.","container-title":"Genes and Development","DOI":"10.1101/gad.231407.113","ISSN":"08909369","issue":"4","note":"Tcherkezian2014b","page":"357-371","title":"Proteomic analysis of cap-dependent translation identifies LARP1 as a key regulator of 5′TOP mRNA translation","title-short":"Tcherkezian2014b","volume":"28","author":[{"family":"Tcherkezian","given":"Joseph"},{"family":"Cargnello","given":"Marie"},{"family":"Romeo","given":"Yves"},{"family":"Huttlin","given":"Edward L"},{"family":"Lavoie","given":"Genevieve"},{"family":"Gygi","given":"Steven P"},{"family":"Roux","given":"Philippe P"}],"issued":{"date-parts":[["2014"]]}}},{"id":564,"uris":["http://zotero.org/users/6609021/items/W8SJVBKS"],"uri":["http://zotero.org/users/6609021/items/W8SJVBKS"],"itemData":{"id":564,"type":"article-journal","container-title":"Elife","ISSN":"2050-084X","note":"Hong2017a","page":"e25237","title":"LARP1 functions as a molecular switch for mTORC1-mediated translation of an essential class of mRNAs","title-short":"Hong2017a","volume":"6","author":[{"family":"Hong","given":"Sungki"},{"family":"Freeberg","given":"Mallory A"},{"family":"Han","given":"Ting"},{"family":"Kamath","given":"Avani"},{"family":"Yao","given":"Yao"},{"family":"Fukuda","given":"Tomoko"},{"family":"Suzuki","given":"Tsukasa"},{"family":"Kim","given":"John K"},{"family":"Inoki","given":"Ken"}],"issued":{"date-parts":[["2017"]]}}}],"schema":"https://github.com/citation-style-language/schema/raw/master/csl-citation.json"} </w:instrText>
      </w:r>
      <w:r w:rsidR="007439A6" w:rsidRPr="6CFB7654">
        <w:rPr>
          <w:rFonts w:ascii="Arial" w:eastAsia="Arial" w:hAnsi="Arial" w:cs="Arial"/>
          <w:sz w:val="22"/>
          <w:szCs w:val="22"/>
          <w:highlight w:val="white"/>
        </w:rPr>
        <w:fldChar w:fldCharType="separate"/>
      </w:r>
      <w:r w:rsidR="00835395" w:rsidRPr="00835395">
        <w:rPr>
          <w:rFonts w:ascii="Arial" w:eastAsia="Arial" w:hAnsi="Arial" w:cs="Arial"/>
          <w:sz w:val="22"/>
          <w:highlight w:val="white"/>
        </w:rPr>
        <w:t>[@Fonseca2015a; @Hong2017a; @Lahr2017b; @Tcherkezian2014b]</w:t>
      </w:r>
      <w:r w:rsidR="007439A6" w:rsidRPr="6CFB7654">
        <w:rPr>
          <w:rFonts w:ascii="Arial" w:eastAsia="Arial" w:hAnsi="Arial" w:cs="Arial"/>
          <w:sz w:val="22"/>
          <w:szCs w:val="22"/>
          <w:highlight w:val="white"/>
        </w:rPr>
        <w:fldChar w:fldCharType="end"/>
      </w:r>
      <w:r w:rsidR="0FB9DEFE" w:rsidRPr="6CFB7654">
        <w:rPr>
          <w:rFonts w:ascii="Arial" w:eastAsia="Arial" w:hAnsi="Arial" w:cs="Arial"/>
          <w:sz w:val="22"/>
          <w:szCs w:val="22"/>
          <w:highlight w:val="white"/>
        </w:rPr>
        <w:t>.</w:t>
      </w:r>
      <w:r w:rsidR="685B7DDB" w:rsidRPr="6CFB7654">
        <w:rPr>
          <w:rFonts w:ascii="Arial" w:eastAsia="Arial" w:hAnsi="Arial" w:cs="Arial"/>
          <w:sz w:val="22"/>
          <w:szCs w:val="22"/>
          <w:highlight w:val="white"/>
        </w:rPr>
        <w:t xml:space="preserve"> </w:t>
      </w:r>
      <w:r w:rsidR="00E71213" w:rsidRPr="6CFB7654">
        <w:rPr>
          <w:rFonts w:ascii="Arial" w:eastAsia="Arial" w:hAnsi="Arial" w:cs="Arial"/>
          <w:sz w:val="22"/>
          <w:szCs w:val="22"/>
        </w:rPr>
        <w:t xml:space="preserve">Under growth-limiting conditions, </w:t>
      </w:r>
      <w:r w:rsidR="00E31220">
        <w:rPr>
          <w:rFonts w:ascii="Arial" w:eastAsia="Arial" w:hAnsi="Arial" w:cs="Arial"/>
          <w:sz w:val="22"/>
          <w:szCs w:val="22"/>
        </w:rPr>
        <w:t>La related protein 1 (</w:t>
      </w:r>
      <w:r w:rsidR="00CD1E14" w:rsidRPr="6CFB7654">
        <w:rPr>
          <w:rFonts w:ascii="Arial" w:eastAsia="Arial" w:hAnsi="Arial" w:cs="Arial"/>
          <w:sz w:val="22"/>
          <w:szCs w:val="22"/>
        </w:rPr>
        <w:t>Larp1</w:t>
      </w:r>
      <w:r w:rsidR="00E31220">
        <w:rPr>
          <w:rFonts w:ascii="Arial" w:eastAsia="Arial" w:hAnsi="Arial" w:cs="Arial"/>
          <w:sz w:val="22"/>
          <w:szCs w:val="22"/>
        </w:rPr>
        <w:t>)</w:t>
      </w:r>
      <w:r w:rsidR="00CD1E14" w:rsidRPr="6CFB7654">
        <w:rPr>
          <w:rFonts w:ascii="Arial" w:eastAsia="Arial" w:hAnsi="Arial" w:cs="Arial"/>
          <w:sz w:val="22"/>
          <w:szCs w:val="22"/>
        </w:rPr>
        <w:t xml:space="preserve"> bind</w:t>
      </w:r>
      <w:r w:rsidR="002F68BF" w:rsidRPr="6CFB7654">
        <w:rPr>
          <w:rFonts w:ascii="Arial" w:eastAsia="Arial" w:hAnsi="Arial" w:cs="Arial"/>
          <w:sz w:val="22"/>
          <w:szCs w:val="22"/>
        </w:rPr>
        <w:t>s</w:t>
      </w:r>
      <w:r w:rsidR="00CD1E14" w:rsidRPr="6CFB7654">
        <w:rPr>
          <w:rFonts w:ascii="Arial" w:eastAsia="Arial" w:hAnsi="Arial" w:cs="Arial"/>
          <w:sz w:val="22"/>
          <w:szCs w:val="22"/>
        </w:rPr>
        <w:t xml:space="preserve"> to </w:t>
      </w:r>
      <w:r w:rsidR="00B541A2">
        <w:rPr>
          <w:rFonts w:ascii="Arial" w:eastAsia="Arial" w:hAnsi="Arial" w:cs="Arial"/>
          <w:sz w:val="22"/>
          <w:szCs w:val="22"/>
        </w:rPr>
        <w:t xml:space="preserve">the </w:t>
      </w:r>
      <w:r w:rsidR="00CD1E14" w:rsidRPr="6CFB7654">
        <w:rPr>
          <w:rFonts w:ascii="Arial" w:eastAsia="Arial" w:hAnsi="Arial" w:cs="Arial"/>
          <w:sz w:val="22"/>
          <w:szCs w:val="22"/>
        </w:rPr>
        <w:t xml:space="preserve">TOP </w:t>
      </w:r>
      <w:r w:rsidR="002F68BF" w:rsidRPr="6CFB7654">
        <w:rPr>
          <w:rFonts w:ascii="Arial" w:eastAsia="Arial" w:hAnsi="Arial" w:cs="Arial"/>
          <w:sz w:val="22"/>
          <w:szCs w:val="22"/>
        </w:rPr>
        <w:t>sequence</w:t>
      </w:r>
      <w:r w:rsidR="004575C8">
        <w:rPr>
          <w:rFonts w:ascii="Arial" w:eastAsia="Arial" w:hAnsi="Arial" w:cs="Arial"/>
          <w:sz w:val="22"/>
          <w:szCs w:val="22"/>
        </w:rPr>
        <w:t>s</w:t>
      </w:r>
      <w:r w:rsidR="002F68BF" w:rsidRPr="6CFB7654">
        <w:rPr>
          <w:rFonts w:ascii="Arial" w:eastAsia="Arial" w:hAnsi="Arial" w:cs="Arial"/>
          <w:sz w:val="22"/>
          <w:szCs w:val="22"/>
        </w:rPr>
        <w:t xml:space="preserve"> and </w:t>
      </w:r>
      <w:r w:rsidR="003827FC" w:rsidRPr="6CFB7654">
        <w:rPr>
          <w:rFonts w:ascii="Arial" w:eastAsia="Arial" w:hAnsi="Arial" w:cs="Arial"/>
          <w:sz w:val="22"/>
          <w:szCs w:val="22"/>
        </w:rPr>
        <w:t xml:space="preserve">to </w:t>
      </w:r>
      <w:r w:rsidR="003F39EE" w:rsidRPr="6CFB7654">
        <w:rPr>
          <w:rFonts w:ascii="Arial" w:eastAsia="Arial" w:hAnsi="Arial" w:cs="Arial"/>
          <w:sz w:val="22"/>
          <w:szCs w:val="22"/>
        </w:rPr>
        <w:t xml:space="preserve">mRNA </w:t>
      </w:r>
      <w:r w:rsidR="002F68BF" w:rsidRPr="6CFB7654">
        <w:rPr>
          <w:rFonts w:ascii="Arial" w:eastAsia="Arial" w:hAnsi="Arial" w:cs="Arial"/>
          <w:sz w:val="22"/>
          <w:szCs w:val="22"/>
        </w:rPr>
        <w:t>cap</w:t>
      </w:r>
      <w:r w:rsidR="004575C8">
        <w:rPr>
          <w:rFonts w:ascii="Arial" w:eastAsia="Arial" w:hAnsi="Arial" w:cs="Arial"/>
          <w:sz w:val="22"/>
          <w:szCs w:val="22"/>
        </w:rPr>
        <w:t>s</w:t>
      </w:r>
      <w:r w:rsidR="002F68BF" w:rsidRPr="6CFB7654">
        <w:rPr>
          <w:rFonts w:ascii="Arial" w:eastAsia="Arial" w:hAnsi="Arial" w:cs="Arial"/>
          <w:sz w:val="22"/>
          <w:szCs w:val="22"/>
        </w:rPr>
        <w:t xml:space="preserve"> to </w:t>
      </w:r>
      <w:r w:rsidR="2B37F906" w:rsidRPr="6CFB7654">
        <w:rPr>
          <w:rFonts w:ascii="Arial" w:eastAsia="Arial" w:hAnsi="Arial" w:cs="Arial"/>
          <w:sz w:val="22"/>
          <w:szCs w:val="22"/>
        </w:rPr>
        <w:t>inhibit translation</w:t>
      </w:r>
      <w:r w:rsidR="00A65805">
        <w:rPr>
          <w:rFonts w:ascii="Arial" w:eastAsia="Arial" w:hAnsi="Arial" w:cs="Arial"/>
          <w:sz w:val="22"/>
          <w:szCs w:val="22"/>
        </w:rPr>
        <w:t xml:space="preserve"> of ribosomal </w:t>
      </w:r>
      <w:r w:rsidR="00A65805" w:rsidRPr="00E52D63">
        <w:rPr>
          <w:rFonts w:ascii="Arial" w:eastAsia="Arial" w:hAnsi="Arial" w:cs="Arial"/>
          <w:sz w:val="22"/>
          <w:szCs w:val="22"/>
        </w:rPr>
        <w:t>proteins</w:t>
      </w:r>
      <w:r w:rsidR="00F43F2D" w:rsidRPr="00E52D63">
        <w:rPr>
          <w:rFonts w:ascii="Arial" w:eastAsia="Arial" w:hAnsi="Arial" w:cs="Arial"/>
          <w:sz w:val="22"/>
          <w:szCs w:val="22"/>
        </w:rPr>
        <w:t xml:space="preserve"> </w:t>
      </w:r>
      <w:r w:rsidR="007439A6" w:rsidRPr="008165C8">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{"citationID":"a1t042p7v2u","properties":{"formattedCitation":"[@Fonseca2015a; @jiaMTORC1PromotesTOP2021; @Lahr2017b; @philippeLarelatedProteinLARP12018]","plainCitation":"[@Fonseca2015a; @jiaMTORC1PromotesTOP2021; @Lahr2017b; @philippeLarelatedProteinLARP12018]","noteIndex":0},"citationItems":[{"id":693,"uris":["http://zotero.org/users/6609021/items/Y9Q4QA2J"],"uri":["http://zotero.org/users/6609021/items/Y9Q4QA2J"],"itemData":{"id":693,"type":"article-journal","container-title":"Journal of Biological Chemistry","ISSN":"0021-9258","issue":"26","note":"Fonseca2015a","page":"15996-16020","title":"La-related protein 1 (LARP1) represses terminal oligopyrimidine (TOP) mRNA translation downstream of mTOR complex 1 (mTORC1)","title-short":"Fonseca2015a","volume":"290","author":[{"family":"Fonseca","given":"Bruno D"},{"family":"Zakaria","given":"Chadi"},{"family":"Jia","given":"Jian-Jun"},{"family":"Graber","given":"Tyson E"},{"family":"Svitkin","given":"Yuri"},{"family":"Tahmasebi","given":"Soroush"},{"family":"Healy","given":"Danielle"},{"family":"Hoang","given":"Huy-Dung"},{"family":"Jensen","given":"Jacob M"},{"family":"Diao","given":"Ilo T"}],"issued":{"date-parts":[["2015"]]}}},{"id":1478,"uris":["http://zotero.org/users/6609021/items/A3QSI3UZ"],"uri":["http://zotero.org/users/6609021/items/A3QSI3UZ"],"itemData":{"id":1478,"type":"article-journal","abstract":"Abstract.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Res","language":"en","note":"jiaMTORC1PromotesTOP2021","source":"academic.oup.com","title":"mTORC1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id":755,"uris":["http://zotero.org/users/6609021/items/28NECMDE"],"uri":["http://zotero.org/users/6609021/items/28NECMDE"],"itemData":{"id":755,"type":"article-journal","container-title":"Elife","ISSN":"2050-084X","note":"Lahr2017b","page":"e24146","title":"La-related protein 1 (LARP1) binds the mRNA cap, blocking eIF4F assembly on TOP mRNAs","title-short":"Lahr2017b","volume":"6","author":[{"family":"Lahr","given":"Roni M"},{"family":"Fonseca","given":"Bruno D"},{"family":"Ciotti","given":"Gabrielle E"},{"family":"Al-Ashtal","given":"Hiba A"},{"family":"Jia","given":"Jian-Jun"},{"family":"Niklaus","given":"Marius R"},{"family":"Blagden","given":"Sarah P"},{"family":"Alain","given":"Tommy"},{"family":"Berman","given":"Andrea J"}],"issued":{"date-parts":[["2017"]]}}},{"id":911,"uris":["http://zotero.org/users/6609021/items/P66WXHIL"],"uri":["http://zotero.org/users/6609021/items/P66WXHIL"],"itemData":{"id":911,"type":"article-journal","abstract":"Abstract. Cell growth is a complex process shaped by extensive and coordinated changes in gene expression. Among these is the tightly regulated translation of a","container-title":"Nucleic Acids Research","DOI":"10.1093/nar/gkx1237","ISSN":"0305-1048","issue":"3","journalAbbreviation":"Nucleic Acids Res","language":"en","note":"philippeLarelatedProteinLARP12018","page":"1457-1469","source":"academic.oup.com","title":"La-related protein 1 (LARP1) repression of TOP mRNA translation is mediated through its cap-binding domain and controlled by an adjacent regulatory region","volume":"46","author":[{"family":"Philippe","given":"Lucas"},{"family":"Vasseur","given":"Jean-Jacques"},{"family":"Debart","given":"Françoise"},{"family":"Thoreen","given":"Carson C."}],"issued":{"date-parts":[["2018",2,16]]}}}],"schema":"https://github.com/citation-style-language/schema/raw/master/csl-citation.json"} </w:instrText>
      </w:r>
      <w:r w:rsidR="007439A6" w:rsidRPr="008165C8">
        <w:rPr>
          <w:rFonts w:ascii="Arial" w:eastAsia="Arial" w:hAnsi="Arial" w:cs="Arial"/>
          <w:sz w:val="22"/>
          <w:szCs w:val="22"/>
        </w:rPr>
        <w:fldChar w:fldCharType="separate"/>
      </w:r>
      <w:r w:rsidR="00835395" w:rsidRPr="00835395">
        <w:rPr>
          <w:rFonts w:ascii="Arial" w:hAnsi="Arial" w:cs="Arial"/>
          <w:sz w:val="22"/>
        </w:rPr>
        <w:t>[@Fonseca2015a; @jiaMTORC1PromotesTOP2021; @Lahr2017b; @philippeLarelatedProteinLARP12018]</w:t>
      </w:r>
      <w:r w:rsidR="007439A6" w:rsidRPr="008165C8">
        <w:rPr>
          <w:rFonts w:ascii="Arial" w:eastAsia="Arial" w:hAnsi="Arial" w:cs="Arial"/>
          <w:sz w:val="22"/>
          <w:szCs w:val="22"/>
        </w:rPr>
        <w:fldChar w:fldCharType="end"/>
      </w:r>
      <w:r w:rsidR="00F43F2D" w:rsidRPr="00E52D63">
        <w:rPr>
          <w:rFonts w:ascii="Arial" w:eastAsia="Arial" w:hAnsi="Arial" w:cs="Arial"/>
          <w:sz w:val="22"/>
          <w:szCs w:val="22"/>
        </w:rPr>
        <w:t>.</w:t>
      </w:r>
      <w:r w:rsidR="00C563E0" w:rsidRPr="00E52D63">
        <w:rPr>
          <w:rFonts w:ascii="Arial" w:eastAsia="Arial" w:hAnsi="Arial" w:cs="Arial"/>
          <w:sz w:val="22"/>
          <w:szCs w:val="22"/>
        </w:rPr>
        <w:t xml:space="preserve"> </w:t>
      </w:r>
      <w:r w:rsidR="00450FC5" w:rsidRPr="00E52D63">
        <w:rPr>
          <w:rFonts w:ascii="Arial" w:eastAsia="Arial" w:hAnsi="Arial" w:cs="Arial"/>
          <w:sz w:val="22"/>
          <w:szCs w:val="22"/>
        </w:rPr>
        <w:t xml:space="preserve">When </w:t>
      </w:r>
      <w:r w:rsidR="0089005C" w:rsidRPr="00E52D63">
        <w:rPr>
          <w:rFonts w:ascii="Arial" w:eastAsia="Arial" w:hAnsi="Arial" w:cs="Arial"/>
          <w:sz w:val="22"/>
          <w:szCs w:val="22"/>
        </w:rPr>
        <w:t>growth conditions</w:t>
      </w:r>
      <w:r w:rsidR="0089005C" w:rsidRPr="6CFB7654">
        <w:rPr>
          <w:rFonts w:ascii="Arial" w:eastAsia="Arial" w:hAnsi="Arial" w:cs="Arial"/>
          <w:sz w:val="22"/>
          <w:szCs w:val="22"/>
        </w:rPr>
        <w:t xml:space="preserve"> are suitable, </w:t>
      </w:r>
      <w:r w:rsidR="00F43F2D" w:rsidRPr="6CFB7654">
        <w:rPr>
          <w:rFonts w:ascii="Arial" w:eastAsia="Arial" w:hAnsi="Arial" w:cs="Arial"/>
          <w:sz w:val="22"/>
          <w:szCs w:val="22"/>
        </w:rPr>
        <w:t xml:space="preserve">Larp1 is </w:t>
      </w:r>
      <w:r w:rsidR="002F68BF" w:rsidRPr="6CFB7654">
        <w:rPr>
          <w:rFonts w:ascii="Arial" w:eastAsia="Arial" w:hAnsi="Arial" w:cs="Arial"/>
          <w:sz w:val="22"/>
          <w:szCs w:val="22"/>
        </w:rPr>
        <w:t xml:space="preserve">phosphorylated </w:t>
      </w:r>
      <w:r w:rsidR="00E31220">
        <w:rPr>
          <w:rFonts w:ascii="Arial" w:eastAsia="Arial" w:hAnsi="Arial" w:cs="Arial"/>
          <w:sz w:val="22"/>
          <w:szCs w:val="22"/>
        </w:rPr>
        <w:t>by the</w:t>
      </w:r>
      <w:r w:rsidR="00EC58FB">
        <w:rPr>
          <w:rFonts w:ascii="Arial" w:eastAsia="Arial" w:hAnsi="Arial" w:cs="Arial"/>
          <w:sz w:val="22"/>
          <w:szCs w:val="22"/>
        </w:rPr>
        <w:t xml:space="preserve"> nutrient</w:t>
      </w:r>
      <w:r w:rsidR="004342EA">
        <w:rPr>
          <w:rFonts w:ascii="Arial" w:eastAsia="Arial" w:hAnsi="Arial" w:cs="Arial"/>
          <w:sz w:val="22"/>
          <w:szCs w:val="22"/>
        </w:rPr>
        <w:t xml:space="preserve">/redox/energy sensor </w:t>
      </w:r>
      <w:r w:rsidR="000B1564" w:rsidRPr="6CFB7654">
        <w:rPr>
          <w:rFonts w:ascii="Arial" w:eastAsia="Arial" w:hAnsi="Arial" w:cs="Arial"/>
          <w:sz w:val="22"/>
          <w:szCs w:val="22"/>
          <w:lang w:val="en"/>
        </w:rPr>
        <w:t>TOR complex 1</w:t>
      </w:r>
      <w:r w:rsidR="004B0716">
        <w:rPr>
          <w:rFonts w:ascii="Arial" w:eastAsia="Arial" w:hAnsi="Arial" w:cs="Arial"/>
          <w:sz w:val="22"/>
          <w:szCs w:val="22"/>
          <w:lang w:val="en"/>
        </w:rPr>
        <w:t xml:space="preserve"> (TORC1)</w:t>
      </w:r>
      <w:r w:rsidR="004342EA">
        <w:rPr>
          <w:rFonts w:ascii="Arial" w:eastAsia="Arial" w:hAnsi="Arial" w:cs="Arial"/>
          <w:sz w:val="22"/>
          <w:szCs w:val="22"/>
        </w:rPr>
        <w:t>,</w:t>
      </w:r>
      <w:r w:rsidR="00E31220">
        <w:rPr>
          <w:rFonts w:ascii="Arial" w:eastAsia="Arial" w:hAnsi="Arial" w:cs="Arial"/>
          <w:sz w:val="22"/>
          <w:szCs w:val="22"/>
        </w:rPr>
        <w:t xml:space="preserve"> </w:t>
      </w:r>
      <w:r w:rsidR="002F68BF" w:rsidRPr="6CFB7654">
        <w:rPr>
          <w:rFonts w:ascii="Arial" w:eastAsia="Arial" w:hAnsi="Arial" w:cs="Arial"/>
          <w:sz w:val="22"/>
          <w:szCs w:val="22"/>
        </w:rPr>
        <w:t xml:space="preserve">and </w:t>
      </w:r>
      <w:r w:rsidR="00290644">
        <w:rPr>
          <w:rFonts w:ascii="Arial" w:eastAsia="Arial" w:hAnsi="Arial" w:cs="Arial"/>
          <w:sz w:val="22"/>
          <w:szCs w:val="22"/>
        </w:rPr>
        <w:t xml:space="preserve">does not </w:t>
      </w:r>
      <w:r w:rsidR="006A1A38">
        <w:rPr>
          <w:rFonts w:ascii="Arial" w:eastAsia="Arial" w:hAnsi="Arial" w:cs="Arial"/>
          <w:sz w:val="22"/>
          <w:szCs w:val="22"/>
        </w:rPr>
        <w:t>efficiently</w:t>
      </w:r>
      <w:r w:rsidR="006A1A38" w:rsidRPr="6CFB7654" w:rsidDel="00290644">
        <w:rPr>
          <w:rFonts w:ascii="Arial" w:eastAsia="Arial" w:hAnsi="Arial" w:cs="Arial"/>
          <w:sz w:val="22"/>
          <w:szCs w:val="22"/>
        </w:rPr>
        <w:t xml:space="preserve"> </w:t>
      </w:r>
      <w:r w:rsidR="00A23605" w:rsidRPr="6CFB7654">
        <w:rPr>
          <w:rFonts w:ascii="Arial" w:eastAsia="Arial" w:hAnsi="Arial" w:cs="Arial"/>
          <w:sz w:val="22"/>
          <w:szCs w:val="22"/>
        </w:rPr>
        <w:t>bind the TOP sequence</w:t>
      </w:r>
      <w:r w:rsidR="004575C8">
        <w:rPr>
          <w:rFonts w:ascii="Arial" w:eastAsia="Arial" w:hAnsi="Arial" w:cs="Arial"/>
          <w:sz w:val="22"/>
          <w:szCs w:val="22"/>
        </w:rPr>
        <w:t>,</w:t>
      </w:r>
      <w:r w:rsidR="00A23605" w:rsidRPr="6CFB7654">
        <w:rPr>
          <w:rFonts w:ascii="Arial" w:eastAsia="Arial" w:hAnsi="Arial" w:cs="Arial"/>
          <w:sz w:val="22"/>
          <w:szCs w:val="22"/>
        </w:rPr>
        <w:t xml:space="preserve"> thus allowing</w:t>
      </w:r>
      <w:r w:rsidR="004370CE">
        <w:rPr>
          <w:rFonts w:ascii="Arial" w:eastAsia="Arial" w:hAnsi="Arial" w:cs="Arial"/>
          <w:sz w:val="22"/>
          <w:szCs w:val="22"/>
        </w:rPr>
        <w:t xml:space="preserve"> </w:t>
      </w:r>
      <w:r w:rsidR="006A1A38">
        <w:rPr>
          <w:rFonts w:ascii="Arial" w:eastAsia="Arial" w:hAnsi="Arial" w:cs="Arial"/>
          <w:sz w:val="22"/>
          <w:szCs w:val="22"/>
        </w:rPr>
        <w:t xml:space="preserve">for </w:t>
      </w:r>
      <w:r w:rsidR="004370CE">
        <w:rPr>
          <w:rFonts w:ascii="Arial" w:eastAsia="Arial" w:hAnsi="Arial" w:cs="Arial"/>
          <w:sz w:val="22"/>
          <w:szCs w:val="22"/>
        </w:rPr>
        <w:t>translation of ribosomal proteins</w:t>
      </w:r>
      <w:r w:rsidR="00A23605" w:rsidRPr="6CFB7654">
        <w:rPr>
          <w:rFonts w:ascii="Arial" w:eastAsia="Arial" w:hAnsi="Arial" w:cs="Arial"/>
          <w:sz w:val="22"/>
          <w:szCs w:val="22"/>
        </w:rPr>
        <w:t xml:space="preserve"> </w:t>
      </w:r>
      <w:r w:rsidR="007439A6" w:rsidRPr="6CFB7654">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{"citationID":"a2dsspp17ah","properties":{"formattedCitation":"[@Fonseca2015a; @fonsecaLARP1MajorPhosphorylation2018; @Hong2017a; @jiaMTORC1PromotesTOP2021]","plainCitation":"[@Fonseca2015a; @fonsecaLARP1MajorPhosphorylation2018; @Hong2017a; @jiaMTORC1PromotesTOP2021]","noteIndex":0},"citationItems":[{"id":887,"uris":["http://zotero.org/users/6609021/items/IYCPCI5W"],"uri":["http://zotero.org/users/6609021/items/IYCPCI5W"],"itemData":{"id":887,"type":"report","abstract":"The mammalian target of rapamycin complex 1 (mTORC1) controls critical cellular functions such as protein synthesis, lipid metabolism, protein turnover and ribosome biogenesis through the phosphorylation of multiple substrates. In this study, we examined the phosphorylation of a recently identified target of mTORC1: La-related protein 1 (LARP1), a member of the LARP superfamily. Previously, we and others have shown that LARP1 plays an important role in repressing TOP mRNA translation downstream of mTORC1. LARP1 binds the 7methylguanosine triphosphate (m7Gppp) cap moiety and the adjacent 5’terminal oligopyrimidine (5’TOP) motif of TOP mRNAs, thus impeding the assembly of the eIF4F complex on these transcripts. mTORC1 plays a critical role in the control of TOP mRNA translation via LARP1 but the precise mechanism by which this occurs is incompletely understood. The data described herein help to elucidate this process. Specifically, it show that: (i) mTORC1 interacts with LARP1, but not other LARP superfamily members, via the C-terminal region that comprises the DM15 domain, (ii) mTORC1 pathway controls the phosphorylation of multiple (up to 26) serine and threonine residues on LARP1 in vivo, (iii) mTORC1 regulates the binding of LARP1 to TOP mRNAs and (iv) phosphorylation of S689 by mTORC1 is particularly important for the association of the DM15 domain of LARP1 with the 5’UTR of RPS6 TOP mRNA. These data reveal LARP1 as a major substrate of mTORC1.","genre":"preprint","language":"en","note":"fonsecaLARP1MajorPhosphorylation2018","publisher":"Biochemistry","source":"DOI.org (Crossref)","title":"LARP1 is a major phosphorylation substrate of mTORC1","URL":"http://biorxiv.org/lookup/doi/10.1101/491274","author":[{"family":"Fonseca","given":"Bruno D."},{"family":"Jia","given":"Jian-Jun"},{"family":"Hollensen","given":"Anne K."},{"family":"Pointet","given":"Roberta"},{"family":"Hoang","given":"Huy-Dung"},{"family":"Niklaus","given":"Marius R."},{"family":"Pena","given":"Izabella A."},{"family":"Lahr","given":"Roni M."},{"family":"Smith","given":"Ewan M."},{"family":"Hearnden","given":"Jaclyn"},{"family":"Wang","given":"Xu-Dong"},{"family":"Yang","given":"An-Dao"},{"family":"Celucci","given":"Giovanna"},{"family":"Graber","given":"Tyson E."},{"family":"Dajadian","given":"Christopher"},{"family":"Yu","given":"Yonghao"},{"family":"Damgaard","given":"Christian K."},{"family":"Berman","given":"Andrea J."},{"family":"Alain","given":"Tommy"}],"accessed":{"date-parts":[["2020",12,8]]},"issued":{"date-parts":[["2018",12,8]]}}},{"id":693,"uris":["http://zotero.org/users/6609021/items/Y9Q4QA2J"],"uri":["http://zotero.org/users/6609021/items/Y9Q4QA2J"],"itemData":{"id":693,"type":"article-journal","container-title":"Journal of Biological Chemistry","ISSN":"0021-9258","issue":"26","note":"Fonseca2015a","page":"15996-16020","title":"La-related protein 1 (LARP1) represses terminal oligopyrimidine (TOP) mRNA translation downstream of mTOR complex 1 (mTORC1)","title-short":"Fonseca2015a","volume":"290","author":[{"family":"Fonseca","given":"Bruno D"},{"family":"Zakaria","given":"Chadi"},{"family":"Jia","given":"Jian-Jun"},{"family":"Graber","given":"Tyson E"},{"family":"Svitkin","given":"Yuri"},{"family":"Tahmasebi","given":"Soroush"},{"family":"Healy","given":"Danielle"},{"family":"Hoang","given":"Huy-Dung"},{"family":"Jensen","given":"Jacob M"},{"family":"Diao","given":"Ilo T"}],"issued":{"date-parts":[["2015"]]}}},{"id":564,"uris":["http://zotero.org/users/6609021/items/W8SJVBKS"],"uri":["http://zotero.org/users/6609021/items/W8SJVBKS"],"itemData":{"id":564,"type":"article-journal","container-title":"Elife","ISSN":"2050-084X","note":"Hong2017a","page":"e25237","title":"LARP1 functions as a molecular switch for mTORC1-mediated translation of an essential class of mRNAs","title-short":"Hong2017a","volume":"6","author":[{"family":"Hong","given":"Sungki"},{"family":"Freeberg","given":"Mallory A"},{"family":"Han","given":"Ting"},{"family":"Kamath","given":"Avani"},{"family":"Yao","given":"Yao"},{"family":"Fukuda","given":"Tomoko"},{"family":"Suzuki","given":"Tsukasa"},{"family":"Kim","given":"John K"},{"family":"Inoki","given":"Ken"}],"issued":{"date-parts":[["2017"]]}}},{"id":1478,"uris":["http://zotero.org/users/6609021/items/A3QSI3UZ"],"uri":["http://zotero.org/users/6609021/items/A3QSI3UZ"],"itemData":{"id":1478,"type":"article-journal","abstract":"Abstract.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Res","language":"en","note":"jiaMTORC1PromotesTOP2021","source":"academic.oup.com","title":"mTORC1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D."}],"accessed":{"date-parts":[["2021",2,23]]},"issued":{"date-parts":[["2021",1,4]]}}}],"schema":"https://github.com/citation-style-language/schema/raw/master/csl-citation.json"} </w:instrText>
      </w:r>
      <w:r w:rsidR="007439A6" w:rsidRPr="6CFB7654">
        <w:rPr>
          <w:rFonts w:ascii="Arial" w:eastAsia="Arial" w:hAnsi="Arial" w:cs="Arial"/>
          <w:sz w:val="22"/>
          <w:szCs w:val="22"/>
        </w:rPr>
        <w:fldChar w:fldCharType="separate"/>
      </w:r>
      <w:r w:rsidR="00835395" w:rsidRPr="00835395">
        <w:rPr>
          <w:rFonts w:ascii="Arial" w:hAnsi="Arial" w:cs="Arial"/>
          <w:sz w:val="22"/>
        </w:rPr>
        <w:t>[@Fonseca2015a; @fonsecaLARP1MajorPhosphorylation2018; @Hong2017a; @jiaMTORC1PromotesTOP2021]</w:t>
      </w:r>
      <w:r w:rsidR="007439A6" w:rsidRPr="6CFB7654">
        <w:rPr>
          <w:rFonts w:ascii="Arial" w:eastAsia="Arial" w:hAnsi="Arial" w:cs="Arial"/>
          <w:sz w:val="22"/>
          <w:szCs w:val="22"/>
        </w:rPr>
        <w:fldChar w:fldCharType="end"/>
      </w:r>
      <w:r w:rsidR="00A23605" w:rsidRPr="6CFB7654">
        <w:rPr>
          <w:rFonts w:ascii="Arial" w:eastAsia="Arial" w:hAnsi="Arial" w:cs="Arial"/>
          <w:sz w:val="22"/>
          <w:szCs w:val="22"/>
        </w:rPr>
        <w:t xml:space="preserve">. </w:t>
      </w:r>
      <w:r w:rsidR="00035BEE" w:rsidRPr="6CFB7654">
        <w:rPr>
          <w:rFonts w:ascii="Arial" w:eastAsia="Arial" w:hAnsi="Arial" w:cs="Arial"/>
          <w:sz w:val="22"/>
          <w:szCs w:val="22"/>
        </w:rPr>
        <w:t>In</w:t>
      </w:r>
      <w:r w:rsidR="00356D57" w:rsidRPr="6CFB7654">
        <w:rPr>
          <w:rFonts w:ascii="Arial" w:eastAsia="Arial" w:hAnsi="Arial" w:cs="Arial"/>
          <w:sz w:val="22"/>
          <w:szCs w:val="22"/>
        </w:rPr>
        <w:t xml:space="preserve"> </w:t>
      </w:r>
      <w:r w:rsidR="004D403C" w:rsidRPr="6CFB7654">
        <w:rPr>
          <w:rFonts w:ascii="Arial" w:eastAsia="Arial" w:hAnsi="Arial" w:cs="Arial"/>
          <w:sz w:val="22"/>
          <w:szCs w:val="22"/>
        </w:rPr>
        <w:t xml:space="preserve">some instances, </w:t>
      </w:r>
      <w:r w:rsidR="00545A5B" w:rsidRPr="6CFB7654">
        <w:rPr>
          <w:rFonts w:ascii="Arial" w:eastAsia="Arial" w:hAnsi="Arial" w:cs="Arial"/>
          <w:sz w:val="22"/>
          <w:szCs w:val="22"/>
        </w:rPr>
        <w:t xml:space="preserve">Larp1 </w:t>
      </w:r>
      <w:r w:rsidR="004370CE">
        <w:rPr>
          <w:rFonts w:ascii="Arial" w:eastAsia="Arial" w:hAnsi="Arial" w:cs="Arial"/>
          <w:sz w:val="22"/>
          <w:szCs w:val="22"/>
        </w:rPr>
        <w:t xml:space="preserve">binding can </w:t>
      </w:r>
      <w:r w:rsidR="00D4221A">
        <w:rPr>
          <w:rFonts w:ascii="Arial" w:eastAsia="Arial" w:hAnsi="Arial" w:cs="Arial"/>
          <w:sz w:val="22"/>
          <w:szCs w:val="22"/>
        </w:rPr>
        <w:t xml:space="preserve">also </w:t>
      </w:r>
      <w:r w:rsidR="004370CE">
        <w:rPr>
          <w:rFonts w:ascii="Arial" w:eastAsia="Arial" w:hAnsi="Arial" w:cs="Arial"/>
          <w:sz w:val="22"/>
          <w:szCs w:val="22"/>
        </w:rPr>
        <w:t>stabilize</w:t>
      </w:r>
      <w:r w:rsidR="00545A5B" w:rsidRPr="6CFB7654">
        <w:rPr>
          <w:rFonts w:ascii="Arial" w:eastAsia="Arial" w:hAnsi="Arial" w:cs="Arial"/>
          <w:sz w:val="22"/>
          <w:szCs w:val="22"/>
        </w:rPr>
        <w:t xml:space="preserve"> TOP</w:t>
      </w:r>
      <w:r w:rsidR="004370CE">
        <w:rPr>
          <w:rFonts w:ascii="Arial" w:eastAsia="Arial" w:hAnsi="Arial" w:cs="Arial"/>
          <w:sz w:val="22"/>
          <w:szCs w:val="22"/>
        </w:rPr>
        <w:t>-</w:t>
      </w:r>
      <w:r w:rsidR="00545A5B" w:rsidRPr="6CFB7654">
        <w:rPr>
          <w:rFonts w:ascii="Arial" w:eastAsia="Arial" w:hAnsi="Arial" w:cs="Arial"/>
          <w:sz w:val="22"/>
          <w:szCs w:val="22"/>
        </w:rPr>
        <w:t>containing mRNAs</w:t>
      </w:r>
      <w:r w:rsidR="003C7521" w:rsidRPr="6CFB7654">
        <w:rPr>
          <w:rFonts w:ascii="Arial" w:eastAsia="Arial" w:hAnsi="Arial" w:cs="Arial"/>
          <w:sz w:val="22"/>
          <w:szCs w:val="22"/>
        </w:rPr>
        <w:t xml:space="preserve"> </w:t>
      </w:r>
      <w:r w:rsidR="007439A6" w:rsidRPr="6CFB7654">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{"citationID":"RpZkFP1Y","properties":{"formattedCitation":"[@aokiLARP1SpecificallyRecognizes2013; @bermanControversiesFunctionLARP12020; @gentilellaAutogenousControlTOP2017; @ogamiLARP1FacilitatesTranslational2020]","plainCitation":"[@aokiLARP1SpecificallyRecognizes2013; @bermanControversiesFunctionLARP12020; @gentilellaAutogenousControlTOP2017; @ogamiLARP1FacilitatesTranslational2020]","noteIndex":0},"citationItems":[{"id":888,"uris":["http://zotero.org/users/6609021/items/A9RKU58N"],"uri":["http://zotero.org/users/6609021/items/A9RKU58N"],"itemData":{"id":888,"type":"article-journal","abstract":"A poly(A) tail functions in mRNA turnover and in facilitating translation as a ribonucleoprotein complex with poly(A) binding proteins (PABPs). However, factors that associate with the poly(A) tail other than PABPs have not been described. Using proteomics, we identified candidate proteins that interact to the 3′ terminus of the poly(A) tail. Among these proteins, we focused on La motif-related protein 1 (LARP1) and found that LARP1 specifically recognizes the 3′ termini of normal poly(A) tails. We also reveal that LARP1 stabilizes multiple mRNAs carrying 5′ terminal oligopyrimidine tract (5′TOP). Our findings suggest that LARP1 may be involved in the post-transcriptional regulation of gene expression, at least in several 5′TOP mRNAs, through the binding to 3′ terminus of the poly(A) tail.","container-title":"FEBS Letters","DOI":"10.1016/j.febslet.2013.05.035","ISSN":"0014-5793","issue":"14","journalAbbreviation":"FEBS Letters","language":"en","note":"aokiLARP1SpecificallyRecognizes2013","page":"2173-2178","source":"ScienceDirect","title":"LARP1 specifically recognizes the 3′ terminus of poly(A) mRNA","volume":"587","author":[{"family":"Aoki","given":"Kazuma"},{"family":"Adachi","given":"Shungo"},{"family":"Homoto","given":"Masae"},{"family":"Kusano","given":"Hideo"},{"family":"Koike","given":"Katsuyuki"},{"family":"Natsume","given":"Tohru"}],"issued":{"date-parts":[["2013",7,11]]}}},{"id":816,"uris":["http://zotero.org/users/6609021/items/JG5HMHFB"],"uri":["http://zotero.org/users/6609021/items/JG5HMHFB"],"itemData":{"id":816,"type":"article-journal","container-title":"Molecular Cell","DOI":"10.1016/j.molcel.2017.06.005","ISSN":"10972765","issue":"1","journalAbbreviation":"Molecular Cell","language":"en","note":"gentilellaAutogenousControlTOP2017","page":"55-70.e4","source":"DOI.org (Crossref)","title":"Autogenous Control of 5′TOP mRNA Stability by 40S Ribosomes","volume":"67","author":[{"family":"Gentilella","given":"Antonio"},{"family":"Morón-Duran","given":"Francisco D."},{"family":"Fuentes","given":"Pedro"},{"family":"Zweig-Rocha","given":"Guilherme"},{"family":"Riaño-Canalias","given":"Ferran"},{"family":"Pelletier","given":"Joffrey"},{"family":"Ruiz","given":"Marta"},{"family":"Turón","given":"Gemma"},{"family":"Castaño","given":"Julio"},{"family":"Tauler","given":"Albert"},{"family":"Bueno","given":"Clara"},{"family":"Menéndez","given":"Pablo"},{"family":"Kozma","given":"Sara C."},{"family":"Thomas","given":"George"}],"issued":{"date-parts":[["2017",7]]}}},{"id":891,"uris":["http://zotero.org/users/6609021/items/G2UJTS2G"],"uri":["http://zotero.org/users/6609021/items/G2UJTS2G"],"itemData":{"id":891,"type":"article-journal","abstract":"&lt;h3&gt;ABSTRACT&lt;/h3&gt; &lt;p&gt;Occasionally, cells must adapt to an inimical growth conditions like amino acid starvation (AAS) by downregulating protein synthesis. A class of transcripts containing 5’terminal oligopyrimidine (5’TOP) motif encodes translation-related proteins such as ribosomal proteins (RPs) and elongation factors, and therefore, their translation is severely repressed during AAS to conserve energy&lt;sup&gt;1&lt;/sup&gt;. The RNA-binding protein LARP1 transduces amino acid signaling to TOP gene expression by controlling translation and stability of TOP mRNAs&lt;sup&gt;2-6&lt;/sup&gt;. When released from AAS, translation machineries in turn have to be restored, however, the underlying mechanism of such re-adaptation is largely unknown. Here we show that LARP1 preserves TOP mRNAs in a long polyadenylated state during long-term AAS. We found that TOP mRNAs become highly polyadenylated when cells are in AAS or treated with the mTOR (mechanistic target of rapamycin) inhibitor Torin1. Importantly, depletion of LARP1 completely abrogated the polyadenylation of TOP mRNAs. Comprehensive analysis of poly(A) tail length using the Nanopore direct RNA sequencing revealed that TOP mRNAs are selectively polyadenylated under mTOR inhibition. Since a long poly(A) tail confers increased stability and polysome formation of TOP mRNAs, we predict that LARP1-dependent preservation of TOP mRNAs enables rapid translational resumption after the release from AAS.&lt;/p&gt;","container-title":"bioRxiv","DOI":"10.1101/716217","language":"en","note":"ogamiLARP1FacilitatesTranslational2020","page":"716217","source":"www.biorxiv.org","title":"LARP1 facilitates translational recovery after amino acid refeeding by preserving long poly(A)-tailed TOP mRNAs","author":[{"family":"Ogami","given":"Koichi"},{"family":"Oishi","given":"Yuka"},{"family":"Nogimori","given":"Takuto"},{"family":"Sakamoto","given":"Kentaro"},{"family":"Hoshino","given":"Shin-ichi"}],"issued":{"date-parts":[["2020",2,27]]}}},{"id":818,"uris":["http://zotero.org/users/6609021/items/7F9U5VBP"],"uri":["http://zotero.org/users/6609021/items/7F9U5VBP"],"itemData":{"id":818,"type":"article-journal","container-title":"RNA Biology","DOI":"10.1080/15476286.2020.1733787","ISSN":"1547-6286, 1555-8584","journalAbbreviation":"RNA Biology","language":"en","note":"bermanControversiesFunctionLARP12020","page":"1-11","source":"DOI.org (Crossref)","title":"Controversies around the function of LARP1","author":[{"family":"Berman","given":"Andrea J."},{"family":"Thoreen","given":"Carson C."},{"family":"Dedeic","given":"Zinaida"},{"family":"Chettle","given":"James"},{"family":"Roux","given":"Philippe P."},{"family":"Blagden","given":"Sarah P."}],"issued":{"date-parts":[["2020",4,1]]}}}],"schema":"https://github.com/citation-style-language/schema/raw/master/csl-citation.json"} </w:instrText>
      </w:r>
      <w:r w:rsidR="007439A6" w:rsidRPr="6CFB7654">
        <w:rPr>
          <w:rFonts w:ascii="Arial" w:eastAsia="Arial" w:hAnsi="Arial" w:cs="Arial"/>
          <w:sz w:val="22"/>
          <w:szCs w:val="22"/>
        </w:rPr>
        <w:fldChar w:fldCharType="separate"/>
      </w:r>
      <w:r w:rsidR="006D0695" w:rsidRPr="006D0695">
        <w:rPr>
          <w:rFonts w:ascii="Arial" w:eastAsia="Arial" w:hAnsi="Arial" w:cs="Arial"/>
          <w:sz w:val="22"/>
        </w:rPr>
        <w:t>[@aokiLARP1SpecificallyRecognizes2013; @bermanControversiesFunctionLARP12020; @gentilellaAutogenousControlTOP2017; @ogamiLARP1FacilitatesTranslational2020]</w:t>
      </w:r>
      <w:r w:rsidR="007439A6" w:rsidRPr="6CFB7654">
        <w:rPr>
          <w:rFonts w:ascii="Arial" w:eastAsia="Arial" w:hAnsi="Arial" w:cs="Arial"/>
          <w:sz w:val="22"/>
          <w:szCs w:val="22"/>
        </w:rPr>
        <w:fldChar w:fldCharType="end"/>
      </w:r>
      <w:r w:rsidR="004370CE">
        <w:rPr>
          <w:rFonts w:ascii="Arial" w:eastAsia="Arial" w:hAnsi="Arial" w:cs="Arial"/>
          <w:sz w:val="22"/>
          <w:szCs w:val="22"/>
        </w:rPr>
        <w:t xml:space="preserve">, linking </w:t>
      </w:r>
      <w:r w:rsidR="00DA49EC">
        <w:rPr>
          <w:rFonts w:ascii="Arial" w:eastAsia="Arial" w:hAnsi="Arial" w:cs="Arial"/>
          <w:sz w:val="22"/>
          <w:szCs w:val="22"/>
        </w:rPr>
        <w:t xml:space="preserve">mRNA </w:t>
      </w:r>
      <w:r w:rsidR="004370CE">
        <w:rPr>
          <w:rFonts w:ascii="Arial" w:eastAsia="Arial" w:hAnsi="Arial" w:cs="Arial"/>
          <w:sz w:val="22"/>
          <w:szCs w:val="22"/>
        </w:rPr>
        <w:t xml:space="preserve">translation </w:t>
      </w:r>
      <w:r w:rsidR="00DA49EC">
        <w:rPr>
          <w:rFonts w:ascii="Arial" w:eastAsia="Arial" w:hAnsi="Arial" w:cs="Arial"/>
          <w:sz w:val="22"/>
          <w:szCs w:val="22"/>
        </w:rPr>
        <w:t>with mRNA</w:t>
      </w:r>
      <w:r w:rsidR="004370CE">
        <w:rPr>
          <w:rFonts w:ascii="Arial" w:eastAsia="Arial" w:hAnsi="Arial" w:cs="Arial"/>
          <w:sz w:val="22"/>
          <w:szCs w:val="22"/>
        </w:rPr>
        <w:t xml:space="preserve"> stability to promote</w:t>
      </w:r>
      <w:r w:rsidR="00AD2307" w:rsidRPr="6CFB7654">
        <w:rPr>
          <w:rFonts w:ascii="Arial" w:eastAsia="Arial" w:hAnsi="Arial" w:cs="Arial"/>
          <w:sz w:val="22"/>
          <w:szCs w:val="22"/>
          <w:highlight w:val="white"/>
        </w:rPr>
        <w:t xml:space="preserve"> ribosome biogenesis </w:t>
      </w:r>
      <w:r w:rsidR="007439A6" w:rsidRPr="6CFB7654">
        <w:rPr>
          <w:rFonts w:ascii="Arial" w:eastAsia="Arial" w:hAnsi="Arial" w:cs="Arial"/>
          <w:sz w:val="22"/>
          <w:szCs w:val="22"/>
          <w:highlight w:val="white"/>
        </w:rPr>
        <w:fldChar w:fldCharType="begin"/>
      </w:r>
      <w:r w:rsidR="00835395">
        <w:rPr>
          <w:rFonts w:ascii="Arial" w:eastAsia="Arial" w:hAnsi="Arial" w:cs="Arial"/>
          <w:sz w:val="22"/>
          <w:szCs w:val="22"/>
          <w:highlight w:val="white"/>
        </w:rPr>
        <w:instrText xml:space="preserve"> ADDIN ZOTERO_ITEM CSL_CITATION {"citationID":"5uM9NbFZ","properties":{"formattedCitation":"[@aokiLARP1SpecificallyRecognizes2013; @bermanControversiesFunctionLARP12020; @Fonseca2015a; @fonsecaLARP1MajorPhosphorylation2018; @Hong2017a; @Lahr2017b; @ogamiLARP1FacilitatesTranslational2020; @philippeLarelatedProteinLARP12018]","plainCitation":"[@aokiLARP1SpecificallyRecognizes2013; @bermanControversiesFunctionLARP12020; @Fonseca2015a; @fonsecaLARP1MajorPhosphorylation2018; @Hong2017a; @Lahr2017b; @ogamiLARP1FacilitatesTranslational2020; @philippeLarelatedProteinLARP12018]","noteIndex":0},"citationItems":[{"id":693,"uris":["http://zotero.org/users/6609021/items/Y9Q4QA2J"],"uri":["http://zotero.org/users/6609021/items/Y9Q4QA2J"],"itemData":{"id":693,"type":"article-journal","container-title":"Journal of Biological Chemistry","ISSN":"0021-9258","issue":"26","note":"Fonseca2015a","page":"15996-16020","title":"La-related protein 1 (LARP1) represses terminal oligopyrimidine (TOP) mRNA translation downstream of mTOR complex 1 (mTORC1)","title-short":"Fonseca2015a","volume":"290","author":[{"family":"Fonseca","given":"Bruno D"},{"family":"Zakaria","given":"Chadi"},{"family":"Jia","given":"Jian-Jun"},{"family":"Graber","given":"Tyson E"},{"family":"Svitkin","given":"Yuri"},{"family":"Tahmasebi","given":"Soroush"},{"family":"Healy","given":"Danielle"},{"family":"Hoang","given":"Huy-Dung"},{"family":"Jensen","given":"Jacob M"},{"family":"Diao","given":"Ilo T"}],"issued":{"date-parts":[["2015"]]}}},{"id":755,"uris":["http://zotero.org/users/6609021/items/28NECMDE"],"uri":["http://zotero.org/users/6609021/items/28NECMDE"],"itemData":{"id":755,"type":"article-journal","container-title":"Elife","ISSN":"2050-084X","note":"Lahr2017b","page":"e24146","title":"La-related protein 1 (LARP1) binds the mRNA cap, blocking eIF4F assembly on TOP mRNAs","title-short":"Lahr2017b","volume":"6","author":[{"family":"Lahr","given":"Roni M"},{"family":"Fonseca","given":"Bruno D"},{"family":"Ciotti","given":"Gabrielle E"},{"family":"Al-Ashtal","given":"Hiba A"},{"family":"Jia","given":"Jian-Jun"},{"family":"Niklaus","given":"Marius R"},{"family":"Blagden","given":"Sarah P"},{"family":"Alain","given":"Tommy"},{"family":"Berman","given":"Andrea J"}],"issued":{"date-parts":[["2017"]]}}},{"id":911,"uris":["http://zotero.org/users/6609021/items/P66WXHIL"],"uri":["http://zotero.org/users/6609021/items/P66WXHIL"],"itemData":{"id":911,"type":"article-journal","abstract":"Abstract. Cell growth is a complex process shaped by extensive and coordinated changes in gene expression. Among these is the tightly regulated translation of a","container-title":"Nucleic Acids Research","DOI":"10.1093/nar/gkx1237","ISSN":"0305-1048","issue":"3","journalAbbreviation":"Nucleic Acids Res","language":"en","note":"philippeLarelatedProteinLARP12018","page":"1457-1469","source":"academic.oup.com","title":"La-related protein 1 (LARP1) repression of TOP mRNA translation is mediated through its cap-binding domain and controlled by an adjacent regulatory region","volume":"46","author":[{"family":"Philippe","given":"Lucas"},{"family":"Vasseur","given":"Jean-Jacques"},{"family":"Debart","given":"Françoise"},{"family":"Thoreen","given":"Carson C."}],"issued":{"date-parts":[["2018",2,16]]}}},{"id":887,"uris":["http://zotero.org/users/6609021/items/IYCPCI5W"],"uri":["http://zotero.org/users/6609021/items/IYCPCI5W"],"itemData":{"id":887,"type":"report","abstract":"The mammalian target of rapamycin complex 1 (mTORC1) controls critical cellular functions such as protein synthesis, lipid metabolism, protein turnover and ribosome biogenesis through the phosphorylation of multiple substrates. In this study, we examined the phosphorylation of a recently identified target of mTORC1: La-related protein 1 (LARP1), a member of the LARP superfamily. Previously, we and others have shown that LARP1 plays an important role in repressing TOP mRNA translation downstream of mTORC1. LARP1 binds the 7methylguanosine triphosphate (m7Gppp) cap moiety and the adjacent 5’terminal oligopyrimidine (5’TOP) motif of TOP mRNAs, thus impeding the assembly of the eIF4F complex on these transcripts. mTORC1 plays a critical role in the control of TOP mRNA translation via LARP1 but the precise mechanism by which this occurs is incompletely understood. The data described herein help to elucidate this process. Specifically, it show that: (i) mTORC1 interacts with LARP1, but not other LARP superfamily members, via the C-terminal region that comprises the DM15 domain, (ii) mTORC1 pathway controls the phosphorylation of multiple (up to 26) serine and threonine residues on LARP1 in vivo, (iii) mTORC1 regulates the binding of LARP1 to TOP mRNAs and (iv) phosphorylation of S689 by mTORC1 is particularly important for the association of the DM15 domain of LARP1 with the 5’UTR of RPS6 TOP mRNA. These data reveal LARP1 as a major substrate of mTORC1.","genre":"preprint","language":"en","note":"fonsecaLARP1MajorPhosphorylation2018","publisher":"Biochemistry","source":"DOI.org (Crossref)","title":"LARP1 is a major phosphorylation substrate of mTORC1","URL":"http://biorxiv.org/lookup/doi/10.1101/491274","author":[{"family":"Fonseca","given":"Bruno D."},{"family":"Jia","given":"Jian-Jun"},{"family":"Hollensen","given":"Anne K."},{"family":"Pointet","given":"Roberta"},{"family":"Hoang","given":"Huy-Dung"},{"family":"Niklaus","given":"Marius R."},{"family":"Pena","given":"Izabella A."},{"family":"Lahr","given":"Roni M."},{"family":"Smith","given":"Ewan M."},{"family":"Hearnden","given":"Jaclyn"},{"family":"Wang","given":"Xu-Dong"},{"family":"Yang","given":"An-Dao"},{"family":"Celucci","given":"Giovanna"},{"family":"Graber","given":"Tyson E."},{"family":"Dajadian","given":"Christopher"},{"family":"Yu","given":"Yonghao"},{"family":"Damgaard","given":"Christian K."},{"family":"Berman","given":"Andrea J."},{"family":"Alain","given":"Tommy"}],"accessed":{"date-parts":[["2020",12,8]]},"issued":{"date-parts":[["2018",12,8]]}}},{"id":564,"uris":["http://zotero.org/users/6609021/items/W8SJVBKS"],"uri":["http://zotero.org/users/6609021/items/W8SJVBKS"],"itemData":{"id":564,"type":"article-journal","container-title":"Elife","ISSN":"2050-084X","note":"Hong2017a","page":"e25237","title":"LARP1 functions as a molecular switch for mTORC1-mediated translation of an essential class of mRNAs","title-short":"Hong2017a","volume":"6","author":[{"family":"Hong","given":"Sungki"},{"family":"Freeberg","given":"Mallory A"},{"family":"Han","given":"Ting"},{"family":"Kamath","given":"Avani"},{"family":"Yao","given":"Yao"},{"family":"Fukuda","given":"Tomoko"},{"family":"Suzuki","given":"Tsukasa"},{"family":"Kim","given":"John K"},{"family":"Inoki","given":"Ken"}],"issued":{"date-parts":[["2017"]]}}},{"id":891,"uris":["http://zotero.org/users/6609021/items/G2UJTS2G"],"uri":["http://zotero.org/users/6609021/items/G2UJTS2G"],"itemData":{"id":891,"type":"article-journal","abstract":"&lt;h3&gt;ABSTRACT&lt;/h3&gt; &lt;p&gt;Occasionally, cells must adapt to an inimical growth conditions like amino acid starvation (AAS) by downregulating protein synthesis. A class of transcripts containing 5’terminal oligopyrimidine (5’TOP) motif encodes translation-related proteins such as ribosomal proteins (RPs) and elongation factors, and therefore, their translation is severely repressed during AAS to conserve energy&lt;sup&gt;1&lt;/sup&gt;. The RNA-binding protein LARP1 transduces amino acid signaling to TOP gene expression by controlling translation and stability of TOP mRNAs&lt;sup&gt;2-6&lt;/sup&gt;. When released from AAS, translation machineries in turn have to be restored, however, the underlying mechanism of such re-adaptation is largely unknown. Here we show that LARP1 preserves TOP mRNAs in a long polyadenylated state during long-term AAS. We found that TOP mRNAs become highly polyadenylated when cells are in AAS or treated with the mTOR (mechanistic target of rapamycin) inhibitor Torin1. Importantly, depletion of LARP1 completely abrogated the polyadenylation of TOP mRNAs. Comprehensive analysis of poly(A) tail length using the Nanopore direct RNA sequencing revealed that TOP mRNAs are selectively polyadenylated under mTOR inhibition. Since a long poly(A) tail confers increased stability and polysome formation of TOP mRNAs, we predict that LARP1-dependent preservation of TOP mRNAs enables rapid translational resumption after the release from AAS.&lt;/p&gt;","container-title":"bioRxiv","DOI":"10.1101/716217","language":"en","note":"ogamiLARP1FacilitatesTranslational2020","page":"716217","source":"www.biorxiv.org","title":"LARP1 facilitates translational recovery after amino acid refeeding by preserving long poly(A)-tailed TOP mRNAs","author":[{"family":"Ogami","given":"Koichi"},{"family":"Oishi","given":"Yuka"},{"family":"Nogimori","given":"Takuto"},{"family":"Sakamoto","given":"Kentaro"},{"family":"Hoshino","given":"Shin-ichi"}],"issued":{"date-parts":[["2020",2,27]]}}},{"id":888,"uris":["http://zotero.org/users/6609021/items/A9RKU58N"],"uri":["http://zotero.org/users/6609021/items/A9RKU58N"],"itemData":{"id":888,"type":"article-journal","abstract":"A poly(A) tail functions in mRNA turnover and in facilitating translation as a ribonucleoprotein complex with poly(A) binding proteins (PABPs). However, factors that associate with the poly(A) tail other than PABPs have not been described. Using proteomics, we identified candidate proteins that interact to the 3′ terminus of the poly(A) tail. Among these proteins, we focused on La motif-related protein 1 (LARP1) and found that LARP1 specifically recognizes the 3′ termini of normal poly(A) tails. We also reveal that LARP1 stabilizes multiple mRNAs carrying 5′ terminal oligopyrimidine tract (5′TOP). Our findings suggest that LARP1 may be involved in the post-transcriptional regulation of gene expression, at least in several 5′TOP mRNAs, through the binding to 3′ terminus of the poly(A) tail.","container-title":"FEBS Letters","DOI":"10.1016/j.febslet.2013.05.035","ISSN":"0014-5793","issue":"14","journalAbbreviation":"FEBS Letters","language":"en","note":"aokiLARP1SpecificallyRecognizes2013","page":"2173-2178","source":"ScienceDirect","title":"LARP1 specifically recognizes the 3′ terminus of poly(A) mRNA","volume":"587","author":[{"family":"Aoki","given":"Kazuma"},{"family":"Adachi","given":"Shungo"},{"family":"Homoto","given":"Masae"},{"family":"Kusano","given":"Hideo"},{"family":"Koike","given":"Katsuyuki"},{"family":"Natsume","given":"Tohru"}],"issued":{"date-parts":[["2013",7,11]]}}},{"id":818,"uris":["http://zotero.org/users/6609021/items/7F9U5VBP"],"uri":["http://zotero.org/users/6609021/items/7F9U5VBP"],"itemData":{"id":818,"type":"article-journal","container-title":"RNA Biology","DOI":"10.1080/15476286.2020.1733787","ISSN":"1547-6286, 1555-8584","journalAbbreviation":"RNA Biology","language":"en","note":"bermanControversiesFunctionLARP12020","page":"1-11","source":"DOI.org (Crossref)","title":"Controversies around the function of LARP1","author":[{"family":"Berman","given":"Andrea J."},{"family":"Thoreen","given":"Carson C."},{"family":"Dedeic","given":"Zinaida"},{"family":"Chettle","given":"James"},{"family":"Roux","given":"Philippe P."},{"family":"Blagden","given":"Sarah P."}],"issued":{"date-parts":[["2020",4,1]]}}}],"schema":"https://github.com/citation-style-language/schema/raw/master/csl-citation.json"} </w:instrText>
      </w:r>
      <w:r w:rsidR="007439A6" w:rsidRPr="6CFB7654">
        <w:rPr>
          <w:rFonts w:ascii="Arial" w:eastAsia="Arial" w:hAnsi="Arial" w:cs="Arial"/>
          <w:sz w:val="22"/>
          <w:szCs w:val="22"/>
          <w:highlight w:val="white"/>
        </w:rPr>
        <w:fldChar w:fldCharType="separate"/>
      </w:r>
      <w:r w:rsidR="00835395" w:rsidRPr="00835395">
        <w:rPr>
          <w:rFonts w:ascii="Arial" w:eastAsia="Arial" w:hAnsi="Arial" w:cs="Arial"/>
          <w:sz w:val="22"/>
          <w:highlight w:val="white"/>
        </w:rPr>
        <w:t>[@aokiLARP1SpecificallyRecognizes2013; @bermanControversiesFunctionLARP12020; @Fonseca2015a; @fonsecaLARP1MajorPhosphorylation2018; @Hong2017a; @Lahr2017b; @ogamiLARP1FacilitatesTranslational2020; @philippeLarelatedProteinLARP12018]</w:t>
      </w:r>
      <w:r w:rsidR="007439A6" w:rsidRPr="6CFB7654">
        <w:rPr>
          <w:rFonts w:ascii="Arial" w:eastAsia="Arial" w:hAnsi="Arial" w:cs="Arial"/>
          <w:sz w:val="22"/>
          <w:szCs w:val="22"/>
          <w:highlight w:val="white"/>
        </w:rPr>
        <w:fldChar w:fldCharType="end"/>
      </w:r>
      <w:r w:rsidR="1BE14F04" w:rsidRPr="6CFB7654">
        <w:rPr>
          <w:rFonts w:ascii="Arial" w:eastAsia="Arial" w:hAnsi="Arial" w:cs="Arial"/>
          <w:sz w:val="22"/>
          <w:szCs w:val="22"/>
          <w:highlight w:val="white"/>
        </w:rPr>
        <w:t xml:space="preserve">. </w:t>
      </w:r>
      <w:r>
        <w:rPr>
          <w:rFonts w:ascii="Arial" w:eastAsia="Arial" w:hAnsi="Arial" w:cs="Arial"/>
          <w:sz w:val="22"/>
          <w:szCs w:val="22"/>
          <w:highlight w:val="white"/>
        </w:rPr>
        <w:t xml:space="preserve">Cellular </w:t>
      </w:r>
      <w:r w:rsidR="007A1E6D">
        <w:rPr>
          <w:rFonts w:ascii="Arial" w:eastAsia="Arial" w:hAnsi="Arial" w:cs="Arial"/>
          <w:sz w:val="22"/>
          <w:szCs w:val="22"/>
          <w:highlight w:val="white"/>
        </w:rPr>
        <w:lastRenderedPageBreak/>
        <w:t xml:space="preserve">nutrient </w:t>
      </w:r>
      <w:r>
        <w:rPr>
          <w:rFonts w:ascii="Arial" w:eastAsia="Arial" w:hAnsi="Arial" w:cs="Arial"/>
          <w:sz w:val="22"/>
          <w:szCs w:val="22"/>
          <w:highlight w:val="white"/>
        </w:rPr>
        <w:t xml:space="preserve">levels are known to affect stem cell differentiation and oogenesis in </w:t>
      </w:r>
      <w:r w:rsidRPr="00470FF8">
        <w:rPr>
          <w:rFonts w:ascii="Arial" w:eastAsia="Arial" w:hAnsi="Arial" w:cs="Arial"/>
          <w:i/>
          <w:iCs/>
          <w:sz w:val="22"/>
          <w:szCs w:val="22"/>
          <w:highlight w:val="white"/>
        </w:rPr>
        <w:t>Drosophila</w:t>
      </w:r>
      <w:r>
        <w:rPr>
          <w:rFonts w:ascii="Arial" w:eastAsia="Arial" w:hAnsi="Arial" w:cs="Arial"/>
          <w:sz w:val="22"/>
          <w:szCs w:val="22"/>
          <w:highlight w:val="white"/>
        </w:rPr>
        <w:t xml:space="preserve"> </w:t>
      </w:r>
      <w:r>
        <w:rPr>
          <w:rFonts w:ascii="Arial" w:eastAsia="Arial" w:hAnsi="Arial" w:cs="Arial"/>
          <w:sz w:val="22"/>
          <w:szCs w:val="22"/>
          <w:highlight w:val="white"/>
        </w:rPr>
        <w:fldChar w:fldCharType="begin"/>
      </w:r>
      <w:r w:rsidR="006D0695">
        <w:rPr>
          <w:rFonts w:ascii="Arial" w:eastAsia="Arial" w:hAnsi="Arial" w:cs="Arial"/>
          <w:sz w:val="22"/>
          <w:szCs w:val="22"/>
          <w:highlight w:val="white"/>
        </w:rPr>
        <w:instrText xml:space="preserve"> ADDIN ZOTERO_ITEM CSL_CITATION {"citationID":"YOtHKO97","properties":{"formattedCitation":"[@hsuDietControlsNormal2008]","plainCitation":"[@hsuDietControlsNormal2008]","noteIndex":0},"citationItems":[{"id":983,"uris":["http://zotero.org/users/6609021/items/JPCZJ8Z5"],"uri":["http://zotero.org/users/6609021/items/JPCZJ8Z5"],"itemData":{"id":983,"type":"article-journal","abstract":"The external environment influences stem cells, but this process is poorly understood. Our previous work showed that germline stem cells (GSCs) respond to diet via neural insulin-like peptides (DILPs) that act directly on the germ line to upregulate stem cell division and cyst growth under a protein-rich diet in Drosophila. Here, we report that DILPs specifically control the G2 phase of the GSC cell cycle via phosphoinositide-3 kinase (PI3K) and dFOXO, and that a separate diet mediator regulates the G1 phase. Furthermore, GSC tumors, which escape the normal stem cell regulatory microenvironment, or niche, still respond to diet via both mechanisms, indicating that niche signals are not required for GSCs to sense or respond to diet. Our results document the effects of diet and insulin-like signals on the cell cycle of stem cells within an intact organism and demonstrate that the response to diet requires multiple signals. Moreover, the retained ability of GSC tumors to respond to diet parallels the long known connections between diet, insulin signaling, and cancer risk in humans.","container-title":"Developmental Biology","DOI":"10.1016/j.ydbio.2007.11.006","ISSN":"0012-1606","issue":"2","journalAbbreviation":"Developmental Biology","language":"en","note":"hsuDietControlsNormal2008","page":"700-712","source":"ScienceDirect","title":"Diet controls normal and tumorous germline stem cells via insulin-dependent and -independent mechanisms in Drosophila","volume":"313","author":[{"family":"Hsu","given":"Hwei-Jan"},{"family":"LaFever","given":"Leesa"},{"family":"Drummond-Barbosa","given":"Daniela"}],"issued":{"date-parts":[["2008",1,15]]}}}],"schema":"https://github.com/citation-style-language/schema/raw/master/csl-citation.json"} </w:instrText>
      </w:r>
      <w:r>
        <w:rPr>
          <w:rFonts w:ascii="Arial" w:eastAsia="Arial" w:hAnsi="Arial" w:cs="Arial"/>
          <w:sz w:val="22"/>
          <w:szCs w:val="22"/>
          <w:highlight w:val="white"/>
        </w:rPr>
        <w:fldChar w:fldCharType="separate"/>
      </w:r>
      <w:r w:rsidR="006D0695" w:rsidRPr="006D0695">
        <w:rPr>
          <w:rFonts w:ascii="Arial" w:eastAsia="Arial" w:hAnsi="Arial" w:cs="Arial"/>
          <w:sz w:val="22"/>
          <w:highlight w:val="white"/>
        </w:rPr>
        <w:t>[@hsuDietControlsNormal2008]</w:t>
      </w:r>
      <w:r>
        <w:rPr>
          <w:rFonts w:ascii="Arial" w:eastAsia="Arial" w:hAnsi="Arial" w:cs="Arial"/>
          <w:sz w:val="22"/>
          <w:szCs w:val="22"/>
          <w:highlight w:val="white"/>
        </w:rPr>
        <w:fldChar w:fldCharType="end"/>
      </w:r>
      <w:r>
        <w:rPr>
          <w:rFonts w:ascii="Arial" w:eastAsia="Arial" w:hAnsi="Arial" w:cs="Arial"/>
          <w:sz w:val="22"/>
          <w:szCs w:val="22"/>
          <w:highlight w:val="white"/>
        </w:rPr>
        <w:t>, however w</w:t>
      </w:r>
      <w:r w:rsidR="00E31220">
        <w:rPr>
          <w:rFonts w:ascii="Arial" w:eastAsia="Arial" w:hAnsi="Arial" w:cs="Arial"/>
          <w:sz w:val="22"/>
          <w:szCs w:val="22"/>
          <w:highlight w:val="white"/>
        </w:rPr>
        <w:t>hether TOP motifs exist in</w:t>
      </w:r>
      <w:r w:rsidR="006C1AB9">
        <w:rPr>
          <w:rFonts w:ascii="Arial" w:eastAsia="Arial" w:hAnsi="Arial" w:cs="Arial"/>
          <w:sz w:val="22"/>
          <w:szCs w:val="22"/>
          <w:highlight w:val="white"/>
        </w:rPr>
        <w:t xml:space="preserve"> </w:t>
      </w:r>
      <w:r w:rsidR="006C1AB9" w:rsidRPr="00470FF8">
        <w:rPr>
          <w:rFonts w:ascii="Arial" w:eastAsia="Arial" w:hAnsi="Arial" w:cs="Arial"/>
          <w:i/>
          <w:iCs/>
          <w:sz w:val="22"/>
          <w:szCs w:val="22"/>
          <w:highlight w:val="white"/>
        </w:rPr>
        <w:t>Drosophila</w:t>
      </w:r>
      <w:r w:rsidR="00E31220">
        <w:rPr>
          <w:rFonts w:ascii="Arial" w:eastAsia="Arial" w:hAnsi="Arial" w:cs="Arial"/>
          <w:sz w:val="22"/>
          <w:szCs w:val="22"/>
          <w:highlight w:val="white"/>
        </w:rPr>
        <w:t xml:space="preserve"> to coordinate ribosome </w:t>
      </w:r>
      <w:r w:rsidR="00EC58FB">
        <w:rPr>
          <w:rFonts w:ascii="Arial" w:eastAsia="Arial" w:hAnsi="Arial" w:cs="Arial"/>
          <w:sz w:val="22"/>
          <w:szCs w:val="22"/>
          <w:highlight w:val="white"/>
        </w:rPr>
        <w:t xml:space="preserve">protein synthesis </w:t>
      </w:r>
      <w:r w:rsidR="004342EA">
        <w:rPr>
          <w:rFonts w:ascii="Arial" w:eastAsia="Arial" w:hAnsi="Arial" w:cs="Arial"/>
          <w:sz w:val="22"/>
          <w:szCs w:val="22"/>
          <w:highlight w:val="white"/>
        </w:rPr>
        <w:t>is unclear</w:t>
      </w:r>
      <w:r>
        <w:rPr>
          <w:rFonts w:ascii="Arial" w:eastAsia="Arial" w:hAnsi="Arial" w:cs="Arial"/>
          <w:sz w:val="22"/>
          <w:szCs w:val="22"/>
          <w:highlight w:val="white"/>
        </w:rPr>
        <w:t>. T</w:t>
      </w:r>
      <w:r w:rsidR="00F535D3">
        <w:rPr>
          <w:rFonts w:ascii="Arial" w:eastAsia="Arial" w:hAnsi="Arial" w:cs="Arial"/>
          <w:sz w:val="22"/>
          <w:szCs w:val="22"/>
          <w:highlight w:val="white"/>
        </w:rPr>
        <w:t xml:space="preserve">he </w:t>
      </w:r>
      <w:r w:rsidR="00F535D3">
        <w:rPr>
          <w:rFonts w:ascii="Arial" w:eastAsia="Arial" w:hAnsi="Arial" w:cs="Arial"/>
          <w:i/>
          <w:iCs/>
          <w:sz w:val="22"/>
          <w:szCs w:val="22"/>
          <w:highlight w:val="white"/>
        </w:rPr>
        <w:t>Drosophila</w:t>
      </w:r>
      <w:r w:rsidR="00F535D3">
        <w:rPr>
          <w:rFonts w:ascii="Arial" w:eastAsia="Arial" w:hAnsi="Arial" w:cs="Arial"/>
          <w:sz w:val="22"/>
          <w:szCs w:val="22"/>
          <w:highlight w:val="white"/>
        </w:rPr>
        <w:t xml:space="preserve"> ortholog of Larp1, La related protein (</w:t>
      </w:r>
      <w:proofErr w:type="spellStart"/>
      <w:r w:rsidR="00F535D3">
        <w:rPr>
          <w:rFonts w:ascii="Arial" w:eastAsia="Arial" w:hAnsi="Arial" w:cs="Arial"/>
          <w:sz w:val="22"/>
          <w:szCs w:val="22"/>
          <w:highlight w:val="white"/>
        </w:rPr>
        <w:t>Larp</w:t>
      </w:r>
      <w:proofErr w:type="spellEnd"/>
      <w:r w:rsidR="00F535D3">
        <w:rPr>
          <w:rFonts w:ascii="Arial" w:eastAsia="Arial" w:hAnsi="Arial" w:cs="Arial"/>
          <w:sz w:val="22"/>
          <w:szCs w:val="22"/>
          <w:highlight w:val="white"/>
        </w:rPr>
        <w:t xml:space="preserve">) </w:t>
      </w:r>
      <w:r w:rsidR="00542258">
        <w:rPr>
          <w:rFonts w:ascii="Arial" w:eastAsia="Arial" w:hAnsi="Arial" w:cs="Arial"/>
          <w:sz w:val="22"/>
          <w:szCs w:val="22"/>
          <w:highlight w:val="white"/>
        </w:rPr>
        <w:t xml:space="preserve">is required for proper cytokinesis and meiosis in </w:t>
      </w:r>
      <w:r w:rsidR="00542258">
        <w:rPr>
          <w:rFonts w:ascii="Arial" w:eastAsia="Arial" w:hAnsi="Arial" w:cs="Arial"/>
          <w:i/>
          <w:iCs/>
          <w:sz w:val="22"/>
          <w:szCs w:val="22"/>
          <w:highlight w:val="white"/>
        </w:rPr>
        <w:t>Drosophila</w:t>
      </w:r>
      <w:r w:rsidR="00542258">
        <w:rPr>
          <w:rFonts w:ascii="Arial" w:eastAsia="Arial" w:hAnsi="Arial" w:cs="Arial"/>
          <w:sz w:val="22"/>
          <w:szCs w:val="22"/>
          <w:highlight w:val="white"/>
        </w:rPr>
        <w:t xml:space="preserve"> testis as well as for female fertility, but</w:t>
      </w:r>
      <w:r w:rsidR="006A1A38">
        <w:rPr>
          <w:rFonts w:ascii="Arial" w:eastAsia="Arial" w:hAnsi="Arial" w:cs="Arial"/>
          <w:sz w:val="22"/>
          <w:szCs w:val="22"/>
          <w:highlight w:val="white"/>
        </w:rPr>
        <w:t xml:space="preserve"> its targets remain undetermined </w:t>
      </w:r>
      <w:r w:rsidR="00542258" w:rsidRPr="008165C8">
        <w:rPr>
          <w:rFonts w:ascii="Arial" w:eastAsia="Arial" w:hAnsi="Arial" w:cs="Arial"/>
          <w:sz w:val="22"/>
          <w:szCs w:val="22"/>
          <w:highlight w:val="white"/>
        </w:rPr>
        <w:fldChar w:fldCharType="begin"/>
      </w:r>
      <w:r w:rsidR="00835395">
        <w:rPr>
          <w:rFonts w:ascii="Arial" w:eastAsia="Arial" w:hAnsi="Arial" w:cs="Arial"/>
          <w:sz w:val="22"/>
          <w:szCs w:val="22"/>
          <w:highlight w:val="white"/>
        </w:rPr>
        <w:instrText xml:space="preserve"> ADDIN ZOTERO_ITEM CSL_CITATION {"citationID":"a2jl5sfj8of","properties":{"formattedCitation":"[@Blagden2009f; @Ichihara2007a]","plainCitation":"[@Blagden2009f; @Ichihara2007a]","noteIndex":0},"citationItems":[{"id":801,"uris":["http://zotero.org/users/6609021/items/XM5KS9W4"],"uri":["http://zotero.org/users/6609021/items/XM5KS9W4"],"itemData":{"id":801,"type":"article-journal","abstract":"As the influence of mRNA translation upon cell cycle regulation becomes clearer, we searched for genes that might specify such control in Drosophila. A maternal-effect lethal screen identified mutants in the Drosophila gene for Larp (La-related protein) which displayed maternal-effect lethality and male sterility. A role for La protein has already been implicated in mRNA translation whereas Larp has been proposed to regulate mRNA stability. Here we demonstrate that Larp exists in a physical complex with, and also interacts genetically with, the translation regulator poly(A)-binding protein (PABP). Most mutant alleles of pAbp are embryonic lethal. However hypomorphic pAbp alleles show similar meiotic defects to larp mutants. We find that larp mutant-derived syncytial embryos show a range of mitotic phenotypes, including failure of centrosomes to migrate around the nuclear envelope, detachment of centrosomes from spindle poles, the formation of multipolar spindle arrays and cytokinetic defects. We discuss why the syncytial mitotic cycles and male meiosis should have a particularly sensitive requirement for Larp proteins in regulating not only transcript stability but also potentially the translation of mRNAs.","container-title":"Developmental biology","DOI":"10.1016/J.YDBIO.2009.07.016","ISSN":"0012-1606","issue":"1","note":"Blagden2009f","page":"186-197","title":"Drosophila Larp associates with poly (A)-binding protein and is required for male fertility and syncytial embryo development","title-short":"Blagden2009f","volume":"334","author":[{"family":"Blagden","given":"Sarah P."},{"family":"Gatt","given":"Melanie K."},{"family":"Archambault","given":"Vincent"},{"family":"Lada","given":"Karolina"},{"family":"Ichihara","given":"Keiko"},{"family":"Lilley","given":"Kathryn S."},{"family":"Inoue","given":"Yoshihiro H."},{"family":"Glover","given":"David M."}],"issued":{"date-parts":[["2009",10,1]]}}},{"id":511,"uris":["http://zotero.org/users/6609021/items/9M9G445A"],"uri":["http://zotero.org/users/6609021/items/9M9G445A"],"itemData":{"id":511,"type":"article-journal","container-title":"Cell structure and function","ISSN":"0386-7196","note":"Ichihara2007a","page":"710190003","title":"A Drosophila orthologue of larp protein family is required for multiple processes in male meiosis","title-short":"Ichihara2007a","author":[{"family":"Ichihara","given":"Keiko"},{"family":"Shimizu","given":"Hanako"},{"family":"Taguchi","given":"Osamu"},{"family":"Yamaguchi","given":"Masamitsu"},{"family":"Inoue","given":"Yoshihiro H"}],"issued":{"date-parts":[["2007"]]}}}],"schema":"https://github.com/citation-style-language/schema/raw/master/csl-citation.json"} </w:instrText>
      </w:r>
      <w:r w:rsidR="00542258" w:rsidRPr="008165C8">
        <w:rPr>
          <w:rFonts w:ascii="Arial" w:eastAsia="Arial" w:hAnsi="Arial" w:cs="Arial"/>
          <w:sz w:val="22"/>
          <w:szCs w:val="22"/>
          <w:highlight w:val="white"/>
        </w:rPr>
        <w:fldChar w:fldCharType="separate"/>
      </w:r>
      <w:r w:rsidR="00835395" w:rsidRPr="00835395">
        <w:rPr>
          <w:rFonts w:ascii="Arial" w:hAnsi="Arial" w:cs="Arial"/>
          <w:sz w:val="22"/>
        </w:rPr>
        <w:t>[@Blagden2009f; @Ichihara2007a]</w:t>
      </w:r>
      <w:r w:rsidR="00542258" w:rsidRPr="008165C8">
        <w:rPr>
          <w:rFonts w:ascii="Arial" w:eastAsia="Arial" w:hAnsi="Arial" w:cs="Arial"/>
          <w:sz w:val="22"/>
          <w:szCs w:val="22"/>
          <w:highlight w:val="white"/>
        </w:rPr>
        <w:fldChar w:fldCharType="end"/>
      </w:r>
      <w:r w:rsidR="00542258" w:rsidRPr="00E52D63">
        <w:rPr>
          <w:rFonts w:ascii="Arial" w:eastAsia="Arial" w:hAnsi="Arial" w:cs="Arial"/>
          <w:sz w:val="22"/>
          <w:szCs w:val="22"/>
          <w:highlight w:val="white"/>
        </w:rPr>
        <w:t>.</w:t>
      </w:r>
    </w:p>
    <w:p w14:paraId="3BB4C6FE" w14:textId="7EAE1248" w:rsidR="00FC5EA5" w:rsidRPr="00E60F12" w:rsidRDefault="00DA49EC" w:rsidP="006C0869">
      <w:pPr>
        <w:spacing w:before="240" w:after="240"/>
        <w:jc w:val="both"/>
        <w:rPr>
          <w:rFonts w:ascii="Arial" w:eastAsia="Arial" w:hAnsi="Arial" w:cs="Arial"/>
          <w:sz w:val="22"/>
          <w:szCs w:val="22"/>
        </w:rPr>
      </w:pPr>
      <w:r>
        <w:rPr>
          <w:rFonts w:ascii="Arial" w:eastAsia="Arial" w:hAnsi="Arial" w:cs="Arial"/>
          <w:sz w:val="22"/>
          <w:szCs w:val="22"/>
          <w:lang w:val="en"/>
        </w:rPr>
        <w:t>G</w:t>
      </w:r>
      <w:r w:rsidR="004F0E66" w:rsidRPr="00E60F12">
        <w:rPr>
          <w:rFonts w:ascii="Arial" w:eastAsia="Arial" w:hAnsi="Arial" w:cs="Arial"/>
          <w:sz w:val="22"/>
          <w:szCs w:val="22"/>
          <w:lang w:val="en"/>
        </w:rPr>
        <w:t>ermline depletion of ribosome biogenesis factors</w:t>
      </w:r>
      <w:r w:rsidR="0040493D" w:rsidRPr="00E60F12">
        <w:rPr>
          <w:rFonts w:ascii="Arial" w:eastAsia="Arial" w:hAnsi="Arial" w:cs="Arial"/>
          <w:sz w:val="22"/>
          <w:szCs w:val="22"/>
          <w:lang w:val="en"/>
        </w:rPr>
        <w:t xml:space="preserve"> manifest</w:t>
      </w:r>
      <w:r w:rsidR="004F0E66" w:rsidRPr="00E60F12">
        <w:rPr>
          <w:rFonts w:ascii="Arial" w:eastAsia="Arial" w:hAnsi="Arial" w:cs="Arial"/>
          <w:sz w:val="22"/>
          <w:szCs w:val="22"/>
          <w:lang w:val="en"/>
        </w:rPr>
        <w:t>s</w:t>
      </w:r>
      <w:r w:rsidR="0040493D" w:rsidRPr="00E60F12">
        <w:rPr>
          <w:rFonts w:ascii="Arial" w:eastAsia="Arial" w:hAnsi="Arial" w:cs="Arial"/>
          <w:sz w:val="22"/>
          <w:szCs w:val="22"/>
          <w:lang w:val="en"/>
        </w:rPr>
        <w:t xml:space="preserve"> as a </w:t>
      </w:r>
      <w:r w:rsidR="00CE1C35" w:rsidRPr="00E60F12">
        <w:rPr>
          <w:rFonts w:ascii="Arial" w:eastAsia="Arial" w:hAnsi="Arial" w:cs="Arial"/>
          <w:sz w:val="22"/>
          <w:szCs w:val="22"/>
          <w:lang w:val="en"/>
        </w:rPr>
        <w:t>ster</w:t>
      </w:r>
      <w:r w:rsidR="00EF2A1F" w:rsidRPr="00E60F12">
        <w:rPr>
          <w:rFonts w:ascii="Arial" w:eastAsia="Arial" w:hAnsi="Arial" w:cs="Arial"/>
          <w:sz w:val="22"/>
          <w:szCs w:val="22"/>
          <w:lang w:val="en"/>
        </w:rPr>
        <w:t>e</w:t>
      </w:r>
      <w:r w:rsidR="00CE1C35" w:rsidRPr="00E60F12">
        <w:rPr>
          <w:rFonts w:ascii="Arial" w:eastAsia="Arial" w:hAnsi="Arial" w:cs="Arial"/>
          <w:sz w:val="22"/>
          <w:szCs w:val="22"/>
          <w:lang w:val="en"/>
        </w:rPr>
        <w:t xml:space="preserve">otypical </w:t>
      </w:r>
      <w:r w:rsidR="0040493D" w:rsidRPr="00E60F12">
        <w:rPr>
          <w:rFonts w:ascii="Arial" w:eastAsia="Arial" w:hAnsi="Arial" w:cs="Arial"/>
          <w:sz w:val="22"/>
          <w:szCs w:val="22"/>
          <w:lang w:val="en"/>
        </w:rPr>
        <w:t>GSC differentiation defect</w:t>
      </w:r>
      <w:r>
        <w:rPr>
          <w:rFonts w:ascii="Arial" w:eastAsia="Arial" w:hAnsi="Arial" w:cs="Arial"/>
          <w:sz w:val="22"/>
          <w:szCs w:val="22"/>
          <w:lang w:val="en"/>
        </w:rPr>
        <w:t xml:space="preserve"> d</w:t>
      </w:r>
      <w:r w:rsidRPr="00E60F12">
        <w:rPr>
          <w:rFonts w:ascii="Arial" w:eastAsia="Arial" w:hAnsi="Arial" w:cs="Arial"/>
          <w:sz w:val="22"/>
          <w:szCs w:val="22"/>
          <w:lang w:val="en"/>
        </w:rPr>
        <w:t xml:space="preserve">uring </w:t>
      </w:r>
      <w:r w:rsidRPr="00E60F12">
        <w:rPr>
          <w:rFonts w:ascii="Arial" w:eastAsia="Arial" w:hAnsi="Arial" w:cs="Arial"/>
          <w:i/>
          <w:iCs/>
          <w:sz w:val="22"/>
          <w:szCs w:val="22"/>
          <w:lang w:val="en"/>
        </w:rPr>
        <w:t>Drosophila</w:t>
      </w:r>
      <w:r w:rsidRPr="00E60F12">
        <w:rPr>
          <w:rFonts w:ascii="Arial" w:eastAsia="Arial" w:hAnsi="Arial" w:cs="Arial"/>
          <w:sz w:val="22"/>
          <w:szCs w:val="22"/>
          <w:lang w:val="en"/>
        </w:rPr>
        <w:t xml:space="preserve"> oogenesis</w:t>
      </w:r>
      <w:r w:rsidR="00F23AA5" w:rsidRPr="00E60F12">
        <w:rPr>
          <w:rFonts w:ascii="Arial" w:eastAsia="Arial" w:hAnsi="Arial" w:cs="Arial"/>
          <w:sz w:val="22"/>
          <w:szCs w:val="22"/>
          <w:lang w:val="en"/>
        </w:rPr>
        <w:t xml:space="preserve"> </w:t>
      </w:r>
      <w:r w:rsidR="00F23AA5" w:rsidRPr="00E60F12">
        <w:rPr>
          <w:rFonts w:ascii="Arial" w:eastAsia="Arial" w:hAnsi="Arial" w:cs="Arial"/>
          <w:sz w:val="22"/>
          <w:szCs w:val="22"/>
          <w:lang w:val="en"/>
        </w:rPr>
        <w:fldChar w:fldCharType="begin"/>
      </w:r>
      <w:r w:rsidR="00835395">
        <w:rPr>
          <w:rFonts w:ascii="Arial" w:eastAsia="Arial" w:hAnsi="Arial" w:cs="Arial"/>
          <w:sz w:val="22"/>
          <w:szCs w:val="22"/>
          <w:lang w:val="en"/>
        </w:rPr>
        <w:instrText xml:space="preserve"> ADDIN ZOTERO_ITEM CSL_CITATION {"citationID":"3jnLvVgH","properties":{"formattedCitation":"[@Sanchez2016h]","plainCitation":"[@Sanchez2016h]","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00F23AA5" w:rsidRPr="00E60F12">
        <w:rPr>
          <w:rFonts w:ascii="Arial" w:eastAsia="Arial" w:hAnsi="Arial" w:cs="Arial"/>
          <w:sz w:val="22"/>
          <w:szCs w:val="22"/>
          <w:lang w:val="en"/>
        </w:rPr>
        <w:fldChar w:fldCharType="separate"/>
      </w:r>
      <w:r w:rsidR="00835395" w:rsidRPr="00835395">
        <w:rPr>
          <w:rFonts w:ascii="Arial" w:eastAsia="Arial" w:hAnsi="Arial" w:cs="Arial"/>
          <w:sz w:val="22"/>
        </w:rPr>
        <w:t>[@Sanchez2016h]</w:t>
      </w:r>
      <w:r w:rsidR="00F23AA5" w:rsidRPr="00E60F12">
        <w:rPr>
          <w:rFonts w:ascii="Arial" w:eastAsia="Arial" w:hAnsi="Arial" w:cs="Arial"/>
          <w:sz w:val="22"/>
          <w:szCs w:val="22"/>
          <w:lang w:val="en"/>
        </w:rPr>
        <w:fldChar w:fldCharType="end"/>
      </w:r>
      <w:r w:rsidR="0040493D" w:rsidRPr="00E60F12">
        <w:rPr>
          <w:rFonts w:ascii="Arial" w:eastAsia="Arial" w:hAnsi="Arial" w:cs="Arial"/>
          <w:sz w:val="22"/>
          <w:szCs w:val="22"/>
          <w:lang w:val="en"/>
        </w:rPr>
        <w:t xml:space="preserve">. </w:t>
      </w:r>
      <w:r>
        <w:rPr>
          <w:rFonts w:ascii="Arial" w:eastAsia="Arial" w:hAnsi="Arial" w:cs="Arial"/>
          <w:sz w:val="22"/>
          <w:szCs w:val="22"/>
          <w:highlight w:val="white"/>
        </w:rPr>
        <w:t>F</w:t>
      </w:r>
      <w:r w:rsidR="00FD51E7" w:rsidRPr="7C61A958">
        <w:rPr>
          <w:rFonts w:ascii="Arial" w:eastAsia="Arial" w:hAnsi="Arial" w:cs="Arial"/>
          <w:sz w:val="22"/>
          <w:szCs w:val="22"/>
          <w:highlight w:val="white"/>
        </w:rPr>
        <w:t xml:space="preserve">emale </w:t>
      </w:r>
      <w:r w:rsidR="00FD51E7" w:rsidRPr="7C61A958">
        <w:rPr>
          <w:rFonts w:ascii="Arial" w:eastAsia="Arial" w:hAnsi="Arial" w:cs="Arial"/>
          <w:i/>
          <w:iCs/>
          <w:sz w:val="22"/>
          <w:szCs w:val="22"/>
          <w:highlight w:val="white"/>
        </w:rPr>
        <w:t xml:space="preserve">Drosophila </w:t>
      </w:r>
      <w:r>
        <w:rPr>
          <w:rFonts w:ascii="Arial" w:eastAsia="Arial" w:hAnsi="Arial" w:cs="Arial"/>
          <w:sz w:val="22"/>
          <w:szCs w:val="22"/>
          <w:highlight w:val="white"/>
        </w:rPr>
        <w:t xml:space="preserve">maintain </w:t>
      </w:r>
      <w:r w:rsidR="073FA3AF" w:rsidRPr="002922A8">
        <w:rPr>
          <w:rFonts w:ascii="Arial" w:eastAsia="Arial" w:hAnsi="Arial" w:cs="Arial"/>
          <w:sz w:val="22"/>
          <w:szCs w:val="22"/>
          <w:highlight w:val="white"/>
        </w:rPr>
        <w:t xml:space="preserve">2-3 </w:t>
      </w:r>
      <w:r w:rsidR="00FD51E7" w:rsidRPr="7C61A958">
        <w:rPr>
          <w:rFonts w:ascii="Arial" w:eastAsia="Arial" w:hAnsi="Arial" w:cs="Arial"/>
          <w:sz w:val="22"/>
          <w:szCs w:val="22"/>
          <w:highlight w:val="white"/>
        </w:rPr>
        <w:t>GSCs in the germarium (</w:t>
      </w:r>
      <w:r w:rsidR="00FD51E7" w:rsidRPr="7C61A958">
        <w:rPr>
          <w:rFonts w:ascii="Arial" w:eastAsia="Arial" w:hAnsi="Arial" w:cs="Arial"/>
          <w:b/>
          <w:bCs/>
          <w:sz w:val="22"/>
          <w:szCs w:val="22"/>
          <w:highlight w:val="white"/>
        </w:rPr>
        <w:t>Figure 1A</w:t>
      </w:r>
      <w:r w:rsidR="00FD51E7" w:rsidRPr="7C61A958">
        <w:rPr>
          <w:rFonts w:ascii="Arial" w:eastAsia="Arial" w:hAnsi="Arial" w:cs="Arial"/>
          <w:sz w:val="22"/>
          <w:szCs w:val="22"/>
          <w:highlight w:val="white"/>
        </w:rPr>
        <w:t>)</w:t>
      </w:r>
      <w:r w:rsidR="00F23AA5">
        <w:rPr>
          <w:rFonts w:ascii="Arial" w:eastAsia="Arial" w:hAnsi="Arial" w:cs="Arial"/>
          <w:sz w:val="22"/>
          <w:szCs w:val="22"/>
          <w:highlight w:val="white"/>
        </w:rPr>
        <w:t xml:space="preserve"> </w:t>
      </w:r>
      <w:r w:rsidR="00F23AA5">
        <w:rPr>
          <w:rFonts w:ascii="Arial" w:eastAsia="Arial" w:hAnsi="Arial" w:cs="Arial"/>
          <w:sz w:val="22"/>
          <w:szCs w:val="22"/>
          <w:highlight w:val="white"/>
        </w:rPr>
        <w:fldChar w:fldCharType="begin"/>
      </w:r>
      <w:r w:rsidR="00835395">
        <w:rPr>
          <w:rFonts w:ascii="Arial" w:eastAsia="Arial" w:hAnsi="Arial" w:cs="Arial"/>
          <w:sz w:val="22"/>
          <w:szCs w:val="22"/>
          <w:highlight w:val="white"/>
        </w:rPr>
        <w:instrText xml:space="preserve"> ADDIN ZOTERO_ITEM CSL_CITATION {"citationID":"UjxLCCqQ","properties":{"formattedCitation":"[@Kai2005; @Twombly1996d; @Xie2000b; @Xie1998d; @Xie2007a]","plainCitation":"[@Kai2005; @Twombly1996d; @Xie2000b; @Xie1998d; @Xie2007a]","noteIndex":0},"citationItems":[{"id":566,"uris":["http://zotero.org/users/6609021/items/W4TBLPMX"],"uri":["http://zotero.org/users/6609021/items/W4TBLPMX"],"itemData":{"id":566,"type":"article-journal","container-title":"Developmental biology","ISSN":"0012-1606","issue":"2","note":"Kai2005","page":"486-502","title":"The expression profile of purified Drosophila germline stem cells","title-short":"Kai2005","volume":"283","author":[{"family":"Kai","given":"Toshie"},{"family":"Williams","given":"Dianne"},{"family":"Spradling","given":"Allan C"}],"issued":{"date-parts":[["2005"]]}}},{"id":597,"uris":["http://zotero.org/users/6609021/items/42IIH8W4"],"uri":["http://zotero.org/users/6609021/items/42IIH8W4"],"itemData":{"id":597,"type":"article-journal","abstract":"We examine roles of signaling by secreted ligands of the TGF-beta family during Drosophila oogenesis. One family member, the DPP ligand encoded by the decapentaplegic (dpp) gene, is required for patterning of anterior eggshell structures. This requirement presumably reflects the expression pattern of dpp in an anterior subset of somatic follicle cells: the centripetally migrating and the nurse cell-associated follicle cells. Similar requirements are also revealed by mutations in the saxophone (sax)-encoded receptor, consistent with the idea that DPP signaling is, at least in part, mediated by the SAX receptor. A loss of germline sax function results in a block in oogenesis associated with egg chamber degeneration and a failure of the transfer of nurse cell contents to the oocyte, indicating that TGF-beta signaling is required for these events. Some phenotypes of sax mutations during oogenesis suggest that SAX responds to at least one other TGF-beta ligand as well in the posterior follicle cells.","container-title":"Development","issue":"5","note":"Twombly1996d","page":"1555 LP  - 1565","title":"The TGF-beta signaling pathway is essential for Drosophila oogenesis","title-short":"Twombly1996d","volume":"122","author":[{"family":"Twombly","given":"V"},{"family":"Blackman","given":"R K"},{"family":"Jin","given":"H"},{"family":"Graff","given":"J M"},{"family":"Padgett","given":"R W"},{"family":"Gelbart","given":"W M"}],"issued":{"date-parts":[["1996",5,1]]}}},{"id":805,"uris":["http://zotero.org/users/6609021/items/BZKCU2XJ"],"uri":["http://zotero.org/users/6609021/items/BZKCU2XJ"],"itemData":{"id":805,"type":"article-journal","abstract":"Stromal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component.","container-title":"Science","DOI":"10.1126/science.290.5490.328","issue":"5490","note":"Xie2000b","page":"328-330","title":"A Niche Maintaining Germ Line Stem Cells in the Drosophila Ovary","title-short":"Xie2000b","volume":"290","author":[{"family":"Xie","given":"Ting"},{"family":"Spradling","given":"Allan C"}],"issued":{"date-parts":[["2000",10,13]]}}},{"id":758,"uris":["http://zotero.org/users/6609021/items/P8LQFP25"],"uri":["http://zotero.org/users/6609021/items/P8LQFP25"],"itemData":{"id":758,"type":"article-journal","abstract":"A recent Keystone symposium on `Stem Cell Interactions with their Microenvironmental Niche&amp;#039; was organized by David T. Scadden and Allan C. Spradling. The meeting was held in conjunction with another Keystone symposium, `Stem Cells and Cancer&amp;#039;, at Keystone, Colorado. Among the work that was presented at this meeting, scientists presented data that advances our understanding of the contribution that the niche makes to stem cell maintenance. Novel types of stem cells and niches were also reported and new findings that clarify our understanding of the molecular mechanisms that regulate and maintain stem cells were presented.","container-title":"Development","DOI":"10.1242/dev.002022","issue":"11","note":"Xie2007a","page":"2001 LP  - 2006","title":"Stem cells and their niche: an inseparable relationship","title-short":"Xie2007a","volume":"134","author":[{"family":"Xie","given":"Ting"},{"family":"Li","given":"Linheng"}],"issued":{"date-parts":[["2007",6,1]]}}},{"id":577,"uris":["http://zotero.org/users/6609021/items/HZU5D9GL"],"uri":["http://zotero.org/users/6609021/items/HZU5D9GL"],"itemData":{"id":577,"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proliferation.","container-title":"Cell","DOI":"https://doi.org/10.1016/S0092-8674(00)81424-5","ISSN":"0092-8674","issue":"2","note":"Xie1998d","page":"251-260","title":"decapentaplegic Is Essential for the Maintenance and Division of Germline Stem Cells in the Drosophila Ovary","title-short":"Xie1998d","volume":"94","author":[{"family":"Xie","given":"Ting"},{"family":"Spradling","given":"Allan C"}],"issued":{"date-parts":[["1998"]]}}}],"schema":"https://github.com/citation-style-language/schema/raw/master/csl-citation.json"} </w:instrText>
      </w:r>
      <w:r w:rsidR="00F23AA5">
        <w:rPr>
          <w:rFonts w:ascii="Arial" w:eastAsia="Arial" w:hAnsi="Arial" w:cs="Arial"/>
          <w:sz w:val="22"/>
          <w:szCs w:val="22"/>
          <w:highlight w:val="white"/>
        </w:rPr>
        <w:fldChar w:fldCharType="separate"/>
      </w:r>
      <w:r w:rsidR="00835395" w:rsidRPr="00835395">
        <w:rPr>
          <w:rFonts w:ascii="Arial" w:eastAsia="Arial" w:hAnsi="Arial" w:cs="Arial"/>
          <w:sz w:val="22"/>
          <w:highlight w:val="white"/>
        </w:rPr>
        <w:t>[@Kai2005; @Twombly1996d; @Xie2000b; @Xie1998d; @Xie2007a]</w:t>
      </w:r>
      <w:r w:rsidR="00F23AA5">
        <w:rPr>
          <w:rFonts w:ascii="Arial" w:eastAsia="Arial" w:hAnsi="Arial" w:cs="Arial"/>
          <w:sz w:val="22"/>
          <w:szCs w:val="22"/>
          <w:highlight w:val="white"/>
        </w:rPr>
        <w:fldChar w:fldCharType="end"/>
      </w:r>
      <w:r w:rsidR="00FD51E7" w:rsidRPr="7C61A958">
        <w:rPr>
          <w:rFonts w:ascii="Arial" w:eastAsia="Arial" w:hAnsi="Arial" w:cs="Arial"/>
          <w:sz w:val="22"/>
          <w:szCs w:val="22"/>
          <w:highlight w:val="white"/>
        </w:rPr>
        <w:t>. Asymmetric cell division of GSC</w:t>
      </w:r>
      <w:r w:rsidR="004F0E66">
        <w:rPr>
          <w:rFonts w:ascii="Arial" w:eastAsia="Arial" w:hAnsi="Arial" w:cs="Arial"/>
          <w:sz w:val="22"/>
          <w:szCs w:val="22"/>
          <w:highlight w:val="white"/>
        </w:rPr>
        <w:t>s</w:t>
      </w:r>
      <w:r w:rsidR="00FD51E7" w:rsidRPr="7C61A958">
        <w:rPr>
          <w:rFonts w:ascii="Arial" w:eastAsia="Arial" w:hAnsi="Arial" w:cs="Arial"/>
          <w:sz w:val="22"/>
          <w:szCs w:val="22"/>
          <w:highlight w:val="white"/>
        </w:rPr>
        <w:t xml:space="preserve"> </w:t>
      </w:r>
      <w:r w:rsidR="0087222E">
        <w:rPr>
          <w:rFonts w:ascii="Arial" w:eastAsia="Arial" w:hAnsi="Arial" w:cs="Arial"/>
          <w:sz w:val="22"/>
          <w:szCs w:val="22"/>
          <w:highlight w:val="white"/>
        </w:rPr>
        <w:t>produces</w:t>
      </w:r>
      <w:r w:rsidR="00FD51E7" w:rsidRPr="7C61A958">
        <w:rPr>
          <w:rFonts w:ascii="Arial" w:eastAsia="Arial" w:hAnsi="Arial" w:cs="Arial"/>
          <w:sz w:val="22"/>
          <w:szCs w:val="22"/>
          <w:highlight w:val="white"/>
        </w:rPr>
        <w:t xml:space="preserve"> a self-renewing daughter GSC, and a differentiating daughter, called the </w:t>
      </w:r>
      <w:proofErr w:type="spellStart"/>
      <w:r w:rsidR="00FD51E7" w:rsidRPr="7C61A958">
        <w:rPr>
          <w:rFonts w:ascii="Arial" w:eastAsia="Arial" w:hAnsi="Arial" w:cs="Arial"/>
          <w:sz w:val="22"/>
          <w:szCs w:val="22"/>
          <w:highlight w:val="white"/>
        </w:rPr>
        <w:t>cystoblast</w:t>
      </w:r>
      <w:proofErr w:type="spellEnd"/>
      <w:r w:rsidR="00FD51E7" w:rsidRPr="7C61A958">
        <w:rPr>
          <w:rFonts w:ascii="Arial" w:eastAsia="Arial" w:hAnsi="Arial" w:cs="Arial"/>
          <w:sz w:val="22"/>
          <w:szCs w:val="22"/>
          <w:highlight w:val="white"/>
        </w:rPr>
        <w:t xml:space="preserve"> (CB)</w:t>
      </w:r>
      <w:r w:rsidR="00F23AA5">
        <w:rPr>
          <w:rFonts w:ascii="Arial" w:eastAsia="Arial" w:hAnsi="Arial" w:cs="Arial"/>
          <w:sz w:val="22"/>
          <w:szCs w:val="22"/>
          <w:highlight w:val="white"/>
        </w:rPr>
        <w:t xml:space="preserve"> </w:t>
      </w:r>
      <w:r w:rsidR="00F23AA5">
        <w:rPr>
          <w:rFonts w:ascii="Arial" w:eastAsia="Arial" w:hAnsi="Arial" w:cs="Arial"/>
          <w:sz w:val="22"/>
          <w:szCs w:val="22"/>
          <w:highlight w:val="white"/>
        </w:rPr>
        <w:fldChar w:fldCharType="begin"/>
      </w:r>
      <w:r w:rsidR="00835395">
        <w:rPr>
          <w:rFonts w:ascii="Arial" w:eastAsia="Arial" w:hAnsi="Arial" w:cs="Arial"/>
          <w:sz w:val="22"/>
          <w:szCs w:val="22"/>
          <w:highlight w:val="white"/>
        </w:rPr>
        <w:instrText xml:space="preserve"> ADDIN ZOTERO_ITEM CSL_CITATION {"citationID":"4tg6NYyx","properties":{"formattedCitation":"[@Chen2003q; @McKearin1995b]","plainCitation":"[@Chen2003q; @McKearin1995b]","noteIndex":0},"citationItems":[{"id":369,"uris":["http://zotero.org/users/6609021/items/ANMFMNC3"],"uri":["http://zotero.org/users/6609021/items/ANMFMNC3"],"itemData":{"id":369,"type":"article-journal","abstract":"The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GSCs.","container-title":"Development","DOI":"10.1242/dev.00325","ISSN":"0950-1991","issue":"6","note":"Chen2003q","page":"1159-1170","title":"A discrete transcriptional silencer in the bam gene determines asymmetric division of the Drosophila germline stem cell","title-short":"Chen2003q","volume":"130","author":[{"family":"Chen","given":"Dahua"},{"family":"McKearin","given":"Dennis M"}],"issued":{"date-parts":[["2003",3,15]]}}},{"id":797,"uris":["http://zotero.org/users/6609021/items/QUFKJVGQ"],"uri":["http://zotero.org/users/6609021/items/QUFKJVGQ"],"itemData":{"id":797,"type":"article-journal","abstract":"Cell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presented.","container-title":"Development","ISSN":"0950-1991","issue":"9","note":"McKearin1995b","page":"2937 LP  - 2947","title":"A role for the Drosophila bag-of-marbles protein in the differentiation of cystoblasts from germline stem cells","title-short":"McKearin1995b","volume":"121","author":[{"family":"McKearin","given":"D"},{"family":"Ohlstein","given":"B"}],"issued":{"date-parts":[["1995",9,1]]}}}],"schema":"https://github.com/citation-style-language/schema/raw/master/csl-citation.json"} </w:instrText>
      </w:r>
      <w:r w:rsidR="00F23AA5">
        <w:rPr>
          <w:rFonts w:ascii="Arial" w:eastAsia="Arial" w:hAnsi="Arial" w:cs="Arial"/>
          <w:sz w:val="22"/>
          <w:szCs w:val="22"/>
          <w:highlight w:val="white"/>
        </w:rPr>
        <w:fldChar w:fldCharType="separate"/>
      </w:r>
      <w:r w:rsidR="00835395" w:rsidRPr="00835395">
        <w:rPr>
          <w:rFonts w:ascii="Arial" w:eastAsia="Arial" w:hAnsi="Arial" w:cs="Arial"/>
          <w:sz w:val="22"/>
          <w:highlight w:val="white"/>
        </w:rPr>
        <w:t>[@Chen2003q; @McKearin1995b]</w:t>
      </w:r>
      <w:r w:rsidR="00F23AA5">
        <w:rPr>
          <w:rFonts w:ascii="Arial" w:eastAsia="Arial" w:hAnsi="Arial" w:cs="Arial"/>
          <w:sz w:val="22"/>
          <w:szCs w:val="22"/>
          <w:highlight w:val="white"/>
        </w:rPr>
        <w:fldChar w:fldCharType="end"/>
      </w:r>
      <w:r w:rsidR="00FD51E7" w:rsidRPr="7C61A958">
        <w:rPr>
          <w:rFonts w:ascii="Arial" w:eastAsia="Arial" w:hAnsi="Arial" w:cs="Arial"/>
          <w:sz w:val="22"/>
          <w:szCs w:val="22"/>
          <w:highlight w:val="white"/>
        </w:rPr>
        <w:t xml:space="preserve">. </w:t>
      </w:r>
      <w:r w:rsidR="000E4462">
        <w:rPr>
          <w:rFonts w:ascii="Arial" w:eastAsia="Arial" w:hAnsi="Arial" w:cs="Arial"/>
          <w:sz w:val="22"/>
          <w:szCs w:val="22"/>
        </w:rPr>
        <w:t>This asymmetric division is unusual: following mitosis, t</w:t>
      </w:r>
      <w:r w:rsidR="00660DF7">
        <w:rPr>
          <w:rFonts w:ascii="Arial" w:eastAsia="Arial" w:hAnsi="Arial" w:cs="Arial"/>
          <w:sz w:val="22"/>
          <w:szCs w:val="22"/>
        </w:rPr>
        <w:t>h</w:t>
      </w:r>
      <w:r w:rsidR="009467D0">
        <w:rPr>
          <w:rFonts w:ascii="Arial" w:eastAsia="Arial" w:hAnsi="Arial" w:cs="Arial"/>
          <w:sz w:val="22"/>
          <w:szCs w:val="22"/>
        </w:rPr>
        <w:t xml:space="preserve">e abscission of the </w:t>
      </w:r>
      <w:r w:rsidR="00CE24D9">
        <w:rPr>
          <w:rFonts w:ascii="Arial" w:eastAsia="Arial" w:hAnsi="Arial" w:cs="Arial"/>
          <w:sz w:val="22"/>
          <w:szCs w:val="22"/>
        </w:rPr>
        <w:t>GSC</w:t>
      </w:r>
      <w:r w:rsidR="009467D0">
        <w:rPr>
          <w:rFonts w:ascii="Arial" w:eastAsia="Arial" w:hAnsi="Arial" w:cs="Arial"/>
          <w:sz w:val="22"/>
          <w:szCs w:val="22"/>
        </w:rPr>
        <w:t xml:space="preserve"> and CB </w:t>
      </w:r>
      <w:r w:rsidR="002F1B6D">
        <w:rPr>
          <w:rFonts w:ascii="Arial" w:eastAsia="Arial" w:hAnsi="Arial" w:cs="Arial"/>
          <w:sz w:val="22"/>
          <w:szCs w:val="22"/>
          <w:highlight w:val="white"/>
        </w:rPr>
        <w:t>is not completed</w:t>
      </w:r>
      <w:r w:rsidR="00FD51E7" w:rsidRPr="7C61A958">
        <w:rPr>
          <w:rFonts w:ascii="Arial" w:eastAsia="Arial" w:hAnsi="Arial" w:cs="Arial"/>
          <w:sz w:val="22"/>
          <w:szCs w:val="22"/>
          <w:highlight w:val="white"/>
        </w:rPr>
        <w:t xml:space="preserve"> until </w:t>
      </w:r>
      <w:r w:rsidR="000E4462">
        <w:rPr>
          <w:rFonts w:ascii="Arial" w:eastAsia="Arial" w:hAnsi="Arial" w:cs="Arial"/>
          <w:sz w:val="22"/>
          <w:szCs w:val="22"/>
          <w:highlight w:val="white"/>
        </w:rPr>
        <w:t xml:space="preserve">the following </w:t>
      </w:r>
      <w:r w:rsidR="00FD51E7" w:rsidRPr="00470FF8">
        <w:rPr>
          <w:rFonts w:ascii="Arial" w:eastAsia="Arial" w:hAnsi="Arial" w:cs="Arial"/>
          <w:sz w:val="22"/>
          <w:szCs w:val="22"/>
        </w:rPr>
        <w:t xml:space="preserve">G2 phase </w:t>
      </w:r>
      <w:r w:rsidR="00FD51E7" w:rsidRPr="7C61A958">
        <w:rPr>
          <w:rFonts w:ascii="Arial" w:eastAsia="Arial" w:hAnsi="Arial" w:cs="Arial"/>
          <w:sz w:val="22"/>
          <w:szCs w:val="22"/>
          <w:highlight w:val="white"/>
        </w:rPr>
        <w:t>(</w:t>
      </w:r>
      <w:r w:rsidR="00FD51E7" w:rsidRPr="7C61A958">
        <w:rPr>
          <w:rFonts w:ascii="Arial" w:eastAsia="Arial" w:hAnsi="Arial" w:cs="Arial"/>
          <w:b/>
          <w:bCs/>
          <w:sz w:val="22"/>
          <w:szCs w:val="22"/>
          <w:highlight w:val="white"/>
        </w:rPr>
        <w:t>Figure 1</w:t>
      </w:r>
      <w:r w:rsidR="1C6162F8" w:rsidRPr="7C61A958">
        <w:rPr>
          <w:rFonts w:ascii="Arial" w:eastAsia="Arial" w:hAnsi="Arial" w:cs="Arial"/>
          <w:b/>
          <w:bCs/>
          <w:sz w:val="22"/>
          <w:szCs w:val="22"/>
          <w:highlight w:val="white"/>
        </w:rPr>
        <w:t>A’</w:t>
      </w:r>
      <w:r w:rsidR="00FD51E7" w:rsidRPr="7C61A958">
        <w:rPr>
          <w:rFonts w:ascii="Arial" w:eastAsia="Arial" w:hAnsi="Arial" w:cs="Arial"/>
          <w:sz w:val="22"/>
          <w:szCs w:val="22"/>
          <w:highlight w:val="white"/>
        </w:rPr>
        <w:t>)</w:t>
      </w:r>
      <w:r w:rsidR="00510C60">
        <w:rPr>
          <w:rFonts w:ascii="Arial" w:eastAsia="Arial" w:hAnsi="Arial" w:cs="Arial"/>
          <w:sz w:val="22"/>
          <w:szCs w:val="22"/>
          <w:highlight w:val="white"/>
        </w:rPr>
        <w:t xml:space="preserve"> </w:t>
      </w:r>
      <w:r w:rsidR="00CE21AF">
        <w:rPr>
          <w:rFonts w:ascii="Arial" w:eastAsia="Arial" w:hAnsi="Arial" w:cs="Arial"/>
          <w:sz w:val="22"/>
          <w:szCs w:val="22"/>
          <w:highlight w:val="white"/>
        </w:rPr>
        <w:fldChar w:fldCharType="begin"/>
      </w:r>
      <w:r w:rsidR="00835395">
        <w:rPr>
          <w:rFonts w:ascii="Arial" w:eastAsia="Arial" w:hAnsi="Arial" w:cs="Arial"/>
          <w:sz w:val="22"/>
          <w:szCs w:val="22"/>
          <w:highlight w:val="white"/>
        </w:rPr>
        <w:instrText xml:space="preserve"> ADDIN ZOTERO_ITEM CSL_CITATION {"citationID":"j7s5uMSc","properties":{"formattedCitation":"[@DeCuevas1998f; @hsuDietControlsNormal2008]","plainCitation":"[@DeCuevas1998f; @hsuDietControlsNormal2008]","noteIndex":0},"citationItems":[{"id":365,"uris":["http://zotero.org/users/6609021/items/8AHKR34A"],"uri":["http://zotero.org/users/6609021/items/8AHKR34A"],"itemData":{"id":365,"type":"article-journal","abstract":"The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division.","container-title":"Development","ISSN":"0950-1991","issue":"15","note":"DeCuevas1998f","page":"2781 LP - 2789","title":"Morphogenesis of the Drosophila fusome and its implications for oocyte specification","title-short":"DeCuevas1998f","volume":"125","author":[{"family":"De Cuevas","given":"Margaret"},{"family":"Spradling","given":"Allan C"}],"issued":{"date-parts":[["1998",8,1]]}}},{"id":983,"uris":["http://zotero.org/users/6609021/items/JPCZJ8Z5"],"uri":["http://zotero.org/users/6609021/items/JPCZJ8Z5"],"itemData":{"id":983,"type":"article-journal","abstract":"The external environment influences stem cells, but this process is poorly understood. Our previous work showed that germline stem cells (GSCs) respond to diet via neural insulin-like peptides (DILPs) that act directly on the germ line to upregulate stem cell division and cyst growth under a protein-rich diet in Drosophila. Here, we report that DILPs specifically control the G2 phase of the GSC cell cycle via phosphoinositide-3 kinase (PI3K) and dFOXO, and that a separate diet mediator regulates the G1 phase. Furthermore, GSC tumors, which escape the normal stem cell regulatory microenvironment, or niche, still respond to diet via both mechanisms, indicating that niche signals are not required for GSCs to sense or respond to diet. Our results document the effects of diet and insulin-like signals on the cell cycle of stem cells within an intact organism and demonstrate that the response to diet requires multiple signals. Moreover, the retained ability of GSC tumors to respond to diet parallels the long known connections between diet, insulin signaling, and cancer risk in humans.","container-title":"Developmental Biology","DOI":"10.1016/j.ydbio.2007.11.006","ISSN":"0012-1606","issue":"2","journalAbbreviation":"Developmental Biology","language":"en","note":"hsuDietControlsNormal2008","page":"700-712","source":"ScienceDirect","title":"Diet controls normal and tumorous germline stem cells via insulin-dependent and -independent mechanisms in Drosophila","volume":"313","author":[{"family":"Hsu","given":"Hwei-Jan"},{"family":"LaFever","given":"Leesa"},{"family":"Drummond-Barbosa","given":"Daniela"}],"issued":{"date-parts":[["2008",1,15]]}}}],"schema":"https://github.com/citation-style-language/schema/raw/master/csl-citation.json"} </w:instrText>
      </w:r>
      <w:r w:rsidR="00CE21AF">
        <w:rPr>
          <w:rFonts w:ascii="Arial" w:eastAsia="Arial" w:hAnsi="Arial" w:cs="Arial"/>
          <w:sz w:val="22"/>
          <w:szCs w:val="22"/>
          <w:highlight w:val="white"/>
        </w:rPr>
        <w:fldChar w:fldCharType="separate"/>
      </w:r>
      <w:r w:rsidR="00835395" w:rsidRPr="00835395">
        <w:rPr>
          <w:rFonts w:ascii="Arial" w:eastAsia="Arial" w:hAnsi="Arial" w:cs="Arial"/>
          <w:sz w:val="22"/>
          <w:highlight w:val="white"/>
        </w:rPr>
        <w:t>[@DeCuevas1998f; @hsuDietControlsNormal2008]</w:t>
      </w:r>
      <w:r w:rsidR="00CE21AF">
        <w:rPr>
          <w:rFonts w:ascii="Arial" w:eastAsia="Arial" w:hAnsi="Arial" w:cs="Arial"/>
          <w:sz w:val="22"/>
          <w:szCs w:val="22"/>
          <w:highlight w:val="white"/>
        </w:rPr>
        <w:fldChar w:fldCharType="end"/>
      </w:r>
      <w:r w:rsidR="00FD51E7" w:rsidRPr="7C61A958">
        <w:rPr>
          <w:rFonts w:ascii="Arial" w:eastAsia="Arial" w:hAnsi="Arial" w:cs="Arial"/>
          <w:sz w:val="22"/>
          <w:szCs w:val="22"/>
          <w:highlight w:val="white"/>
        </w:rPr>
        <w:t xml:space="preserve">. </w:t>
      </w:r>
      <w:r w:rsidR="00CE24D9" w:rsidRPr="7C61A958">
        <w:rPr>
          <w:rFonts w:ascii="Arial" w:eastAsia="Arial" w:hAnsi="Arial" w:cs="Arial"/>
          <w:sz w:val="22"/>
          <w:szCs w:val="22"/>
        </w:rPr>
        <w:t xml:space="preserve">The GSC </w:t>
      </w:r>
      <w:r w:rsidR="000E4462">
        <w:rPr>
          <w:rFonts w:ascii="Arial" w:eastAsia="Arial" w:hAnsi="Arial" w:cs="Arial"/>
          <w:sz w:val="22"/>
          <w:szCs w:val="22"/>
        </w:rPr>
        <w:t xml:space="preserve">is marked </w:t>
      </w:r>
      <w:r w:rsidR="00CE24D9" w:rsidRPr="7C61A958">
        <w:rPr>
          <w:rFonts w:ascii="Arial" w:eastAsia="Arial" w:hAnsi="Arial" w:cs="Arial"/>
          <w:sz w:val="22"/>
          <w:szCs w:val="22"/>
        </w:rPr>
        <w:t xml:space="preserve">by </w:t>
      </w:r>
      <w:r w:rsidR="000E4462">
        <w:rPr>
          <w:rFonts w:ascii="Arial" w:eastAsia="Arial" w:hAnsi="Arial" w:cs="Arial"/>
          <w:sz w:val="22"/>
          <w:szCs w:val="22"/>
        </w:rPr>
        <w:t xml:space="preserve">a </w:t>
      </w:r>
      <w:r w:rsidR="00CE24D9" w:rsidRPr="7C61A958">
        <w:rPr>
          <w:rFonts w:ascii="Arial" w:eastAsia="Arial" w:hAnsi="Arial" w:cs="Arial"/>
          <w:sz w:val="22"/>
          <w:szCs w:val="22"/>
        </w:rPr>
        <w:t>round structure called</w:t>
      </w:r>
      <w:r w:rsidR="000E4462">
        <w:rPr>
          <w:rFonts w:ascii="Arial" w:eastAsia="Arial" w:hAnsi="Arial" w:cs="Arial"/>
          <w:sz w:val="22"/>
          <w:szCs w:val="22"/>
        </w:rPr>
        <w:t xml:space="preserve"> the</w:t>
      </w:r>
      <w:r w:rsidR="00CE24D9" w:rsidRPr="7C61A958">
        <w:rPr>
          <w:rFonts w:ascii="Arial" w:eastAsia="Arial" w:hAnsi="Arial" w:cs="Arial"/>
          <w:sz w:val="22"/>
          <w:szCs w:val="22"/>
        </w:rPr>
        <w:t xml:space="preserve"> spectrosome</w:t>
      </w:r>
      <w:r w:rsidR="000E4462">
        <w:rPr>
          <w:rFonts w:ascii="Arial" w:eastAsia="Arial" w:hAnsi="Arial" w:cs="Arial"/>
          <w:sz w:val="22"/>
          <w:szCs w:val="22"/>
        </w:rPr>
        <w:t xml:space="preserve">, </w:t>
      </w:r>
      <w:r w:rsidR="00A519BA">
        <w:rPr>
          <w:rFonts w:ascii="Arial" w:eastAsia="Arial" w:hAnsi="Arial" w:cs="Arial"/>
          <w:sz w:val="22"/>
          <w:szCs w:val="22"/>
        </w:rPr>
        <w:t>which elongates</w:t>
      </w:r>
      <w:r w:rsidR="000E4462">
        <w:rPr>
          <w:rFonts w:ascii="Arial" w:eastAsia="Arial" w:hAnsi="Arial" w:cs="Arial"/>
          <w:sz w:val="22"/>
          <w:szCs w:val="22"/>
        </w:rPr>
        <w:t xml:space="preserve"> </w:t>
      </w:r>
      <w:r w:rsidR="00A519BA">
        <w:rPr>
          <w:rFonts w:ascii="Arial" w:eastAsia="Arial" w:hAnsi="Arial" w:cs="Arial"/>
          <w:sz w:val="22"/>
          <w:szCs w:val="22"/>
        </w:rPr>
        <w:t>and eventually bridges</w:t>
      </w:r>
      <w:r w:rsidR="0040493D" w:rsidRPr="7C61A958">
        <w:rPr>
          <w:rFonts w:ascii="Arial" w:eastAsia="Arial" w:hAnsi="Arial" w:cs="Arial"/>
          <w:sz w:val="22"/>
          <w:szCs w:val="22"/>
        </w:rPr>
        <w:t xml:space="preserve"> the GSC and CB</w:t>
      </w:r>
      <w:r w:rsidR="00C66F5C">
        <w:rPr>
          <w:rFonts w:ascii="Arial" w:eastAsia="Arial" w:hAnsi="Arial" w:cs="Arial"/>
          <w:sz w:val="22"/>
          <w:szCs w:val="22"/>
        </w:rPr>
        <w:t xml:space="preserve">, similar to the </w:t>
      </w:r>
      <w:proofErr w:type="spellStart"/>
      <w:r w:rsidR="00C66F5C">
        <w:rPr>
          <w:rFonts w:ascii="Arial" w:eastAsia="Arial" w:hAnsi="Arial" w:cs="Arial"/>
          <w:sz w:val="22"/>
          <w:szCs w:val="22"/>
        </w:rPr>
        <w:t>fusomes</w:t>
      </w:r>
      <w:proofErr w:type="spellEnd"/>
      <w:r w:rsidR="00C66F5C">
        <w:rPr>
          <w:rFonts w:ascii="Arial" w:eastAsia="Arial" w:hAnsi="Arial" w:cs="Arial"/>
          <w:sz w:val="22"/>
          <w:szCs w:val="22"/>
        </w:rPr>
        <w:t xml:space="preserve"> that connect differentiated cysts</w:t>
      </w:r>
      <w:r w:rsidR="00A519BA">
        <w:rPr>
          <w:rFonts w:ascii="Arial" w:eastAsia="Arial" w:hAnsi="Arial" w:cs="Arial"/>
          <w:sz w:val="22"/>
          <w:szCs w:val="22"/>
        </w:rPr>
        <w:t xml:space="preserve"> (</w:t>
      </w:r>
      <w:r w:rsidR="00A519BA" w:rsidRPr="00B2262E">
        <w:rPr>
          <w:rFonts w:ascii="Arial" w:eastAsia="Arial" w:hAnsi="Arial" w:cs="Arial"/>
          <w:b/>
          <w:bCs/>
          <w:sz w:val="22"/>
          <w:szCs w:val="22"/>
        </w:rPr>
        <w:t>Figure 1A’</w:t>
      </w:r>
      <w:r w:rsidR="00A519BA">
        <w:rPr>
          <w:rFonts w:ascii="Arial" w:eastAsia="Arial" w:hAnsi="Arial" w:cs="Arial"/>
          <w:sz w:val="22"/>
          <w:szCs w:val="22"/>
        </w:rPr>
        <w:t>).</w:t>
      </w:r>
      <w:r w:rsidR="0040493D" w:rsidRPr="7C61A958">
        <w:rPr>
          <w:rFonts w:ascii="Arial" w:eastAsia="Arial" w:hAnsi="Arial" w:cs="Arial"/>
          <w:sz w:val="22"/>
          <w:szCs w:val="22"/>
        </w:rPr>
        <w:t xml:space="preserve"> </w:t>
      </w:r>
      <w:r w:rsidR="002F1B6D" w:rsidRPr="7C61A958">
        <w:rPr>
          <w:rFonts w:ascii="Arial" w:eastAsia="Arial" w:hAnsi="Arial" w:cs="Arial"/>
          <w:sz w:val="22"/>
          <w:szCs w:val="22"/>
          <w:highlight w:val="white"/>
        </w:rPr>
        <w:t>During</w:t>
      </w:r>
      <w:r w:rsidR="011B0EF6" w:rsidRPr="7C61A958">
        <w:rPr>
          <w:rFonts w:ascii="Arial" w:eastAsia="Arial" w:hAnsi="Arial" w:cs="Arial"/>
          <w:sz w:val="22"/>
          <w:szCs w:val="22"/>
          <w:highlight w:val="white"/>
        </w:rPr>
        <w:t xml:space="preserve"> </w:t>
      </w:r>
      <w:r w:rsidR="002F1B6D">
        <w:rPr>
          <w:rFonts w:ascii="Arial" w:eastAsia="Arial" w:hAnsi="Arial" w:cs="Arial"/>
          <w:sz w:val="22"/>
          <w:szCs w:val="22"/>
          <w:highlight w:val="white"/>
        </w:rPr>
        <w:t>abscission</w:t>
      </w:r>
      <w:r w:rsidR="011B0EF6" w:rsidRPr="7C61A958">
        <w:rPr>
          <w:rFonts w:ascii="Arial" w:eastAsia="Arial" w:hAnsi="Arial" w:cs="Arial"/>
          <w:sz w:val="22"/>
          <w:szCs w:val="22"/>
          <w:highlight w:val="white"/>
        </w:rPr>
        <w:t xml:space="preserve"> the extended spectrosome structure is </w:t>
      </w:r>
      <w:r w:rsidR="00CB6AC6">
        <w:rPr>
          <w:rFonts w:ascii="Arial" w:eastAsia="Arial" w:hAnsi="Arial" w:cs="Arial"/>
          <w:sz w:val="22"/>
          <w:szCs w:val="22"/>
          <w:highlight w:val="white"/>
        </w:rPr>
        <w:t xml:space="preserve">severed </w:t>
      </w:r>
      <w:r w:rsidR="56507CEB" w:rsidRPr="7C61A958">
        <w:rPr>
          <w:rFonts w:ascii="Arial" w:eastAsia="Arial" w:hAnsi="Arial" w:cs="Arial"/>
          <w:sz w:val="22"/>
          <w:szCs w:val="22"/>
          <w:highlight w:val="white"/>
        </w:rPr>
        <w:t xml:space="preserve">and a round spectrosome is established in the GSC and </w:t>
      </w:r>
      <w:r w:rsidR="00A519BA">
        <w:rPr>
          <w:rFonts w:ascii="Arial" w:eastAsia="Arial" w:hAnsi="Arial" w:cs="Arial"/>
          <w:sz w:val="22"/>
          <w:szCs w:val="22"/>
          <w:highlight w:val="white"/>
        </w:rPr>
        <w:t xml:space="preserve">the </w:t>
      </w:r>
      <w:r w:rsidR="56507CEB" w:rsidRPr="7C61A958">
        <w:rPr>
          <w:rFonts w:ascii="Arial" w:eastAsia="Arial" w:hAnsi="Arial" w:cs="Arial"/>
          <w:sz w:val="22"/>
          <w:szCs w:val="22"/>
          <w:highlight w:val="white"/>
        </w:rPr>
        <w:t>CB</w:t>
      </w:r>
      <w:r w:rsidR="00CE21AF">
        <w:rPr>
          <w:rFonts w:ascii="Arial" w:eastAsia="Arial" w:hAnsi="Arial" w:cs="Arial"/>
          <w:sz w:val="22"/>
          <w:szCs w:val="22"/>
          <w:highlight w:val="white"/>
        </w:rPr>
        <w:t xml:space="preserve"> </w:t>
      </w:r>
      <w:r w:rsidR="00CE21AF">
        <w:rPr>
          <w:rFonts w:ascii="Arial" w:eastAsia="Arial" w:hAnsi="Arial" w:cs="Arial"/>
          <w:sz w:val="22"/>
          <w:szCs w:val="22"/>
          <w:highlight w:val="white"/>
        </w:rPr>
        <w:fldChar w:fldCharType="begin"/>
      </w:r>
      <w:r w:rsidR="00835395">
        <w:rPr>
          <w:rFonts w:ascii="Arial" w:eastAsia="Arial" w:hAnsi="Arial" w:cs="Arial"/>
          <w:sz w:val="22"/>
          <w:szCs w:val="22"/>
          <w:highlight w:val="white"/>
        </w:rPr>
        <w:instrText xml:space="preserve"> ADDIN ZOTERO_ITEM CSL_CITATION {"citationID":"C8b2p6vh","properties":{"formattedCitation":"[@DeCuevas1998f; @hsuDietControlsNormal2008]","plainCitation":"[@DeCuevas1998f; @hsuDietControlsNormal2008]","noteIndex":0},"citationItems":[{"id":365,"uris":["http://zotero.org/users/6609021/items/8AHKR34A"],"uri":["http://zotero.org/users/6609021/items/8AHKR34A"],"itemData":{"id":365,"type":"article-journal","abstract":"The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division.","container-title":"Development","ISSN":"0950-1991","issue":"15","note":"DeCuevas1998f","page":"2781 LP - 2789","title":"Morphogenesis of the Drosophila fusome and its implications for oocyte specification","title-short":"DeCuevas1998f","volume":"125","author":[{"family":"De Cuevas","given":"Margaret"},{"family":"Spradling","given":"Allan C"}],"issued":{"date-parts":[["1998",8,1]]}}},{"id":983,"uris":["http://zotero.org/users/6609021/items/JPCZJ8Z5"],"uri":["http://zotero.org/users/6609021/items/JPCZJ8Z5"],"itemData":{"id":983,"type":"article-journal","abstract":"The external environment influences stem cells, but this process is poorly understood. Our previous work showed that germline stem cells (GSCs) respond to diet via neural insulin-like peptides (DILPs) that act directly on the germ line to upregulate stem cell division and cyst growth under a protein-rich diet in Drosophila. Here, we report that DILPs specifically control the G2 phase of the GSC cell cycle via phosphoinositide-3 kinase (PI3K) and dFOXO, and that a separate diet mediator regulates the G1 phase. Furthermore, GSC tumors, which escape the normal stem cell regulatory microenvironment, or niche, still respond to diet via both mechanisms, indicating that niche signals are not required for GSCs to sense or respond to diet. Our results document the effects of diet and insulin-like signals on the cell cycle of stem cells within an intact organism and demonstrate that the response to diet requires multiple signals. Moreover, the retained ability of GSC tumors to respond to diet parallels the long known connections between diet, insulin signaling, and cancer risk in humans.","container-title":"Developmental Biology","DOI":"10.1016/j.ydbio.2007.11.006","ISSN":"0012-1606","issue":"2","journalAbbreviation":"Developmental Biology","language":"en","note":"hsuDietControlsNormal2008","page":"700-712","source":"ScienceDirect","title":"Diet controls normal and tumorous germline stem cells via insulin-dependent and -independent mechanisms in Drosophila","volume":"313","author":[{"family":"Hsu","given":"Hwei-Jan"},{"family":"LaFever","given":"Leesa"},{"family":"Drummond-Barbosa","given":"Daniela"}],"issued":{"date-parts":[["2008",1,15]]}}}],"schema":"https://github.com/citation-style-language/schema/raw/master/csl-citation.json"} </w:instrText>
      </w:r>
      <w:r w:rsidR="00CE21AF">
        <w:rPr>
          <w:rFonts w:ascii="Arial" w:eastAsia="Arial" w:hAnsi="Arial" w:cs="Arial"/>
          <w:sz w:val="22"/>
          <w:szCs w:val="22"/>
          <w:highlight w:val="white"/>
        </w:rPr>
        <w:fldChar w:fldCharType="separate"/>
      </w:r>
      <w:r w:rsidR="00835395" w:rsidRPr="00835395">
        <w:rPr>
          <w:rFonts w:ascii="Arial" w:eastAsia="Arial" w:hAnsi="Arial" w:cs="Arial"/>
          <w:sz w:val="22"/>
          <w:highlight w:val="white"/>
        </w:rPr>
        <w:t>[@DeCuevas1998f; @hsuDietControlsNormal2008]</w:t>
      </w:r>
      <w:r w:rsidR="00CE21AF">
        <w:rPr>
          <w:rFonts w:ascii="Arial" w:eastAsia="Arial" w:hAnsi="Arial" w:cs="Arial"/>
          <w:sz w:val="22"/>
          <w:szCs w:val="22"/>
          <w:highlight w:val="white"/>
        </w:rPr>
        <w:fldChar w:fldCharType="end"/>
      </w:r>
      <w:r w:rsidR="00FD51E7" w:rsidRPr="7C61A958">
        <w:rPr>
          <w:rFonts w:ascii="Arial" w:eastAsia="Arial" w:hAnsi="Arial" w:cs="Arial"/>
          <w:sz w:val="22"/>
          <w:szCs w:val="22"/>
          <w:highlight w:val="white"/>
        </w:rPr>
        <w:t xml:space="preserve">. </w:t>
      </w:r>
      <w:r w:rsidR="00CE1C35" w:rsidRPr="7C61A958">
        <w:rPr>
          <w:rFonts w:ascii="Arial" w:eastAsia="Arial" w:hAnsi="Arial" w:cs="Arial"/>
          <w:sz w:val="22"/>
          <w:szCs w:val="22"/>
          <w:highlight w:val="white"/>
        </w:rPr>
        <w:t>R</w:t>
      </w:r>
      <w:r w:rsidR="00712D91" w:rsidRPr="7C61A958">
        <w:rPr>
          <w:rFonts w:ascii="Arial" w:eastAsia="Arial" w:hAnsi="Arial" w:cs="Arial"/>
          <w:sz w:val="22"/>
          <w:szCs w:val="22"/>
          <w:highlight w:val="white"/>
        </w:rPr>
        <w:t>ibosome biogenesis defects result in fail</w:t>
      </w:r>
      <w:r w:rsidR="00C66F5C">
        <w:rPr>
          <w:rFonts w:ascii="Arial" w:eastAsia="Arial" w:hAnsi="Arial" w:cs="Arial"/>
          <w:sz w:val="22"/>
          <w:szCs w:val="22"/>
          <w:highlight w:val="white"/>
        </w:rPr>
        <w:t xml:space="preserve">ed </w:t>
      </w:r>
      <w:r w:rsidR="006C1ADD" w:rsidRPr="7C61A958">
        <w:rPr>
          <w:rFonts w:ascii="Arial" w:eastAsia="Arial" w:hAnsi="Arial" w:cs="Arial"/>
          <w:sz w:val="22"/>
          <w:szCs w:val="22"/>
          <w:highlight w:val="white"/>
        </w:rPr>
        <w:t xml:space="preserve">GSC-CB </w:t>
      </w:r>
      <w:r w:rsidR="00FD51E7" w:rsidRPr="7C61A958">
        <w:rPr>
          <w:rFonts w:ascii="Arial" w:eastAsia="Arial" w:hAnsi="Arial" w:cs="Arial"/>
          <w:sz w:val="22"/>
          <w:szCs w:val="22"/>
          <w:highlight w:val="white"/>
        </w:rPr>
        <w:t>abscission</w:t>
      </w:r>
      <w:r w:rsidR="00EB51CC" w:rsidRPr="7C61A958">
        <w:rPr>
          <w:rFonts w:ascii="Arial" w:eastAsia="Arial" w:hAnsi="Arial" w:cs="Arial"/>
          <w:sz w:val="22"/>
          <w:szCs w:val="22"/>
          <w:highlight w:val="white"/>
        </w:rPr>
        <w:t>,</w:t>
      </w:r>
      <w:r w:rsidR="00712D91" w:rsidRPr="7C61A958">
        <w:rPr>
          <w:rFonts w:ascii="Arial" w:eastAsia="Arial" w:hAnsi="Arial" w:cs="Arial"/>
          <w:sz w:val="22"/>
          <w:szCs w:val="22"/>
          <w:highlight w:val="white"/>
        </w:rPr>
        <w:t xml:space="preserve"> causing</w:t>
      </w:r>
      <w:r w:rsidR="00FD51E7" w:rsidRPr="7C61A958">
        <w:rPr>
          <w:rFonts w:ascii="Arial" w:eastAsia="Arial" w:hAnsi="Arial" w:cs="Arial"/>
          <w:sz w:val="22"/>
          <w:szCs w:val="22"/>
          <w:highlight w:val="white"/>
        </w:rPr>
        <w:t xml:space="preserve"> cells </w:t>
      </w:r>
      <w:r w:rsidR="00712D91" w:rsidRPr="7C61A958">
        <w:rPr>
          <w:rFonts w:ascii="Arial" w:eastAsia="Arial" w:hAnsi="Arial" w:cs="Arial"/>
          <w:sz w:val="22"/>
          <w:szCs w:val="22"/>
          <w:highlight w:val="white"/>
        </w:rPr>
        <w:t xml:space="preserve">to </w:t>
      </w:r>
      <w:r w:rsidR="00FD51E7" w:rsidRPr="7C61A958">
        <w:rPr>
          <w:rFonts w:ascii="Arial" w:eastAsia="Arial" w:hAnsi="Arial" w:cs="Arial"/>
          <w:sz w:val="22"/>
          <w:szCs w:val="22"/>
          <w:highlight w:val="white"/>
        </w:rPr>
        <w:t xml:space="preserve">accumulate </w:t>
      </w:r>
      <w:r w:rsidR="2792BBAE" w:rsidRPr="7C61A958">
        <w:rPr>
          <w:rFonts w:ascii="Arial" w:eastAsia="Arial" w:hAnsi="Arial" w:cs="Arial"/>
          <w:sz w:val="22"/>
          <w:szCs w:val="22"/>
          <w:highlight w:val="white"/>
        </w:rPr>
        <w:t xml:space="preserve">as </w:t>
      </w:r>
      <w:r w:rsidR="00566E87" w:rsidRPr="7C61A958">
        <w:rPr>
          <w:rFonts w:ascii="Arial" w:eastAsia="Arial" w:hAnsi="Arial" w:cs="Arial"/>
          <w:sz w:val="22"/>
          <w:szCs w:val="22"/>
          <w:highlight w:val="white"/>
        </w:rPr>
        <w:t xml:space="preserve">interconnected </w:t>
      </w:r>
      <w:r w:rsidR="00FD51E7" w:rsidRPr="7C61A958">
        <w:rPr>
          <w:rFonts w:ascii="Arial" w:eastAsia="Arial" w:hAnsi="Arial" w:cs="Arial"/>
          <w:sz w:val="22"/>
          <w:szCs w:val="22"/>
          <w:highlight w:val="white"/>
        </w:rPr>
        <w:t>cysts marked by a fusome-like structure</w:t>
      </w:r>
      <w:r w:rsidR="009B66B3">
        <w:rPr>
          <w:rFonts w:ascii="Arial" w:eastAsia="Arial" w:hAnsi="Arial" w:cs="Arial"/>
          <w:sz w:val="22"/>
          <w:szCs w:val="22"/>
          <w:highlight w:val="white"/>
        </w:rPr>
        <w:t xml:space="preserve"> called “stem cysts”</w:t>
      </w:r>
      <w:r w:rsidR="00B3142C">
        <w:rPr>
          <w:rFonts w:ascii="Arial" w:eastAsia="Arial" w:hAnsi="Arial" w:cs="Arial"/>
          <w:sz w:val="22"/>
          <w:szCs w:val="22"/>
          <w:highlight w:val="white"/>
        </w:rPr>
        <w:t xml:space="preserve"> (</w:t>
      </w:r>
      <w:r w:rsidR="00B3142C" w:rsidRPr="00CB0174">
        <w:rPr>
          <w:rFonts w:ascii="Arial" w:eastAsia="Arial" w:hAnsi="Arial" w:cs="Arial"/>
          <w:b/>
          <w:sz w:val="22"/>
          <w:szCs w:val="22"/>
          <w:highlight w:val="white"/>
        </w:rPr>
        <w:t xml:space="preserve">Figure </w:t>
      </w:r>
      <w:r w:rsidR="00B3142C" w:rsidRPr="00E52D63">
        <w:rPr>
          <w:rFonts w:ascii="Arial" w:eastAsia="Arial" w:hAnsi="Arial" w:cs="Arial"/>
          <w:b/>
          <w:sz w:val="22"/>
          <w:szCs w:val="22"/>
          <w:highlight w:val="white"/>
        </w:rPr>
        <w:t>1A’</w:t>
      </w:r>
      <w:r w:rsidR="00B3142C" w:rsidRPr="00E52D63">
        <w:rPr>
          <w:rFonts w:ascii="Arial" w:eastAsia="Arial" w:hAnsi="Arial" w:cs="Arial"/>
          <w:sz w:val="22"/>
          <w:szCs w:val="22"/>
          <w:highlight w:val="white"/>
        </w:rPr>
        <w:t>)</w:t>
      </w:r>
      <w:r w:rsidR="00CE21AF" w:rsidRPr="00E52D63">
        <w:rPr>
          <w:rFonts w:ascii="Arial" w:eastAsia="Arial" w:hAnsi="Arial" w:cs="Arial"/>
          <w:sz w:val="22"/>
          <w:szCs w:val="22"/>
          <w:highlight w:val="white"/>
        </w:rPr>
        <w:t xml:space="preserve"> </w:t>
      </w:r>
      <w:r w:rsidR="00CE21AF" w:rsidRPr="00A559BD">
        <w:rPr>
          <w:rFonts w:ascii="Arial" w:eastAsia="Arial" w:hAnsi="Arial" w:cs="Arial"/>
          <w:sz w:val="22"/>
          <w:szCs w:val="22"/>
          <w:highlight w:val="white"/>
        </w:rPr>
        <w:fldChar w:fldCharType="begin"/>
      </w:r>
      <w:r w:rsidR="00835395">
        <w:rPr>
          <w:rFonts w:ascii="Arial" w:eastAsia="Arial" w:hAnsi="Arial" w:cs="Arial"/>
          <w:sz w:val="22"/>
          <w:szCs w:val="22"/>
          <w:highlight w:val="white"/>
        </w:rPr>
        <w:instrText xml:space="preserve"> ADDIN ZOTERO_ITEM CSL_CITATION {"citationID":"a2cjlcsuaft","properties":{"formattedCitation":"[@Mathieu2013d; @Sanchez2016h]","plainCitation":"[@Mathieu2013d; @Sanchez2016h]","noteIndex":0},"citationItems":[{"id":363,"uris":["http://zotero.org/users/6609021/items/3A3YHBP3"],"uri":["http://zotero.org/users/6609021/items/3A3YHBP3"],"itemData":{"id":363,"type":"article-journal","abstract":"Abscission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cell","DOI":"10.1016/J.DEVCEL.2013.07.005","ISSN":"1534-5807","issue":"3","note":"Mathieu2013d","page":"250-265","title":"Aurora B and cyclin B have opposite effects on the timing of cytokinesis abscission in Drosophila germ cells and in vertebrate somatic cells","title-short":"Mathieu2013d","volume":"26","author":[{"family":"Mathieu","given":"Juliette"},{"family":"Cauvin","given":"Clothilde"},{"family":"Moch","given":"Clara"},{"family":"Radford","given":"Sarah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00CE21AF" w:rsidRPr="00A559BD">
        <w:rPr>
          <w:rFonts w:ascii="Arial" w:eastAsia="Arial" w:hAnsi="Arial" w:cs="Arial"/>
          <w:sz w:val="22"/>
          <w:szCs w:val="22"/>
          <w:highlight w:val="white"/>
        </w:rPr>
        <w:fldChar w:fldCharType="separate"/>
      </w:r>
      <w:r w:rsidR="00835395" w:rsidRPr="00835395">
        <w:rPr>
          <w:rFonts w:ascii="Arial" w:hAnsi="Arial" w:cs="Arial"/>
          <w:sz w:val="22"/>
        </w:rPr>
        <w:t>[@Mathieu2013d; @Sanchez2016h]</w:t>
      </w:r>
      <w:r w:rsidR="00CE21AF" w:rsidRPr="00A559BD">
        <w:rPr>
          <w:rFonts w:ascii="Arial" w:eastAsia="Arial" w:hAnsi="Arial" w:cs="Arial"/>
          <w:sz w:val="22"/>
          <w:szCs w:val="22"/>
          <w:highlight w:val="white"/>
        </w:rPr>
        <w:fldChar w:fldCharType="end"/>
      </w:r>
      <w:r w:rsidR="00691850" w:rsidRPr="00E52D63">
        <w:rPr>
          <w:rFonts w:ascii="Arial" w:eastAsia="Arial" w:hAnsi="Arial" w:cs="Arial"/>
          <w:sz w:val="22"/>
          <w:szCs w:val="22"/>
          <w:highlight w:val="white"/>
        </w:rPr>
        <w:t xml:space="preserve">. </w:t>
      </w:r>
      <w:r w:rsidR="00C66F5C" w:rsidRPr="00E52D63">
        <w:rPr>
          <w:rFonts w:ascii="Arial" w:eastAsia="Arial" w:hAnsi="Arial" w:cs="Arial"/>
          <w:sz w:val="22"/>
          <w:szCs w:val="22"/>
          <w:highlight w:val="white"/>
        </w:rPr>
        <w:t xml:space="preserve">In contrast with differentiated cysts </w:t>
      </w:r>
      <w:r w:rsidR="00C66F5C" w:rsidRPr="008165C8">
        <w:rPr>
          <w:rFonts w:ascii="Arial" w:eastAsia="Arial" w:hAnsi="Arial" w:cs="Arial"/>
          <w:sz w:val="22"/>
          <w:szCs w:val="22"/>
          <w:highlight w:val="white"/>
        </w:rPr>
        <w:fldChar w:fldCharType="begin"/>
      </w:r>
      <w:r w:rsidR="00835395">
        <w:rPr>
          <w:rFonts w:ascii="Arial" w:eastAsia="Arial" w:hAnsi="Arial" w:cs="Arial"/>
          <w:sz w:val="22"/>
          <w:szCs w:val="22"/>
          <w:highlight w:val="white"/>
        </w:rPr>
        <w:instrText xml:space="preserve"> ADDIN ZOTERO_ITEM CSL_CITATION {"citationID":"50ujc2xJ","properties":{"formattedCitation":"[@McKearin1995b; @McKearin1990e; @ohlsteinEctopicExpressionDrosophila1997]","plainCitation":"[@McKearin1995b; @McKearin1990e; @ohlsteinEctopicExpressionDrosophila1997]","noteIndex":0},"citationItems":[{"id":797,"uris":["http://zotero.org/users/6609021/items/QUFKJVGQ"],"uri":["http://zotero.org/users/6609021/items/QUFKJVGQ"],"itemData":{"id":797,"type":"article-journal","abstract":"Cell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presented.","container-title":"Development","ISSN":"0950-1991","issue":"9","note":"McKearin1995b","page":"2937 LP  - 2947","title":"A role for the Drosophila bag-of-marbles protein in the differentiation of cystoblasts from germline stem cells","title-short":"McKearin1995b","volume":"121","author":[{"family":"McKearin","given":"D"},{"family":"Ohlstein","given":"B"}],"issued":{"date-parts":[["1995",9,1]]}}},{"id":648,"uris":["http://zotero.org/users/6609021/items/QPBG8MQU"],"uri":["http://zotero.org/users/6609021/items/QPBG8MQU"],"itemData":{"id":648,"type":"article-journal","abstract":"In Drosophila, male and female gametes begin development when a stem cell divides to produce a cyst precursor. Subsequently, four special divisions give rise to a cluster of 16 interconnected cystocytes that develop into a single egg or 64 sperm. We identified and characterized a gene, bag-of-marbles (bam), that disrupts cyst formation in both sexes. An apparent null mutation causes abnormal cysts to form containing an excess number of cells that cannot differentiate into gametes. bam function resides within a simple 2.2-kb transcription unit encoding a single 442-amino-acid protein that shows similarity to the product of the ovarian tumor gene. The specific expression of bam RNA within female cystoblasts suggested that it might be involved in the specific cell-cycle alterations that occur during cystocyte divisions.","container-title":"Genes &amp; Development","DOI":"10.1101/gad.4.12b.2242","ISSN":"0890-9369","issue":"12b","note":"McKearin1990e","page":"2242-2251","title":"bag-of-marbles: a Drosophila gene required to initiate both male and female gametogenesis.","title-short":"McKearin1990e","volume":"4","author":[{"family":"McKearin","given":"D M"},{"family":"Spradling","given":"A C"}],"issued":{"date-parts":[["1990",12,1]]}}},{"id":982,"uris":["http://zotero.org/users/6609021/items/LMQJLADN"],"uri":["http://zotero.org/users/6609021/items/LMQJLADN"],"itemData":{"id":982,"type":"article-journal","abstract":"Skip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1477-9129","issue":"18","language":"en","note":"ohlsteinEctopicExpressionDrosophila1997","page":"3651-3662","source":"dev.biologists.org","title":"Ectopic expression of the Drosophila Bam protein eliminates oogenic germline stem cells","volume":"124","author":[{"family":"Ohlstein","given":"B."},{"family":"McKearin","given":"D."}],"issued":{"date-parts":[["1997",9,15]]}}}],"schema":"https://github.com/citation-style-language/schema/raw/master/csl-citation.json"} </w:instrText>
      </w:r>
      <w:r w:rsidR="00C66F5C" w:rsidRPr="008165C8">
        <w:rPr>
          <w:rFonts w:ascii="Arial" w:eastAsia="Arial" w:hAnsi="Arial" w:cs="Arial"/>
          <w:sz w:val="22"/>
          <w:szCs w:val="22"/>
          <w:highlight w:val="white"/>
        </w:rPr>
        <w:fldChar w:fldCharType="separate"/>
      </w:r>
      <w:r w:rsidR="00835395" w:rsidRPr="00835395">
        <w:rPr>
          <w:rFonts w:ascii="Arial" w:eastAsia="Arial" w:hAnsi="Arial" w:cs="Arial"/>
          <w:sz w:val="22"/>
          <w:highlight w:val="white"/>
        </w:rPr>
        <w:t>[@McKearin1995b; @McKearin1990e; @ohlsteinEctopicExpressionDrosophila1997]</w:t>
      </w:r>
      <w:r w:rsidR="00C66F5C" w:rsidRPr="008165C8">
        <w:rPr>
          <w:rFonts w:ascii="Arial" w:eastAsia="Arial" w:hAnsi="Arial" w:cs="Arial"/>
          <w:sz w:val="22"/>
          <w:szCs w:val="22"/>
          <w:highlight w:val="white"/>
        </w:rPr>
        <w:fldChar w:fldCharType="end"/>
      </w:r>
      <w:r w:rsidR="00C66F5C">
        <w:rPr>
          <w:rFonts w:ascii="Arial" w:eastAsia="Arial" w:hAnsi="Arial" w:cs="Arial"/>
          <w:sz w:val="22"/>
          <w:szCs w:val="22"/>
          <w:highlight w:val="white"/>
        </w:rPr>
        <w:t>, t</w:t>
      </w:r>
      <w:r w:rsidR="00712D91" w:rsidRPr="7C61A958">
        <w:rPr>
          <w:rFonts w:ascii="Arial" w:eastAsia="Arial" w:hAnsi="Arial" w:cs="Arial"/>
          <w:sz w:val="22"/>
          <w:szCs w:val="22"/>
          <w:highlight w:val="white"/>
        </w:rPr>
        <w:t xml:space="preserve">hese </w:t>
      </w:r>
      <w:r w:rsidR="009B66B3">
        <w:rPr>
          <w:rFonts w:ascii="Arial" w:eastAsia="Arial" w:hAnsi="Arial" w:cs="Arial"/>
          <w:sz w:val="22"/>
          <w:szCs w:val="22"/>
          <w:highlight w:val="white"/>
        </w:rPr>
        <w:t xml:space="preserve">stem </w:t>
      </w:r>
      <w:r w:rsidR="00712D91" w:rsidRPr="7C61A958">
        <w:rPr>
          <w:rFonts w:ascii="Arial" w:eastAsia="Arial" w:hAnsi="Arial" w:cs="Arial"/>
          <w:sz w:val="22"/>
          <w:szCs w:val="22"/>
          <w:highlight w:val="white"/>
        </w:rPr>
        <w:t>cysts</w:t>
      </w:r>
      <w:r w:rsidR="00FD51E7" w:rsidRPr="7C61A958">
        <w:rPr>
          <w:rFonts w:ascii="Arial" w:eastAsia="Arial" w:hAnsi="Arial" w:cs="Arial"/>
          <w:sz w:val="22"/>
          <w:szCs w:val="22"/>
          <w:highlight w:val="white"/>
        </w:rPr>
        <w:t xml:space="preserve"> lack</w:t>
      </w:r>
      <w:r w:rsidR="00C24026">
        <w:rPr>
          <w:rFonts w:ascii="Arial" w:eastAsia="Arial" w:hAnsi="Arial" w:cs="Arial"/>
          <w:sz w:val="22"/>
          <w:szCs w:val="22"/>
          <w:highlight w:val="white"/>
        </w:rPr>
        <w:t xml:space="preserve"> expression of the differentiation factor Bag of Marbles (</w:t>
      </w:r>
      <w:r w:rsidR="00FD51E7" w:rsidRPr="7C61A958">
        <w:rPr>
          <w:rFonts w:ascii="Arial" w:eastAsia="Arial" w:hAnsi="Arial" w:cs="Arial"/>
          <w:sz w:val="22"/>
          <w:szCs w:val="22"/>
          <w:highlight w:val="white"/>
        </w:rPr>
        <w:t>Bam</w:t>
      </w:r>
      <w:r w:rsidR="00C24026">
        <w:rPr>
          <w:rFonts w:ascii="Arial" w:eastAsia="Arial" w:hAnsi="Arial" w:cs="Arial"/>
          <w:sz w:val="22"/>
          <w:szCs w:val="22"/>
          <w:highlight w:val="white"/>
        </w:rPr>
        <w:t>)</w:t>
      </w:r>
      <w:r w:rsidR="00712D91" w:rsidRPr="7C61A958">
        <w:rPr>
          <w:rFonts w:ascii="Arial" w:eastAsia="Arial" w:hAnsi="Arial" w:cs="Arial"/>
          <w:sz w:val="22"/>
          <w:szCs w:val="22"/>
          <w:highlight w:val="white"/>
        </w:rPr>
        <w:t>, do not differentiate, and typically die</w:t>
      </w:r>
      <w:r w:rsidR="00566E87" w:rsidRPr="7C61A958">
        <w:rPr>
          <w:rFonts w:ascii="Arial" w:eastAsia="Arial" w:hAnsi="Arial" w:cs="Arial"/>
          <w:sz w:val="22"/>
          <w:szCs w:val="22"/>
          <w:highlight w:val="white"/>
        </w:rPr>
        <w:t>,</w:t>
      </w:r>
      <w:r w:rsidR="00CE1C35" w:rsidRPr="7C61A958">
        <w:rPr>
          <w:rFonts w:ascii="Arial" w:eastAsia="Arial" w:hAnsi="Arial" w:cs="Arial"/>
          <w:sz w:val="22"/>
          <w:szCs w:val="22"/>
          <w:highlight w:val="white"/>
        </w:rPr>
        <w:t xml:space="preserve"> resulting</w:t>
      </w:r>
      <w:r w:rsidR="00FD51E7" w:rsidRPr="7C61A958">
        <w:rPr>
          <w:rFonts w:ascii="Arial" w:eastAsia="Arial" w:hAnsi="Arial" w:cs="Arial"/>
          <w:sz w:val="22"/>
          <w:szCs w:val="22"/>
          <w:highlight w:val="white"/>
        </w:rPr>
        <w:t xml:space="preserve"> in sterility</w:t>
      </w:r>
      <w:r w:rsidR="00CE21AF">
        <w:rPr>
          <w:rFonts w:ascii="Arial" w:eastAsia="Arial" w:hAnsi="Arial" w:cs="Arial"/>
          <w:sz w:val="22"/>
          <w:szCs w:val="22"/>
          <w:highlight w:val="white"/>
        </w:rPr>
        <w:t xml:space="preserve"> </w:t>
      </w:r>
      <w:r w:rsidR="00CE21AF">
        <w:rPr>
          <w:rFonts w:ascii="Arial" w:eastAsia="Arial" w:hAnsi="Arial" w:cs="Arial"/>
          <w:sz w:val="22"/>
          <w:szCs w:val="22"/>
          <w:highlight w:val="white"/>
        </w:rPr>
        <w:fldChar w:fldCharType="begin"/>
      </w:r>
      <w:r w:rsidR="00835395">
        <w:rPr>
          <w:rFonts w:ascii="Arial" w:eastAsia="Arial" w:hAnsi="Arial" w:cs="Arial"/>
          <w:sz w:val="22"/>
          <w:szCs w:val="22"/>
          <w:highlight w:val="white"/>
        </w:rPr>
        <w:instrText xml:space="preserve"> ADDIN ZOTERO_ITEM CSL_CITATION {"citationID":"0FtR4lHw","properties":{"formattedCitation":"[@Sanchez2016h]","plainCitation":"[@Sanchez2016h]","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00CE21AF">
        <w:rPr>
          <w:rFonts w:ascii="Arial" w:eastAsia="Arial" w:hAnsi="Arial" w:cs="Arial"/>
          <w:sz w:val="22"/>
          <w:szCs w:val="22"/>
          <w:highlight w:val="white"/>
        </w:rPr>
        <w:fldChar w:fldCharType="separate"/>
      </w:r>
      <w:r w:rsidR="00835395" w:rsidRPr="00835395">
        <w:rPr>
          <w:rFonts w:ascii="Arial" w:eastAsia="Arial" w:hAnsi="Arial" w:cs="Arial"/>
          <w:sz w:val="22"/>
          <w:highlight w:val="white"/>
        </w:rPr>
        <w:t>[@Sanchez2016h]</w:t>
      </w:r>
      <w:r w:rsidR="00CE21AF">
        <w:rPr>
          <w:rFonts w:ascii="Arial" w:eastAsia="Arial" w:hAnsi="Arial" w:cs="Arial"/>
          <w:sz w:val="22"/>
          <w:szCs w:val="22"/>
          <w:highlight w:val="white"/>
        </w:rPr>
        <w:fldChar w:fldCharType="end"/>
      </w:r>
      <w:r w:rsidR="00CE1C35" w:rsidRPr="7C61A958">
        <w:rPr>
          <w:rFonts w:ascii="Arial" w:eastAsia="Arial" w:hAnsi="Arial" w:cs="Arial"/>
          <w:sz w:val="22"/>
          <w:szCs w:val="22"/>
          <w:highlight w:val="white"/>
        </w:rPr>
        <w:t>.</w:t>
      </w:r>
      <w:r w:rsidR="00FD51E7" w:rsidRPr="7C61A958">
        <w:rPr>
          <w:rFonts w:ascii="Arial" w:eastAsia="Arial" w:hAnsi="Arial" w:cs="Arial"/>
          <w:sz w:val="22"/>
          <w:szCs w:val="22"/>
          <w:highlight w:val="white"/>
        </w:rPr>
        <w:t xml:space="preserve">  </w:t>
      </w:r>
      <w:r w:rsidR="11F19D6B" w:rsidRPr="002A5EE8">
        <w:rPr>
          <w:rFonts w:ascii="Arial" w:eastAsia="Arial" w:hAnsi="Arial" w:cs="Arial"/>
          <w:sz w:val="22"/>
          <w:szCs w:val="22"/>
        </w:rPr>
        <w:t>H</w:t>
      </w:r>
      <w:r w:rsidR="00FD51E7" w:rsidRPr="002A5EE8">
        <w:rPr>
          <w:rFonts w:ascii="Arial" w:eastAsia="Arial" w:hAnsi="Arial" w:cs="Arial"/>
          <w:sz w:val="22"/>
          <w:szCs w:val="22"/>
        </w:rPr>
        <w:t xml:space="preserve">ow </w:t>
      </w:r>
      <w:r w:rsidR="0048414F">
        <w:rPr>
          <w:rFonts w:ascii="Arial" w:eastAsia="Arial" w:hAnsi="Arial" w:cs="Arial"/>
          <w:sz w:val="22"/>
          <w:szCs w:val="22"/>
        </w:rPr>
        <w:t xml:space="preserve">proper ribosome biogenesis </w:t>
      </w:r>
      <w:r w:rsidR="00FD51E7" w:rsidRPr="002A5EE8">
        <w:rPr>
          <w:rFonts w:ascii="Arial" w:eastAsia="Arial" w:hAnsi="Arial" w:cs="Arial"/>
          <w:sz w:val="22"/>
          <w:szCs w:val="22"/>
        </w:rPr>
        <w:t>promote</w:t>
      </w:r>
      <w:r w:rsidR="0048414F">
        <w:rPr>
          <w:rFonts w:ascii="Arial" w:eastAsia="Arial" w:hAnsi="Arial" w:cs="Arial"/>
          <w:sz w:val="22"/>
          <w:szCs w:val="22"/>
        </w:rPr>
        <w:t>s</w:t>
      </w:r>
      <w:r w:rsidR="00FD51E7" w:rsidRPr="002A5EE8">
        <w:rPr>
          <w:rFonts w:ascii="Arial" w:eastAsia="Arial" w:hAnsi="Arial" w:cs="Arial"/>
          <w:sz w:val="22"/>
          <w:szCs w:val="22"/>
        </w:rPr>
        <w:t xml:space="preserve"> </w:t>
      </w:r>
      <w:r w:rsidR="0070249F">
        <w:rPr>
          <w:rFonts w:ascii="Arial" w:eastAsia="Arial" w:hAnsi="Arial" w:cs="Arial"/>
          <w:sz w:val="22"/>
          <w:szCs w:val="22"/>
        </w:rPr>
        <w:t xml:space="preserve">GSC </w:t>
      </w:r>
      <w:r w:rsidR="00FD51E7" w:rsidRPr="002A5EE8">
        <w:rPr>
          <w:rFonts w:ascii="Arial" w:eastAsia="Arial" w:hAnsi="Arial" w:cs="Arial"/>
          <w:sz w:val="22"/>
          <w:szCs w:val="22"/>
        </w:rPr>
        <w:t>abscission</w:t>
      </w:r>
      <w:r w:rsidR="00AD2307">
        <w:rPr>
          <w:rFonts w:ascii="Arial" w:eastAsia="Arial" w:hAnsi="Arial" w:cs="Arial"/>
          <w:sz w:val="22"/>
          <w:szCs w:val="22"/>
        </w:rPr>
        <w:t xml:space="preserve"> and </w:t>
      </w:r>
      <w:r w:rsidR="00B6777F">
        <w:rPr>
          <w:rFonts w:ascii="Arial" w:eastAsia="Arial" w:hAnsi="Arial" w:cs="Arial"/>
          <w:sz w:val="22"/>
          <w:szCs w:val="22"/>
        </w:rPr>
        <w:t>differentiation</w:t>
      </w:r>
      <w:r w:rsidR="561141F5" w:rsidRPr="002A5EE8">
        <w:rPr>
          <w:rFonts w:ascii="Arial" w:eastAsia="Arial" w:hAnsi="Arial" w:cs="Arial"/>
          <w:sz w:val="22"/>
          <w:szCs w:val="22"/>
        </w:rPr>
        <w:t xml:space="preserve"> </w:t>
      </w:r>
      <w:r w:rsidR="00B3142C" w:rsidRPr="002A5EE8">
        <w:rPr>
          <w:rFonts w:ascii="Arial" w:eastAsia="Arial" w:hAnsi="Arial" w:cs="Arial"/>
          <w:sz w:val="22"/>
          <w:szCs w:val="22"/>
        </w:rPr>
        <w:t>is not known</w:t>
      </w:r>
      <w:r w:rsidR="00FD51E7" w:rsidRPr="002A5EE8">
        <w:rPr>
          <w:rFonts w:ascii="Arial" w:eastAsia="Arial" w:hAnsi="Arial" w:cs="Arial"/>
          <w:sz w:val="22"/>
          <w:szCs w:val="22"/>
        </w:rPr>
        <w:t>.</w:t>
      </w:r>
    </w:p>
    <w:p w14:paraId="0DD0AA9F" w14:textId="763B9E09" w:rsidR="00F12E1A" w:rsidRPr="00F00788" w:rsidRDefault="00FC5EA5" w:rsidP="006C0869">
      <w:pPr>
        <w:spacing w:before="240" w:after="240"/>
        <w:jc w:val="both"/>
        <w:rPr>
          <w:rFonts w:ascii="Arial" w:eastAsia="Arial" w:hAnsi="Arial" w:cs="Arial"/>
          <w:sz w:val="22"/>
          <w:szCs w:val="22"/>
        </w:rPr>
      </w:pPr>
      <w:r w:rsidRPr="00470FF8">
        <w:rPr>
          <w:rFonts w:ascii="Arial" w:eastAsia="Arial" w:hAnsi="Arial" w:cs="Arial"/>
          <w:sz w:val="22"/>
          <w:szCs w:val="22"/>
        </w:rPr>
        <w:t xml:space="preserve">By </w:t>
      </w:r>
      <w:r w:rsidR="003A2881" w:rsidRPr="00470FF8">
        <w:rPr>
          <w:rFonts w:ascii="Arial" w:eastAsia="Arial" w:hAnsi="Arial" w:cs="Arial"/>
          <w:sz w:val="22"/>
          <w:szCs w:val="22"/>
        </w:rPr>
        <w:t xml:space="preserve">characterizing </w:t>
      </w:r>
      <w:r w:rsidR="7C60F1A1" w:rsidRPr="00470FF8">
        <w:rPr>
          <w:rFonts w:ascii="Arial" w:eastAsia="Arial" w:hAnsi="Arial" w:cs="Arial"/>
          <w:sz w:val="22"/>
          <w:szCs w:val="22"/>
        </w:rPr>
        <w:t>three RNA helicases</w:t>
      </w:r>
      <w:r w:rsidR="0020740E" w:rsidRPr="00470FF8">
        <w:rPr>
          <w:rFonts w:ascii="Arial" w:eastAsia="Arial" w:hAnsi="Arial" w:cs="Arial"/>
          <w:sz w:val="22"/>
          <w:szCs w:val="22"/>
        </w:rPr>
        <w:t xml:space="preserve"> that promote </w:t>
      </w:r>
      <w:r w:rsidR="009B66B3" w:rsidRPr="00470FF8">
        <w:rPr>
          <w:rFonts w:ascii="Arial" w:eastAsia="Arial" w:hAnsi="Arial" w:cs="Arial"/>
          <w:sz w:val="22"/>
          <w:szCs w:val="22"/>
        </w:rPr>
        <w:t>ribosome biogenesis</w:t>
      </w:r>
      <w:r w:rsidR="00123B32" w:rsidRPr="00470FF8">
        <w:rPr>
          <w:rFonts w:ascii="Arial" w:eastAsia="Arial" w:hAnsi="Arial" w:cs="Arial"/>
          <w:sz w:val="22"/>
          <w:szCs w:val="22"/>
        </w:rPr>
        <w:t>, we identi</w:t>
      </w:r>
      <w:r w:rsidRPr="00470FF8">
        <w:rPr>
          <w:rFonts w:ascii="Arial" w:eastAsia="Arial" w:hAnsi="Arial" w:cs="Arial"/>
          <w:sz w:val="22"/>
          <w:szCs w:val="22"/>
        </w:rPr>
        <w:t>fied</w:t>
      </w:r>
      <w:r w:rsidR="00123B32" w:rsidRPr="00470FF8">
        <w:rPr>
          <w:rFonts w:ascii="Arial" w:eastAsia="Arial" w:hAnsi="Arial" w:cs="Arial"/>
          <w:sz w:val="22"/>
          <w:szCs w:val="22"/>
        </w:rPr>
        <w:t xml:space="preserve"> a </w:t>
      </w:r>
      <w:r w:rsidR="00C72CDE" w:rsidRPr="00470FF8">
        <w:rPr>
          <w:rFonts w:ascii="Arial" w:eastAsia="Arial" w:hAnsi="Arial" w:cs="Arial"/>
          <w:sz w:val="22"/>
          <w:szCs w:val="22"/>
        </w:rPr>
        <w:t xml:space="preserve">translational </w:t>
      </w:r>
      <w:r w:rsidR="00123B32" w:rsidRPr="00470FF8">
        <w:rPr>
          <w:rFonts w:ascii="Arial" w:eastAsia="Arial" w:hAnsi="Arial" w:cs="Arial"/>
          <w:sz w:val="22"/>
          <w:szCs w:val="22"/>
        </w:rPr>
        <w:t xml:space="preserve">control module </w:t>
      </w:r>
      <w:r w:rsidRPr="00470FF8">
        <w:rPr>
          <w:rFonts w:ascii="Arial" w:eastAsia="Arial" w:hAnsi="Arial" w:cs="Arial"/>
          <w:sz w:val="22"/>
          <w:szCs w:val="22"/>
        </w:rPr>
        <w:t xml:space="preserve">that is sensitive to </w:t>
      </w:r>
      <w:r w:rsidR="009B66B3" w:rsidRPr="00470FF8">
        <w:rPr>
          <w:rFonts w:ascii="Arial" w:eastAsia="Arial" w:hAnsi="Arial" w:cs="Arial"/>
          <w:sz w:val="22"/>
          <w:szCs w:val="22"/>
        </w:rPr>
        <w:t xml:space="preserve">proper ribosome biogenesis </w:t>
      </w:r>
      <w:r w:rsidR="00076D8B" w:rsidRPr="00470FF8">
        <w:rPr>
          <w:rFonts w:ascii="Arial" w:eastAsia="Arial" w:hAnsi="Arial" w:cs="Arial"/>
          <w:sz w:val="22"/>
          <w:szCs w:val="22"/>
        </w:rPr>
        <w:t>and coordinates r</w:t>
      </w:r>
      <w:r w:rsidRPr="00470FF8">
        <w:rPr>
          <w:rFonts w:ascii="Arial" w:eastAsia="Arial" w:hAnsi="Arial" w:cs="Arial"/>
          <w:sz w:val="22"/>
          <w:szCs w:val="22"/>
        </w:rPr>
        <w:t xml:space="preserve">ibosome </w:t>
      </w:r>
      <w:r w:rsidR="00E63D73">
        <w:rPr>
          <w:rFonts w:ascii="Arial" w:eastAsia="Arial" w:hAnsi="Arial" w:cs="Arial"/>
          <w:sz w:val="22"/>
          <w:szCs w:val="22"/>
        </w:rPr>
        <w:t>levels</w:t>
      </w:r>
      <w:r w:rsidR="00076D8B" w:rsidRPr="00470FF8">
        <w:rPr>
          <w:rFonts w:ascii="Arial" w:eastAsia="Arial" w:hAnsi="Arial" w:cs="Arial"/>
          <w:sz w:val="22"/>
          <w:szCs w:val="22"/>
        </w:rPr>
        <w:t xml:space="preserve"> with</w:t>
      </w:r>
      <w:r w:rsidR="0020740E" w:rsidRPr="00470FF8">
        <w:rPr>
          <w:rFonts w:ascii="Arial" w:eastAsia="Arial" w:hAnsi="Arial" w:cs="Arial"/>
          <w:sz w:val="22"/>
          <w:szCs w:val="22"/>
        </w:rPr>
        <w:t xml:space="preserve"> GSC differentiation</w:t>
      </w:r>
      <w:r w:rsidR="00123B32" w:rsidRPr="00470FF8">
        <w:rPr>
          <w:rFonts w:ascii="Arial" w:eastAsia="Arial" w:hAnsi="Arial" w:cs="Arial"/>
          <w:sz w:val="22"/>
          <w:szCs w:val="22"/>
        </w:rPr>
        <w:t xml:space="preserve">. </w:t>
      </w:r>
      <w:r w:rsidR="00F674F2" w:rsidRPr="00470FF8">
        <w:rPr>
          <w:rFonts w:ascii="Arial" w:eastAsia="Arial" w:hAnsi="Arial" w:cs="Arial"/>
          <w:sz w:val="22"/>
          <w:szCs w:val="22"/>
        </w:rPr>
        <w:t>When</w:t>
      </w:r>
      <w:r w:rsidR="00123B32" w:rsidRPr="00470FF8">
        <w:rPr>
          <w:rFonts w:ascii="Arial" w:eastAsia="Arial" w:hAnsi="Arial" w:cs="Arial"/>
          <w:sz w:val="22"/>
          <w:szCs w:val="22"/>
        </w:rPr>
        <w:t xml:space="preserve"> </w:t>
      </w:r>
      <w:r w:rsidR="009B66B3" w:rsidRPr="00470FF8">
        <w:rPr>
          <w:rFonts w:ascii="Arial" w:eastAsia="Arial" w:hAnsi="Arial" w:cs="Arial"/>
          <w:sz w:val="22"/>
          <w:szCs w:val="22"/>
        </w:rPr>
        <w:t xml:space="preserve">ribosome </w:t>
      </w:r>
      <w:r w:rsidR="00857703">
        <w:rPr>
          <w:rFonts w:ascii="Arial" w:eastAsia="Arial" w:hAnsi="Arial" w:cs="Arial"/>
          <w:sz w:val="22"/>
          <w:szCs w:val="22"/>
        </w:rPr>
        <w:t>biogene</w:t>
      </w:r>
      <w:r w:rsidR="00BC0A76">
        <w:rPr>
          <w:rFonts w:ascii="Arial" w:eastAsia="Arial" w:hAnsi="Arial" w:cs="Arial"/>
          <w:sz w:val="22"/>
          <w:szCs w:val="22"/>
        </w:rPr>
        <w:t>s</w:t>
      </w:r>
      <w:r w:rsidR="00857703">
        <w:rPr>
          <w:rFonts w:ascii="Arial" w:eastAsia="Arial" w:hAnsi="Arial" w:cs="Arial"/>
          <w:sz w:val="22"/>
          <w:szCs w:val="22"/>
        </w:rPr>
        <w:t xml:space="preserve">is is </w:t>
      </w:r>
      <w:r w:rsidRPr="00470FF8">
        <w:rPr>
          <w:rFonts w:ascii="Arial" w:eastAsia="Arial" w:hAnsi="Arial" w:cs="Arial"/>
          <w:sz w:val="22"/>
          <w:szCs w:val="22"/>
        </w:rPr>
        <w:t xml:space="preserve">optimal, </w:t>
      </w:r>
      <w:r w:rsidR="00F674F2" w:rsidRPr="00470FF8">
        <w:rPr>
          <w:rFonts w:ascii="Arial" w:eastAsia="Arial" w:hAnsi="Arial" w:cs="Arial"/>
          <w:sz w:val="22"/>
          <w:szCs w:val="22"/>
        </w:rPr>
        <w:t xml:space="preserve">ribosomal proteins and </w:t>
      </w:r>
      <w:r w:rsidRPr="00470FF8">
        <w:rPr>
          <w:rFonts w:ascii="Arial" w:eastAsia="Arial" w:hAnsi="Arial" w:cs="Arial"/>
          <w:sz w:val="22"/>
          <w:szCs w:val="22"/>
        </w:rPr>
        <w:t xml:space="preserve">a </w:t>
      </w:r>
      <w:r w:rsidR="00F674F2" w:rsidRPr="00470FF8">
        <w:rPr>
          <w:rFonts w:ascii="Arial" w:eastAsia="Arial" w:hAnsi="Arial" w:cs="Arial"/>
          <w:sz w:val="22"/>
          <w:szCs w:val="22"/>
        </w:rPr>
        <w:t xml:space="preserve">p53 </w:t>
      </w:r>
      <w:r w:rsidRPr="00470FF8">
        <w:rPr>
          <w:rFonts w:ascii="Arial" w:eastAsia="Arial" w:hAnsi="Arial" w:cs="Arial"/>
          <w:sz w:val="22"/>
          <w:szCs w:val="22"/>
        </w:rPr>
        <w:t xml:space="preserve">repressor are </w:t>
      </w:r>
      <w:r w:rsidR="00076D8B" w:rsidRPr="00470FF8">
        <w:rPr>
          <w:rFonts w:ascii="Arial" w:eastAsia="Arial" w:hAnsi="Arial" w:cs="Arial"/>
          <w:sz w:val="22"/>
          <w:szCs w:val="22"/>
        </w:rPr>
        <w:t xml:space="preserve">both efficiently </w:t>
      </w:r>
      <w:r w:rsidRPr="00470FF8">
        <w:rPr>
          <w:rFonts w:ascii="Arial" w:eastAsia="Arial" w:hAnsi="Arial" w:cs="Arial"/>
          <w:sz w:val="22"/>
          <w:szCs w:val="22"/>
        </w:rPr>
        <w:t xml:space="preserve">translated </w:t>
      </w:r>
      <w:r w:rsidR="00F674F2" w:rsidRPr="00470FF8">
        <w:rPr>
          <w:rFonts w:ascii="Arial" w:eastAsia="Arial" w:hAnsi="Arial" w:cs="Arial"/>
          <w:sz w:val="22"/>
          <w:szCs w:val="22"/>
        </w:rPr>
        <w:t xml:space="preserve">allowing </w:t>
      </w:r>
      <w:r w:rsidRPr="00470FF8">
        <w:rPr>
          <w:rFonts w:ascii="Arial" w:eastAsia="Arial" w:hAnsi="Arial" w:cs="Arial"/>
          <w:sz w:val="22"/>
          <w:szCs w:val="22"/>
        </w:rPr>
        <w:t xml:space="preserve">for </w:t>
      </w:r>
      <w:r w:rsidR="00F674F2" w:rsidRPr="00470FF8">
        <w:rPr>
          <w:rFonts w:ascii="Arial" w:eastAsia="Arial" w:hAnsi="Arial" w:cs="Arial"/>
          <w:sz w:val="22"/>
          <w:szCs w:val="22"/>
        </w:rPr>
        <w:t xml:space="preserve">proper </w:t>
      </w:r>
      <w:r w:rsidRPr="00470FF8">
        <w:rPr>
          <w:rFonts w:ascii="Arial" w:eastAsia="Arial" w:hAnsi="Arial" w:cs="Arial"/>
          <w:sz w:val="22"/>
          <w:szCs w:val="22"/>
        </w:rPr>
        <w:t xml:space="preserve">GSC </w:t>
      </w:r>
      <w:r w:rsidR="00F674F2" w:rsidRPr="00470FF8">
        <w:rPr>
          <w:rFonts w:ascii="Arial" w:eastAsia="Arial" w:hAnsi="Arial" w:cs="Arial"/>
          <w:sz w:val="22"/>
          <w:szCs w:val="22"/>
        </w:rPr>
        <w:t>cell cycle progression</w:t>
      </w:r>
      <w:r w:rsidR="003A2881" w:rsidRPr="00470FF8">
        <w:rPr>
          <w:rFonts w:ascii="Arial" w:eastAsia="Arial" w:hAnsi="Arial" w:cs="Arial"/>
          <w:sz w:val="22"/>
          <w:szCs w:val="22"/>
        </w:rPr>
        <w:t xml:space="preserve"> and </w:t>
      </w:r>
      <w:r w:rsidRPr="00470FF8">
        <w:rPr>
          <w:rFonts w:ascii="Arial" w:eastAsia="Arial" w:hAnsi="Arial" w:cs="Arial"/>
          <w:sz w:val="22"/>
          <w:szCs w:val="22"/>
        </w:rPr>
        <w:t xml:space="preserve">its </w:t>
      </w:r>
      <w:r w:rsidR="003A2881" w:rsidRPr="00470FF8">
        <w:rPr>
          <w:rFonts w:ascii="Arial" w:eastAsia="Arial" w:hAnsi="Arial" w:cs="Arial"/>
          <w:sz w:val="22"/>
          <w:szCs w:val="22"/>
        </w:rPr>
        <w:t>differentiation</w:t>
      </w:r>
      <w:r w:rsidR="00F674F2" w:rsidRPr="00470FF8">
        <w:rPr>
          <w:rFonts w:ascii="Arial" w:eastAsia="Arial" w:hAnsi="Arial" w:cs="Arial"/>
          <w:sz w:val="22"/>
          <w:szCs w:val="22"/>
        </w:rPr>
        <w:t xml:space="preserve">. </w:t>
      </w:r>
      <w:r w:rsidRPr="00470FF8">
        <w:rPr>
          <w:rFonts w:ascii="Arial" w:eastAsia="Arial" w:hAnsi="Arial" w:cs="Arial"/>
          <w:sz w:val="22"/>
          <w:szCs w:val="22"/>
        </w:rPr>
        <w:t>However, w</w:t>
      </w:r>
      <w:r w:rsidR="00F674F2" w:rsidRPr="00470FF8">
        <w:rPr>
          <w:rFonts w:ascii="Arial" w:eastAsia="Arial" w:hAnsi="Arial" w:cs="Arial"/>
          <w:sz w:val="22"/>
          <w:szCs w:val="22"/>
        </w:rPr>
        <w:t xml:space="preserve">hen </w:t>
      </w:r>
      <w:r w:rsidR="009B66B3">
        <w:rPr>
          <w:rFonts w:ascii="Arial" w:eastAsia="Arial" w:hAnsi="Arial" w:cs="Arial"/>
          <w:sz w:val="22"/>
          <w:szCs w:val="22"/>
        </w:rPr>
        <w:t>ribosome</w:t>
      </w:r>
      <w:r w:rsidR="00857703">
        <w:rPr>
          <w:rFonts w:ascii="Arial" w:eastAsia="Arial" w:hAnsi="Arial" w:cs="Arial"/>
          <w:sz w:val="22"/>
          <w:szCs w:val="22"/>
        </w:rPr>
        <w:t xml:space="preserve"> biogenesis is perturbed</w:t>
      </w:r>
      <w:r w:rsidR="00006B63" w:rsidRPr="00470FF8">
        <w:rPr>
          <w:rFonts w:ascii="Arial" w:eastAsia="Arial" w:hAnsi="Arial" w:cs="Arial"/>
          <w:sz w:val="22"/>
          <w:szCs w:val="22"/>
        </w:rPr>
        <w:t xml:space="preserve">, we observe </w:t>
      </w:r>
      <w:r w:rsidR="00076D8B" w:rsidRPr="00470FF8">
        <w:rPr>
          <w:rFonts w:ascii="Arial" w:eastAsia="Arial" w:hAnsi="Arial" w:cs="Arial"/>
          <w:sz w:val="22"/>
          <w:szCs w:val="22"/>
        </w:rPr>
        <w:t>diminished</w:t>
      </w:r>
      <w:r w:rsidR="00006B63" w:rsidRPr="00470FF8">
        <w:rPr>
          <w:rFonts w:ascii="Arial" w:eastAsia="Arial" w:hAnsi="Arial" w:cs="Arial"/>
          <w:sz w:val="22"/>
          <w:szCs w:val="22"/>
        </w:rPr>
        <w:t xml:space="preserve"> translation of </w:t>
      </w:r>
      <w:r w:rsidR="00076D8B" w:rsidRPr="00470FF8">
        <w:rPr>
          <w:rFonts w:ascii="Arial" w:eastAsia="Arial" w:hAnsi="Arial" w:cs="Arial"/>
          <w:sz w:val="22"/>
          <w:szCs w:val="22"/>
        </w:rPr>
        <w:t xml:space="preserve">both </w:t>
      </w:r>
      <w:r w:rsidR="0020740E" w:rsidRPr="00470FF8">
        <w:rPr>
          <w:rFonts w:ascii="Arial" w:eastAsia="Arial" w:hAnsi="Arial" w:cs="Arial"/>
          <w:sz w:val="22"/>
          <w:szCs w:val="22"/>
        </w:rPr>
        <w:t>r</w:t>
      </w:r>
      <w:r w:rsidR="00F674F2" w:rsidRPr="00470FF8">
        <w:rPr>
          <w:rFonts w:ascii="Arial" w:eastAsia="Arial" w:hAnsi="Arial" w:cs="Arial"/>
          <w:sz w:val="22"/>
          <w:szCs w:val="22"/>
        </w:rPr>
        <w:t>ibosomal protein</w:t>
      </w:r>
      <w:r w:rsidR="00006B63" w:rsidRPr="00470FF8">
        <w:rPr>
          <w:rFonts w:ascii="Arial" w:eastAsia="Arial" w:hAnsi="Arial" w:cs="Arial"/>
          <w:sz w:val="22"/>
          <w:szCs w:val="22"/>
        </w:rPr>
        <w:t>s</w:t>
      </w:r>
      <w:r w:rsidR="00F674F2" w:rsidRPr="00470FF8">
        <w:rPr>
          <w:rFonts w:ascii="Arial" w:eastAsia="Arial" w:hAnsi="Arial" w:cs="Arial"/>
          <w:sz w:val="22"/>
          <w:szCs w:val="22"/>
        </w:rPr>
        <w:t xml:space="preserve"> </w:t>
      </w:r>
      <w:r w:rsidR="00006B63" w:rsidRPr="00470FF8">
        <w:rPr>
          <w:rFonts w:ascii="Arial" w:eastAsia="Arial" w:hAnsi="Arial" w:cs="Arial"/>
          <w:sz w:val="22"/>
          <w:szCs w:val="22"/>
        </w:rPr>
        <w:t>and</w:t>
      </w:r>
      <w:r w:rsidR="0020740E" w:rsidRPr="00470FF8">
        <w:rPr>
          <w:rFonts w:ascii="Arial" w:eastAsia="Arial" w:hAnsi="Arial" w:cs="Arial"/>
          <w:sz w:val="22"/>
          <w:szCs w:val="22"/>
        </w:rPr>
        <w:t xml:space="preserve"> </w:t>
      </w:r>
      <w:r w:rsidR="00076D8B" w:rsidRPr="00470FF8">
        <w:rPr>
          <w:rFonts w:ascii="Arial" w:eastAsia="Arial" w:hAnsi="Arial" w:cs="Arial"/>
          <w:sz w:val="22"/>
          <w:szCs w:val="22"/>
        </w:rPr>
        <w:t>the</w:t>
      </w:r>
      <w:r w:rsidR="0020740E" w:rsidRPr="00470FF8">
        <w:rPr>
          <w:rFonts w:ascii="Arial" w:eastAsia="Arial" w:hAnsi="Arial" w:cs="Arial"/>
          <w:sz w:val="22"/>
          <w:szCs w:val="22"/>
        </w:rPr>
        <w:t xml:space="preserve"> p53 repressor. </w:t>
      </w:r>
      <w:r w:rsidR="00DF0AC4" w:rsidRPr="00470FF8">
        <w:rPr>
          <w:rFonts w:ascii="Arial" w:eastAsia="Arial" w:hAnsi="Arial" w:cs="Arial"/>
          <w:sz w:val="22"/>
          <w:szCs w:val="22"/>
        </w:rPr>
        <w:t>As a consequence,</w:t>
      </w:r>
      <w:r w:rsidR="0020740E" w:rsidRPr="00470FF8">
        <w:rPr>
          <w:rFonts w:ascii="Arial" w:eastAsia="Arial" w:hAnsi="Arial" w:cs="Arial"/>
          <w:sz w:val="22"/>
          <w:szCs w:val="22"/>
        </w:rPr>
        <w:t xml:space="preserve"> </w:t>
      </w:r>
      <w:r w:rsidR="00F12E1A" w:rsidRPr="00470FF8">
        <w:rPr>
          <w:rFonts w:ascii="Arial" w:eastAsia="Arial" w:hAnsi="Arial" w:cs="Arial"/>
          <w:sz w:val="22"/>
          <w:szCs w:val="22"/>
        </w:rPr>
        <w:t>p</w:t>
      </w:r>
      <w:r w:rsidR="0020740E" w:rsidRPr="00470FF8">
        <w:rPr>
          <w:rFonts w:ascii="Arial" w:eastAsia="Arial" w:hAnsi="Arial" w:cs="Arial"/>
          <w:sz w:val="22"/>
          <w:szCs w:val="22"/>
        </w:rPr>
        <w:t>53</w:t>
      </w:r>
      <w:r w:rsidR="00DF0AC4" w:rsidRPr="00470FF8">
        <w:rPr>
          <w:rFonts w:ascii="Arial" w:eastAsia="Arial" w:hAnsi="Arial" w:cs="Arial"/>
          <w:sz w:val="22"/>
          <w:szCs w:val="22"/>
        </w:rPr>
        <w:t xml:space="preserve"> is stabilized, cell cycle progression</w:t>
      </w:r>
      <w:r w:rsidR="00076D8B" w:rsidRPr="00470FF8">
        <w:rPr>
          <w:rFonts w:ascii="Arial" w:eastAsia="Arial" w:hAnsi="Arial" w:cs="Arial"/>
          <w:sz w:val="22"/>
          <w:szCs w:val="22"/>
        </w:rPr>
        <w:t xml:space="preserve"> is blocked</w:t>
      </w:r>
      <w:r w:rsidR="273103FE" w:rsidRPr="00470FF8">
        <w:rPr>
          <w:rFonts w:ascii="Arial" w:eastAsia="Arial" w:hAnsi="Arial" w:cs="Arial"/>
          <w:sz w:val="22"/>
          <w:szCs w:val="22"/>
        </w:rPr>
        <w:t xml:space="preserve"> </w:t>
      </w:r>
      <w:r w:rsidR="0A51A4C7" w:rsidRPr="00470FF8">
        <w:rPr>
          <w:rFonts w:ascii="Arial" w:eastAsia="Arial" w:hAnsi="Arial" w:cs="Arial"/>
          <w:sz w:val="22"/>
          <w:szCs w:val="22"/>
        </w:rPr>
        <w:t xml:space="preserve">and </w:t>
      </w:r>
      <w:r w:rsidR="00CB6AC6" w:rsidRPr="00470FF8">
        <w:rPr>
          <w:rFonts w:ascii="Arial" w:eastAsia="Arial" w:hAnsi="Arial" w:cs="Arial"/>
          <w:sz w:val="22"/>
          <w:szCs w:val="22"/>
        </w:rPr>
        <w:t xml:space="preserve">GSC </w:t>
      </w:r>
      <w:r w:rsidR="273103FE" w:rsidRPr="00470FF8">
        <w:rPr>
          <w:rFonts w:ascii="Arial" w:eastAsia="Arial" w:hAnsi="Arial" w:cs="Arial"/>
          <w:sz w:val="22"/>
          <w:szCs w:val="22"/>
        </w:rPr>
        <w:t>differentiation</w:t>
      </w:r>
      <w:r w:rsidR="00076D8B" w:rsidRPr="00470FF8">
        <w:rPr>
          <w:rFonts w:ascii="Arial" w:eastAsia="Arial" w:hAnsi="Arial" w:cs="Arial"/>
          <w:sz w:val="22"/>
          <w:szCs w:val="22"/>
        </w:rPr>
        <w:t xml:space="preserve"> is stalled</w:t>
      </w:r>
      <w:r w:rsidR="273103FE" w:rsidRPr="00470FF8">
        <w:rPr>
          <w:rFonts w:ascii="Arial" w:eastAsia="Arial" w:hAnsi="Arial" w:cs="Arial"/>
          <w:sz w:val="22"/>
          <w:szCs w:val="22"/>
        </w:rPr>
        <w:t xml:space="preserve">. </w:t>
      </w:r>
      <w:r w:rsidR="00F12E1A" w:rsidRPr="00470FF8">
        <w:rPr>
          <w:rFonts w:ascii="Arial" w:eastAsia="Arial" w:hAnsi="Arial" w:cs="Arial"/>
          <w:sz w:val="22"/>
          <w:szCs w:val="22"/>
        </w:rPr>
        <w:t>Thus, o</w:t>
      </w:r>
      <w:r w:rsidR="0020740E" w:rsidRPr="00470FF8">
        <w:rPr>
          <w:rFonts w:ascii="Arial" w:eastAsia="Arial" w:hAnsi="Arial" w:cs="Arial"/>
          <w:sz w:val="22"/>
          <w:szCs w:val="22"/>
        </w:rPr>
        <w:t>ur work reveals a</w:t>
      </w:r>
      <w:r w:rsidR="00F12E1A" w:rsidRPr="00470FF8">
        <w:rPr>
          <w:rFonts w:ascii="Arial" w:eastAsia="Arial" w:hAnsi="Arial" w:cs="Arial"/>
          <w:sz w:val="22"/>
          <w:szCs w:val="22"/>
        </w:rPr>
        <w:t>n elegant tuning mechanism that links</w:t>
      </w:r>
      <w:r w:rsidR="00F00788" w:rsidRPr="00470FF8">
        <w:rPr>
          <w:rFonts w:ascii="Arial" w:eastAsia="Arial" w:hAnsi="Arial" w:cs="Arial"/>
          <w:sz w:val="22"/>
          <w:szCs w:val="22"/>
        </w:rPr>
        <w:t xml:space="preserve"> </w:t>
      </w:r>
      <w:r w:rsidR="00081045" w:rsidRPr="00470FF8">
        <w:rPr>
          <w:rFonts w:ascii="Arial" w:eastAsia="Arial" w:hAnsi="Arial" w:cs="Arial"/>
          <w:sz w:val="22"/>
          <w:szCs w:val="22"/>
        </w:rPr>
        <w:t xml:space="preserve">ribosome </w:t>
      </w:r>
      <w:r w:rsidR="009B66B3">
        <w:rPr>
          <w:rFonts w:ascii="Arial" w:eastAsia="Arial" w:hAnsi="Arial" w:cs="Arial"/>
          <w:sz w:val="22"/>
          <w:szCs w:val="22"/>
        </w:rPr>
        <w:t xml:space="preserve">biogenesis </w:t>
      </w:r>
      <w:r w:rsidR="00076D8B" w:rsidRPr="00470FF8">
        <w:rPr>
          <w:rFonts w:ascii="Arial" w:eastAsia="Arial" w:hAnsi="Arial" w:cs="Arial"/>
          <w:sz w:val="22"/>
          <w:szCs w:val="22"/>
        </w:rPr>
        <w:t>with</w:t>
      </w:r>
      <w:r w:rsidR="00F00788" w:rsidRPr="00470FF8">
        <w:rPr>
          <w:rFonts w:ascii="Arial" w:eastAsia="Arial" w:hAnsi="Arial" w:cs="Arial"/>
          <w:sz w:val="22"/>
          <w:szCs w:val="22"/>
        </w:rPr>
        <w:t xml:space="preserve"> cell cycle progression </w:t>
      </w:r>
      <w:r w:rsidR="000F7118">
        <w:rPr>
          <w:rFonts w:ascii="Arial" w:eastAsia="Arial" w:hAnsi="Arial" w:cs="Arial"/>
          <w:sz w:val="22"/>
          <w:szCs w:val="22"/>
        </w:rPr>
        <w:t xml:space="preserve">checkpoint </w:t>
      </w:r>
      <w:r w:rsidR="00F00788" w:rsidRPr="00470FF8">
        <w:rPr>
          <w:rFonts w:ascii="Arial" w:eastAsia="Arial" w:hAnsi="Arial" w:cs="Arial"/>
          <w:sz w:val="22"/>
          <w:szCs w:val="22"/>
        </w:rPr>
        <w:t>and thus stem cell differentiation.</w:t>
      </w:r>
      <w:r w:rsidR="000F7118">
        <w:rPr>
          <w:rFonts w:ascii="Arial" w:eastAsia="Arial" w:hAnsi="Arial" w:cs="Arial"/>
          <w:sz w:val="22"/>
          <w:szCs w:val="22"/>
        </w:rPr>
        <w:t xml:space="preserve"> </w:t>
      </w:r>
      <w:r w:rsidR="00F12E1A" w:rsidRPr="00470FF8">
        <w:rPr>
          <w:rFonts w:ascii="Arial" w:eastAsia="Arial" w:hAnsi="Arial" w:cs="Arial"/>
          <w:sz w:val="22"/>
          <w:szCs w:val="22"/>
        </w:rPr>
        <w:t xml:space="preserve">Given that ribosome biogenesis </w:t>
      </w:r>
      <w:r w:rsidR="00F00788" w:rsidRPr="00470FF8">
        <w:rPr>
          <w:rFonts w:ascii="Arial" w:eastAsia="Arial" w:hAnsi="Arial" w:cs="Arial"/>
          <w:sz w:val="22"/>
          <w:szCs w:val="22"/>
        </w:rPr>
        <w:t xml:space="preserve">defects in humans </w:t>
      </w:r>
      <w:r w:rsidR="00F12E1A" w:rsidRPr="00470FF8">
        <w:rPr>
          <w:rFonts w:ascii="Arial" w:eastAsia="Arial" w:hAnsi="Arial" w:cs="Arial"/>
          <w:sz w:val="22"/>
          <w:szCs w:val="22"/>
        </w:rPr>
        <w:t xml:space="preserve">result in </w:t>
      </w:r>
      <w:proofErr w:type="spellStart"/>
      <w:r w:rsidR="00F00788" w:rsidRPr="00470FF8">
        <w:rPr>
          <w:rFonts w:ascii="Arial" w:eastAsia="Arial" w:hAnsi="Arial" w:cs="Arial"/>
          <w:sz w:val="22"/>
          <w:szCs w:val="22"/>
        </w:rPr>
        <w:t>ribosomopathies</w:t>
      </w:r>
      <w:proofErr w:type="spellEnd"/>
      <w:r w:rsidR="00FD51A4" w:rsidRPr="00470FF8">
        <w:rPr>
          <w:rFonts w:ascii="Arial" w:eastAsia="Arial" w:hAnsi="Arial" w:cs="Arial"/>
          <w:sz w:val="22"/>
          <w:szCs w:val="22"/>
        </w:rPr>
        <w:t>,</w:t>
      </w:r>
      <w:r w:rsidR="00F00788" w:rsidRPr="00470FF8">
        <w:rPr>
          <w:rFonts w:ascii="Arial" w:eastAsia="Arial" w:hAnsi="Arial" w:cs="Arial"/>
          <w:sz w:val="22"/>
          <w:szCs w:val="22"/>
        </w:rPr>
        <w:t xml:space="preserve"> </w:t>
      </w:r>
      <w:r w:rsidR="00F12E1A" w:rsidRPr="00470FF8">
        <w:rPr>
          <w:rFonts w:ascii="Arial" w:eastAsia="Arial" w:hAnsi="Arial" w:cs="Arial"/>
          <w:sz w:val="22"/>
          <w:szCs w:val="22"/>
        </w:rPr>
        <w:t xml:space="preserve">which </w:t>
      </w:r>
      <w:r w:rsidR="00F00788" w:rsidRPr="00470FF8">
        <w:rPr>
          <w:rFonts w:ascii="Arial" w:eastAsia="Arial" w:hAnsi="Arial" w:cs="Arial"/>
          <w:sz w:val="22"/>
          <w:szCs w:val="22"/>
        </w:rPr>
        <w:t xml:space="preserve">often </w:t>
      </w:r>
      <w:r w:rsidR="00F12E1A" w:rsidRPr="00470FF8">
        <w:rPr>
          <w:rFonts w:ascii="Arial" w:eastAsia="Arial" w:hAnsi="Arial" w:cs="Arial"/>
          <w:sz w:val="22"/>
          <w:szCs w:val="22"/>
        </w:rPr>
        <w:t xml:space="preserve">result from stem cell differentiation defects, our data lay the foundation for </w:t>
      </w:r>
      <w:r w:rsidR="00F00788" w:rsidRPr="00470FF8">
        <w:rPr>
          <w:rFonts w:ascii="Arial" w:eastAsia="Arial" w:hAnsi="Arial" w:cs="Arial"/>
          <w:sz w:val="22"/>
          <w:szCs w:val="22"/>
        </w:rPr>
        <w:t>understanding the etiology</w:t>
      </w:r>
      <w:r w:rsidR="00F84BEB" w:rsidRPr="00470FF8">
        <w:rPr>
          <w:rFonts w:ascii="Arial" w:eastAsia="Arial" w:hAnsi="Arial" w:cs="Arial"/>
          <w:sz w:val="22"/>
          <w:szCs w:val="22"/>
        </w:rPr>
        <w:t xml:space="preserve"> of</w:t>
      </w:r>
      <w:r w:rsidR="00F00788" w:rsidRPr="00470FF8">
        <w:rPr>
          <w:rFonts w:ascii="Arial" w:eastAsia="Arial" w:hAnsi="Arial" w:cs="Arial"/>
          <w:sz w:val="22"/>
          <w:szCs w:val="22"/>
        </w:rPr>
        <w:t xml:space="preserve"> </w:t>
      </w:r>
      <w:r w:rsidR="00FD51A4" w:rsidRPr="00470FF8">
        <w:rPr>
          <w:rFonts w:ascii="Arial" w:eastAsia="Arial" w:hAnsi="Arial" w:cs="Arial"/>
          <w:sz w:val="22"/>
          <w:szCs w:val="22"/>
        </w:rPr>
        <w:t xml:space="preserve">developmental defects that arise due to </w:t>
      </w:r>
      <w:proofErr w:type="spellStart"/>
      <w:r w:rsidR="00F84BEB" w:rsidRPr="00470FF8">
        <w:rPr>
          <w:rFonts w:ascii="Arial" w:eastAsia="Arial" w:hAnsi="Arial" w:cs="Arial"/>
          <w:sz w:val="22"/>
          <w:szCs w:val="22"/>
        </w:rPr>
        <w:t>ribosomopathies</w:t>
      </w:r>
      <w:proofErr w:type="spellEnd"/>
      <w:r w:rsidR="00F84BEB" w:rsidRPr="00470FF8">
        <w:rPr>
          <w:rFonts w:ascii="Arial" w:eastAsia="Arial" w:hAnsi="Arial" w:cs="Arial"/>
          <w:sz w:val="22"/>
          <w:szCs w:val="22"/>
        </w:rPr>
        <w:t>.</w:t>
      </w:r>
    </w:p>
    <w:p w14:paraId="36704A0D" w14:textId="77777777" w:rsidR="00EC62F1" w:rsidRPr="00D311FB" w:rsidRDefault="00FD51E7" w:rsidP="006C0869">
      <w:pPr>
        <w:spacing w:before="240" w:after="240"/>
        <w:jc w:val="both"/>
        <w:rPr>
          <w:rFonts w:ascii="Arial" w:eastAsia="Arial" w:hAnsi="Arial" w:cs="Arial"/>
          <w:b/>
          <w:sz w:val="22"/>
          <w:szCs w:val="22"/>
        </w:rPr>
      </w:pPr>
      <w:r w:rsidRPr="00D311FB">
        <w:rPr>
          <w:rFonts w:ascii="Arial" w:eastAsia="Arial" w:hAnsi="Arial" w:cs="Arial"/>
          <w:b/>
          <w:sz w:val="22"/>
          <w:szCs w:val="22"/>
        </w:rPr>
        <w:t>Results</w:t>
      </w:r>
    </w:p>
    <w:p w14:paraId="51451BB5" w14:textId="79ADB79A" w:rsidR="0071273B" w:rsidRPr="00DE12DD" w:rsidRDefault="00FD51E7" w:rsidP="006C0869">
      <w:pPr>
        <w:jc w:val="both"/>
        <w:rPr>
          <w:rFonts w:ascii="Arial" w:eastAsia="Arial" w:hAnsi="Arial" w:cs="Arial"/>
          <w:sz w:val="22"/>
          <w:szCs w:val="22"/>
        </w:rPr>
      </w:pPr>
      <w:r w:rsidRPr="7C61A958">
        <w:rPr>
          <w:rFonts w:ascii="Arial" w:eastAsia="Arial" w:hAnsi="Arial" w:cs="Arial"/>
          <w:b/>
          <w:bCs/>
          <w:sz w:val="22"/>
          <w:szCs w:val="22"/>
        </w:rPr>
        <w:t xml:space="preserve">Three </w:t>
      </w:r>
      <w:r w:rsidR="000227C5" w:rsidRPr="7C61A958">
        <w:rPr>
          <w:rFonts w:ascii="Arial" w:eastAsia="Arial" w:hAnsi="Arial" w:cs="Arial"/>
          <w:b/>
          <w:bCs/>
          <w:sz w:val="22"/>
          <w:szCs w:val="22"/>
        </w:rPr>
        <w:t xml:space="preserve">conserved </w:t>
      </w:r>
      <w:r w:rsidRPr="7C61A958">
        <w:rPr>
          <w:rFonts w:ascii="Arial" w:eastAsia="Arial" w:hAnsi="Arial" w:cs="Arial"/>
          <w:b/>
          <w:bCs/>
          <w:sz w:val="22"/>
          <w:szCs w:val="22"/>
        </w:rPr>
        <w:t>RNA helicases are required</w:t>
      </w:r>
      <w:r w:rsidR="000227C5" w:rsidRPr="7C61A958">
        <w:rPr>
          <w:rFonts w:ascii="Arial" w:eastAsia="Arial" w:hAnsi="Arial" w:cs="Arial"/>
          <w:b/>
          <w:bCs/>
          <w:sz w:val="22"/>
          <w:szCs w:val="22"/>
        </w:rPr>
        <w:t xml:space="preserve"> in the germline</w:t>
      </w:r>
      <w:r w:rsidRPr="7C61A958">
        <w:rPr>
          <w:rFonts w:ascii="Arial" w:eastAsia="Arial" w:hAnsi="Arial" w:cs="Arial"/>
          <w:b/>
          <w:bCs/>
          <w:sz w:val="22"/>
          <w:szCs w:val="22"/>
        </w:rPr>
        <w:t xml:space="preserve"> for </w:t>
      </w:r>
      <w:r w:rsidR="000227C5" w:rsidRPr="7C61A958">
        <w:rPr>
          <w:rFonts w:ascii="Arial" w:eastAsia="Arial" w:hAnsi="Arial" w:cs="Arial"/>
          <w:b/>
          <w:bCs/>
          <w:sz w:val="22"/>
          <w:szCs w:val="22"/>
        </w:rPr>
        <w:t xml:space="preserve">GSC </w:t>
      </w:r>
      <w:r w:rsidRPr="7C61A958">
        <w:rPr>
          <w:rFonts w:ascii="Arial" w:eastAsia="Arial" w:hAnsi="Arial" w:cs="Arial"/>
          <w:b/>
          <w:bCs/>
          <w:sz w:val="22"/>
          <w:szCs w:val="22"/>
        </w:rPr>
        <w:t>differentiation</w:t>
      </w:r>
      <w:r w:rsidRPr="7C61A958">
        <w:rPr>
          <w:rFonts w:ascii="Arial" w:eastAsia="Arial" w:hAnsi="Arial" w:cs="Arial"/>
          <w:sz w:val="22"/>
          <w:szCs w:val="22"/>
        </w:rPr>
        <w:t xml:space="preserve"> </w:t>
      </w:r>
    </w:p>
    <w:p w14:paraId="1DBDDF6A" w14:textId="45ED0324" w:rsidR="00FC53F1" w:rsidRDefault="00926240" w:rsidP="006C0869">
      <w:pPr>
        <w:jc w:val="both"/>
        <w:rPr>
          <w:rFonts w:ascii="Arial" w:eastAsia="Arial" w:hAnsi="Arial" w:cs="Arial"/>
          <w:sz w:val="22"/>
          <w:szCs w:val="22"/>
        </w:rPr>
      </w:pPr>
      <w:r>
        <w:rPr>
          <w:rFonts w:ascii="Arial" w:eastAsia="Arial" w:hAnsi="Arial" w:cs="Arial"/>
          <w:sz w:val="22"/>
          <w:szCs w:val="22"/>
        </w:rPr>
        <w:t>We performed</w:t>
      </w:r>
      <w:r w:rsidR="1523C226" w:rsidRPr="46A17E5E">
        <w:rPr>
          <w:rFonts w:ascii="Arial" w:eastAsia="Arial" w:hAnsi="Arial" w:cs="Arial"/>
          <w:sz w:val="22"/>
          <w:szCs w:val="22"/>
        </w:rPr>
        <w:t xml:space="preserve"> a </w:t>
      </w:r>
      <w:r w:rsidR="685B7DDB" w:rsidRPr="46A17E5E">
        <w:rPr>
          <w:rFonts w:ascii="Arial" w:eastAsia="Arial" w:hAnsi="Arial" w:cs="Arial"/>
          <w:sz w:val="22"/>
          <w:szCs w:val="22"/>
        </w:rPr>
        <w:t xml:space="preserve">screen to identify </w:t>
      </w:r>
      <w:r w:rsidR="00126CBA">
        <w:rPr>
          <w:rFonts w:ascii="Arial" w:eastAsia="Arial" w:hAnsi="Arial" w:cs="Arial"/>
          <w:sz w:val="22"/>
          <w:szCs w:val="22"/>
        </w:rPr>
        <w:t xml:space="preserve">RNA helicases </w:t>
      </w:r>
      <w:r>
        <w:rPr>
          <w:rFonts w:ascii="Arial" w:eastAsia="Arial" w:hAnsi="Arial" w:cs="Arial"/>
          <w:sz w:val="22"/>
          <w:szCs w:val="22"/>
        </w:rPr>
        <w:t>that are required for</w:t>
      </w:r>
      <w:r w:rsidR="685B7DDB" w:rsidRPr="46A17E5E">
        <w:rPr>
          <w:rFonts w:ascii="Arial" w:eastAsia="Arial" w:hAnsi="Arial" w:cs="Arial"/>
          <w:sz w:val="22"/>
          <w:szCs w:val="22"/>
        </w:rPr>
        <w:t xml:space="preserve"> </w:t>
      </w:r>
      <w:r>
        <w:rPr>
          <w:rFonts w:ascii="Arial" w:eastAsia="Arial" w:hAnsi="Arial" w:cs="Arial"/>
          <w:sz w:val="22"/>
          <w:szCs w:val="22"/>
        </w:rPr>
        <w:t>female fertility in</w:t>
      </w:r>
      <w:r w:rsidR="003105A5" w:rsidRPr="46A17E5E">
        <w:rPr>
          <w:rFonts w:ascii="Arial" w:eastAsia="Arial" w:hAnsi="Arial" w:cs="Arial"/>
          <w:sz w:val="22"/>
          <w:szCs w:val="22"/>
        </w:rPr>
        <w:t xml:space="preserve"> </w:t>
      </w:r>
      <w:r w:rsidR="003105A5" w:rsidRPr="46A17E5E">
        <w:rPr>
          <w:rFonts w:ascii="Arial" w:eastAsia="Arial" w:hAnsi="Arial" w:cs="Arial"/>
          <w:i/>
          <w:iCs/>
          <w:sz w:val="22"/>
          <w:szCs w:val="22"/>
        </w:rPr>
        <w:t>Drosophila</w:t>
      </w:r>
      <w:r w:rsidR="685B7DDB" w:rsidRPr="46A17E5E">
        <w:rPr>
          <w:rFonts w:ascii="Arial" w:eastAsia="Arial" w:hAnsi="Arial" w:cs="Arial"/>
          <w:sz w:val="22"/>
          <w:szCs w:val="22"/>
        </w:rPr>
        <w:t>,</w:t>
      </w:r>
      <w:r w:rsidR="009B66B3">
        <w:rPr>
          <w:rFonts w:ascii="Arial" w:eastAsia="Arial" w:hAnsi="Arial" w:cs="Arial"/>
          <w:sz w:val="22"/>
          <w:szCs w:val="22"/>
        </w:rPr>
        <w:t xml:space="preserve"> </w:t>
      </w:r>
      <w:r>
        <w:rPr>
          <w:rFonts w:ascii="Arial" w:eastAsia="Arial" w:hAnsi="Arial" w:cs="Arial"/>
          <w:sz w:val="22"/>
          <w:szCs w:val="22"/>
        </w:rPr>
        <w:t>and identified</w:t>
      </w:r>
      <w:r w:rsidR="3636B43B" w:rsidRPr="46A17E5E">
        <w:rPr>
          <w:rFonts w:ascii="Arial" w:eastAsia="Arial" w:hAnsi="Arial" w:cs="Arial"/>
          <w:sz w:val="22"/>
          <w:szCs w:val="22"/>
        </w:rPr>
        <w:t xml:space="preserve"> </w:t>
      </w:r>
      <w:r w:rsidR="1523C226" w:rsidRPr="46A17E5E">
        <w:rPr>
          <w:rFonts w:ascii="Arial" w:eastAsia="Arial" w:hAnsi="Arial" w:cs="Arial"/>
          <w:sz w:val="22"/>
          <w:szCs w:val="22"/>
        </w:rPr>
        <w:t>three p</w:t>
      </w:r>
      <w:r w:rsidR="224584A2" w:rsidRPr="46A17E5E">
        <w:rPr>
          <w:rFonts w:ascii="Arial" w:eastAsia="Arial" w:hAnsi="Arial" w:cs="Arial"/>
          <w:sz w:val="22"/>
          <w:szCs w:val="22"/>
        </w:rPr>
        <w:t>redicted</w:t>
      </w:r>
      <w:r w:rsidR="1523C226" w:rsidRPr="46A17E5E">
        <w:rPr>
          <w:rFonts w:ascii="Arial" w:eastAsia="Arial" w:hAnsi="Arial" w:cs="Arial"/>
          <w:sz w:val="22"/>
          <w:szCs w:val="22"/>
        </w:rPr>
        <w:t xml:space="preserve"> </w:t>
      </w:r>
      <w:r w:rsidR="685B7DDB" w:rsidRPr="46A17E5E">
        <w:rPr>
          <w:rFonts w:ascii="Arial" w:eastAsia="Arial" w:hAnsi="Arial" w:cs="Arial"/>
          <w:sz w:val="22"/>
          <w:szCs w:val="22"/>
        </w:rPr>
        <w:t>RNA helicases with previously uncharacterized functions</w:t>
      </w:r>
      <w:r w:rsidR="3636B43B" w:rsidRPr="46A17E5E">
        <w:rPr>
          <w:rFonts w:ascii="Arial" w:eastAsia="Arial" w:hAnsi="Arial" w:cs="Arial"/>
          <w:sz w:val="22"/>
          <w:szCs w:val="22"/>
        </w:rPr>
        <w:t xml:space="preserve">, </w:t>
      </w:r>
      <w:r w:rsidR="685B7DDB" w:rsidRPr="46A17E5E">
        <w:rPr>
          <w:rFonts w:ascii="Arial" w:eastAsia="Arial" w:hAnsi="Arial" w:cs="Arial"/>
          <w:i/>
          <w:iCs/>
          <w:sz w:val="22"/>
          <w:szCs w:val="22"/>
        </w:rPr>
        <w:t>CG5589</w:t>
      </w:r>
      <w:r w:rsidR="685B7DDB" w:rsidRPr="46A17E5E">
        <w:rPr>
          <w:rFonts w:ascii="Arial" w:eastAsia="Arial" w:hAnsi="Arial" w:cs="Arial"/>
          <w:sz w:val="22"/>
          <w:szCs w:val="22"/>
        </w:rPr>
        <w:t xml:space="preserve">, </w:t>
      </w:r>
      <w:r w:rsidR="685B7DDB" w:rsidRPr="46A17E5E">
        <w:rPr>
          <w:rFonts w:ascii="Arial" w:eastAsia="Arial" w:hAnsi="Arial" w:cs="Arial"/>
          <w:i/>
          <w:iCs/>
          <w:sz w:val="22"/>
          <w:szCs w:val="22"/>
        </w:rPr>
        <w:t>CG4901</w:t>
      </w:r>
      <w:r w:rsidR="377A5B80" w:rsidRPr="46A17E5E">
        <w:rPr>
          <w:rFonts w:ascii="Arial" w:eastAsia="Arial" w:hAnsi="Arial" w:cs="Arial"/>
          <w:i/>
          <w:iCs/>
          <w:sz w:val="22"/>
          <w:szCs w:val="22"/>
        </w:rPr>
        <w:t>,</w:t>
      </w:r>
      <w:r w:rsidR="377A5B80" w:rsidRPr="46A17E5E">
        <w:rPr>
          <w:rFonts w:ascii="Arial" w:eastAsia="Arial" w:hAnsi="Arial" w:cs="Arial"/>
          <w:sz w:val="22"/>
          <w:szCs w:val="22"/>
        </w:rPr>
        <w:t xml:space="preserve"> and</w:t>
      </w:r>
      <w:r w:rsidR="377A5B80" w:rsidRPr="46A17E5E">
        <w:rPr>
          <w:rFonts w:ascii="Arial" w:eastAsia="Arial" w:hAnsi="Arial" w:cs="Arial"/>
          <w:i/>
          <w:iCs/>
          <w:sz w:val="22"/>
          <w:szCs w:val="22"/>
        </w:rPr>
        <w:t xml:space="preserve"> CG9253</w:t>
      </w:r>
      <w:r w:rsidR="03E76BE6" w:rsidRPr="46A17E5E">
        <w:rPr>
          <w:rFonts w:ascii="Arial" w:eastAsia="Arial" w:hAnsi="Arial" w:cs="Arial"/>
          <w:sz w:val="22"/>
          <w:szCs w:val="22"/>
        </w:rPr>
        <w:t xml:space="preserve"> (</w:t>
      </w:r>
      <w:r w:rsidR="03E76BE6" w:rsidRPr="46A17E5E">
        <w:rPr>
          <w:rFonts w:ascii="Arial" w:eastAsia="Arial" w:hAnsi="Arial" w:cs="Arial"/>
          <w:b/>
          <w:bCs/>
          <w:sz w:val="22"/>
          <w:szCs w:val="22"/>
        </w:rPr>
        <w:t>Figure</w:t>
      </w:r>
      <w:r w:rsidR="580EC3A5" w:rsidRPr="46A17E5E">
        <w:rPr>
          <w:rFonts w:ascii="Arial" w:eastAsia="Arial" w:hAnsi="Arial" w:cs="Arial"/>
          <w:b/>
          <w:bCs/>
          <w:sz w:val="22"/>
          <w:szCs w:val="22"/>
        </w:rPr>
        <w:t xml:space="preserve"> 1</w:t>
      </w:r>
      <w:r w:rsidR="1490632A" w:rsidRPr="46A17E5E">
        <w:rPr>
          <w:rFonts w:ascii="Arial" w:eastAsia="Arial" w:hAnsi="Arial" w:cs="Arial"/>
          <w:b/>
          <w:bCs/>
          <w:sz w:val="22"/>
          <w:szCs w:val="22"/>
        </w:rPr>
        <w:t>B-</w:t>
      </w:r>
      <w:r w:rsidR="580EC3A5" w:rsidRPr="46A17E5E">
        <w:rPr>
          <w:rFonts w:ascii="Arial" w:eastAsia="Arial" w:hAnsi="Arial" w:cs="Arial"/>
          <w:b/>
          <w:bCs/>
          <w:sz w:val="22"/>
          <w:szCs w:val="22"/>
        </w:rPr>
        <w:t>C</w:t>
      </w:r>
      <w:r w:rsidR="03E76BE6" w:rsidRPr="46A17E5E">
        <w:rPr>
          <w:rFonts w:ascii="Arial" w:eastAsia="Arial" w:hAnsi="Arial" w:cs="Arial"/>
          <w:sz w:val="22"/>
          <w:szCs w:val="22"/>
        </w:rPr>
        <w:t>)</w:t>
      </w:r>
      <w:r w:rsidR="007A69F8">
        <w:rPr>
          <w:rFonts w:ascii="Arial" w:eastAsia="Arial" w:hAnsi="Arial" w:cs="Arial"/>
          <w:sz w:val="22"/>
          <w:szCs w:val="22"/>
        </w:rPr>
        <w:t xml:space="preserve"> (</w:t>
      </w:r>
      <w:r w:rsidR="007A69F8" w:rsidRPr="008E64C3">
        <w:rPr>
          <w:rFonts w:ascii="Arial" w:eastAsia="Arial" w:hAnsi="Arial" w:cs="Arial"/>
          <w:b/>
          <w:bCs/>
          <w:sz w:val="22"/>
          <w:szCs w:val="22"/>
        </w:rPr>
        <w:t>Supplement</w:t>
      </w:r>
      <w:r w:rsidR="00F779A7">
        <w:rPr>
          <w:rFonts w:ascii="Arial" w:eastAsia="Arial" w:hAnsi="Arial" w:cs="Arial"/>
          <w:b/>
          <w:bCs/>
          <w:sz w:val="22"/>
          <w:szCs w:val="22"/>
        </w:rPr>
        <w:t>al</w:t>
      </w:r>
      <w:r w:rsidR="007A69F8" w:rsidRPr="008E64C3">
        <w:rPr>
          <w:rFonts w:ascii="Arial" w:eastAsia="Arial" w:hAnsi="Arial" w:cs="Arial"/>
          <w:b/>
          <w:bCs/>
          <w:sz w:val="22"/>
          <w:szCs w:val="22"/>
        </w:rPr>
        <w:t xml:space="preserve"> Table 1</w:t>
      </w:r>
      <w:r w:rsidR="007A69F8">
        <w:rPr>
          <w:rFonts w:ascii="Arial" w:eastAsia="Arial" w:hAnsi="Arial" w:cs="Arial"/>
          <w:sz w:val="22"/>
          <w:szCs w:val="22"/>
        </w:rPr>
        <w:t>)</w:t>
      </w:r>
      <w:r w:rsidR="00126CBA">
        <w:rPr>
          <w:rFonts w:ascii="Arial" w:eastAsia="Arial" w:hAnsi="Arial" w:cs="Arial"/>
          <w:sz w:val="22"/>
          <w:szCs w:val="22"/>
        </w:rPr>
        <w:t xml:space="preserve"> </w:t>
      </w:r>
      <w:r w:rsidR="0075400F">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a17u5ls2lj5","properties":{"formattedCitation":"[@blattRNADegradationSculpts2020]","plainCitation":"[@blattRNADegradationSculpts2020]","noteIndex":0},"citationItems":[{"id":1490,"uris":["http://zotero.org/users/6609021/items/F4PWFEC4"],"uri":["http://zotero.org/users/6609021/items/F4PWFEC4"],"itemData":{"id":1490,"type":"article-journal","abstract":"&lt;h3&gt;Abstract&lt;/h3&gt; &lt;p&gt;In sexually reproducing animals, the oocyte contributes a large supply of RNAs that are essential to launch development upon fertilization. The mechanisms that regulate the composition of the maternal RNA contribution during oogenesis are unclear. Here, we show that a subset of RNAs expressed during the early stages of oogenesis is subjected to regulated degradation during oocyte specification. Failure to remove these RNAs results in oocyte dysfunction and death. We identify the RNA-degrading Super Killer complex and No-Go Decay factor Pelota as key regulators of oogenesis via targeted clearance of RNAs expressed in germline stem cells. These regulators target RNAs enriched for cytidine sequences bound by the protein Half pint. Thus, RNA degradation helps orchestrate a germ cell-to-maternal transition by sculpting the maternal RNA contribution to the zygote.&lt;/p&gt;","container-title":"bioRxiv","DOI":"10.1101/2020.06.30.179986","language":"en","note":"blattRNADegradationSculpts2020","page":"2020.06.30.179986","source":"www.biorxiv.org","title":"RNA degradation sculpts the maternal transcriptome during Drosophila oogenesis","author":[{"family":"Blatt","given":"Patrick"},{"family":"Wong-Deyrup","given":"Siu Wah"},{"family":"McCarthy","given":"Alicia"},{"family":"Breznak","given":"Shane"},{"family":"Hurton","given":"Matthew D."},{"family":"Upadhyay","given":"Maitreyi"},{"family":"Bennink","given":"Benjamin"},{"family":"Camacho","given":"Justin"},{"family":"Lee","given":"Miler T."},{"family":"Rangan","given":"Prashanth"}],"issued":{"date-parts":[["2020",7,2]]}}}],"schema":"https://github.com/citation-style-language/schema/raw/master/csl-citation.json"} </w:instrText>
      </w:r>
      <w:r w:rsidR="0075400F">
        <w:rPr>
          <w:rFonts w:ascii="Arial" w:eastAsia="Arial" w:hAnsi="Arial" w:cs="Arial"/>
          <w:sz w:val="22"/>
          <w:szCs w:val="22"/>
        </w:rPr>
        <w:fldChar w:fldCharType="separate"/>
      </w:r>
      <w:r w:rsidR="006D0695" w:rsidRPr="006D0695">
        <w:rPr>
          <w:rFonts w:ascii="Arial" w:hAnsi="Arial" w:cs="Arial"/>
          <w:sz w:val="22"/>
        </w:rPr>
        <w:t>[@blattRNADegradationSculpts2020]</w:t>
      </w:r>
      <w:r w:rsidR="0075400F">
        <w:rPr>
          <w:rFonts w:ascii="Arial" w:eastAsia="Arial" w:hAnsi="Arial" w:cs="Arial"/>
          <w:sz w:val="22"/>
          <w:szCs w:val="22"/>
        </w:rPr>
        <w:fldChar w:fldCharType="end"/>
      </w:r>
      <w:r w:rsidR="1523C226" w:rsidRPr="46A17E5E">
        <w:rPr>
          <w:rFonts w:ascii="Arial" w:eastAsia="Arial" w:hAnsi="Arial" w:cs="Arial"/>
          <w:sz w:val="22"/>
          <w:szCs w:val="22"/>
        </w:rPr>
        <w:t>.</w:t>
      </w:r>
      <w:r w:rsidR="33A91B62" w:rsidRPr="46A17E5E">
        <w:rPr>
          <w:rFonts w:ascii="Arial" w:eastAsia="Arial" w:hAnsi="Arial" w:cs="Arial"/>
          <w:sz w:val="22"/>
          <w:szCs w:val="22"/>
        </w:rPr>
        <w:t xml:space="preserve"> We named these candidate genes </w:t>
      </w:r>
      <w:proofErr w:type="spellStart"/>
      <w:r w:rsidR="676B6EEB" w:rsidRPr="46A17E5E">
        <w:rPr>
          <w:rFonts w:ascii="Arial" w:eastAsia="Arial" w:hAnsi="Arial" w:cs="Arial"/>
          <w:i/>
          <w:iCs/>
          <w:sz w:val="22"/>
          <w:szCs w:val="22"/>
        </w:rPr>
        <w:t>aramis</w:t>
      </w:r>
      <w:proofErr w:type="spellEnd"/>
      <w:r w:rsidR="33A91B62" w:rsidRPr="46A17E5E">
        <w:rPr>
          <w:rFonts w:ascii="Arial" w:eastAsia="Arial" w:hAnsi="Arial" w:cs="Arial"/>
          <w:sz w:val="22"/>
          <w:szCs w:val="22"/>
        </w:rPr>
        <w:t xml:space="preserve">, </w:t>
      </w:r>
      <w:proofErr w:type="spellStart"/>
      <w:r w:rsidR="676B6EEB" w:rsidRPr="46A17E5E">
        <w:rPr>
          <w:rFonts w:ascii="Arial" w:eastAsia="Arial" w:hAnsi="Arial" w:cs="Arial"/>
          <w:i/>
          <w:iCs/>
          <w:sz w:val="22"/>
          <w:szCs w:val="22"/>
        </w:rPr>
        <w:t>athos</w:t>
      </w:r>
      <w:proofErr w:type="spellEnd"/>
      <w:r w:rsidR="33A91B62" w:rsidRPr="46A17E5E">
        <w:rPr>
          <w:rFonts w:ascii="Arial" w:eastAsia="Arial" w:hAnsi="Arial" w:cs="Arial"/>
          <w:sz w:val="22"/>
          <w:szCs w:val="22"/>
        </w:rPr>
        <w:t xml:space="preserve">, and </w:t>
      </w:r>
      <w:proofErr w:type="spellStart"/>
      <w:r w:rsidR="676B6EEB" w:rsidRPr="46A17E5E">
        <w:rPr>
          <w:rFonts w:ascii="Arial" w:eastAsia="Arial" w:hAnsi="Arial" w:cs="Arial"/>
          <w:i/>
          <w:iCs/>
          <w:sz w:val="22"/>
          <w:szCs w:val="22"/>
        </w:rPr>
        <w:t>porthos</w:t>
      </w:r>
      <w:proofErr w:type="spellEnd"/>
      <w:r w:rsidR="005803BC">
        <w:rPr>
          <w:rFonts w:ascii="Arial" w:eastAsia="Arial" w:hAnsi="Arial" w:cs="Arial"/>
          <w:i/>
          <w:iCs/>
          <w:sz w:val="22"/>
          <w:szCs w:val="22"/>
        </w:rPr>
        <w:t>,</w:t>
      </w:r>
      <w:r w:rsidR="676B6EEB" w:rsidRPr="46A17E5E">
        <w:rPr>
          <w:rFonts w:ascii="Arial" w:eastAsia="Arial" w:hAnsi="Arial" w:cs="Arial"/>
          <w:sz w:val="22"/>
          <w:szCs w:val="22"/>
        </w:rPr>
        <w:t xml:space="preserve"> </w:t>
      </w:r>
      <w:r w:rsidR="1523C226" w:rsidRPr="46A17E5E">
        <w:rPr>
          <w:rFonts w:ascii="Arial" w:eastAsia="Arial" w:hAnsi="Arial" w:cs="Arial"/>
          <w:sz w:val="22"/>
          <w:szCs w:val="22"/>
        </w:rPr>
        <w:t>respectively</w:t>
      </w:r>
      <w:r w:rsidR="005803BC">
        <w:rPr>
          <w:rFonts w:ascii="Arial" w:eastAsia="Arial" w:hAnsi="Arial" w:cs="Arial"/>
          <w:sz w:val="22"/>
          <w:szCs w:val="22"/>
        </w:rPr>
        <w:t>,</w:t>
      </w:r>
      <w:r w:rsidR="1523C226" w:rsidRPr="46A17E5E">
        <w:rPr>
          <w:rFonts w:ascii="Arial" w:eastAsia="Arial" w:hAnsi="Arial" w:cs="Arial"/>
          <w:sz w:val="22"/>
          <w:szCs w:val="22"/>
        </w:rPr>
        <w:t xml:space="preserve"> </w:t>
      </w:r>
      <w:r w:rsidR="33A91B62" w:rsidRPr="46A17E5E">
        <w:rPr>
          <w:rFonts w:ascii="Arial" w:eastAsia="Arial" w:hAnsi="Arial" w:cs="Arial"/>
          <w:sz w:val="22"/>
          <w:szCs w:val="22"/>
        </w:rPr>
        <w:t xml:space="preserve">after </w:t>
      </w:r>
      <w:r w:rsidR="640D370D" w:rsidRPr="46A17E5E">
        <w:rPr>
          <w:rFonts w:ascii="Arial" w:eastAsia="Arial" w:hAnsi="Arial" w:cs="Arial"/>
          <w:sz w:val="22"/>
          <w:szCs w:val="22"/>
        </w:rPr>
        <w:t xml:space="preserve">Alexandre </w:t>
      </w:r>
      <w:r w:rsidR="719D1041" w:rsidRPr="46A17E5E">
        <w:rPr>
          <w:rFonts w:ascii="Arial" w:eastAsia="Arial" w:hAnsi="Arial" w:cs="Arial"/>
          <w:sz w:val="22"/>
          <w:szCs w:val="22"/>
        </w:rPr>
        <w:t xml:space="preserve">Dumas’ </w:t>
      </w:r>
      <w:r w:rsidR="33A91B62" w:rsidRPr="46A17E5E">
        <w:rPr>
          <w:rFonts w:ascii="Arial" w:eastAsia="Arial" w:hAnsi="Arial" w:cs="Arial"/>
          <w:sz w:val="22"/>
          <w:szCs w:val="22"/>
        </w:rPr>
        <w:t xml:space="preserve">three </w:t>
      </w:r>
      <w:r w:rsidR="11203D61" w:rsidRPr="46A17E5E">
        <w:rPr>
          <w:rFonts w:ascii="Arial" w:eastAsia="Arial" w:hAnsi="Arial" w:cs="Arial"/>
          <w:sz w:val="22"/>
          <w:szCs w:val="22"/>
        </w:rPr>
        <w:t>musketeers</w:t>
      </w:r>
      <w:r w:rsidR="33A91B62" w:rsidRPr="46A17E5E">
        <w:rPr>
          <w:rFonts w:ascii="Arial" w:eastAsia="Arial" w:hAnsi="Arial" w:cs="Arial"/>
          <w:sz w:val="22"/>
          <w:szCs w:val="22"/>
        </w:rPr>
        <w:t xml:space="preserve"> </w:t>
      </w:r>
      <w:r w:rsidR="3FEF2959" w:rsidRPr="46A17E5E">
        <w:rPr>
          <w:rFonts w:ascii="Arial" w:eastAsia="Arial" w:hAnsi="Arial" w:cs="Arial"/>
          <w:sz w:val="22"/>
          <w:szCs w:val="22"/>
        </w:rPr>
        <w:t xml:space="preserve">who </w:t>
      </w:r>
      <w:r w:rsidR="3636B43B" w:rsidRPr="46A17E5E">
        <w:rPr>
          <w:rFonts w:ascii="Arial" w:eastAsia="Arial" w:hAnsi="Arial" w:cs="Arial"/>
          <w:sz w:val="22"/>
          <w:szCs w:val="22"/>
        </w:rPr>
        <w:t>fought in service of their queen</w:t>
      </w:r>
      <w:r w:rsidR="00CB4799">
        <w:rPr>
          <w:rFonts w:ascii="Arial" w:eastAsia="Arial" w:hAnsi="Arial" w:cs="Arial"/>
          <w:sz w:val="22"/>
          <w:szCs w:val="22"/>
        </w:rPr>
        <w:t>.</w:t>
      </w:r>
      <w:r w:rsidR="3636B43B" w:rsidRPr="46A17E5E">
        <w:rPr>
          <w:rFonts w:ascii="Arial" w:eastAsia="Arial" w:hAnsi="Arial" w:cs="Arial"/>
          <w:sz w:val="22"/>
          <w:szCs w:val="22"/>
        </w:rPr>
        <w:t xml:space="preserve"> </w:t>
      </w:r>
      <w:r w:rsidR="685B7DDB" w:rsidRPr="46A17E5E">
        <w:rPr>
          <w:rFonts w:ascii="Arial" w:eastAsia="Arial" w:hAnsi="Arial" w:cs="Arial"/>
          <w:sz w:val="22"/>
          <w:szCs w:val="22"/>
        </w:rPr>
        <w:t xml:space="preserve">To </w:t>
      </w:r>
      <w:r w:rsidR="00CA50A6">
        <w:rPr>
          <w:rFonts w:ascii="Arial" w:eastAsia="Arial" w:hAnsi="Arial" w:cs="Arial"/>
          <w:sz w:val="22"/>
          <w:szCs w:val="22"/>
        </w:rPr>
        <w:t>further investigate</w:t>
      </w:r>
      <w:r w:rsidR="00CA50A6" w:rsidRPr="46A17E5E">
        <w:rPr>
          <w:rFonts w:ascii="Arial" w:eastAsia="Arial" w:hAnsi="Arial" w:cs="Arial"/>
          <w:sz w:val="22"/>
          <w:szCs w:val="22"/>
        </w:rPr>
        <w:t xml:space="preserve"> </w:t>
      </w:r>
      <w:r w:rsidR="4F686CB4" w:rsidRPr="46A17E5E">
        <w:rPr>
          <w:rFonts w:ascii="Arial" w:eastAsia="Arial" w:hAnsi="Arial" w:cs="Arial"/>
          <w:sz w:val="22"/>
          <w:szCs w:val="22"/>
        </w:rPr>
        <w:t>how</w:t>
      </w:r>
      <w:r w:rsidR="004E5D4D">
        <w:rPr>
          <w:rFonts w:ascii="Arial" w:eastAsia="Arial" w:hAnsi="Arial" w:cs="Arial"/>
          <w:sz w:val="22"/>
          <w:szCs w:val="22"/>
        </w:rPr>
        <w:t xml:space="preserve"> these helicases</w:t>
      </w:r>
      <w:r w:rsidR="4F686CB4" w:rsidRPr="46A17E5E">
        <w:rPr>
          <w:rFonts w:ascii="Arial" w:eastAsia="Arial" w:hAnsi="Arial" w:cs="Arial"/>
          <w:sz w:val="22"/>
          <w:szCs w:val="22"/>
        </w:rPr>
        <w:t xml:space="preserve"> promote </w:t>
      </w:r>
      <w:r w:rsidR="3636B43B" w:rsidRPr="46A17E5E">
        <w:rPr>
          <w:rFonts w:ascii="Arial" w:eastAsia="Arial" w:hAnsi="Arial" w:cs="Arial"/>
          <w:sz w:val="22"/>
          <w:szCs w:val="22"/>
        </w:rPr>
        <w:t>fertility</w:t>
      </w:r>
      <w:r w:rsidR="4A16EE8E" w:rsidRPr="46A17E5E">
        <w:rPr>
          <w:rFonts w:ascii="Arial" w:eastAsia="Arial" w:hAnsi="Arial" w:cs="Arial"/>
          <w:sz w:val="22"/>
          <w:szCs w:val="22"/>
        </w:rPr>
        <w:t xml:space="preserve">, </w:t>
      </w:r>
      <w:r w:rsidR="0A01C36E" w:rsidRPr="46A17E5E">
        <w:rPr>
          <w:rFonts w:ascii="Arial" w:eastAsia="Arial" w:hAnsi="Arial" w:cs="Arial"/>
          <w:sz w:val="22"/>
          <w:szCs w:val="22"/>
        </w:rPr>
        <w:t>we</w:t>
      </w:r>
      <w:r w:rsidR="09E285FB" w:rsidRPr="46A17E5E">
        <w:rPr>
          <w:rFonts w:ascii="Arial" w:eastAsia="Arial" w:hAnsi="Arial" w:cs="Arial"/>
          <w:sz w:val="22"/>
          <w:szCs w:val="22"/>
        </w:rPr>
        <w:t xml:space="preserve"> </w:t>
      </w:r>
      <w:r w:rsidR="00126CBA">
        <w:rPr>
          <w:rFonts w:ascii="Arial" w:eastAsia="Arial" w:hAnsi="Arial" w:cs="Arial"/>
          <w:sz w:val="22"/>
          <w:szCs w:val="22"/>
        </w:rPr>
        <w:t xml:space="preserve">depleted </w:t>
      </w:r>
      <w:proofErr w:type="spellStart"/>
      <w:r w:rsidR="00CA50A6" w:rsidRPr="7C61A958">
        <w:rPr>
          <w:rFonts w:ascii="Arial" w:eastAsia="Arial" w:hAnsi="Arial" w:cs="Arial"/>
          <w:i/>
          <w:iCs/>
          <w:sz w:val="22"/>
          <w:szCs w:val="22"/>
        </w:rPr>
        <w:t>aramis</w:t>
      </w:r>
      <w:proofErr w:type="spellEnd"/>
      <w:r w:rsidR="00CA50A6" w:rsidRPr="004C3389">
        <w:rPr>
          <w:rFonts w:ascii="Arial" w:eastAsia="Arial" w:hAnsi="Arial" w:cs="Arial"/>
          <w:sz w:val="22"/>
          <w:szCs w:val="22"/>
        </w:rPr>
        <w:t xml:space="preserve">, </w:t>
      </w:r>
      <w:proofErr w:type="spellStart"/>
      <w:r w:rsidR="00CA50A6" w:rsidRPr="7C61A958">
        <w:rPr>
          <w:rFonts w:ascii="Arial" w:eastAsia="Arial" w:hAnsi="Arial" w:cs="Arial"/>
          <w:i/>
          <w:iCs/>
          <w:sz w:val="22"/>
          <w:szCs w:val="22"/>
        </w:rPr>
        <w:t>athos</w:t>
      </w:r>
      <w:proofErr w:type="spellEnd"/>
      <w:r w:rsidR="00CA50A6" w:rsidRPr="004C3389">
        <w:rPr>
          <w:rFonts w:ascii="Arial" w:eastAsia="Arial" w:hAnsi="Arial" w:cs="Arial"/>
          <w:sz w:val="22"/>
          <w:szCs w:val="22"/>
        </w:rPr>
        <w:t xml:space="preserve">, </w:t>
      </w:r>
      <w:r w:rsidR="00CA50A6">
        <w:rPr>
          <w:rFonts w:ascii="Arial" w:eastAsia="Arial" w:hAnsi="Arial" w:cs="Arial"/>
          <w:sz w:val="22"/>
          <w:szCs w:val="22"/>
        </w:rPr>
        <w:t>and</w:t>
      </w:r>
      <w:r w:rsidR="00CA50A6" w:rsidRPr="004C3389">
        <w:rPr>
          <w:rFonts w:ascii="Arial" w:eastAsia="Arial" w:hAnsi="Arial" w:cs="Arial"/>
          <w:sz w:val="22"/>
          <w:szCs w:val="22"/>
        </w:rPr>
        <w:t xml:space="preserve"> </w:t>
      </w:r>
      <w:proofErr w:type="spellStart"/>
      <w:r w:rsidR="00CA50A6" w:rsidRPr="7C61A958">
        <w:rPr>
          <w:rFonts w:ascii="Arial" w:eastAsia="Arial" w:hAnsi="Arial" w:cs="Arial"/>
          <w:i/>
          <w:iCs/>
          <w:sz w:val="22"/>
          <w:szCs w:val="22"/>
        </w:rPr>
        <w:t>porthos</w:t>
      </w:r>
      <w:proofErr w:type="spellEnd"/>
      <w:r w:rsidR="00CA50A6">
        <w:rPr>
          <w:rFonts w:ascii="Arial" w:eastAsia="Arial" w:hAnsi="Arial" w:cs="Arial"/>
          <w:sz w:val="22"/>
          <w:szCs w:val="22"/>
        </w:rPr>
        <w:t xml:space="preserve"> </w:t>
      </w:r>
      <w:r w:rsidR="00126CBA">
        <w:rPr>
          <w:rFonts w:ascii="Arial" w:eastAsia="Arial" w:hAnsi="Arial" w:cs="Arial"/>
          <w:sz w:val="22"/>
          <w:szCs w:val="22"/>
        </w:rPr>
        <w:t xml:space="preserve">in the </w:t>
      </w:r>
      <w:r w:rsidR="00CA50A6">
        <w:rPr>
          <w:rFonts w:ascii="Arial" w:eastAsia="Arial" w:hAnsi="Arial" w:cs="Arial"/>
          <w:sz w:val="22"/>
          <w:szCs w:val="22"/>
        </w:rPr>
        <w:t xml:space="preserve">germline </w:t>
      </w:r>
      <w:r w:rsidR="00126CBA">
        <w:rPr>
          <w:rFonts w:ascii="Arial" w:eastAsia="Arial" w:hAnsi="Arial" w:cs="Arial"/>
          <w:sz w:val="22"/>
          <w:szCs w:val="22"/>
        </w:rPr>
        <w:t xml:space="preserve">using </w:t>
      </w:r>
      <w:r w:rsidR="00CA50A6">
        <w:rPr>
          <w:rFonts w:ascii="Arial" w:eastAsia="Arial" w:hAnsi="Arial" w:cs="Arial"/>
          <w:sz w:val="22"/>
          <w:szCs w:val="22"/>
        </w:rPr>
        <w:t>the</w:t>
      </w:r>
      <w:r w:rsidR="00A417EA">
        <w:rPr>
          <w:rFonts w:ascii="Arial" w:eastAsia="Arial" w:hAnsi="Arial" w:cs="Arial"/>
          <w:sz w:val="22"/>
          <w:szCs w:val="22"/>
        </w:rPr>
        <w:t xml:space="preserve"> germline-driver </w:t>
      </w:r>
      <w:r w:rsidR="70C9AB55" w:rsidRPr="46A17E5E">
        <w:rPr>
          <w:rFonts w:ascii="Arial" w:eastAsia="Arial" w:hAnsi="Arial" w:cs="Arial"/>
          <w:i/>
          <w:iCs/>
          <w:sz w:val="22"/>
          <w:szCs w:val="22"/>
        </w:rPr>
        <w:t>nanos</w:t>
      </w:r>
      <w:r w:rsidR="56228AB9" w:rsidRPr="46A17E5E">
        <w:rPr>
          <w:rFonts w:ascii="Arial" w:eastAsia="Arial" w:hAnsi="Arial" w:cs="Arial"/>
          <w:sz w:val="22"/>
          <w:szCs w:val="22"/>
        </w:rPr>
        <w:t>-</w:t>
      </w:r>
      <w:r w:rsidR="70C9AB55" w:rsidRPr="46A17E5E">
        <w:rPr>
          <w:rFonts w:ascii="Arial" w:eastAsia="Arial" w:hAnsi="Arial" w:cs="Arial"/>
          <w:i/>
          <w:iCs/>
          <w:sz w:val="22"/>
          <w:szCs w:val="22"/>
        </w:rPr>
        <w:t xml:space="preserve">GAL4 </w:t>
      </w:r>
      <w:r w:rsidR="70C9AB55" w:rsidRPr="46A17E5E">
        <w:rPr>
          <w:rFonts w:ascii="Arial" w:eastAsia="Arial" w:hAnsi="Arial" w:cs="Arial"/>
          <w:sz w:val="22"/>
          <w:szCs w:val="22"/>
        </w:rPr>
        <w:t>(</w:t>
      </w:r>
      <w:r w:rsidR="70C9AB55" w:rsidRPr="46A17E5E">
        <w:rPr>
          <w:rFonts w:ascii="Arial" w:eastAsia="Arial" w:hAnsi="Arial" w:cs="Arial"/>
          <w:i/>
          <w:iCs/>
          <w:sz w:val="22"/>
          <w:szCs w:val="22"/>
        </w:rPr>
        <w:t>nosGAL4</w:t>
      </w:r>
      <w:r w:rsidR="70C9AB55" w:rsidRPr="46A17E5E">
        <w:rPr>
          <w:rFonts w:ascii="Arial" w:eastAsia="Arial" w:hAnsi="Arial" w:cs="Arial"/>
          <w:sz w:val="22"/>
          <w:szCs w:val="22"/>
        </w:rPr>
        <w:t>)</w:t>
      </w:r>
      <w:r w:rsidR="00126CBA">
        <w:rPr>
          <w:rFonts w:ascii="Arial" w:eastAsia="Arial" w:hAnsi="Arial" w:cs="Arial"/>
          <w:sz w:val="22"/>
          <w:szCs w:val="22"/>
        </w:rPr>
        <w:t xml:space="preserve"> in combination with RNAi lines</w:t>
      </w:r>
      <w:r w:rsidR="00CA50A6">
        <w:rPr>
          <w:rFonts w:ascii="Arial" w:eastAsia="Arial" w:hAnsi="Arial" w:cs="Arial"/>
          <w:sz w:val="22"/>
          <w:szCs w:val="22"/>
        </w:rPr>
        <w:t>.</w:t>
      </w:r>
      <w:r w:rsidR="00BB717C" w:rsidRPr="004C3389">
        <w:rPr>
          <w:rFonts w:ascii="Arial" w:eastAsia="Arial" w:hAnsi="Arial" w:cs="Arial"/>
          <w:sz w:val="22"/>
          <w:szCs w:val="22"/>
        </w:rPr>
        <w:t xml:space="preserve"> </w:t>
      </w:r>
      <w:r w:rsidR="00CA50A6">
        <w:rPr>
          <w:rFonts w:ascii="Arial" w:eastAsia="Arial" w:hAnsi="Arial" w:cs="Arial"/>
          <w:sz w:val="22"/>
          <w:szCs w:val="22"/>
        </w:rPr>
        <w:t>We</w:t>
      </w:r>
      <w:r w:rsidR="000963B2">
        <w:rPr>
          <w:rFonts w:ascii="Arial" w:eastAsia="Arial" w:hAnsi="Arial" w:cs="Arial"/>
          <w:sz w:val="22"/>
          <w:szCs w:val="22"/>
        </w:rPr>
        <w:t xml:space="preserve"> detect</w:t>
      </w:r>
      <w:r w:rsidR="00CA50A6">
        <w:rPr>
          <w:rFonts w:ascii="Arial" w:eastAsia="Arial" w:hAnsi="Arial" w:cs="Arial"/>
          <w:sz w:val="22"/>
          <w:szCs w:val="22"/>
        </w:rPr>
        <w:t>ed</w:t>
      </w:r>
      <w:r w:rsidR="000963B2">
        <w:rPr>
          <w:rFonts w:ascii="Arial" w:eastAsia="Arial" w:hAnsi="Arial" w:cs="Arial"/>
          <w:sz w:val="22"/>
          <w:szCs w:val="22"/>
        </w:rPr>
        <w:t xml:space="preserve"> the germline and spectrosomes/</w:t>
      </w:r>
      <w:proofErr w:type="spellStart"/>
      <w:r w:rsidR="000963B2">
        <w:rPr>
          <w:rFonts w:ascii="Arial" w:eastAsia="Arial" w:hAnsi="Arial" w:cs="Arial"/>
          <w:sz w:val="22"/>
          <w:szCs w:val="22"/>
        </w:rPr>
        <w:t>fusomes</w:t>
      </w:r>
      <w:proofErr w:type="spellEnd"/>
      <w:r w:rsidR="00CA50A6">
        <w:rPr>
          <w:rFonts w:ascii="Arial" w:eastAsia="Arial" w:hAnsi="Arial" w:cs="Arial"/>
          <w:sz w:val="22"/>
          <w:szCs w:val="22"/>
        </w:rPr>
        <w:t xml:space="preserve"> in ovaries by immunostaining</w:t>
      </w:r>
      <w:r w:rsidR="000963B2">
        <w:rPr>
          <w:rFonts w:ascii="Arial" w:eastAsia="Arial" w:hAnsi="Arial" w:cs="Arial"/>
          <w:sz w:val="22"/>
          <w:szCs w:val="22"/>
        </w:rPr>
        <w:t xml:space="preserve"> </w:t>
      </w:r>
      <w:r w:rsidR="00CA50A6">
        <w:rPr>
          <w:rFonts w:ascii="Arial" w:eastAsia="Arial" w:hAnsi="Arial" w:cs="Arial"/>
          <w:sz w:val="22"/>
          <w:szCs w:val="22"/>
        </w:rPr>
        <w:t>for</w:t>
      </w:r>
      <w:r w:rsidR="2A3FC816" w:rsidRPr="46A17E5E">
        <w:rPr>
          <w:rFonts w:ascii="Arial" w:eastAsia="Arial" w:hAnsi="Arial" w:cs="Arial"/>
          <w:sz w:val="22"/>
          <w:szCs w:val="22"/>
        </w:rPr>
        <w:t xml:space="preserve"> Vasa and 1B1</w:t>
      </w:r>
      <w:r w:rsidR="000963B2">
        <w:rPr>
          <w:rFonts w:ascii="Arial" w:eastAsia="Arial" w:hAnsi="Arial" w:cs="Arial"/>
          <w:sz w:val="22"/>
          <w:szCs w:val="22"/>
        </w:rPr>
        <w:t>, respectively</w:t>
      </w:r>
      <w:r w:rsidR="685B7DDB" w:rsidRPr="46A17E5E">
        <w:rPr>
          <w:rFonts w:ascii="Arial" w:eastAsia="Arial" w:hAnsi="Arial" w:cs="Arial"/>
          <w:sz w:val="22"/>
          <w:szCs w:val="22"/>
        </w:rPr>
        <w:t xml:space="preserve">. </w:t>
      </w:r>
      <w:r w:rsidR="000963B2">
        <w:rPr>
          <w:rFonts w:ascii="Arial" w:eastAsia="Arial" w:hAnsi="Arial" w:cs="Arial"/>
          <w:sz w:val="22"/>
          <w:szCs w:val="22"/>
        </w:rPr>
        <w:t>In contrast to controls,</w:t>
      </w:r>
      <w:r w:rsidR="000963B2" w:rsidRPr="005016D5">
        <w:rPr>
          <w:rFonts w:ascii="Arial" w:eastAsia="Arial" w:hAnsi="Arial" w:cs="Arial"/>
          <w:sz w:val="22"/>
          <w:szCs w:val="22"/>
        </w:rPr>
        <w:t xml:space="preserve"> </w:t>
      </w:r>
      <w:proofErr w:type="spellStart"/>
      <w:r w:rsidR="000963B2" w:rsidRPr="005016D5">
        <w:rPr>
          <w:rFonts w:ascii="Arial" w:eastAsia="Arial" w:hAnsi="Arial" w:cs="Arial"/>
          <w:i/>
          <w:iCs/>
          <w:sz w:val="22"/>
          <w:szCs w:val="22"/>
        </w:rPr>
        <w:t>aramis</w:t>
      </w:r>
      <w:proofErr w:type="spellEnd"/>
      <w:r w:rsidR="000963B2" w:rsidRPr="005016D5">
        <w:rPr>
          <w:rFonts w:ascii="Arial" w:eastAsia="Arial" w:hAnsi="Arial" w:cs="Arial"/>
          <w:sz w:val="22"/>
          <w:szCs w:val="22"/>
        </w:rPr>
        <w:t xml:space="preserve">, </w:t>
      </w:r>
      <w:proofErr w:type="spellStart"/>
      <w:r w:rsidR="000963B2" w:rsidRPr="005016D5">
        <w:rPr>
          <w:rFonts w:ascii="Arial" w:eastAsia="Arial" w:hAnsi="Arial" w:cs="Arial"/>
          <w:i/>
          <w:iCs/>
          <w:sz w:val="22"/>
          <w:szCs w:val="22"/>
        </w:rPr>
        <w:t>athos</w:t>
      </w:r>
      <w:proofErr w:type="spellEnd"/>
      <w:r w:rsidR="000963B2" w:rsidRPr="005016D5">
        <w:rPr>
          <w:rFonts w:ascii="Arial" w:eastAsia="Arial" w:hAnsi="Arial" w:cs="Arial"/>
          <w:sz w:val="22"/>
          <w:szCs w:val="22"/>
        </w:rPr>
        <w:t xml:space="preserve">, </w:t>
      </w:r>
      <w:r w:rsidR="00CA50A6">
        <w:rPr>
          <w:rFonts w:ascii="Arial" w:eastAsia="Arial" w:hAnsi="Arial" w:cs="Arial"/>
          <w:sz w:val="22"/>
          <w:szCs w:val="22"/>
        </w:rPr>
        <w:t>and</w:t>
      </w:r>
      <w:r w:rsidR="000963B2" w:rsidRPr="005016D5">
        <w:rPr>
          <w:rFonts w:ascii="Arial" w:eastAsia="Arial" w:hAnsi="Arial" w:cs="Arial"/>
          <w:sz w:val="22"/>
          <w:szCs w:val="22"/>
        </w:rPr>
        <w:t xml:space="preserve"> </w:t>
      </w:r>
      <w:proofErr w:type="spellStart"/>
      <w:r w:rsidR="000963B2" w:rsidRPr="005016D5">
        <w:rPr>
          <w:rFonts w:ascii="Arial" w:eastAsia="Arial" w:hAnsi="Arial" w:cs="Arial"/>
          <w:i/>
          <w:iCs/>
          <w:sz w:val="22"/>
          <w:szCs w:val="22"/>
        </w:rPr>
        <w:t>porthos</w:t>
      </w:r>
      <w:proofErr w:type="spellEnd"/>
      <w:r w:rsidR="000963B2" w:rsidRPr="005016D5">
        <w:rPr>
          <w:rFonts w:ascii="Arial" w:eastAsia="Arial" w:hAnsi="Arial" w:cs="Arial"/>
          <w:sz w:val="22"/>
          <w:szCs w:val="22"/>
        </w:rPr>
        <w:t xml:space="preserve"> </w:t>
      </w:r>
      <w:r w:rsidR="00CA50A6">
        <w:rPr>
          <w:rFonts w:ascii="Arial" w:eastAsia="Arial" w:hAnsi="Arial" w:cs="Arial"/>
          <w:sz w:val="22"/>
          <w:szCs w:val="22"/>
        </w:rPr>
        <w:t xml:space="preserve">germline </w:t>
      </w:r>
      <w:r w:rsidR="00BB717C">
        <w:rPr>
          <w:rFonts w:ascii="Arial" w:eastAsia="Arial" w:hAnsi="Arial" w:cs="Arial"/>
          <w:sz w:val="22"/>
          <w:szCs w:val="22"/>
        </w:rPr>
        <w:t xml:space="preserve">RNAi </w:t>
      </w:r>
      <w:r w:rsidR="00BB717C">
        <w:rPr>
          <w:rFonts w:ascii="Arial" w:eastAsia="Arial" w:hAnsi="Arial" w:cs="Arial"/>
          <w:sz w:val="22"/>
          <w:szCs w:val="22"/>
        </w:rPr>
        <w:lastRenderedPageBreak/>
        <w:t xml:space="preserve">flies </w:t>
      </w:r>
      <w:r w:rsidR="00BA118C">
        <w:rPr>
          <w:rFonts w:ascii="Arial" w:eastAsia="Arial" w:hAnsi="Arial" w:cs="Arial"/>
          <w:sz w:val="22"/>
          <w:szCs w:val="22"/>
        </w:rPr>
        <w:t>lacked</w:t>
      </w:r>
      <w:r w:rsidR="000963B2">
        <w:rPr>
          <w:rFonts w:ascii="Arial" w:eastAsia="Arial" w:hAnsi="Arial" w:cs="Arial"/>
          <w:sz w:val="22"/>
          <w:szCs w:val="22"/>
        </w:rPr>
        <w:t xml:space="preserve"> spectrosome-containing cells, and instead </w:t>
      </w:r>
      <w:r w:rsidR="00BA118C">
        <w:rPr>
          <w:rFonts w:ascii="Arial" w:eastAsia="Arial" w:hAnsi="Arial" w:cs="Arial"/>
          <w:sz w:val="22"/>
          <w:szCs w:val="22"/>
        </w:rPr>
        <w:t>displayed</w:t>
      </w:r>
      <w:r w:rsidR="1F2B34AD" w:rsidRPr="005016D5">
        <w:rPr>
          <w:rFonts w:ascii="Arial" w:eastAsia="Arial" w:hAnsi="Arial" w:cs="Arial"/>
          <w:sz w:val="22"/>
          <w:szCs w:val="22"/>
        </w:rPr>
        <w:t xml:space="preserve"> cells with </w:t>
      </w:r>
      <w:r w:rsidR="586BD5E7" w:rsidRPr="005016D5">
        <w:rPr>
          <w:rFonts w:ascii="Arial" w:eastAsia="Arial" w:hAnsi="Arial" w:cs="Arial"/>
          <w:sz w:val="22"/>
          <w:szCs w:val="22"/>
        </w:rPr>
        <w:t>fusome-like structure</w:t>
      </w:r>
      <w:r w:rsidR="00CB4799">
        <w:rPr>
          <w:rFonts w:ascii="Arial" w:eastAsia="Arial" w:hAnsi="Arial" w:cs="Arial"/>
          <w:sz w:val="22"/>
          <w:szCs w:val="22"/>
        </w:rPr>
        <w:t>s</w:t>
      </w:r>
      <w:r w:rsidR="586BD5E7" w:rsidRPr="005016D5">
        <w:rPr>
          <w:rFonts w:ascii="Arial" w:eastAsia="Arial" w:hAnsi="Arial" w:cs="Arial"/>
          <w:sz w:val="22"/>
          <w:szCs w:val="22"/>
        </w:rPr>
        <w:t xml:space="preserve"> </w:t>
      </w:r>
      <w:r w:rsidR="00CB4799" w:rsidRPr="005016D5">
        <w:rPr>
          <w:rFonts w:ascii="Arial" w:eastAsia="Arial" w:hAnsi="Arial" w:cs="Arial"/>
          <w:sz w:val="22"/>
          <w:szCs w:val="22"/>
        </w:rPr>
        <w:t>proxima</w:t>
      </w:r>
      <w:r w:rsidR="00CB4799">
        <w:rPr>
          <w:rFonts w:ascii="Arial" w:eastAsia="Arial" w:hAnsi="Arial" w:cs="Arial"/>
          <w:sz w:val="22"/>
          <w:szCs w:val="22"/>
        </w:rPr>
        <w:t>l</w:t>
      </w:r>
      <w:r w:rsidR="00CB4799" w:rsidRPr="005016D5">
        <w:rPr>
          <w:rFonts w:ascii="Arial" w:eastAsia="Arial" w:hAnsi="Arial" w:cs="Arial"/>
          <w:sz w:val="22"/>
          <w:szCs w:val="22"/>
        </w:rPr>
        <w:t xml:space="preserve"> </w:t>
      </w:r>
      <w:r w:rsidR="1F2B34AD" w:rsidRPr="005016D5">
        <w:rPr>
          <w:rFonts w:ascii="Arial" w:eastAsia="Arial" w:hAnsi="Arial" w:cs="Arial"/>
          <w:sz w:val="22"/>
          <w:szCs w:val="22"/>
        </w:rPr>
        <w:t>to the self-renewal niche</w:t>
      </w:r>
      <w:r w:rsidR="00CE24D9">
        <w:rPr>
          <w:rFonts w:ascii="Arial" w:eastAsia="Arial" w:hAnsi="Arial" w:cs="Arial"/>
          <w:sz w:val="22"/>
          <w:szCs w:val="22"/>
        </w:rPr>
        <w:t xml:space="preserve"> </w:t>
      </w:r>
      <w:r w:rsidR="00CE24D9" w:rsidRPr="005016D5">
        <w:rPr>
          <w:rFonts w:ascii="Arial" w:eastAsia="Arial" w:hAnsi="Arial" w:cs="Arial"/>
          <w:b/>
          <w:bCs/>
          <w:sz w:val="22"/>
          <w:szCs w:val="22"/>
        </w:rPr>
        <w:t>(Figure 1D-H; Figure S1A-A’’’</w:t>
      </w:r>
      <w:r w:rsidR="00CE24D9" w:rsidRPr="005016D5">
        <w:rPr>
          <w:rFonts w:ascii="Arial" w:eastAsia="Arial" w:hAnsi="Arial" w:cs="Arial"/>
          <w:sz w:val="22"/>
          <w:szCs w:val="22"/>
        </w:rPr>
        <w:t>)</w:t>
      </w:r>
      <w:r w:rsidR="5F1E2C58" w:rsidRPr="005016D5">
        <w:rPr>
          <w:rFonts w:ascii="Arial" w:eastAsia="Arial" w:hAnsi="Arial" w:cs="Arial"/>
          <w:sz w:val="22"/>
          <w:szCs w:val="22"/>
        </w:rPr>
        <w:t>.</w:t>
      </w:r>
      <w:r w:rsidR="0072609A">
        <w:rPr>
          <w:rFonts w:ascii="Arial" w:eastAsia="Arial" w:hAnsi="Arial" w:cs="Arial"/>
          <w:sz w:val="22"/>
          <w:szCs w:val="22"/>
        </w:rPr>
        <w:t xml:space="preserve"> </w:t>
      </w:r>
      <w:r w:rsidR="1C2AF45C" w:rsidRPr="46A17E5E">
        <w:rPr>
          <w:rFonts w:ascii="Arial" w:eastAsia="Arial" w:hAnsi="Arial" w:cs="Arial"/>
          <w:sz w:val="22"/>
          <w:szCs w:val="22"/>
        </w:rPr>
        <w:t>The c</w:t>
      </w:r>
      <w:r w:rsidR="1B9DB078" w:rsidRPr="46A17E5E">
        <w:rPr>
          <w:rFonts w:ascii="Arial" w:eastAsia="Arial" w:hAnsi="Arial" w:cs="Arial"/>
          <w:sz w:val="22"/>
          <w:szCs w:val="22"/>
        </w:rPr>
        <w:t>ells in th</w:t>
      </w:r>
      <w:r w:rsidR="1C2AF45C" w:rsidRPr="46A17E5E">
        <w:rPr>
          <w:rFonts w:ascii="Arial" w:eastAsia="Arial" w:hAnsi="Arial" w:cs="Arial"/>
          <w:sz w:val="22"/>
          <w:szCs w:val="22"/>
        </w:rPr>
        <w:t>is</w:t>
      </w:r>
      <w:r w:rsidR="1B9DB078" w:rsidRPr="46A17E5E">
        <w:rPr>
          <w:rFonts w:ascii="Arial" w:eastAsia="Arial" w:hAnsi="Arial" w:cs="Arial"/>
          <w:sz w:val="22"/>
          <w:szCs w:val="22"/>
        </w:rPr>
        <w:t xml:space="preserve"> cyst</w:t>
      </w:r>
      <w:r w:rsidR="1C2AF45C" w:rsidRPr="46A17E5E">
        <w:rPr>
          <w:rFonts w:ascii="Arial" w:eastAsia="Arial" w:hAnsi="Arial" w:cs="Arial"/>
          <w:sz w:val="22"/>
          <w:szCs w:val="22"/>
        </w:rPr>
        <w:t>-like structure</w:t>
      </w:r>
      <w:r w:rsidR="1B9DB078" w:rsidRPr="46A17E5E">
        <w:rPr>
          <w:rFonts w:ascii="Arial" w:eastAsia="Arial" w:hAnsi="Arial" w:cs="Arial"/>
          <w:sz w:val="22"/>
          <w:szCs w:val="22"/>
        </w:rPr>
        <w:t xml:space="preserve"> </w:t>
      </w:r>
      <w:r w:rsidR="1C2AF45C" w:rsidRPr="46A17E5E">
        <w:rPr>
          <w:rFonts w:ascii="Arial" w:eastAsia="Arial" w:hAnsi="Arial" w:cs="Arial"/>
          <w:sz w:val="22"/>
          <w:szCs w:val="22"/>
        </w:rPr>
        <w:t>contain</w:t>
      </w:r>
      <w:r w:rsidR="00BA118C">
        <w:rPr>
          <w:rFonts w:ascii="Arial" w:eastAsia="Arial" w:hAnsi="Arial" w:cs="Arial"/>
          <w:sz w:val="22"/>
          <w:szCs w:val="22"/>
        </w:rPr>
        <w:t>ed</w:t>
      </w:r>
      <w:r w:rsidR="1C2AF45C" w:rsidRPr="46A17E5E">
        <w:rPr>
          <w:rFonts w:ascii="Arial" w:eastAsia="Arial" w:hAnsi="Arial" w:cs="Arial"/>
          <w:sz w:val="22"/>
          <w:szCs w:val="22"/>
        </w:rPr>
        <w:t xml:space="preserve"> </w:t>
      </w:r>
      <w:r w:rsidR="1B9DB078" w:rsidRPr="46A17E5E">
        <w:rPr>
          <w:rFonts w:ascii="Arial" w:eastAsia="Arial" w:hAnsi="Arial" w:cs="Arial"/>
          <w:sz w:val="22"/>
          <w:szCs w:val="22"/>
        </w:rPr>
        <w:t>ring canals</w:t>
      </w:r>
      <w:r w:rsidR="1C2AF45C" w:rsidRPr="46A17E5E">
        <w:rPr>
          <w:rFonts w:ascii="Arial" w:eastAsia="Arial" w:hAnsi="Arial" w:cs="Arial"/>
          <w:sz w:val="22"/>
          <w:szCs w:val="22"/>
        </w:rPr>
        <w:t>, a marker of cytoplasmic bridges, suggesting that they are indeed interconnected</w:t>
      </w:r>
      <w:r w:rsidR="6B1C0DFB" w:rsidRPr="46A17E5E">
        <w:rPr>
          <w:rFonts w:ascii="Arial" w:eastAsia="Arial" w:hAnsi="Arial" w:cs="Arial"/>
          <w:sz w:val="22"/>
          <w:szCs w:val="22"/>
        </w:rPr>
        <w:t xml:space="preserve"> (</w:t>
      </w:r>
      <w:r w:rsidR="5A90E662" w:rsidRPr="46A17E5E">
        <w:rPr>
          <w:rFonts w:ascii="Arial" w:eastAsia="Arial" w:hAnsi="Arial" w:cs="Arial"/>
          <w:b/>
          <w:bCs/>
          <w:sz w:val="22"/>
          <w:szCs w:val="22"/>
        </w:rPr>
        <w:t>Figure S1B-B’’’</w:t>
      </w:r>
      <w:r w:rsidR="5A90E662" w:rsidRPr="46A17E5E">
        <w:rPr>
          <w:rFonts w:ascii="Arial" w:eastAsia="Arial" w:hAnsi="Arial" w:cs="Arial"/>
          <w:sz w:val="22"/>
          <w:szCs w:val="22"/>
        </w:rPr>
        <w:t>)</w:t>
      </w:r>
      <w:r w:rsidR="7C09B284" w:rsidRPr="46A17E5E">
        <w:rPr>
          <w:rFonts w:ascii="Arial" w:eastAsia="Arial" w:hAnsi="Arial" w:cs="Arial"/>
          <w:sz w:val="22"/>
          <w:szCs w:val="22"/>
        </w:rPr>
        <w:t xml:space="preserve"> </w:t>
      </w:r>
      <w:r w:rsidR="01E33D7E" w:rsidRPr="46A17E5E">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TkX3Uwyf","properties":{"formattedCitation":"[@Zhang2014d]","plainCitation":"[@Zhang2014d]","noteIndex":0},"citationItems":[{"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A"},{"family":"Buszczak","given":"Michael"}],"issued":{"date-parts":[["2014"]]}}}],"schema":"https://github.com/citation-style-language/schema/raw/master/csl-citation.json"} </w:instrText>
      </w:r>
      <w:r w:rsidR="01E33D7E" w:rsidRPr="46A17E5E">
        <w:rPr>
          <w:rFonts w:ascii="Arial" w:eastAsia="Arial" w:hAnsi="Arial" w:cs="Arial"/>
          <w:sz w:val="22"/>
          <w:szCs w:val="22"/>
        </w:rPr>
        <w:fldChar w:fldCharType="separate"/>
      </w:r>
      <w:r w:rsidR="00835395" w:rsidRPr="00835395">
        <w:rPr>
          <w:rFonts w:ascii="Arial" w:eastAsia="Arial" w:hAnsi="Arial" w:cs="Arial"/>
          <w:sz w:val="22"/>
        </w:rPr>
        <w:t>[@Zhang2014d]</w:t>
      </w:r>
      <w:r w:rsidR="01E33D7E" w:rsidRPr="46A17E5E">
        <w:rPr>
          <w:rFonts w:ascii="Arial" w:eastAsia="Arial" w:hAnsi="Arial" w:cs="Arial"/>
          <w:sz w:val="22"/>
          <w:szCs w:val="22"/>
        </w:rPr>
        <w:fldChar w:fldCharType="end"/>
      </w:r>
      <w:r w:rsidR="5A90E662" w:rsidRPr="46A17E5E">
        <w:rPr>
          <w:rFonts w:ascii="Arial" w:eastAsia="Arial" w:hAnsi="Arial" w:cs="Arial"/>
          <w:sz w:val="22"/>
          <w:szCs w:val="22"/>
        </w:rPr>
        <w:t xml:space="preserve">. </w:t>
      </w:r>
      <w:r w:rsidR="1B9DB078" w:rsidRPr="46A17E5E">
        <w:rPr>
          <w:rFonts w:ascii="Arial" w:eastAsia="Arial" w:hAnsi="Arial" w:cs="Arial"/>
          <w:sz w:val="22"/>
          <w:szCs w:val="22"/>
        </w:rPr>
        <w:t>In addition to form</w:t>
      </w:r>
      <w:r w:rsidR="001D3A16">
        <w:rPr>
          <w:rFonts w:ascii="Arial" w:eastAsia="Arial" w:hAnsi="Arial" w:cs="Arial"/>
          <w:sz w:val="22"/>
          <w:szCs w:val="22"/>
        </w:rPr>
        <w:t>ing</w:t>
      </w:r>
      <w:r w:rsidR="1B9DB078" w:rsidRPr="46A17E5E">
        <w:rPr>
          <w:rFonts w:ascii="Arial" w:eastAsia="Arial" w:hAnsi="Arial" w:cs="Arial"/>
          <w:sz w:val="22"/>
          <w:szCs w:val="22"/>
        </w:rPr>
        <w:t xml:space="preserve"> cyst</w:t>
      </w:r>
      <w:r w:rsidR="001D3A16">
        <w:rPr>
          <w:rFonts w:ascii="Arial" w:eastAsia="Arial" w:hAnsi="Arial" w:cs="Arial"/>
          <w:sz w:val="22"/>
          <w:szCs w:val="22"/>
        </w:rPr>
        <w:t xml:space="preserve">s </w:t>
      </w:r>
      <w:r w:rsidR="1B9DB078" w:rsidRPr="46A17E5E">
        <w:rPr>
          <w:rFonts w:ascii="Arial" w:eastAsia="Arial" w:hAnsi="Arial" w:cs="Arial"/>
          <w:sz w:val="22"/>
          <w:szCs w:val="22"/>
        </w:rPr>
        <w:t>in an aberrant location,</w:t>
      </w:r>
      <w:r w:rsidR="00BA118C">
        <w:rPr>
          <w:rFonts w:ascii="Arial" w:eastAsia="Arial" w:hAnsi="Arial" w:cs="Arial"/>
          <w:sz w:val="22"/>
          <w:szCs w:val="22"/>
        </w:rPr>
        <w:t xml:space="preserve"> the</w:t>
      </w:r>
      <w:r w:rsidR="1B9DB078" w:rsidRPr="46A17E5E">
        <w:rPr>
          <w:rFonts w:ascii="Arial" w:eastAsia="Arial" w:hAnsi="Arial" w:cs="Arial"/>
          <w:sz w:val="22"/>
          <w:szCs w:val="22"/>
        </w:rPr>
        <w:t xml:space="preserve"> </w:t>
      </w:r>
      <w:proofErr w:type="spellStart"/>
      <w:r w:rsidR="00CA50A6" w:rsidRPr="005016D5">
        <w:rPr>
          <w:rFonts w:ascii="Arial" w:eastAsia="Arial" w:hAnsi="Arial" w:cs="Arial"/>
          <w:i/>
          <w:iCs/>
          <w:sz w:val="22"/>
          <w:szCs w:val="22"/>
        </w:rPr>
        <w:t>aramis</w:t>
      </w:r>
      <w:proofErr w:type="spellEnd"/>
      <w:r w:rsidR="00CA50A6" w:rsidRPr="005016D5">
        <w:rPr>
          <w:rFonts w:ascii="Arial" w:eastAsia="Arial" w:hAnsi="Arial" w:cs="Arial"/>
          <w:sz w:val="22"/>
          <w:szCs w:val="22"/>
        </w:rPr>
        <w:t xml:space="preserve">, </w:t>
      </w:r>
      <w:proofErr w:type="spellStart"/>
      <w:r w:rsidR="00CA50A6" w:rsidRPr="005016D5">
        <w:rPr>
          <w:rFonts w:ascii="Arial" w:eastAsia="Arial" w:hAnsi="Arial" w:cs="Arial"/>
          <w:i/>
          <w:iCs/>
          <w:sz w:val="22"/>
          <w:szCs w:val="22"/>
        </w:rPr>
        <w:t>athos</w:t>
      </w:r>
      <w:proofErr w:type="spellEnd"/>
      <w:r w:rsidR="00CA50A6" w:rsidRPr="005016D5">
        <w:rPr>
          <w:rFonts w:ascii="Arial" w:eastAsia="Arial" w:hAnsi="Arial" w:cs="Arial"/>
          <w:sz w:val="22"/>
          <w:szCs w:val="22"/>
        </w:rPr>
        <w:t xml:space="preserve">, </w:t>
      </w:r>
      <w:r w:rsidR="00CA50A6">
        <w:rPr>
          <w:rFonts w:ascii="Arial" w:eastAsia="Arial" w:hAnsi="Arial" w:cs="Arial"/>
          <w:sz w:val="22"/>
          <w:szCs w:val="22"/>
        </w:rPr>
        <w:t xml:space="preserve">and </w:t>
      </w:r>
      <w:proofErr w:type="spellStart"/>
      <w:r w:rsidR="00CA50A6" w:rsidRPr="005016D5">
        <w:rPr>
          <w:rFonts w:ascii="Arial" w:eastAsia="Arial" w:hAnsi="Arial" w:cs="Arial"/>
          <w:i/>
          <w:iCs/>
          <w:sz w:val="22"/>
          <w:szCs w:val="22"/>
        </w:rPr>
        <w:t>porthos</w:t>
      </w:r>
      <w:proofErr w:type="spellEnd"/>
      <w:r w:rsidR="00CA50A6" w:rsidRPr="005016D5">
        <w:rPr>
          <w:rFonts w:ascii="Arial" w:eastAsia="Arial" w:hAnsi="Arial" w:cs="Arial"/>
          <w:sz w:val="22"/>
          <w:szCs w:val="22"/>
        </w:rPr>
        <w:t xml:space="preserve"> </w:t>
      </w:r>
      <w:r w:rsidR="00CA50A6">
        <w:rPr>
          <w:rFonts w:ascii="Arial" w:eastAsia="Arial" w:hAnsi="Arial" w:cs="Arial"/>
          <w:sz w:val="22"/>
          <w:szCs w:val="22"/>
        </w:rPr>
        <w:t>germline RNAi ovaries</w:t>
      </w:r>
      <w:r w:rsidR="00CA50A6" w:rsidRPr="46A17E5E" w:rsidDel="00CA50A6">
        <w:rPr>
          <w:rFonts w:ascii="Arial" w:eastAsia="Arial" w:hAnsi="Arial" w:cs="Arial"/>
          <w:sz w:val="22"/>
          <w:szCs w:val="22"/>
        </w:rPr>
        <w:t xml:space="preserve"> </w:t>
      </w:r>
      <w:r w:rsidR="001D3A16">
        <w:rPr>
          <w:rFonts w:ascii="Arial" w:eastAsia="Arial" w:hAnsi="Arial" w:cs="Arial"/>
          <w:sz w:val="22"/>
          <w:szCs w:val="22"/>
        </w:rPr>
        <w:t>fail</w:t>
      </w:r>
      <w:r w:rsidR="00BA118C">
        <w:rPr>
          <w:rFonts w:ascii="Arial" w:eastAsia="Arial" w:hAnsi="Arial" w:cs="Arial"/>
          <w:sz w:val="22"/>
          <w:szCs w:val="22"/>
        </w:rPr>
        <w:t>ed</w:t>
      </w:r>
      <w:r w:rsidR="001D3A16">
        <w:rPr>
          <w:rFonts w:ascii="Arial" w:eastAsia="Arial" w:hAnsi="Arial" w:cs="Arial"/>
          <w:sz w:val="22"/>
          <w:szCs w:val="22"/>
        </w:rPr>
        <w:t xml:space="preserve"> to form </w:t>
      </w:r>
      <w:r w:rsidR="1B9DB078" w:rsidRPr="46A17E5E">
        <w:rPr>
          <w:rFonts w:ascii="Arial" w:eastAsia="Arial" w:hAnsi="Arial" w:cs="Arial"/>
          <w:sz w:val="22"/>
          <w:szCs w:val="22"/>
        </w:rPr>
        <w:t>egg chamber</w:t>
      </w:r>
      <w:r w:rsidR="001D3A16">
        <w:rPr>
          <w:rFonts w:ascii="Arial" w:eastAsia="Arial" w:hAnsi="Arial" w:cs="Arial"/>
          <w:sz w:val="22"/>
          <w:szCs w:val="22"/>
        </w:rPr>
        <w:t>s</w:t>
      </w:r>
      <w:r w:rsidR="1B9DB078" w:rsidRPr="46A17E5E">
        <w:rPr>
          <w:rFonts w:ascii="Arial" w:eastAsia="Arial" w:hAnsi="Arial" w:cs="Arial"/>
          <w:sz w:val="22"/>
          <w:szCs w:val="22"/>
        </w:rPr>
        <w:t xml:space="preserve"> </w:t>
      </w:r>
      <w:r w:rsidR="3636B43B" w:rsidRPr="00B2262E">
        <w:rPr>
          <w:rFonts w:ascii="Arial" w:eastAsia="Arial" w:hAnsi="Arial" w:cs="Arial"/>
          <w:b/>
          <w:bCs/>
          <w:sz w:val="22"/>
          <w:szCs w:val="22"/>
        </w:rPr>
        <w:t>(Figure</w:t>
      </w:r>
      <w:r w:rsidR="229F9112" w:rsidRPr="00B2262E">
        <w:rPr>
          <w:rFonts w:ascii="Arial" w:eastAsia="Arial" w:hAnsi="Arial" w:cs="Arial"/>
          <w:b/>
          <w:bCs/>
          <w:sz w:val="22"/>
          <w:szCs w:val="22"/>
        </w:rPr>
        <w:t xml:space="preserve"> 1</w:t>
      </w:r>
      <w:r w:rsidR="00F200E1" w:rsidRPr="00B2262E">
        <w:rPr>
          <w:rFonts w:ascii="Arial" w:eastAsia="Arial" w:hAnsi="Arial" w:cs="Arial"/>
          <w:b/>
          <w:bCs/>
          <w:sz w:val="22"/>
          <w:szCs w:val="22"/>
        </w:rPr>
        <w:t>D-</w:t>
      </w:r>
      <w:r w:rsidR="229F9112" w:rsidRPr="00B2262E">
        <w:rPr>
          <w:rFonts w:ascii="Arial" w:eastAsia="Arial" w:hAnsi="Arial" w:cs="Arial"/>
          <w:b/>
          <w:bCs/>
          <w:sz w:val="22"/>
          <w:szCs w:val="22"/>
        </w:rPr>
        <w:t>H</w:t>
      </w:r>
      <w:r w:rsidR="3636B43B" w:rsidRPr="00B2262E">
        <w:rPr>
          <w:rFonts w:ascii="Arial" w:eastAsia="Arial" w:hAnsi="Arial" w:cs="Arial"/>
          <w:b/>
          <w:bCs/>
          <w:sz w:val="22"/>
          <w:szCs w:val="22"/>
        </w:rPr>
        <w:t>)</w:t>
      </w:r>
      <w:r w:rsidR="1B9DB078" w:rsidRPr="00236CD1">
        <w:rPr>
          <w:rFonts w:ascii="Arial" w:eastAsia="Arial" w:hAnsi="Arial" w:cs="Arial"/>
          <w:sz w:val="22"/>
          <w:szCs w:val="22"/>
        </w:rPr>
        <w:t>.</w:t>
      </w:r>
      <w:r w:rsidR="1B9DB078" w:rsidRPr="46A17E5E">
        <w:rPr>
          <w:rFonts w:ascii="Arial" w:eastAsia="Arial" w:hAnsi="Arial" w:cs="Arial"/>
          <w:sz w:val="22"/>
          <w:szCs w:val="22"/>
        </w:rPr>
        <w:t xml:space="preserve"> </w:t>
      </w:r>
    </w:p>
    <w:p w14:paraId="429CE756" w14:textId="77777777" w:rsidR="00FC53F1" w:rsidRDefault="00FC53F1" w:rsidP="006C0869">
      <w:pPr>
        <w:jc w:val="both"/>
        <w:rPr>
          <w:rFonts w:ascii="Arial" w:eastAsia="Arial" w:hAnsi="Arial" w:cs="Arial"/>
          <w:sz w:val="22"/>
          <w:szCs w:val="22"/>
        </w:rPr>
      </w:pPr>
    </w:p>
    <w:p w14:paraId="4C0B94D3" w14:textId="72BCB21C" w:rsidR="007C3F9D" w:rsidRPr="00DE12DD" w:rsidRDefault="001D3A16" w:rsidP="006C0869">
      <w:pPr>
        <w:jc w:val="both"/>
        <w:rPr>
          <w:rFonts w:ascii="Arial" w:eastAsia="Arial" w:hAnsi="Arial" w:cs="Arial"/>
          <w:sz w:val="22"/>
          <w:szCs w:val="22"/>
        </w:rPr>
      </w:pPr>
      <w:r>
        <w:rPr>
          <w:rFonts w:ascii="Arial" w:hAnsi="Arial" w:cs="Arial"/>
          <w:color w:val="191919"/>
          <w:sz w:val="22"/>
          <w:szCs w:val="22"/>
          <w:shd w:val="clear" w:color="auto" w:fill="FFFFFF"/>
        </w:rPr>
        <w:t>Aberrant cyst f</w:t>
      </w:r>
      <w:r w:rsidRPr="00DE12DD">
        <w:rPr>
          <w:rFonts w:ascii="Arial" w:hAnsi="Arial" w:cs="Arial"/>
          <w:color w:val="191919"/>
          <w:sz w:val="22"/>
          <w:szCs w:val="22"/>
          <w:shd w:val="clear" w:color="auto" w:fill="FFFFFF"/>
        </w:rPr>
        <w:t>ormation proxima</w:t>
      </w:r>
      <w:r>
        <w:rPr>
          <w:rFonts w:ascii="Arial" w:hAnsi="Arial" w:cs="Arial"/>
          <w:color w:val="191919"/>
          <w:sz w:val="22"/>
          <w:szCs w:val="22"/>
          <w:shd w:val="clear" w:color="auto" w:fill="FFFFFF"/>
        </w:rPr>
        <w:t>l</w:t>
      </w:r>
      <w:r w:rsidRPr="00DE12DD">
        <w:rPr>
          <w:rFonts w:ascii="Arial" w:hAnsi="Arial" w:cs="Arial"/>
          <w:color w:val="191919"/>
          <w:sz w:val="22"/>
          <w:szCs w:val="22"/>
          <w:shd w:val="clear" w:color="auto" w:fill="FFFFFF"/>
        </w:rPr>
        <w:t xml:space="preserve"> </w:t>
      </w:r>
      <w:r w:rsidR="00290506" w:rsidRPr="00DE12DD">
        <w:rPr>
          <w:rFonts w:ascii="Arial" w:hAnsi="Arial" w:cs="Arial"/>
          <w:color w:val="191919"/>
          <w:sz w:val="22"/>
          <w:szCs w:val="22"/>
          <w:shd w:val="clear" w:color="auto" w:fill="FFFFFF"/>
        </w:rPr>
        <w:t xml:space="preserve">to the niche </w:t>
      </w:r>
      <w:r w:rsidR="000336FB" w:rsidRPr="00D311FB">
        <w:rPr>
          <w:rFonts w:ascii="Arial" w:hAnsi="Arial" w:cs="Arial"/>
          <w:color w:val="191919"/>
          <w:sz w:val="22"/>
          <w:szCs w:val="22"/>
          <w:shd w:val="clear" w:color="auto" w:fill="FFFFFF"/>
        </w:rPr>
        <w:t xml:space="preserve">could </w:t>
      </w:r>
      <w:r>
        <w:rPr>
          <w:rFonts w:ascii="Arial" w:hAnsi="Arial" w:cs="Arial"/>
          <w:color w:val="191919"/>
          <w:sz w:val="22"/>
          <w:szCs w:val="22"/>
          <w:shd w:val="clear" w:color="auto" w:fill="FFFFFF"/>
        </w:rPr>
        <w:t>reflect</w:t>
      </w:r>
      <w:r w:rsidR="000336FB" w:rsidRPr="00D311FB">
        <w:rPr>
          <w:rFonts w:ascii="Arial" w:hAnsi="Arial" w:cs="Arial"/>
          <w:color w:val="191919"/>
          <w:sz w:val="22"/>
          <w:szCs w:val="22"/>
          <w:shd w:val="clear" w:color="auto" w:fill="FFFFFF"/>
        </w:rPr>
        <w:t xml:space="preserve"> </w:t>
      </w:r>
      <w:r w:rsidR="00BB717C">
        <w:rPr>
          <w:rFonts w:ascii="Arial" w:hAnsi="Arial" w:cs="Arial"/>
          <w:color w:val="191919"/>
          <w:sz w:val="22"/>
          <w:szCs w:val="22"/>
          <w:shd w:val="clear" w:color="auto" w:fill="FFFFFF"/>
        </w:rPr>
        <w:t xml:space="preserve">stem cysts with </w:t>
      </w:r>
      <w:r w:rsidR="000336FB" w:rsidRPr="00D311FB">
        <w:rPr>
          <w:rFonts w:ascii="Arial" w:hAnsi="Arial" w:cs="Arial"/>
          <w:color w:val="191919"/>
          <w:sz w:val="22"/>
          <w:szCs w:val="22"/>
          <w:shd w:val="clear" w:color="auto" w:fill="FFFFFF"/>
        </w:rPr>
        <w:t xml:space="preserve">GSCs that divide </w:t>
      </w:r>
      <w:r w:rsidR="00126CBA">
        <w:rPr>
          <w:rFonts w:ascii="Arial" w:hAnsi="Arial" w:cs="Arial"/>
          <w:color w:val="191919"/>
          <w:sz w:val="22"/>
          <w:szCs w:val="22"/>
          <w:shd w:val="clear" w:color="auto" w:fill="FFFFFF"/>
        </w:rPr>
        <w:t xml:space="preserve">to give rise to CBs </w:t>
      </w:r>
      <w:r w:rsidR="000336FB" w:rsidRPr="00D311FB">
        <w:rPr>
          <w:rFonts w:ascii="Arial" w:hAnsi="Arial" w:cs="Arial"/>
          <w:color w:val="191919"/>
          <w:sz w:val="22"/>
          <w:szCs w:val="22"/>
          <w:shd w:val="clear" w:color="auto" w:fill="FFFFFF"/>
        </w:rPr>
        <w:t>but fail to undergo cytokinesis</w:t>
      </w:r>
      <w:r w:rsidR="00006565">
        <w:rPr>
          <w:rFonts w:ascii="Arial" w:hAnsi="Arial" w:cs="Arial"/>
          <w:color w:val="191919"/>
          <w:sz w:val="22"/>
          <w:szCs w:val="22"/>
          <w:shd w:val="clear" w:color="auto" w:fill="FFFFFF"/>
        </w:rPr>
        <w:t xml:space="preserve"> </w:t>
      </w:r>
      <w:r w:rsidR="00290506" w:rsidRPr="00DE12DD">
        <w:rPr>
          <w:rFonts w:ascii="Arial" w:hAnsi="Arial" w:cs="Arial"/>
          <w:color w:val="191919"/>
          <w:sz w:val="22"/>
          <w:szCs w:val="22"/>
          <w:shd w:val="clear" w:color="auto" w:fill="FFFFFF"/>
        </w:rPr>
        <w:t>or</w:t>
      </w:r>
      <w:r w:rsidR="000336FB" w:rsidRPr="00D311FB">
        <w:rPr>
          <w:rFonts w:ascii="Arial" w:hAnsi="Arial" w:cs="Arial"/>
          <w:color w:val="191919"/>
          <w:sz w:val="22"/>
          <w:szCs w:val="22"/>
          <w:shd w:val="clear" w:color="auto" w:fill="FFFFFF"/>
        </w:rPr>
        <w:t xml:space="preserve"> </w:t>
      </w:r>
      <w:r w:rsidR="00BB717C">
        <w:rPr>
          <w:rFonts w:ascii="Arial" w:hAnsi="Arial" w:cs="Arial"/>
          <w:color w:val="191919"/>
          <w:sz w:val="22"/>
          <w:szCs w:val="22"/>
          <w:shd w:val="clear" w:color="auto" w:fill="FFFFFF"/>
        </w:rPr>
        <w:t xml:space="preserve">differentiated cysts </w:t>
      </w:r>
      <w:r w:rsidR="00D93E03" w:rsidRPr="00D311FB">
        <w:rPr>
          <w:rFonts w:ascii="Arial" w:hAnsi="Arial" w:cs="Arial"/>
          <w:color w:val="191919"/>
          <w:sz w:val="22"/>
          <w:szCs w:val="22"/>
          <w:shd w:val="clear" w:color="auto" w:fill="FFFFFF"/>
        </w:rPr>
        <w:t xml:space="preserve">that </w:t>
      </w:r>
      <w:r>
        <w:rPr>
          <w:rFonts w:ascii="Arial" w:hAnsi="Arial" w:cs="Arial"/>
          <w:color w:val="191919"/>
          <w:sz w:val="22"/>
          <w:szCs w:val="22"/>
          <w:shd w:val="clear" w:color="auto" w:fill="FFFFFF"/>
        </w:rPr>
        <w:t xml:space="preserve">initiate </w:t>
      </w:r>
      <w:r w:rsidR="00D93E03">
        <w:rPr>
          <w:rFonts w:ascii="Arial" w:hAnsi="Arial" w:cs="Arial"/>
          <w:color w:val="191919"/>
          <w:sz w:val="22"/>
          <w:szCs w:val="22"/>
          <w:shd w:val="clear" w:color="auto" w:fill="FFFFFF"/>
        </w:rPr>
        <w:t>differentiat</w:t>
      </w:r>
      <w:r>
        <w:rPr>
          <w:rFonts w:ascii="Arial" w:hAnsi="Arial" w:cs="Arial"/>
          <w:color w:val="191919"/>
          <w:sz w:val="22"/>
          <w:szCs w:val="22"/>
          <w:shd w:val="clear" w:color="auto" w:fill="FFFFFF"/>
        </w:rPr>
        <w:t>ion</w:t>
      </w:r>
      <w:r w:rsidR="00D93E03">
        <w:rPr>
          <w:rFonts w:ascii="Arial" w:hAnsi="Arial" w:cs="Arial"/>
          <w:color w:val="191919"/>
          <w:sz w:val="22"/>
          <w:szCs w:val="22"/>
          <w:shd w:val="clear" w:color="auto" w:fill="FFFFFF"/>
        </w:rPr>
        <w:t xml:space="preserve"> </w:t>
      </w:r>
      <w:r w:rsidR="00D963E9">
        <w:rPr>
          <w:rFonts w:ascii="Arial" w:hAnsi="Arial" w:cs="Arial"/>
          <w:color w:val="191919"/>
          <w:sz w:val="22"/>
          <w:szCs w:val="22"/>
          <w:shd w:val="clear" w:color="auto" w:fill="FFFFFF"/>
        </w:rPr>
        <w:t>but</w:t>
      </w:r>
      <w:r w:rsidR="00CE24D9">
        <w:rPr>
          <w:rFonts w:ascii="Arial" w:hAnsi="Arial" w:cs="Arial"/>
          <w:color w:val="191919"/>
          <w:sz w:val="22"/>
          <w:szCs w:val="22"/>
          <w:shd w:val="clear" w:color="auto" w:fill="FFFFFF"/>
        </w:rPr>
        <w:t xml:space="preserve"> </w:t>
      </w:r>
      <w:r w:rsidR="00CE24D9" w:rsidRPr="00D311FB">
        <w:rPr>
          <w:rFonts w:ascii="Arial" w:hAnsi="Arial" w:cs="Arial"/>
          <w:color w:val="191919"/>
          <w:sz w:val="22"/>
          <w:szCs w:val="22"/>
          <w:shd w:val="clear" w:color="auto" w:fill="FFFFFF"/>
        </w:rPr>
        <w:t>cannot progress further</w:t>
      </w:r>
      <w:r w:rsidR="00CE24D9">
        <w:rPr>
          <w:rFonts w:ascii="Arial" w:hAnsi="Arial" w:cs="Arial"/>
          <w:color w:val="191919"/>
          <w:sz w:val="22"/>
          <w:szCs w:val="22"/>
          <w:shd w:val="clear" w:color="auto" w:fill="FFFFFF"/>
        </w:rPr>
        <w:t xml:space="preserve"> to form egg chambers</w:t>
      </w:r>
      <w:r w:rsidR="000336FB" w:rsidRPr="00DE12DD">
        <w:rPr>
          <w:rFonts w:ascii="Arial" w:hAnsi="Arial" w:cs="Arial"/>
          <w:color w:val="191919"/>
          <w:sz w:val="22"/>
          <w:szCs w:val="22"/>
          <w:shd w:val="clear" w:color="auto" w:fill="FFFFFF"/>
        </w:rPr>
        <w:t>.</w:t>
      </w:r>
      <w:r w:rsidR="000336FB" w:rsidRPr="00DE12DD">
        <w:rPr>
          <w:rFonts w:ascii="Arial" w:eastAsia="Arial" w:hAnsi="Arial" w:cs="Arial"/>
          <w:sz w:val="22"/>
          <w:szCs w:val="22"/>
        </w:rPr>
        <w:t xml:space="preserve"> </w:t>
      </w:r>
      <w:r w:rsidR="00D963E9">
        <w:rPr>
          <w:rFonts w:ascii="Arial" w:eastAsia="Arial" w:hAnsi="Arial" w:cs="Arial"/>
          <w:sz w:val="22"/>
          <w:szCs w:val="22"/>
        </w:rPr>
        <w:t>To discern between these possibilities, first w</w:t>
      </w:r>
      <w:r w:rsidR="000C2CB6">
        <w:rPr>
          <w:rFonts w:ascii="Arial" w:eastAsia="Arial" w:hAnsi="Arial" w:cs="Arial"/>
          <w:sz w:val="22"/>
          <w:szCs w:val="22"/>
        </w:rPr>
        <w:t xml:space="preserve">e detected </w:t>
      </w:r>
      <w:r w:rsidR="00D963E9">
        <w:rPr>
          <w:rFonts w:ascii="Arial" w:eastAsia="Arial" w:hAnsi="Arial" w:cs="Arial"/>
          <w:sz w:val="22"/>
          <w:szCs w:val="22"/>
        </w:rPr>
        <w:t xml:space="preserve">the expression of </w:t>
      </w:r>
      <w:r w:rsidR="000C2CB6">
        <w:rPr>
          <w:rFonts w:ascii="Arial" w:eastAsia="Arial" w:hAnsi="Arial" w:cs="Arial"/>
          <w:sz w:val="22"/>
          <w:szCs w:val="22"/>
        </w:rPr>
        <w:t>a</w:t>
      </w:r>
      <w:r w:rsidR="00703738" w:rsidRPr="00D311FB">
        <w:rPr>
          <w:rFonts w:ascii="Arial" w:eastAsia="Arial" w:hAnsi="Arial" w:cs="Arial"/>
          <w:sz w:val="22"/>
          <w:szCs w:val="22"/>
        </w:rPr>
        <w:t xml:space="preserve"> marker of GSCs, </w:t>
      </w:r>
      <w:r w:rsidR="0B7765C9" w:rsidRPr="7C61A958">
        <w:rPr>
          <w:rFonts w:ascii="Arial" w:eastAsia="Arial" w:hAnsi="Arial" w:cs="Arial"/>
          <w:sz w:val="22"/>
          <w:szCs w:val="22"/>
        </w:rPr>
        <w:t>phosphoryl</w:t>
      </w:r>
      <w:r w:rsidR="1DEDFEC2" w:rsidRPr="7C61A958">
        <w:rPr>
          <w:rFonts w:ascii="Arial" w:eastAsia="Arial" w:hAnsi="Arial" w:cs="Arial"/>
          <w:sz w:val="22"/>
          <w:szCs w:val="22"/>
        </w:rPr>
        <w:t>a</w:t>
      </w:r>
      <w:r w:rsidR="0B7765C9" w:rsidRPr="7C61A958">
        <w:rPr>
          <w:rFonts w:ascii="Arial" w:eastAsia="Arial" w:hAnsi="Arial" w:cs="Arial"/>
          <w:sz w:val="22"/>
          <w:szCs w:val="22"/>
        </w:rPr>
        <w:t>ted Mothers against decapentaplegic (</w:t>
      </w:r>
      <w:proofErr w:type="spellStart"/>
      <w:r w:rsidR="00703738" w:rsidRPr="00D311FB">
        <w:rPr>
          <w:rFonts w:ascii="Arial" w:eastAsia="Arial" w:hAnsi="Arial" w:cs="Arial"/>
          <w:sz w:val="22"/>
          <w:szCs w:val="22"/>
        </w:rPr>
        <w:t>pMad</w:t>
      </w:r>
      <w:proofErr w:type="spellEnd"/>
      <w:r w:rsidR="00D963E9">
        <w:rPr>
          <w:rFonts w:ascii="Arial" w:eastAsia="Arial" w:hAnsi="Arial" w:cs="Arial"/>
          <w:sz w:val="22"/>
          <w:szCs w:val="22"/>
        </w:rPr>
        <w:t>). We</w:t>
      </w:r>
      <w:r w:rsidR="000C2CB6">
        <w:rPr>
          <w:rFonts w:ascii="Arial" w:eastAsia="Arial" w:hAnsi="Arial" w:cs="Arial"/>
          <w:sz w:val="22"/>
          <w:szCs w:val="22"/>
        </w:rPr>
        <w:t xml:space="preserve"> observed </w:t>
      </w:r>
      <w:proofErr w:type="spellStart"/>
      <w:r w:rsidR="000336FB" w:rsidRPr="004C3389">
        <w:rPr>
          <w:rFonts w:ascii="Arial" w:eastAsia="Arial" w:hAnsi="Arial" w:cs="Arial"/>
          <w:sz w:val="22"/>
          <w:szCs w:val="22"/>
        </w:rPr>
        <w:t>pMad</w:t>
      </w:r>
      <w:proofErr w:type="spellEnd"/>
      <w:r w:rsidR="005D1FF9" w:rsidRPr="004C3389">
        <w:rPr>
          <w:rFonts w:ascii="Arial" w:eastAsia="Arial" w:hAnsi="Arial" w:cs="Arial"/>
          <w:sz w:val="22"/>
          <w:szCs w:val="22"/>
        </w:rPr>
        <w:t xml:space="preserve"> </w:t>
      </w:r>
      <w:r w:rsidR="000C2CB6">
        <w:rPr>
          <w:rFonts w:ascii="Arial" w:eastAsia="Arial" w:hAnsi="Arial" w:cs="Arial"/>
          <w:sz w:val="22"/>
          <w:szCs w:val="22"/>
        </w:rPr>
        <w:t xml:space="preserve">expression </w:t>
      </w:r>
      <w:r w:rsidR="005D1FF9" w:rsidRPr="004C3389">
        <w:rPr>
          <w:rFonts w:ascii="Arial" w:eastAsia="Arial" w:hAnsi="Arial" w:cs="Arial"/>
          <w:sz w:val="22"/>
          <w:szCs w:val="22"/>
        </w:rPr>
        <w:t>in the cells closest to the niche</w:t>
      </w:r>
      <w:r w:rsidR="00BB717C">
        <w:rPr>
          <w:rFonts w:ascii="Arial" w:eastAsia="Arial" w:hAnsi="Arial" w:cs="Arial"/>
          <w:sz w:val="22"/>
          <w:szCs w:val="22"/>
        </w:rPr>
        <w:t>,</w:t>
      </w:r>
      <w:r w:rsidR="005D1FF9" w:rsidRPr="004C3389">
        <w:rPr>
          <w:rFonts w:ascii="Arial" w:eastAsia="Arial" w:hAnsi="Arial" w:cs="Arial"/>
          <w:sz w:val="22"/>
          <w:szCs w:val="22"/>
        </w:rPr>
        <w:t xml:space="preserve"> but not </w:t>
      </w:r>
      <w:r>
        <w:rPr>
          <w:rFonts w:ascii="Arial" w:eastAsia="Arial" w:hAnsi="Arial" w:cs="Arial"/>
          <w:sz w:val="22"/>
          <w:szCs w:val="22"/>
        </w:rPr>
        <w:t>elsewhere in</w:t>
      </w:r>
      <w:r w:rsidR="005D1FF9" w:rsidRPr="004C3389">
        <w:rPr>
          <w:rFonts w:ascii="Arial" w:eastAsia="Arial" w:hAnsi="Arial" w:cs="Arial"/>
          <w:sz w:val="22"/>
          <w:szCs w:val="22"/>
        </w:rPr>
        <w:t xml:space="preserve"> the </w:t>
      </w:r>
      <w:r w:rsidR="00BB717C">
        <w:rPr>
          <w:rFonts w:ascii="Arial" w:eastAsia="Arial" w:hAnsi="Arial" w:cs="Arial"/>
          <w:sz w:val="22"/>
          <w:szCs w:val="22"/>
        </w:rPr>
        <w:t xml:space="preserve">germline </w:t>
      </w:r>
      <w:r w:rsidR="005D1FF9" w:rsidRPr="004C3389">
        <w:rPr>
          <w:rFonts w:ascii="Arial" w:eastAsia="Arial" w:hAnsi="Arial" w:cs="Arial"/>
          <w:sz w:val="22"/>
          <w:szCs w:val="22"/>
        </w:rPr>
        <w:t>cyst</w:t>
      </w:r>
      <w:r w:rsidR="00D963E9">
        <w:rPr>
          <w:rFonts w:ascii="Arial" w:eastAsia="Arial" w:hAnsi="Arial" w:cs="Arial"/>
          <w:sz w:val="22"/>
          <w:szCs w:val="22"/>
        </w:rPr>
        <w:t>s</w:t>
      </w:r>
      <w:r w:rsidR="00BB717C">
        <w:rPr>
          <w:rFonts w:ascii="Arial" w:eastAsia="Arial" w:hAnsi="Arial" w:cs="Arial"/>
          <w:sz w:val="22"/>
          <w:szCs w:val="22"/>
        </w:rPr>
        <w:t xml:space="preserve"> of</w:t>
      </w:r>
      <w:r w:rsidR="00D963E9" w:rsidRPr="004C3389">
        <w:rPr>
          <w:rFonts w:ascii="Arial" w:eastAsia="Arial" w:hAnsi="Arial" w:cs="Arial"/>
          <w:sz w:val="22"/>
          <w:szCs w:val="22"/>
        </w:rPr>
        <w:t xml:space="preserve"> </w:t>
      </w:r>
      <w:proofErr w:type="spellStart"/>
      <w:r w:rsidR="00D963E9" w:rsidRPr="7C61A958">
        <w:rPr>
          <w:rFonts w:ascii="Arial" w:eastAsia="Arial" w:hAnsi="Arial" w:cs="Arial"/>
          <w:i/>
          <w:iCs/>
          <w:sz w:val="22"/>
          <w:szCs w:val="22"/>
        </w:rPr>
        <w:t>aramis</w:t>
      </w:r>
      <w:proofErr w:type="spellEnd"/>
      <w:r w:rsidR="00D963E9" w:rsidRPr="004C3389">
        <w:rPr>
          <w:rFonts w:ascii="Arial" w:eastAsia="Arial" w:hAnsi="Arial" w:cs="Arial"/>
          <w:sz w:val="22"/>
          <w:szCs w:val="22"/>
        </w:rPr>
        <w:t xml:space="preserve">, </w:t>
      </w:r>
      <w:proofErr w:type="spellStart"/>
      <w:r w:rsidR="00D963E9" w:rsidRPr="7C61A958">
        <w:rPr>
          <w:rFonts w:ascii="Arial" w:eastAsia="Arial" w:hAnsi="Arial" w:cs="Arial"/>
          <w:i/>
          <w:iCs/>
          <w:sz w:val="22"/>
          <w:szCs w:val="22"/>
        </w:rPr>
        <w:t>athos</w:t>
      </w:r>
      <w:proofErr w:type="spellEnd"/>
      <w:r w:rsidR="00D963E9" w:rsidRPr="004C3389">
        <w:rPr>
          <w:rFonts w:ascii="Arial" w:eastAsia="Arial" w:hAnsi="Arial" w:cs="Arial"/>
          <w:sz w:val="22"/>
          <w:szCs w:val="22"/>
        </w:rPr>
        <w:t xml:space="preserve">, </w:t>
      </w:r>
      <w:r w:rsidR="00BB717C">
        <w:rPr>
          <w:rFonts w:ascii="Arial" w:eastAsia="Arial" w:hAnsi="Arial" w:cs="Arial"/>
          <w:sz w:val="22"/>
          <w:szCs w:val="22"/>
        </w:rPr>
        <w:t>and</w:t>
      </w:r>
      <w:r w:rsidR="00D963E9" w:rsidRPr="004C3389">
        <w:rPr>
          <w:rFonts w:ascii="Arial" w:eastAsia="Arial" w:hAnsi="Arial" w:cs="Arial"/>
          <w:sz w:val="22"/>
          <w:szCs w:val="22"/>
        </w:rPr>
        <w:t xml:space="preserve"> </w:t>
      </w:r>
      <w:proofErr w:type="spellStart"/>
      <w:r w:rsidR="00D963E9" w:rsidRPr="7C61A958">
        <w:rPr>
          <w:rFonts w:ascii="Arial" w:eastAsia="Arial" w:hAnsi="Arial" w:cs="Arial"/>
          <w:i/>
          <w:iCs/>
          <w:sz w:val="22"/>
          <w:szCs w:val="22"/>
        </w:rPr>
        <w:t>porthos</w:t>
      </w:r>
      <w:proofErr w:type="spellEnd"/>
      <w:r w:rsidR="000336FB" w:rsidRPr="004C3389">
        <w:rPr>
          <w:rFonts w:ascii="Arial" w:eastAsia="Arial" w:hAnsi="Arial" w:cs="Arial"/>
          <w:sz w:val="22"/>
          <w:szCs w:val="22"/>
        </w:rPr>
        <w:t xml:space="preserve"> </w:t>
      </w:r>
      <w:r w:rsidR="00ED72D8">
        <w:rPr>
          <w:rFonts w:ascii="Arial" w:eastAsia="Arial" w:hAnsi="Arial" w:cs="Arial"/>
          <w:sz w:val="22"/>
          <w:szCs w:val="22"/>
        </w:rPr>
        <w:t xml:space="preserve">germline </w:t>
      </w:r>
      <w:r w:rsidR="00BB717C">
        <w:rPr>
          <w:rFonts w:ascii="Arial" w:eastAsia="Arial" w:hAnsi="Arial" w:cs="Arial"/>
          <w:sz w:val="22"/>
          <w:szCs w:val="22"/>
        </w:rPr>
        <w:t xml:space="preserve">RNAi flies </w:t>
      </w:r>
      <w:r w:rsidR="00703738" w:rsidRPr="00D311FB">
        <w:rPr>
          <w:rFonts w:ascii="Arial" w:eastAsia="Arial" w:hAnsi="Arial" w:cs="Arial"/>
          <w:sz w:val="22"/>
          <w:szCs w:val="22"/>
        </w:rPr>
        <w:t>(</w:t>
      </w:r>
      <w:r w:rsidR="00C66D15">
        <w:rPr>
          <w:rFonts w:ascii="Arial" w:eastAsia="Arial" w:hAnsi="Arial" w:cs="Arial"/>
          <w:b/>
          <w:bCs/>
          <w:sz w:val="22"/>
          <w:szCs w:val="22"/>
        </w:rPr>
        <w:t>Figure S1C-</w:t>
      </w:r>
      <w:r w:rsidR="00AF57F5">
        <w:rPr>
          <w:rFonts w:ascii="Arial" w:eastAsia="Arial" w:hAnsi="Arial" w:cs="Arial"/>
          <w:b/>
          <w:bCs/>
          <w:sz w:val="22"/>
          <w:szCs w:val="22"/>
        </w:rPr>
        <w:t>F</w:t>
      </w:r>
      <w:r w:rsidR="00C66D15">
        <w:rPr>
          <w:rFonts w:ascii="Arial" w:eastAsia="Arial" w:hAnsi="Arial" w:cs="Arial"/>
          <w:b/>
          <w:bCs/>
          <w:sz w:val="22"/>
          <w:szCs w:val="22"/>
        </w:rPr>
        <w:t>’)</w:t>
      </w:r>
      <w:r w:rsidR="00CE21AF">
        <w:rPr>
          <w:rFonts w:ascii="Arial" w:eastAsia="Arial" w:hAnsi="Arial" w:cs="Arial"/>
          <w:b/>
          <w:bCs/>
          <w:sz w:val="22"/>
          <w:szCs w:val="22"/>
        </w:rPr>
        <w:t xml:space="preserve"> </w:t>
      </w:r>
      <w:r w:rsidR="00CE21AF">
        <w:rPr>
          <w:rFonts w:ascii="Arial" w:eastAsia="Arial" w:hAnsi="Arial" w:cs="Arial"/>
          <w:b/>
          <w:bCs/>
          <w:sz w:val="22"/>
          <w:szCs w:val="22"/>
        </w:rPr>
        <w:fldChar w:fldCharType="begin"/>
      </w:r>
      <w:r w:rsidR="00835395">
        <w:rPr>
          <w:rFonts w:ascii="Arial" w:eastAsia="Arial" w:hAnsi="Arial" w:cs="Arial"/>
          <w:b/>
          <w:bCs/>
          <w:sz w:val="22"/>
          <w:szCs w:val="22"/>
        </w:rPr>
        <w:instrText xml:space="preserve"> ADDIN ZOTERO_ITEM CSL_CITATION {"citationID":"Zix8CJNG","properties":{"formattedCitation":"[@kaiEmptyDrosophilaStem2003]","plainCitation":"[@kaiEmptyDrosophilaStem2003]","noteIndex":0},"citationItems":[{"id":214,"uris":["http://zotero.org/users/6609021/items/RZZTJLSM"],"uri":["http://zotero.org/users/6609021/items/RZZTJLSM"],"itemData":{"id":214,"type":"article-journal","abstract":"Stem cells are thought to reside in regulatory microenvironments (''niches'') generated by stable stromal neighbors. To investigate the significance of empty niches vacated by stem cell loss, we studied Drosophila ovarioles, which maintain two to three germ-line stem cells in a niche requiring adhesive stromal cap cells and Decapentaplegic signals. After experimentally emptying the germ-line stem cell niche, cap cell activity persists for several weeks. Initially, somatic inner germarium sheath cells enter the empty niche, respond to Dpp, but fail to divide. Subsequently, follicle cell progenitors, including somatic stem cells enter the niche, respond to Dpp, and proliferate as long as cap cells remain. Proliferation requires the normal hedgehog signal of the somatic stem cells as well as proximity to the niche. Thus, empty niches can persist, signal incoming cells, and support ectopic proliferation. Similar events may underlie some disease states.","title":"An empty Drosophila stem cell niche reactivates the proliferation of ectopic cells","author":[{"family":"Kai","given":"Toshie"},{"family":"Spradling","given":"Allan"}],"accessed":{"date-parts":[["2018",4,28]]},"issued":{"date-parts":[["2003"]]},"note":"kaiEmptyDrosophilaStem2003"}}],"schema":"https://github.com/citation-style-language/schema/raw/master/csl-citation.json"} </w:instrText>
      </w:r>
      <w:r w:rsidR="00CE21AF">
        <w:rPr>
          <w:rFonts w:ascii="Arial" w:eastAsia="Arial" w:hAnsi="Arial" w:cs="Arial"/>
          <w:b/>
          <w:bCs/>
          <w:sz w:val="22"/>
          <w:szCs w:val="22"/>
        </w:rPr>
        <w:fldChar w:fldCharType="separate"/>
      </w:r>
      <w:r w:rsidR="006D0695" w:rsidRPr="006D0695">
        <w:rPr>
          <w:rFonts w:ascii="Arial" w:eastAsia="Arial" w:hAnsi="Arial" w:cs="Arial"/>
          <w:sz w:val="22"/>
        </w:rPr>
        <w:t>[@kaiEmptyDrosophilaStem2003]</w:t>
      </w:r>
      <w:r w:rsidR="00CE21AF">
        <w:rPr>
          <w:rFonts w:ascii="Arial" w:eastAsia="Arial" w:hAnsi="Arial" w:cs="Arial"/>
          <w:b/>
          <w:bCs/>
          <w:sz w:val="22"/>
          <w:szCs w:val="22"/>
        </w:rPr>
        <w:fldChar w:fldCharType="end"/>
      </w:r>
      <w:r w:rsidR="00FD51E7" w:rsidRPr="00D311FB">
        <w:rPr>
          <w:rFonts w:ascii="Arial" w:eastAsia="Arial" w:hAnsi="Arial" w:cs="Arial"/>
          <w:sz w:val="22"/>
          <w:szCs w:val="22"/>
        </w:rPr>
        <w:t xml:space="preserve">. </w:t>
      </w:r>
      <w:r w:rsidR="00ED72D8">
        <w:rPr>
          <w:rFonts w:ascii="Arial" w:eastAsia="Arial" w:hAnsi="Arial" w:cs="Arial"/>
          <w:sz w:val="22"/>
          <w:szCs w:val="22"/>
        </w:rPr>
        <w:t>Additionally</w:t>
      </w:r>
      <w:r w:rsidR="000C2CB6">
        <w:rPr>
          <w:rFonts w:ascii="Arial" w:eastAsia="Arial" w:hAnsi="Arial" w:cs="Arial"/>
          <w:sz w:val="22"/>
          <w:szCs w:val="22"/>
        </w:rPr>
        <w:t>,</w:t>
      </w:r>
      <w:r w:rsidR="00CC6CFC">
        <w:rPr>
          <w:rFonts w:ascii="Arial" w:eastAsia="Arial" w:hAnsi="Arial" w:cs="Arial"/>
          <w:sz w:val="22"/>
          <w:szCs w:val="22"/>
        </w:rPr>
        <w:t xml:space="preserve"> none of</w:t>
      </w:r>
      <w:r w:rsidR="000C2CB6">
        <w:rPr>
          <w:rFonts w:ascii="Arial" w:eastAsia="Arial" w:hAnsi="Arial" w:cs="Arial"/>
          <w:sz w:val="22"/>
          <w:szCs w:val="22"/>
        </w:rPr>
        <w:t xml:space="preserve"> the</w:t>
      </w:r>
      <w:r w:rsidR="005D1FF9" w:rsidRPr="004C3389">
        <w:rPr>
          <w:rFonts w:ascii="Arial" w:eastAsia="Arial" w:hAnsi="Arial" w:cs="Arial"/>
          <w:sz w:val="22"/>
          <w:szCs w:val="22"/>
        </w:rPr>
        <w:t xml:space="preserve"> cells </w:t>
      </w:r>
      <w:r w:rsidR="00CC6CFC">
        <w:rPr>
          <w:rFonts w:ascii="Arial" w:eastAsia="Arial" w:hAnsi="Arial" w:cs="Arial"/>
          <w:sz w:val="22"/>
          <w:szCs w:val="22"/>
        </w:rPr>
        <w:t>connected to the GSCs in</w:t>
      </w:r>
      <w:r w:rsidR="00BB717C" w:rsidRPr="004C3389">
        <w:rPr>
          <w:rFonts w:ascii="Arial" w:eastAsia="Arial" w:hAnsi="Arial" w:cs="Arial"/>
          <w:sz w:val="22"/>
          <w:szCs w:val="22"/>
        </w:rPr>
        <w:t xml:space="preserve"> </w:t>
      </w:r>
      <w:proofErr w:type="spellStart"/>
      <w:r w:rsidR="00BB717C" w:rsidRPr="7C61A958">
        <w:rPr>
          <w:rFonts w:ascii="Arial" w:eastAsia="Arial" w:hAnsi="Arial" w:cs="Arial"/>
          <w:i/>
          <w:iCs/>
          <w:sz w:val="22"/>
          <w:szCs w:val="22"/>
        </w:rPr>
        <w:t>aramis</w:t>
      </w:r>
      <w:proofErr w:type="spellEnd"/>
      <w:r w:rsidR="00BB717C" w:rsidRPr="004C3389">
        <w:rPr>
          <w:rFonts w:ascii="Arial" w:eastAsia="Arial" w:hAnsi="Arial" w:cs="Arial"/>
          <w:sz w:val="22"/>
          <w:szCs w:val="22"/>
        </w:rPr>
        <w:t xml:space="preserve">, </w:t>
      </w:r>
      <w:proofErr w:type="spellStart"/>
      <w:r w:rsidR="00BB717C" w:rsidRPr="7C61A958">
        <w:rPr>
          <w:rFonts w:ascii="Arial" w:eastAsia="Arial" w:hAnsi="Arial" w:cs="Arial"/>
          <w:i/>
          <w:iCs/>
          <w:sz w:val="22"/>
          <w:szCs w:val="22"/>
        </w:rPr>
        <w:t>athos</w:t>
      </w:r>
      <w:proofErr w:type="spellEnd"/>
      <w:r w:rsidR="00BB717C" w:rsidRPr="004C3389">
        <w:rPr>
          <w:rFonts w:ascii="Arial" w:eastAsia="Arial" w:hAnsi="Arial" w:cs="Arial"/>
          <w:sz w:val="22"/>
          <w:szCs w:val="22"/>
        </w:rPr>
        <w:t xml:space="preserve">, </w:t>
      </w:r>
      <w:r w:rsidR="00BB717C">
        <w:rPr>
          <w:rFonts w:ascii="Arial" w:eastAsia="Arial" w:hAnsi="Arial" w:cs="Arial"/>
          <w:sz w:val="22"/>
          <w:szCs w:val="22"/>
        </w:rPr>
        <w:t>and</w:t>
      </w:r>
      <w:r w:rsidR="00BB717C" w:rsidRPr="004C3389">
        <w:rPr>
          <w:rFonts w:ascii="Arial" w:eastAsia="Arial" w:hAnsi="Arial" w:cs="Arial"/>
          <w:sz w:val="22"/>
          <w:szCs w:val="22"/>
        </w:rPr>
        <w:t xml:space="preserve"> </w:t>
      </w:r>
      <w:proofErr w:type="spellStart"/>
      <w:r w:rsidR="00BB717C" w:rsidRPr="7C61A958">
        <w:rPr>
          <w:rFonts w:ascii="Arial" w:eastAsia="Arial" w:hAnsi="Arial" w:cs="Arial"/>
          <w:i/>
          <w:iCs/>
          <w:sz w:val="22"/>
          <w:szCs w:val="22"/>
        </w:rPr>
        <w:t>porthos</w:t>
      </w:r>
      <w:proofErr w:type="spellEnd"/>
      <w:r w:rsidR="00BB717C" w:rsidRPr="004C3389">
        <w:rPr>
          <w:rFonts w:ascii="Arial" w:eastAsia="Arial" w:hAnsi="Arial" w:cs="Arial"/>
          <w:sz w:val="22"/>
          <w:szCs w:val="22"/>
        </w:rPr>
        <w:t xml:space="preserve"> </w:t>
      </w:r>
      <w:r w:rsidR="00ED72D8">
        <w:rPr>
          <w:rFonts w:ascii="Arial" w:eastAsia="Arial" w:hAnsi="Arial" w:cs="Arial"/>
          <w:sz w:val="22"/>
          <w:szCs w:val="22"/>
        </w:rPr>
        <w:t xml:space="preserve">germline </w:t>
      </w:r>
      <w:r w:rsidR="00BB717C">
        <w:rPr>
          <w:rFonts w:ascii="Arial" w:eastAsia="Arial" w:hAnsi="Arial" w:cs="Arial"/>
          <w:sz w:val="22"/>
          <w:szCs w:val="22"/>
        </w:rPr>
        <w:t>RNAi flies</w:t>
      </w:r>
      <w:r w:rsidR="00BB717C" w:rsidRPr="004C3389" w:rsidDel="00CC6CFC">
        <w:rPr>
          <w:rFonts w:ascii="Arial" w:eastAsia="Arial" w:hAnsi="Arial" w:cs="Arial"/>
          <w:sz w:val="22"/>
          <w:szCs w:val="22"/>
        </w:rPr>
        <w:t xml:space="preserve"> </w:t>
      </w:r>
      <w:r w:rsidR="005D1FF9" w:rsidRPr="004C3389">
        <w:rPr>
          <w:rFonts w:ascii="Arial" w:eastAsia="Arial" w:hAnsi="Arial" w:cs="Arial"/>
          <w:sz w:val="22"/>
          <w:szCs w:val="22"/>
        </w:rPr>
        <w:t>express</w:t>
      </w:r>
      <w:r w:rsidR="00BB717C">
        <w:rPr>
          <w:rFonts w:ascii="Arial" w:eastAsia="Arial" w:hAnsi="Arial" w:cs="Arial"/>
          <w:sz w:val="22"/>
          <w:szCs w:val="22"/>
        </w:rPr>
        <w:t>ed</w:t>
      </w:r>
      <w:r w:rsidR="005D1FF9" w:rsidRPr="004C3389">
        <w:rPr>
          <w:rFonts w:ascii="Arial" w:eastAsia="Arial" w:hAnsi="Arial" w:cs="Arial"/>
          <w:sz w:val="22"/>
          <w:szCs w:val="22"/>
        </w:rPr>
        <w:t xml:space="preserve"> </w:t>
      </w:r>
      <w:r w:rsidR="000C2CB6">
        <w:rPr>
          <w:rFonts w:ascii="Arial" w:eastAsia="Arial" w:hAnsi="Arial" w:cs="Arial"/>
          <w:sz w:val="22"/>
          <w:szCs w:val="22"/>
        </w:rPr>
        <w:t xml:space="preserve">the differentiation reporter </w:t>
      </w:r>
      <w:proofErr w:type="spellStart"/>
      <w:r w:rsidR="000C2CB6" w:rsidRPr="00066856">
        <w:rPr>
          <w:rFonts w:ascii="Arial" w:eastAsia="Arial" w:hAnsi="Arial" w:cs="Arial"/>
          <w:i/>
          <w:iCs/>
          <w:sz w:val="22"/>
          <w:szCs w:val="22"/>
        </w:rPr>
        <w:t>bam</w:t>
      </w:r>
      <w:r w:rsidR="005D1FF9" w:rsidRPr="00066856">
        <w:rPr>
          <w:rFonts w:ascii="Arial" w:eastAsia="Arial" w:hAnsi="Arial" w:cs="Arial"/>
          <w:i/>
          <w:iCs/>
          <w:sz w:val="22"/>
          <w:szCs w:val="22"/>
        </w:rPr>
        <w:t>GFP</w:t>
      </w:r>
      <w:proofErr w:type="spellEnd"/>
      <w:r w:rsidR="521E6B4D" w:rsidRPr="7C61A958">
        <w:rPr>
          <w:rFonts w:ascii="Arial" w:eastAsia="Arial" w:hAnsi="Arial" w:cs="Arial"/>
          <w:sz w:val="22"/>
          <w:szCs w:val="22"/>
        </w:rPr>
        <w:t xml:space="preserve"> (</w:t>
      </w:r>
      <w:r w:rsidR="521E6B4D" w:rsidRPr="7C61A958">
        <w:rPr>
          <w:rFonts w:ascii="Arial" w:eastAsia="Arial" w:hAnsi="Arial" w:cs="Arial"/>
          <w:b/>
          <w:bCs/>
          <w:sz w:val="22"/>
          <w:szCs w:val="22"/>
        </w:rPr>
        <w:t>Figure 1D-G’’)</w:t>
      </w:r>
      <w:r w:rsidR="00CE21AF">
        <w:rPr>
          <w:rFonts w:ascii="Arial" w:eastAsia="Arial" w:hAnsi="Arial" w:cs="Arial"/>
          <w:b/>
          <w:bCs/>
          <w:sz w:val="22"/>
          <w:szCs w:val="22"/>
        </w:rPr>
        <w:t xml:space="preserve"> </w:t>
      </w:r>
      <w:r w:rsidR="00CE21AF">
        <w:rPr>
          <w:rFonts w:ascii="Arial" w:eastAsia="Arial" w:hAnsi="Arial" w:cs="Arial"/>
          <w:b/>
          <w:bCs/>
          <w:sz w:val="22"/>
          <w:szCs w:val="22"/>
        </w:rPr>
        <w:fldChar w:fldCharType="begin"/>
      </w:r>
      <w:r w:rsidR="00835395">
        <w:rPr>
          <w:rFonts w:ascii="Arial" w:eastAsia="Arial" w:hAnsi="Arial" w:cs="Arial"/>
          <w:b/>
          <w:bCs/>
          <w:sz w:val="22"/>
          <w:szCs w:val="22"/>
        </w:rPr>
        <w:instrText xml:space="preserve"> ADDIN ZOTERO_ITEM CSL_CITATION {"citationID":"IC0riikZ","properties":{"formattedCitation":"[@McKearin1995b]","plainCitation":"[@McKearin1995b]","noteIndex":0},"citationItems":[{"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presented.","container-title":"Development","ISSN":"0950-1991","issue":"9","note":"McKearin1995b","page":"2937 LP  - 2947","title":"A role for the Drosophila bag-of-marbles protein in the differentiation of cystoblasts from germline stem cells","title-short":"McKearin1995b","volume":"121","author":[{"family":"McKearin","given":"D"},{"family":"Ohlstein","given":"B"}],"issued":{"date-parts":[["1995",9,1]]}}}],"schema":"https://github.com/citation-style-language/schema/raw/master/csl-citation.json"} </w:instrText>
      </w:r>
      <w:r w:rsidR="00CE21AF">
        <w:rPr>
          <w:rFonts w:ascii="Arial" w:eastAsia="Arial" w:hAnsi="Arial" w:cs="Arial"/>
          <w:b/>
          <w:bCs/>
          <w:sz w:val="22"/>
          <w:szCs w:val="22"/>
        </w:rPr>
        <w:fldChar w:fldCharType="separate"/>
      </w:r>
      <w:r w:rsidR="00835395" w:rsidRPr="00835395">
        <w:rPr>
          <w:rFonts w:ascii="Arial" w:eastAsia="Arial" w:hAnsi="Arial" w:cs="Arial"/>
          <w:sz w:val="22"/>
        </w:rPr>
        <w:t>[@McKearin1995b]</w:t>
      </w:r>
      <w:r w:rsidR="00CE21AF">
        <w:rPr>
          <w:rFonts w:ascii="Arial" w:eastAsia="Arial" w:hAnsi="Arial" w:cs="Arial"/>
          <w:b/>
          <w:bCs/>
          <w:sz w:val="22"/>
          <w:szCs w:val="22"/>
        </w:rPr>
        <w:fldChar w:fldCharType="end"/>
      </w:r>
      <w:r w:rsidR="005D1FF9" w:rsidRPr="7C61A958">
        <w:rPr>
          <w:rFonts w:ascii="Arial" w:eastAsia="Arial" w:hAnsi="Arial" w:cs="Arial"/>
          <w:i/>
          <w:iCs/>
          <w:sz w:val="22"/>
          <w:szCs w:val="22"/>
        </w:rPr>
        <w:t>.</w:t>
      </w:r>
      <w:r w:rsidR="005D1FF9" w:rsidRPr="004C3389">
        <w:rPr>
          <w:rFonts w:ascii="Arial" w:eastAsia="Arial" w:hAnsi="Arial" w:cs="Arial"/>
          <w:sz w:val="22"/>
          <w:szCs w:val="22"/>
        </w:rPr>
        <w:t xml:space="preserve"> </w:t>
      </w:r>
      <w:r w:rsidR="00CE24D9">
        <w:rPr>
          <w:rFonts w:ascii="Arial" w:eastAsia="Arial" w:hAnsi="Arial" w:cs="Arial"/>
          <w:sz w:val="22"/>
          <w:szCs w:val="22"/>
        </w:rPr>
        <w:t xml:space="preserve">Thus, loss of </w:t>
      </w:r>
      <w:proofErr w:type="spellStart"/>
      <w:r w:rsidR="00CE24D9" w:rsidRPr="46A17E5E">
        <w:rPr>
          <w:rFonts w:ascii="Arial" w:eastAsia="Arial" w:hAnsi="Arial" w:cs="Arial"/>
          <w:i/>
          <w:iCs/>
          <w:sz w:val="22"/>
          <w:szCs w:val="22"/>
        </w:rPr>
        <w:t>aramis</w:t>
      </w:r>
      <w:proofErr w:type="spellEnd"/>
      <w:r w:rsidR="00CE24D9" w:rsidRPr="46A17E5E">
        <w:rPr>
          <w:rFonts w:ascii="Arial" w:eastAsia="Arial" w:hAnsi="Arial" w:cs="Arial"/>
          <w:sz w:val="22"/>
          <w:szCs w:val="22"/>
        </w:rPr>
        <w:t xml:space="preserve">, </w:t>
      </w:r>
      <w:proofErr w:type="spellStart"/>
      <w:r w:rsidR="00CE24D9" w:rsidRPr="46A17E5E">
        <w:rPr>
          <w:rFonts w:ascii="Arial" w:eastAsia="Arial" w:hAnsi="Arial" w:cs="Arial"/>
          <w:i/>
          <w:iCs/>
          <w:sz w:val="22"/>
          <w:szCs w:val="22"/>
        </w:rPr>
        <w:t>athos</w:t>
      </w:r>
      <w:proofErr w:type="spellEnd"/>
      <w:r w:rsidR="00CE24D9" w:rsidRPr="46A17E5E">
        <w:rPr>
          <w:rFonts w:ascii="Arial" w:eastAsia="Arial" w:hAnsi="Arial" w:cs="Arial"/>
          <w:sz w:val="22"/>
          <w:szCs w:val="22"/>
        </w:rPr>
        <w:t xml:space="preserve">, or </w:t>
      </w:r>
      <w:proofErr w:type="spellStart"/>
      <w:r w:rsidR="00CE24D9" w:rsidRPr="46A17E5E">
        <w:rPr>
          <w:rFonts w:ascii="Arial" w:eastAsia="Arial" w:hAnsi="Arial" w:cs="Arial"/>
          <w:i/>
          <w:iCs/>
          <w:sz w:val="22"/>
          <w:szCs w:val="22"/>
        </w:rPr>
        <w:t>porthos</w:t>
      </w:r>
      <w:proofErr w:type="spellEnd"/>
      <w:r w:rsidR="00CE24D9" w:rsidRPr="46A17E5E">
        <w:rPr>
          <w:rFonts w:ascii="Arial" w:eastAsia="Arial" w:hAnsi="Arial" w:cs="Arial"/>
          <w:i/>
          <w:iCs/>
          <w:sz w:val="22"/>
          <w:szCs w:val="22"/>
        </w:rPr>
        <w:t xml:space="preserve"> </w:t>
      </w:r>
      <w:r w:rsidR="00ED72D8">
        <w:rPr>
          <w:rFonts w:ascii="Arial" w:eastAsia="Arial" w:hAnsi="Arial" w:cs="Arial"/>
          <w:sz w:val="22"/>
          <w:szCs w:val="22"/>
        </w:rPr>
        <w:t xml:space="preserve">in the germline </w:t>
      </w:r>
      <w:r w:rsidR="00CE24D9" w:rsidRPr="00B541A2">
        <w:rPr>
          <w:rFonts w:ascii="Arial" w:eastAsia="Arial" w:hAnsi="Arial" w:cs="Arial"/>
          <w:sz w:val="22"/>
          <w:szCs w:val="22"/>
        </w:rPr>
        <w:t xml:space="preserve">results in </w:t>
      </w:r>
      <w:r w:rsidR="00B541A2">
        <w:rPr>
          <w:rFonts w:ascii="Arial" w:eastAsia="Arial" w:hAnsi="Arial" w:cs="Arial"/>
          <w:sz w:val="22"/>
          <w:szCs w:val="22"/>
        </w:rPr>
        <w:t xml:space="preserve">the </w:t>
      </w:r>
      <w:r w:rsidR="00CE24D9" w:rsidRPr="00B541A2">
        <w:rPr>
          <w:rFonts w:ascii="Arial" w:eastAsia="Arial" w:hAnsi="Arial" w:cs="Arial"/>
          <w:sz w:val="22"/>
          <w:szCs w:val="22"/>
        </w:rPr>
        <w:t>formation of stem cy</w:t>
      </w:r>
      <w:r w:rsidR="00CE24D9">
        <w:rPr>
          <w:rFonts w:ascii="Arial" w:eastAsia="Arial" w:hAnsi="Arial" w:cs="Arial"/>
          <w:sz w:val="22"/>
          <w:szCs w:val="22"/>
        </w:rPr>
        <w:t>s</w:t>
      </w:r>
      <w:r w:rsidR="00CE24D9" w:rsidRPr="00B541A2">
        <w:rPr>
          <w:rFonts w:ascii="Arial" w:eastAsia="Arial" w:hAnsi="Arial" w:cs="Arial"/>
          <w:sz w:val="22"/>
          <w:szCs w:val="22"/>
        </w:rPr>
        <w:t>ts</w:t>
      </w:r>
      <w:r w:rsidR="00BC0A76">
        <w:rPr>
          <w:rFonts w:ascii="Arial" w:eastAsia="Arial" w:hAnsi="Arial" w:cs="Arial"/>
          <w:sz w:val="22"/>
          <w:szCs w:val="22"/>
        </w:rPr>
        <w:t>, however with variable severity</w:t>
      </w:r>
      <w:r w:rsidR="00745DE9">
        <w:rPr>
          <w:rFonts w:ascii="Arial" w:eastAsia="Arial" w:hAnsi="Arial" w:cs="Arial"/>
          <w:sz w:val="22"/>
          <w:szCs w:val="22"/>
        </w:rPr>
        <w:t xml:space="preserve">. This </w:t>
      </w:r>
      <w:r>
        <w:rPr>
          <w:rFonts w:ascii="Arial" w:eastAsia="Arial" w:hAnsi="Arial" w:cs="Arial"/>
          <w:sz w:val="22"/>
          <w:szCs w:val="22"/>
        </w:rPr>
        <w:t xml:space="preserve">variability </w:t>
      </w:r>
      <w:r w:rsidR="00745DE9">
        <w:rPr>
          <w:rFonts w:ascii="Arial" w:eastAsia="Arial" w:hAnsi="Arial" w:cs="Arial"/>
          <w:sz w:val="22"/>
          <w:szCs w:val="22"/>
        </w:rPr>
        <w:t>could be</w:t>
      </w:r>
      <w:r w:rsidR="00FB5C74">
        <w:rPr>
          <w:rFonts w:ascii="Arial" w:eastAsia="Arial" w:hAnsi="Arial" w:cs="Arial"/>
          <w:sz w:val="22"/>
          <w:szCs w:val="22"/>
        </w:rPr>
        <w:t xml:space="preserve"> </w:t>
      </w:r>
      <w:r w:rsidR="00745DE9">
        <w:rPr>
          <w:rFonts w:ascii="Arial" w:eastAsia="Arial" w:hAnsi="Arial" w:cs="Arial"/>
          <w:sz w:val="22"/>
          <w:szCs w:val="22"/>
        </w:rPr>
        <w:t>due to</w:t>
      </w:r>
      <w:r w:rsidR="00B62E26">
        <w:rPr>
          <w:rFonts w:ascii="Arial" w:eastAsia="Arial" w:hAnsi="Arial" w:cs="Arial"/>
          <w:sz w:val="22"/>
          <w:szCs w:val="22"/>
        </w:rPr>
        <w:t xml:space="preserve"> </w:t>
      </w:r>
      <w:r w:rsidR="00B541A2">
        <w:rPr>
          <w:rFonts w:ascii="Arial" w:eastAsia="Arial" w:hAnsi="Arial" w:cs="Arial"/>
          <w:sz w:val="22"/>
          <w:szCs w:val="22"/>
        </w:rPr>
        <w:t xml:space="preserve">a </w:t>
      </w:r>
      <w:r w:rsidR="00745DE9">
        <w:rPr>
          <w:rFonts w:ascii="Arial" w:eastAsia="Arial" w:hAnsi="Arial" w:cs="Arial"/>
          <w:sz w:val="22"/>
          <w:szCs w:val="22"/>
        </w:rPr>
        <w:t xml:space="preserve">differential requirement </w:t>
      </w:r>
      <w:r>
        <w:rPr>
          <w:rFonts w:ascii="Arial" w:eastAsia="Arial" w:hAnsi="Arial" w:cs="Arial"/>
          <w:sz w:val="22"/>
          <w:szCs w:val="22"/>
        </w:rPr>
        <w:t xml:space="preserve">for </w:t>
      </w:r>
      <w:r w:rsidR="00745DE9">
        <w:rPr>
          <w:rFonts w:ascii="Arial" w:eastAsia="Arial" w:hAnsi="Arial" w:cs="Arial"/>
          <w:sz w:val="22"/>
          <w:szCs w:val="22"/>
        </w:rPr>
        <w:t>these genes or d</w:t>
      </w:r>
      <w:r w:rsidR="00B62E26">
        <w:rPr>
          <w:rFonts w:ascii="Arial" w:eastAsia="Arial" w:hAnsi="Arial" w:cs="Arial"/>
          <w:sz w:val="22"/>
          <w:szCs w:val="22"/>
        </w:rPr>
        <w:t>ifferent</w:t>
      </w:r>
      <w:r w:rsidR="00745DE9">
        <w:rPr>
          <w:rFonts w:ascii="Arial" w:eastAsia="Arial" w:hAnsi="Arial" w:cs="Arial"/>
          <w:sz w:val="22"/>
          <w:szCs w:val="22"/>
        </w:rPr>
        <w:t xml:space="preserve"> </w:t>
      </w:r>
      <w:r>
        <w:rPr>
          <w:rFonts w:ascii="Arial" w:eastAsia="Arial" w:hAnsi="Arial" w:cs="Arial"/>
          <w:sz w:val="22"/>
          <w:szCs w:val="22"/>
        </w:rPr>
        <w:t xml:space="preserve">RNAi </w:t>
      </w:r>
      <w:r w:rsidR="00745DE9">
        <w:rPr>
          <w:rFonts w:ascii="Arial" w:eastAsia="Arial" w:hAnsi="Arial" w:cs="Arial"/>
          <w:sz w:val="22"/>
          <w:szCs w:val="22"/>
        </w:rPr>
        <w:t>efficienc</w:t>
      </w:r>
      <w:r w:rsidR="00B62E26">
        <w:rPr>
          <w:rFonts w:ascii="Arial" w:eastAsia="Arial" w:hAnsi="Arial" w:cs="Arial"/>
          <w:sz w:val="22"/>
          <w:szCs w:val="22"/>
        </w:rPr>
        <w:t>ies</w:t>
      </w:r>
      <w:r w:rsidR="00745DE9">
        <w:rPr>
          <w:rFonts w:ascii="Arial" w:eastAsia="Arial" w:hAnsi="Arial" w:cs="Arial"/>
          <w:sz w:val="22"/>
          <w:szCs w:val="22"/>
        </w:rPr>
        <w:t xml:space="preserve">. </w:t>
      </w:r>
      <w:r w:rsidR="004E5D4D">
        <w:rPr>
          <w:rFonts w:ascii="Arial" w:eastAsia="Arial" w:hAnsi="Arial" w:cs="Arial"/>
          <w:sz w:val="22"/>
          <w:szCs w:val="22"/>
        </w:rPr>
        <w:t>Overall</w:t>
      </w:r>
      <w:r w:rsidR="00ED72D8">
        <w:rPr>
          <w:rFonts w:ascii="Arial" w:eastAsia="Arial" w:hAnsi="Arial" w:cs="Arial"/>
          <w:sz w:val="22"/>
          <w:szCs w:val="22"/>
        </w:rPr>
        <w:t>, we infer</w:t>
      </w:r>
      <w:r w:rsidR="00703738" w:rsidRPr="00D311FB">
        <w:rPr>
          <w:rFonts w:ascii="Arial" w:eastAsia="Arial" w:hAnsi="Arial" w:cs="Arial"/>
          <w:sz w:val="22"/>
          <w:szCs w:val="22"/>
        </w:rPr>
        <w:t xml:space="preserve"> that Aramis, Athos, and </w:t>
      </w:r>
      <w:proofErr w:type="spellStart"/>
      <w:r w:rsidR="00703738" w:rsidRPr="00D311FB">
        <w:rPr>
          <w:rFonts w:ascii="Arial" w:eastAsia="Arial" w:hAnsi="Arial" w:cs="Arial"/>
          <w:sz w:val="22"/>
          <w:szCs w:val="22"/>
        </w:rPr>
        <w:t>Porthos</w:t>
      </w:r>
      <w:proofErr w:type="spellEnd"/>
      <w:r w:rsidR="00703738" w:rsidRPr="00D311FB">
        <w:rPr>
          <w:rFonts w:ascii="Arial" w:eastAsia="Arial" w:hAnsi="Arial" w:cs="Arial"/>
          <w:sz w:val="22"/>
          <w:szCs w:val="22"/>
        </w:rPr>
        <w:t xml:space="preserve"> are required for proper GSC </w:t>
      </w:r>
      <w:r w:rsidRPr="00D311FB">
        <w:rPr>
          <w:rFonts w:ascii="Arial" w:eastAsia="Arial" w:hAnsi="Arial" w:cs="Arial"/>
          <w:sz w:val="22"/>
          <w:szCs w:val="22"/>
        </w:rPr>
        <w:t xml:space="preserve">cytokinesis </w:t>
      </w:r>
      <w:r>
        <w:rPr>
          <w:rFonts w:ascii="Arial" w:eastAsia="Arial" w:hAnsi="Arial" w:cs="Arial"/>
          <w:sz w:val="22"/>
          <w:szCs w:val="22"/>
        </w:rPr>
        <w:t xml:space="preserve">to produce a stem cell and </w:t>
      </w:r>
      <w:r w:rsidR="008C7F27" w:rsidRPr="00DE12DD">
        <w:rPr>
          <w:rFonts w:ascii="Arial" w:eastAsia="Arial" w:hAnsi="Arial" w:cs="Arial"/>
          <w:sz w:val="22"/>
          <w:szCs w:val="22"/>
        </w:rPr>
        <w:t>differentiating daughter</w:t>
      </w:r>
      <w:r w:rsidR="00C110BC" w:rsidRPr="00D311FB">
        <w:rPr>
          <w:rFonts w:ascii="Arial" w:eastAsia="Arial" w:hAnsi="Arial" w:cs="Arial"/>
          <w:sz w:val="22"/>
          <w:szCs w:val="22"/>
        </w:rPr>
        <w:t>.</w:t>
      </w:r>
      <w:r w:rsidR="007C3F9D" w:rsidRPr="00DE12DD">
        <w:rPr>
          <w:rFonts w:ascii="Arial" w:eastAsia="Arial" w:hAnsi="Arial" w:cs="Arial"/>
          <w:sz w:val="22"/>
          <w:szCs w:val="22"/>
        </w:rPr>
        <w:t xml:space="preserve"> </w:t>
      </w:r>
    </w:p>
    <w:p w14:paraId="30E58A5A" w14:textId="61715FB2" w:rsidR="0071273B" w:rsidRPr="00DE12DD" w:rsidRDefault="008D55DE" w:rsidP="006C0869">
      <w:pPr>
        <w:spacing w:before="240" w:after="240"/>
        <w:jc w:val="both"/>
        <w:rPr>
          <w:rFonts w:ascii="Arial" w:eastAsia="Arial" w:hAnsi="Arial" w:cs="Arial"/>
          <w:b/>
          <w:bCs/>
          <w:sz w:val="22"/>
          <w:szCs w:val="22"/>
        </w:rPr>
      </w:pPr>
      <w:r w:rsidRPr="7C61A958">
        <w:rPr>
          <w:rFonts w:ascii="Arial" w:eastAsia="Arial" w:hAnsi="Arial" w:cs="Arial"/>
          <w:b/>
          <w:bCs/>
          <w:sz w:val="22"/>
          <w:szCs w:val="22"/>
        </w:rPr>
        <w:t xml:space="preserve">Athos, Aramis, and </w:t>
      </w:r>
      <w:proofErr w:type="spellStart"/>
      <w:r w:rsidRPr="7C61A958">
        <w:rPr>
          <w:rFonts w:ascii="Arial" w:eastAsia="Arial" w:hAnsi="Arial" w:cs="Arial"/>
          <w:b/>
          <w:bCs/>
          <w:sz w:val="22"/>
          <w:szCs w:val="22"/>
        </w:rPr>
        <w:t>Porthos</w:t>
      </w:r>
      <w:proofErr w:type="spellEnd"/>
      <w:r w:rsidRPr="7C61A958">
        <w:rPr>
          <w:rFonts w:ascii="Arial" w:eastAsia="Arial" w:hAnsi="Arial" w:cs="Arial"/>
          <w:b/>
          <w:bCs/>
          <w:sz w:val="22"/>
          <w:szCs w:val="22"/>
        </w:rPr>
        <w:t xml:space="preserve"> are required for ribosome biogenesis</w:t>
      </w:r>
    </w:p>
    <w:p w14:paraId="35956C40" w14:textId="2AD09E6C" w:rsidR="008D55DE" w:rsidRPr="00D311FB" w:rsidRDefault="224584A2" w:rsidP="006C0869">
      <w:pPr>
        <w:spacing w:before="240" w:after="240"/>
        <w:jc w:val="both"/>
        <w:rPr>
          <w:rFonts w:ascii="Arial" w:eastAsia="Arial" w:hAnsi="Arial" w:cs="Arial"/>
          <w:b/>
          <w:bCs/>
          <w:sz w:val="22"/>
          <w:szCs w:val="22"/>
        </w:rPr>
      </w:pPr>
      <w:r w:rsidRPr="46A17E5E">
        <w:rPr>
          <w:rFonts w:ascii="Arial" w:eastAsia="Arial" w:hAnsi="Arial" w:cs="Arial"/>
          <w:sz w:val="22"/>
          <w:szCs w:val="22"/>
        </w:rPr>
        <w:t xml:space="preserve">We found that </w:t>
      </w:r>
      <w:r w:rsidR="79FC579C" w:rsidRPr="46A17E5E">
        <w:rPr>
          <w:rFonts w:ascii="Arial" w:eastAsia="Arial" w:hAnsi="Arial" w:cs="Arial"/>
          <w:sz w:val="22"/>
          <w:szCs w:val="22"/>
        </w:rPr>
        <w:t>Aramis</w:t>
      </w:r>
      <w:r w:rsidRPr="46A17E5E">
        <w:rPr>
          <w:rFonts w:ascii="Arial" w:eastAsia="Arial" w:hAnsi="Arial" w:cs="Arial"/>
          <w:sz w:val="22"/>
          <w:szCs w:val="22"/>
        </w:rPr>
        <w:t xml:space="preserve">, </w:t>
      </w:r>
      <w:r w:rsidR="79FC579C" w:rsidRPr="46A17E5E">
        <w:rPr>
          <w:rFonts w:ascii="Arial" w:eastAsia="Arial" w:hAnsi="Arial" w:cs="Arial"/>
          <w:sz w:val="22"/>
          <w:szCs w:val="22"/>
        </w:rPr>
        <w:t>Athos</w:t>
      </w:r>
      <w:r w:rsidRPr="46A17E5E">
        <w:rPr>
          <w:rFonts w:ascii="Arial" w:eastAsia="Arial" w:hAnsi="Arial" w:cs="Arial"/>
          <w:sz w:val="22"/>
          <w:szCs w:val="22"/>
        </w:rPr>
        <w:t xml:space="preserve">, and </w:t>
      </w:r>
      <w:proofErr w:type="spellStart"/>
      <w:r w:rsidRPr="46A17E5E">
        <w:rPr>
          <w:rFonts w:ascii="Arial" w:eastAsia="Arial" w:hAnsi="Arial" w:cs="Arial"/>
          <w:sz w:val="22"/>
          <w:szCs w:val="22"/>
        </w:rPr>
        <w:t>Porthos</w:t>
      </w:r>
      <w:proofErr w:type="spellEnd"/>
      <w:r w:rsidRPr="46A17E5E">
        <w:rPr>
          <w:rFonts w:ascii="Arial" w:eastAsia="Arial" w:hAnsi="Arial" w:cs="Arial"/>
          <w:sz w:val="22"/>
          <w:szCs w:val="22"/>
        </w:rPr>
        <w:t xml:space="preserve"> are conserved from yeast to humans</w:t>
      </w:r>
      <w:r w:rsidR="3636B43B" w:rsidRPr="46A17E5E">
        <w:rPr>
          <w:rFonts w:ascii="Arial" w:eastAsia="Arial" w:hAnsi="Arial" w:cs="Arial"/>
          <w:sz w:val="22"/>
          <w:szCs w:val="22"/>
        </w:rPr>
        <w:t xml:space="preserve"> (</w:t>
      </w:r>
      <w:r w:rsidR="3636B43B" w:rsidRPr="00E60F12">
        <w:rPr>
          <w:rFonts w:ascii="Arial" w:eastAsia="Arial" w:hAnsi="Arial" w:cs="Arial"/>
          <w:b/>
          <w:bCs/>
          <w:sz w:val="22"/>
          <w:szCs w:val="22"/>
        </w:rPr>
        <w:t xml:space="preserve">Figure </w:t>
      </w:r>
      <w:r w:rsidR="377A5B80" w:rsidRPr="00E60F12">
        <w:rPr>
          <w:rFonts w:ascii="Arial" w:eastAsia="Arial" w:hAnsi="Arial" w:cs="Arial"/>
          <w:b/>
          <w:bCs/>
          <w:sz w:val="22"/>
          <w:szCs w:val="22"/>
        </w:rPr>
        <w:t>1</w:t>
      </w:r>
      <w:r w:rsidR="0BED7030" w:rsidRPr="00E60F12">
        <w:rPr>
          <w:rFonts w:ascii="Arial" w:eastAsia="Arial" w:hAnsi="Arial" w:cs="Arial"/>
          <w:b/>
          <w:bCs/>
          <w:sz w:val="22"/>
          <w:szCs w:val="22"/>
        </w:rPr>
        <w:t>B</w:t>
      </w:r>
      <w:r w:rsidR="3636B43B" w:rsidRPr="46A17E5E">
        <w:rPr>
          <w:rFonts w:ascii="Arial" w:eastAsia="Arial" w:hAnsi="Arial" w:cs="Arial"/>
          <w:sz w:val="22"/>
          <w:szCs w:val="22"/>
        </w:rPr>
        <w:t>)</w:t>
      </w:r>
      <w:r w:rsidRPr="46A17E5E">
        <w:rPr>
          <w:rFonts w:ascii="Arial" w:eastAsia="Arial" w:hAnsi="Arial" w:cs="Arial"/>
          <w:sz w:val="22"/>
          <w:szCs w:val="22"/>
        </w:rPr>
        <w:t xml:space="preserve">. The </w:t>
      </w:r>
      <w:r w:rsidR="79FC579C" w:rsidRPr="46A17E5E">
        <w:rPr>
          <w:rFonts w:ascii="Arial" w:eastAsia="Arial" w:hAnsi="Arial" w:cs="Arial"/>
          <w:sz w:val="22"/>
          <w:szCs w:val="22"/>
        </w:rPr>
        <w:t>closest</w:t>
      </w:r>
      <w:r w:rsidR="7FDBE0AD" w:rsidRPr="46A17E5E">
        <w:rPr>
          <w:rFonts w:ascii="Arial" w:eastAsia="Arial" w:hAnsi="Arial" w:cs="Arial"/>
          <w:sz w:val="22"/>
          <w:szCs w:val="22"/>
        </w:rPr>
        <w:t xml:space="preserve"> </w:t>
      </w:r>
      <w:r w:rsidRPr="46A17E5E">
        <w:rPr>
          <w:rFonts w:ascii="Arial" w:eastAsia="Arial" w:hAnsi="Arial" w:cs="Arial"/>
          <w:sz w:val="22"/>
          <w:szCs w:val="22"/>
        </w:rPr>
        <w:t xml:space="preserve">orthologs </w:t>
      </w:r>
      <w:r w:rsidRPr="00EB354C">
        <w:rPr>
          <w:rFonts w:ascii="Arial" w:eastAsia="Arial" w:hAnsi="Arial" w:cs="Arial"/>
          <w:sz w:val="22"/>
          <w:szCs w:val="22"/>
        </w:rPr>
        <w:t xml:space="preserve">of </w:t>
      </w:r>
      <w:r w:rsidR="79FC579C" w:rsidRPr="00EB354C">
        <w:rPr>
          <w:rFonts w:ascii="Arial" w:eastAsia="Arial" w:hAnsi="Arial" w:cs="Arial"/>
          <w:sz w:val="22"/>
          <w:szCs w:val="22"/>
        </w:rPr>
        <w:t>Aramis</w:t>
      </w:r>
      <w:r w:rsidRPr="00EB354C">
        <w:rPr>
          <w:rFonts w:ascii="Arial" w:eastAsia="Arial" w:hAnsi="Arial" w:cs="Arial"/>
          <w:sz w:val="22"/>
          <w:szCs w:val="22"/>
        </w:rPr>
        <w:t xml:space="preserve">, </w:t>
      </w:r>
      <w:r w:rsidR="79FC579C" w:rsidRPr="00EB354C">
        <w:rPr>
          <w:rFonts w:ascii="Arial" w:eastAsia="Arial" w:hAnsi="Arial" w:cs="Arial"/>
          <w:sz w:val="22"/>
          <w:szCs w:val="22"/>
        </w:rPr>
        <w:t>Athos</w:t>
      </w:r>
      <w:r w:rsidRPr="00EB354C">
        <w:rPr>
          <w:rFonts w:ascii="Arial" w:eastAsia="Arial" w:hAnsi="Arial" w:cs="Arial"/>
          <w:sz w:val="22"/>
          <w:szCs w:val="22"/>
        </w:rPr>
        <w:t xml:space="preserve">, and </w:t>
      </w:r>
      <w:proofErr w:type="spellStart"/>
      <w:r w:rsidRPr="00EB354C">
        <w:rPr>
          <w:rFonts w:ascii="Arial" w:eastAsia="Arial" w:hAnsi="Arial" w:cs="Arial"/>
          <w:sz w:val="22"/>
          <w:szCs w:val="22"/>
        </w:rPr>
        <w:t>Porthos</w:t>
      </w:r>
      <w:proofErr w:type="spellEnd"/>
      <w:r w:rsidRPr="00EB354C">
        <w:rPr>
          <w:rFonts w:ascii="Arial" w:eastAsia="Arial" w:hAnsi="Arial" w:cs="Arial"/>
          <w:sz w:val="22"/>
          <w:szCs w:val="22"/>
        </w:rPr>
        <w:t xml:space="preserve"> are Rok1, </w:t>
      </w:r>
      <w:r w:rsidR="3FEF2959" w:rsidRPr="00EB354C">
        <w:rPr>
          <w:rFonts w:ascii="Arial" w:eastAsia="Arial" w:hAnsi="Arial" w:cs="Arial"/>
          <w:sz w:val="22"/>
          <w:szCs w:val="22"/>
        </w:rPr>
        <w:t>Dhr2</w:t>
      </w:r>
      <w:r w:rsidRPr="00EB354C">
        <w:rPr>
          <w:rFonts w:ascii="Arial" w:eastAsia="Arial" w:hAnsi="Arial" w:cs="Arial"/>
          <w:sz w:val="22"/>
          <w:szCs w:val="22"/>
        </w:rPr>
        <w:t>, and Rrp3</w:t>
      </w:r>
      <w:r w:rsidR="66DB5A7C" w:rsidRPr="00EB354C">
        <w:rPr>
          <w:rFonts w:ascii="Arial" w:eastAsia="Arial" w:hAnsi="Arial" w:cs="Arial"/>
          <w:sz w:val="22"/>
          <w:szCs w:val="22"/>
        </w:rPr>
        <w:t xml:space="preserve"> in yeast</w:t>
      </w:r>
      <w:r w:rsidRPr="00EB354C">
        <w:rPr>
          <w:rFonts w:ascii="Arial" w:eastAsia="Arial" w:hAnsi="Arial" w:cs="Arial"/>
          <w:sz w:val="22"/>
          <w:szCs w:val="22"/>
        </w:rPr>
        <w:t xml:space="preserve"> and </w:t>
      </w:r>
      <w:proofErr w:type="spellStart"/>
      <w:r w:rsidR="00F41379" w:rsidRPr="00EB354C">
        <w:rPr>
          <w:rFonts w:ascii="Arial" w:eastAsia="Arial" w:hAnsi="Arial" w:cs="Arial"/>
          <w:sz w:val="22"/>
          <w:szCs w:val="22"/>
        </w:rPr>
        <w:t>DExD</w:t>
      </w:r>
      <w:proofErr w:type="spellEnd"/>
      <w:r w:rsidR="00F41379" w:rsidRPr="00EB354C">
        <w:rPr>
          <w:rFonts w:ascii="Arial" w:eastAsia="Arial" w:hAnsi="Arial" w:cs="Arial"/>
          <w:sz w:val="22"/>
          <w:szCs w:val="22"/>
        </w:rPr>
        <w:t xml:space="preserve">-Box Helicase 52 </w:t>
      </w:r>
      <w:r w:rsidR="009D7C31" w:rsidRPr="00EB354C">
        <w:rPr>
          <w:rFonts w:ascii="Arial" w:eastAsia="Arial" w:hAnsi="Arial" w:cs="Arial"/>
          <w:sz w:val="22"/>
          <w:szCs w:val="22"/>
        </w:rPr>
        <w:t>(</w:t>
      </w:r>
      <w:r w:rsidRPr="00EB354C">
        <w:rPr>
          <w:rFonts w:ascii="Arial" w:eastAsia="Arial" w:hAnsi="Arial" w:cs="Arial"/>
          <w:sz w:val="22"/>
          <w:szCs w:val="22"/>
        </w:rPr>
        <w:t>DDX52</w:t>
      </w:r>
      <w:r w:rsidR="009D7C31" w:rsidRPr="00EB354C">
        <w:rPr>
          <w:rFonts w:ascii="Arial" w:eastAsia="Arial" w:hAnsi="Arial" w:cs="Arial"/>
          <w:sz w:val="22"/>
          <w:szCs w:val="22"/>
        </w:rPr>
        <w:t>)</w:t>
      </w:r>
      <w:r w:rsidRPr="00EB354C">
        <w:rPr>
          <w:rFonts w:ascii="Arial" w:eastAsia="Arial" w:hAnsi="Arial" w:cs="Arial"/>
          <w:color w:val="000000" w:themeColor="text1"/>
          <w:sz w:val="22"/>
          <w:szCs w:val="22"/>
        </w:rPr>
        <w:t xml:space="preserve">, </w:t>
      </w:r>
      <w:r w:rsidR="00F41379" w:rsidRPr="00EB354C">
        <w:rPr>
          <w:rFonts w:ascii="Arial" w:eastAsia="Arial" w:hAnsi="Arial" w:cs="Arial"/>
          <w:color w:val="000000" w:themeColor="text1"/>
          <w:sz w:val="22"/>
          <w:szCs w:val="22"/>
        </w:rPr>
        <w:t xml:space="preserve">DEAH-Box Helicase 33 </w:t>
      </w:r>
      <w:r w:rsidR="009D7C31" w:rsidRPr="00EB354C">
        <w:rPr>
          <w:rFonts w:ascii="Arial" w:eastAsia="Arial" w:hAnsi="Arial" w:cs="Arial"/>
          <w:color w:val="000000" w:themeColor="text1"/>
          <w:sz w:val="22"/>
          <w:szCs w:val="22"/>
        </w:rPr>
        <w:t>(</w:t>
      </w:r>
      <w:r w:rsidRPr="00EB354C">
        <w:rPr>
          <w:rFonts w:ascii="Arial" w:eastAsia="Arial" w:hAnsi="Arial" w:cs="Arial"/>
          <w:color w:val="000000" w:themeColor="text1"/>
          <w:sz w:val="22"/>
          <w:szCs w:val="22"/>
        </w:rPr>
        <w:t>DHX33</w:t>
      </w:r>
      <w:r w:rsidR="009D7C31" w:rsidRPr="00EB354C">
        <w:rPr>
          <w:rFonts w:ascii="Arial" w:eastAsia="Arial" w:hAnsi="Arial" w:cs="Arial"/>
          <w:color w:val="000000" w:themeColor="text1"/>
          <w:sz w:val="22"/>
          <w:szCs w:val="22"/>
        </w:rPr>
        <w:t>)</w:t>
      </w:r>
      <w:r w:rsidRPr="00EB354C">
        <w:rPr>
          <w:rFonts w:ascii="Arial" w:eastAsia="Arial" w:hAnsi="Arial" w:cs="Arial"/>
          <w:color w:val="000000" w:themeColor="text1"/>
          <w:sz w:val="22"/>
          <w:szCs w:val="22"/>
        </w:rPr>
        <w:t xml:space="preserve">, and </w:t>
      </w:r>
      <w:r w:rsidR="00F41379" w:rsidRPr="00EB354C">
        <w:rPr>
          <w:rFonts w:ascii="Arial" w:eastAsia="Arial" w:hAnsi="Arial" w:cs="Arial"/>
          <w:color w:val="000000" w:themeColor="text1"/>
          <w:sz w:val="22"/>
          <w:szCs w:val="22"/>
        </w:rPr>
        <w:t>DEAD-Box Helicase 47 (</w:t>
      </w:r>
      <w:r w:rsidRPr="00EB354C">
        <w:rPr>
          <w:rFonts w:ascii="Arial" w:eastAsia="Arial" w:hAnsi="Arial" w:cs="Arial"/>
          <w:color w:val="000000" w:themeColor="text1"/>
          <w:sz w:val="22"/>
          <w:szCs w:val="22"/>
        </w:rPr>
        <w:t>DDX47</w:t>
      </w:r>
      <w:r w:rsidR="00F41379" w:rsidRPr="00EB354C">
        <w:rPr>
          <w:rFonts w:ascii="Arial" w:eastAsia="Arial" w:hAnsi="Arial" w:cs="Arial"/>
          <w:color w:val="000000" w:themeColor="text1"/>
          <w:sz w:val="22"/>
          <w:szCs w:val="22"/>
        </w:rPr>
        <w:t>)</w:t>
      </w:r>
      <w:r w:rsidRPr="00EB354C">
        <w:rPr>
          <w:rFonts w:ascii="Arial" w:eastAsia="Arial" w:hAnsi="Arial" w:cs="Arial"/>
          <w:color w:val="000000" w:themeColor="text1"/>
          <w:sz w:val="22"/>
          <w:szCs w:val="22"/>
        </w:rPr>
        <w:t xml:space="preserve"> </w:t>
      </w:r>
      <w:r w:rsidR="25042259" w:rsidRPr="00EB354C">
        <w:rPr>
          <w:rFonts w:ascii="Arial" w:eastAsia="Arial" w:hAnsi="Arial" w:cs="Arial"/>
          <w:color w:val="000000" w:themeColor="text1"/>
          <w:sz w:val="22"/>
          <w:szCs w:val="22"/>
        </w:rPr>
        <w:t>in humans</w:t>
      </w:r>
      <w:r w:rsidR="00D95539">
        <w:rPr>
          <w:rFonts w:ascii="Arial" w:eastAsia="Arial" w:hAnsi="Arial" w:cs="Arial"/>
          <w:color w:val="000000" w:themeColor="text1"/>
          <w:sz w:val="22"/>
          <w:szCs w:val="22"/>
        </w:rPr>
        <w:t>,</w:t>
      </w:r>
      <w:r w:rsidR="1490632A" w:rsidRPr="46A17E5E">
        <w:rPr>
          <w:rFonts w:ascii="Arial" w:eastAsia="Arial" w:hAnsi="Arial" w:cs="Arial"/>
          <w:color w:val="000000" w:themeColor="text1"/>
          <w:sz w:val="22"/>
          <w:szCs w:val="22"/>
        </w:rPr>
        <w:t xml:space="preserve"> respectively</w:t>
      </w:r>
      <w:r w:rsidR="7C09B284" w:rsidRPr="46A17E5E">
        <w:rPr>
          <w:rFonts w:ascii="Arial" w:eastAsia="Arial" w:hAnsi="Arial" w:cs="Arial"/>
          <w:color w:val="000000" w:themeColor="text1"/>
          <w:sz w:val="22"/>
          <w:szCs w:val="22"/>
        </w:rPr>
        <w:t xml:space="preserve"> </w:t>
      </w:r>
      <w:r w:rsidR="43842A06" w:rsidRPr="46A17E5E">
        <w:rPr>
          <w:rFonts w:ascii="Arial" w:eastAsia="Arial" w:hAnsi="Arial" w:cs="Arial"/>
          <w:color w:val="000000" w:themeColor="text1"/>
          <w:sz w:val="22"/>
          <w:szCs w:val="22"/>
        </w:rPr>
        <w:fldChar w:fldCharType="begin"/>
      </w:r>
      <w:r w:rsidR="00835395">
        <w:rPr>
          <w:rFonts w:ascii="Arial" w:eastAsia="Arial" w:hAnsi="Arial" w:cs="Arial"/>
          <w:color w:val="000000" w:themeColor="text1"/>
          <w:sz w:val="22"/>
          <w:szCs w:val="22"/>
        </w:rPr>
        <w:instrText xml:space="preserve"> ADDIN ZOTERO_ITEM CSL_CITATION {"citationID":"NK73IJje","properties":{"formattedCitation":"[@huIntegrativeApproachOrtholog2011]","plainCitation":"[@huIntegrativeApproachOrtholog2011]","noteIndex":0},"citationItems":[{"id":482,"uris":["http://zotero.org/users/6609021/items/WHEJMWAS"],"uri":["http://zotero.org/users/6609021/items/WHEJMWAS"],"itemData":{"id":482,"type":"article-journal","container-title":"BMC Bioinformatics","DOI":"10.1186/1471-2105-12-357","ISSN":"1471-2105","issue":"1","page":"357","title":"An integrative approach to ortholog prediction for disease-focused and other functional studies","volume":"12","author":[{"family":"Hu","given":"Yanhui"},{"family":"Flockhart","given":"Ian"},{"family":"Vinayagam","given":"Arunachalam"},{"family":"Bergwitz","given":"Clemens"},{"family":"Berger","given":"Bonnie"},{"family":"Perrimon","given":"Norbert"},{"family":"Mohr","given":"Stephanie E"}],"issued":{"date-parts":[["2011"]]},"note":"huIntegrativeApproachOrtholog2011"}}],"schema":"https://github.com/citation-style-language/schema/raw/master/csl-citation.json"} </w:instrText>
      </w:r>
      <w:r w:rsidR="43842A06" w:rsidRPr="46A17E5E">
        <w:rPr>
          <w:rFonts w:ascii="Arial" w:eastAsia="Arial" w:hAnsi="Arial" w:cs="Arial"/>
          <w:color w:val="000000" w:themeColor="text1"/>
          <w:sz w:val="22"/>
          <w:szCs w:val="22"/>
        </w:rPr>
        <w:fldChar w:fldCharType="separate"/>
      </w:r>
      <w:r w:rsidR="006D0695" w:rsidRPr="006D0695">
        <w:rPr>
          <w:rFonts w:ascii="Arial" w:eastAsia="Arial" w:hAnsi="Arial" w:cs="Arial"/>
          <w:sz w:val="22"/>
        </w:rPr>
        <w:t>[@huIntegrativeApproachOrtholog2011]</w:t>
      </w:r>
      <w:r w:rsidR="43842A06" w:rsidRPr="46A17E5E">
        <w:rPr>
          <w:rFonts w:ascii="Arial" w:eastAsia="Arial" w:hAnsi="Arial" w:cs="Arial"/>
          <w:color w:val="000000" w:themeColor="text1"/>
          <w:sz w:val="22"/>
          <w:szCs w:val="22"/>
        </w:rPr>
        <w:fldChar w:fldCharType="end"/>
      </w:r>
      <w:r w:rsidRPr="46A17E5E">
        <w:rPr>
          <w:rFonts w:ascii="Arial" w:eastAsia="Arial" w:hAnsi="Arial" w:cs="Arial"/>
          <w:color w:val="000000" w:themeColor="text1"/>
          <w:sz w:val="22"/>
          <w:szCs w:val="22"/>
        </w:rPr>
        <w:t>. Both the yeast and human orthologs have been implicated in rRNA biogenesis</w:t>
      </w:r>
      <w:r w:rsidR="7C09B284" w:rsidRPr="46A17E5E">
        <w:rPr>
          <w:rFonts w:ascii="Arial" w:eastAsia="Arial" w:hAnsi="Arial" w:cs="Arial"/>
          <w:color w:val="000000" w:themeColor="text1"/>
          <w:sz w:val="22"/>
          <w:szCs w:val="22"/>
        </w:rPr>
        <w:t xml:space="preserve"> </w:t>
      </w:r>
      <w:r w:rsidR="43842A06" w:rsidRPr="46A17E5E">
        <w:rPr>
          <w:rFonts w:ascii="Arial" w:eastAsia="Arial" w:hAnsi="Arial" w:cs="Arial"/>
          <w:color w:val="000000" w:themeColor="text1"/>
          <w:sz w:val="22"/>
          <w:szCs w:val="22"/>
        </w:rPr>
        <w:fldChar w:fldCharType="begin"/>
      </w:r>
      <w:r w:rsidR="00835395">
        <w:rPr>
          <w:rFonts w:ascii="Arial" w:eastAsia="Arial" w:hAnsi="Arial" w:cs="Arial"/>
          <w:color w:val="000000" w:themeColor="text1"/>
          <w:sz w:val="22"/>
          <w:szCs w:val="22"/>
        </w:rPr>
        <w:instrText xml:space="preserve"> ADDIN ZOTERO_ITEM CSL_CITATION {"citationID":"yUz9oLHn","properties":{"formattedCitation":"[@bohnsackQuantitativeAnalysisSnoRNA2008; @khoshnevisDEADboxProteinRok12016; @martinPreribosomalRNAInteraction2014; @oday8SRRNAProcessing1996; @sekiguchiNOP132RequiredProper2006; @Tafforeau2013a; @venemaProcessingPreribosomalRNA1995; @Venema1997; @vincentSSUProcessomeInteractome2017; @zhangIdentificationDHX33Mediator2011]","plainCitation":"[@bohnsackQuantitativeAnalysisSnoRNA2008; @khoshnevisDEADboxProteinRok12016; @martinPreribosomalRNAInteraction2014; @oday8SRRNAProcessing1996; @sekiguchiNOP132RequiredProper2006; @Tafforeau2013a; @venemaProcessingPreribosomalRNA1995; @Venema1997; @vincentSSUProcessomeInteractome2017; @zhangIdentificationDHX33Mediator2011]","noteIndex":0},"citationItems":[{"id":325,"uris":["http://zotero.org/users/6609021/items/JJ5GKKEZ"],"uri":["http://zotero.org/users/6609021/items/JJ5GKKEZ"],"itemData":{"id":325,"type":"article-journal","abstract":"The synthesis of ribosomes involves many small nucleolar ribonucleoprotein particles (snoRNPs) as trans-acting factors. Yeast strains lacking the snoRNA, snR10, are viable but are impaired in growth and delayed in the early pre-rRNA cleavages at sites A 0 , A 1 , and A 2 , which lead to the synthesis of 18S rRNA. The same cleavages are inhibited by genetic depletion of the essential snoRNP protein Gar1p. Screens for mutations showing synthetic lethality with deletion of the SNR10 gene or with a temperature-sensitive gar1 allele both identified the ROK1 gene, encoding a putative, ATP-dependent RNA helicase of the DEAD-box family. The ROK1 gene is essential for viability, and depletion of Rok1p inhibits pre-rRNA processing at sites A 0 , A 1 , and A 2 , thereby blocking 18S rRNA synthesis. Indirect immunofluorescence by using a ProtA-Rok1p construct shows the protein to be predominantly nucleolar. These results suggest that Rok1p is required for the function of the snoRNP complex carrying out the early pre-rRNA cleavage reactions. Ribosome biogenesis in eukaryotes takes place largely in a specialized nuclear compartment, the nucleolus (reviewed in reference 43). Here, approximately 80 ribosomal proteins as-sociate with the four mature rRNA molecules to form the large and small ribosomal subunits. Three of the four rRNAs (18S, 5.8S, and 25–28S rRNA) are produced from a single precursor (pre-rRNA), which, in addition to the mature rRNA se-quences, contains two external transcribed spacers (ETS), the 5Ј ETS and 3Ј ETS, and two internal transcribed spacers (ITS), ITS1 and ITS2. During maturation of the pre-rRNA, the tran-scribed spacers are removed in a series of processing steps carried out by endonucleases and exonucleases (see references 13 and 64 for recent reviews). In yeast, the 35S pre-rRNA is cleaved at sites A 0 , A 1 , and A 2 , yielding the 20S pre-rRNA, which is subsequently converted into the mature 18S rRNA (Fig.","issue":"6","note":"Venema1997","page":"3398-3407","title":"Rok1p Is a Putative RNA Helicase Required for rRNA Processing","title-short":"Venema1997","volume":"17","author":[{"family":"Venema","given":"Jaap"},{"family":"Cile Bousquet-Antonelli","given":"Cé"},{"family":"Gelugne","given":"Jean-Paul"},{"family":"Le Caizergues-Ferrer","given":"Mich"},{"family":"Tollervey","given":"David"}],"issued":{"date-parts":[["1997"]]}}},{"id":327,"uris":["http://zotero.org/users/6609021/items/7SFCFHN3"],"uri":["http://zotero.org/users/6609021/items/7SFCFHN3"],"itemData":{"id":327,"type":"article-journal","abstract":"We report the identification of a new gene, RRP3 (rRNA processing), which is required for pre-rRNA processing. Rrp3 is a 60.9 kDa protein that is required for maturation of the 35S primary transcript of pre-rRNA and is required for cleavages leading to mature 18S RNA. RRP3 was identified in a PCR screen for DEAD box genes. DEAD box genes are part of a large family of proteins homologous to the eukaryotic transcription factor eIF-4a. Most of these proteins are RNA-dependent ATPases and some of them have RNA helicase activity. This is the third yeast DEAD box protein that has been shown to be involved in rRNA assembly, but the only one required for the processing of 18S RNA. Mutants of the two other putative helicases, Spb4 and DrsI, both show processing defects in 25S rRNA maturation. In strains where Rrp3 is depleted, 35S precursor RNA is improperly pro-cessed. Cleavage normally occurs at sites A 0 , A 1 and A 2 , but in the Rrp3 depletion stain cleavage occurs between A 2 and B 1 . Rrp3 has been purified to homo-geneity and has a weak RNA-dependent ATPase activity which is not specific for rRNA.","container-title":"Nucleic Acids Research","issue":"16","title":"8S rRNA processing requires the RNA helicase-like protein Rrp3","volume":"24","author":[{"family":"O 'day","given":"Christine L"},{"family":"Chavanikamannil","given":"Finny"},{"family":"Abelson","given":"John"}],"accessed":{"date-parts":[["2018",1,3]]},"issued":{"date-parts":[["1996"]]},"note":"oday8SRRNAProcessing1996"}},{"id":979,"uris":["http://zotero.org/users/6609021/items/CBCBAGQZ"],"uri":["http://zotero.org/users/6609021/items/CBCBAGQZ"],"itemData":{"id":979,"type":"article-journal","container-title":"Yeast","DOI":"10.1002/yea.320111607","ISSN":"0749-503X, 1097-0061","issue":"16","journalAbbreviation":"Yeast","language":"en","note":"venemaProcessingPreribosomalRNA1995","page":"1629-1650","source":"DOI.org (Crossref)","title":"Processing of pre-ribosomal RNA inSaccharomyces cerevisiae","volume":"11","author":[{"family":"Venema","given":"Jaap"},{"family":"Tollervey","given":"David"}],"issued":{"date-parts":[["1995",12]]}}},{"id":977,"uris":["http://zotero.org/users/6609021/items/R2QBHMBE"],"uri":["http://zotero.org/users/6609021/items/R2QBHMBE"],"itemData":{"id":977,"type":"article-journal","abstract":"Ribosome assembly is an evolutionarily conserved and energy intensive process required for cellular growth, proliferation, and maintenance. In yeast, assembly of the small ribosomal subunit (SSU) requires approximately 75 assembly factors that act in coordination to form the SSU processome, a 6 MDa ribonucleoprotein complex. The SSU processome is required for processing, modifying, and folding the pre-ribosomal RNA (rRNA) to prepare it for incorporation into the mature SSU. Although the protein composition of the SSU processome has been known for some time, the interaction network of the proteins required for its assembly has remained poorly defined. Here, we have used a semi-high-throughput yeast two-hybrid (Y2H) assay and co-immunoprecipitation validation method to produce a high-confidence interactome of SSU processome assembly factors (SPAFs), providing essential insight into SSU assembly and ribosome biogenesis. Further, we used glycerol density gradient sedimentation to reveal the presence of putative protein subcomplexes that have not previously been observed. Our work not only provides essential insight into SSU assembly and ribosome biogenesis, but also serves as an important resource for future investigations into how defects in biogenesis and assembly cause congenital disorders of ribosomes known as ribosomopathies.","container-title":"RNA","DOI":"10.1261/rna.062927.117","ISSN":"1355-8382, 1469-9001","journalAbbreviation":"RNA","language":"en","note":"vincentSSUProcessomeInteractome2017","page":"rna.062927.117","source":"rnajournal.cshlp.org","title":"The SSU processome interactome in Saccharomyces cerevisiae reveals potential new protein subcomplexes","author":[{"family":"Vincent","given":"Nicholas G."},{"family":"Charette","given":"J. Michael"},{"family":"Baserga","given":"Susan J."}],"issued":{"date-parts":[["2017",10,20]]}}},{"id":976,"uris":["http://zotero.org/users/6609021/items/X63CRJJB"],"uri":["http://zotero.org/users/6609021/items/X63CRJJB"],"itemData":{"id":976,"type":"article-journal","abstract":"Ribosome biogenesis in yeast requires 75 small nucleolar RNAs (snoRNAs) and a myriad of cofactors for processing, modification, and folding of the ribosomal RNAs (rRNAs). For the 19 RNA helicases implicated in ribosome synthesis, their sites of action and molecular functions have largely remained unknown. Here, we have used UV cross-linking and analysis of cDNA (CRAC) to reveal the pre-rRNA binding sites of the RNA helicase Rok1, which is involved in early small subunit biogenesis. Several contact sites were identified in the 18S rRNA sequence, which interestingly all cluster in the “foot” region of the small ribosomal subunit. These include a major binding site in the eukaryotic expansion segment ES6, where Rok1 is required for release of the snR30 snoRNA. Rok1 directly contacts snR30 and other snoRNAs required for pre-rRNA processing. Using cross-linking, ligation and sequencing of hybrids (CLASH) we identified several novel pre-rRNA base-pairing sites for the snoRNAs snR30, snR10, U3, and U14, which cluster in the expansion segments of the 18S rRNA. Our data suggest that these snoRNAs bridge interactions between the expansion segments, thereby forming an extensive interaction network that likely promotes pre-rRNA maturation and folding in early pre-ribosomal complexes and establishes long-range rRNA interactions during ribosome synthesis.","container-title":"RNA","DOI":"10.1261/rna.044669.114","ISSN":"1355-8382, 1469-9001","issue":"8","journalAbbreviation":"RNA","language":"en","note":"martinPreribosomalRNAInteraction2014","page":"1173-1182","source":"rnajournal.cshlp.org","title":"A pre-ribosomal RNA interaction network involving snoRNAs and the Rok1 helicase","volume":"20","author":[{"family":"Martin","given":"Roman"},{"family":"Hackert","given":"Philipp"},{"family":"Ruprecht","given":"Maike"},{"family":"Simm","given":"Stefan"},{"family":"Brüning","given":"Lukas"},{"family":"Mirus","given":"Oliver"},{"family":"Sloan","given":"Katherine E."},{"family":"Kudla","given":"Grzegorz"},{"family":"Schleiff","given":"Enrico"},{"family":"Bohnsack","given":"Markus T."}],"issued":{"date-parts":[["2014",8,1]]}}},{"id":473,"uris":["http://zotero.org/users/6609021/items/NDU8979T"],"uri":["http://zotero.org/users/6609021/items/NDU8979T"],"itemData":{"id":473,"type":"article-journal","abstract":"DEAD-box proteins are ubiquitous regulators of RNA biology. While commonly dubbed “helicases,” their activities also include duplex annealing, adenosine triphosphate (ATP)-dependent RNA binding, and RNA-protein complex remodeling. Rok1, an essential DEAD-box protein, and its cofactor Rrp5 are required for ribosome assembly. Here, we use in vivo and in vitro biochemical analyses to demonstrate that ATP-bound Rok1, but not adenosine diphosphate (ADP)-bound Rok1, stabilizes Rrp5 binding to 40S ribosomes. Interconversion between these two forms by ATP hydrolysis is required for release of Rrp5 from pre-40S ribosomes in vivo, thereby allowing Rrp5 to carry out its role in 60S subunit assembly. Furthermore, our data also strongly suggest that the previously described accumulation of snR30 upon Rok1 inactivation arises because Rrp5 release is blocked and implicate a previously undescribed interaction between Rrp5 and the DEAD-box protein Has1 in mediating snR30 accumulation when Rrp5 release from pre-40S subunits is blocked.","container-title":"PLOS Biology","DOI":"10.1371/journal.pbio.1002480","ISSN":"1545-7885","issue":"6","note":"khoshnevisDEADboxProteinRok12016","page":"e1002480","title":"The DEAD-box Protein Rok1 Orchestrates 40S and 60S Ribosome Assembly by Promoting the Release of Rrp5 from Pre-40S Ribosomes to Allow for 60S Maturation","volume":"14","author":[{"family":"Khoshnevis","given":"Sohail"},{"family":"Askenasy","given":"Isabel"},{"family":"Johnson","given":"Matthew C."},{"family":"Dattolo","given":"Maria D."},{"family":"Young-Erdos","given":"Crystal L."},{"family":"Stroupe","given":"M. Elizabeth"},{"family":"Karbstein","given":"Katrin"}],"editor":[{"family":"Cate","given":"Jamie"}],"issued":{"date-parts":[["2016",6,9]]}}},{"id":975,"uris":["http://zotero.org/users/6609021/items/U7PUQQK6"],"uri":["http://zotero.org/users/6609021/items/U7PUQQK6"],"itemData":{"id":975,"type":"article-journal","abstract":"In yeast, three small nucleolar RNAs (snoRNAs) are essential for the processing of pre-ribosomal RNA?U3, U14 and snR30?whereas 72 non-essential snoRNAs direct site-specific modification of pre-rRNA. We applied a quantitative screen for alterations in the pre-ribosome association to all 75 yeast snoRNAs in strains depleted of eight putative helicases implicated in 40S subunit synthesis. For the modification-guide snoRNAs, we found no clear evidence for the involvement of these helicases in the association or dissociation of pre-ribosomes. However, the DEAD box helicase Rok1 was required specifically for the release of snR30. Point mutations in motif I, but not in motif III, of the helicase domain of Rok1 impaired the release of snR30, but this was less marked than in strains depleted of Rok1, and resulted in a dominant-negative growth phenotype. Dissociation of U3 and U14 from pre-ribosomes is also dependent on helicases, suggesting that release of the essential snoRNAs might differ mechanistically from release of the modification-guide snoRNAs.","container-title":"EMBO reports","DOI":"10.1038/embor.2008.184","ISSN":"1469-221X","issue":"12","journalAbbreviation":"EMBO reports","note":"bohnsackQuantitativeAnalysisSnoRNA2008","page":"1230-1236","source":"embopress.org (Atypon)","title":"Quantitative analysis of snoRNA association with pre-ribosomes and release of snR30 by Rok1 helicase","volume":"9","author":[{"family":"Bohnsack","given":"Markus T"},{"family":"Kos","given":"Martin"},{"family":"Tollervey","given":"David"}],"issued":{"date-parts":[["2008",12,1]]}}},{"id":524,"uris":["http://zotero.org/users/6609021/items/3K88Z8R6"],"uri":["http://zotero.org/users/6609021/items/3K88Z8R6"],"itemData":{"id":524,"type":"article-journal","abstract":"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 p53-dependent nucleolar tumor surveillance pathway, and they precede cell-cycle arrest and apoptosis. We also investigated the exosome’s role in processing internal transcribed spacers (ITSs) and report that 3′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agents.","container-title":"Molecular Cell","DOI":"10.1016/J.MOLCEL.2013.08.011","ISSN":"1097-2765","issue":"4","note":"Tafforeau2013a","page":"539-551","title":"The Complexity of Human Ribosome Biogenesis Revealed by Systematic Nucleolar Screening of Pre-rRNA Processing Factors","title-short":"Tafforeau2013a","volume":"51","author":[{"family":"Tafforeau","given":"Lionel"},{"family":"Zorbas","given":"Christiane"},{"family":"Langhendries","given":"Jean-Louis"},{"family":"Mullineux","given":"Sahra-Taylor"},{"family":"Stamatopoulou","given":"Vassiliki"},{"family":"Mullier","given":"Romain"},{"family":"Wacheul","given":"Ludivine"},{"family":"Lafontaine","given":"Denis L.J."}],"issued":{"date-parts":[["2013",8,22]]}}},{"id":973,"uris":["http://zotero.org/users/6609021/items/SKVGRXC9"],"uri":["http://zotero.org/users/6609021/items/SKVGRXC9"],"itemData":{"id":973,"type":"article-journal","abstract":"ABSTRACT.  Previously, we described a novel nucleolar protein, NOP132, which interacts with the small GTP binding protein RRAG A. To elucidate the function of N","container-title":"Nucleic Acids Research","DOI":"10.1093/nar/gkl603","ISSN":"0305-1048","issue":"16","journalAbbreviation":"Nucleic Acids Res","language":"en","note":"sekiguchiNOP132RequiredProper2006","page":"4593-4608","source":"academic.oup.com","title":"NOP132 is required for proper nucleolus localization of DEAD-box RNA helicase DDX47","volume":"34","author":[{"family":"Sekiguchi","given":"Takeshi"},{"family":"Hayano","given":"Toshiya"},{"family":"Yanagida","given":"Mitsuaki"},{"family":"Takahashi","given":"Nobuhiro"},{"family":"Nishimoto","given":"Takeharu"}],"issued":{"date-parts":[["2006",9,1]]}}},{"id":1075,"uris":["http://zotero.org/users/6609021/items/F68LKIX8"],"uri":["http://zotero.org/users/6609021/items/F68LKIX8"],"itemData":{"id":1075,"type":"article-journal","abstract":"In this report, we employed a lentiviral RNA interference screen to discover nucleolar DEAD/DEAH-box helicases involved in RNA polymerase I (Pol I)-mediated transcriptional activity. Our screen identified DHX33 as an important modulator of 47S rRNA transcription. We show that DHX33 is a cell cycle-regulated nucleolar protein that associates with ribosomal DNA (rDNA) loci, where it interacts with the RNA Pol I transcription factor upstream binding factor (UBF). DHX33 knockdown decreased the association of Pol I with rDNA and caused a dramatic decrease in levels of rRNA synthesis. Wild-type DHX33 overexpression, but not a DNA binding-defective mutant, enhanced 47S rRNA synthesis by promoting the association of RNA polymerase I with rDNA loci. In addition, an NTPase-defective DHX33 mutant (K94R) acted as a dominant negative mutant, inhibiting endogenous rRNA synthesis. Moreover, DHX33 deficiency in primary human fibroblasts triggered a nucleolar p53 stress response, resulting in an attenuation of proliferation. Thus, we show the mechanistic importance of DHX33 in rRNA transcription and proliferation.","container-title":"Molecular and Cellular Biology","DOI":"10.1128/MCB.05832-11","ISSN":"0270-7306, 1098-5549","issue":"23","language":"en","note":"zhangIdentificationDHX33Mediator2011","page":"4676-4691","source":"mcb.asm.org","title":"Identification of DHX33 as a Mediator of rRNA Synthesis and Cell Growth","volume":"31","author":[{"family":"Zhang","given":"Yandong"},{"family":"Forys","given":"Jason T."},{"family":"Miceli","given":"Alexander P."},{"family":"Gwinn","given":"Abigail S."},{"family":"Weber","given":"Jason D."}],"issued":{"date-parts":[["2011",12,1]]}}}],"schema":"https://github.com/citation-style-language/schema/raw/master/csl-citation.json"} </w:instrText>
      </w:r>
      <w:r w:rsidR="43842A06" w:rsidRPr="46A17E5E">
        <w:rPr>
          <w:rFonts w:ascii="Arial" w:eastAsia="Arial" w:hAnsi="Arial" w:cs="Arial"/>
          <w:color w:val="000000" w:themeColor="text1"/>
          <w:sz w:val="22"/>
          <w:szCs w:val="22"/>
        </w:rPr>
        <w:fldChar w:fldCharType="separate"/>
      </w:r>
      <w:r w:rsidR="00835395" w:rsidRPr="00835395">
        <w:rPr>
          <w:rFonts w:ascii="Arial" w:hAnsi="Arial" w:cs="Arial"/>
          <w:sz w:val="22"/>
        </w:rPr>
        <w:t>[@bohnsackQuantitativeAnalysisSnoRNA2008; @khoshnevisDEADboxProteinRok12016; @martinPreribosomalRNAInteraction2014; @oday8SRRNAProcessing1996; @sekiguchiNOP132RequiredProper2006; @Tafforeau2013a; @venemaProcessingPreribosomalRNA1995; @Venema1997; @vincentSSUProcessomeInteractome2017; @zhangIdentificationDHX33Mediator2011]</w:t>
      </w:r>
      <w:r w:rsidR="43842A06" w:rsidRPr="46A17E5E">
        <w:rPr>
          <w:rFonts w:ascii="Arial" w:eastAsia="Arial" w:hAnsi="Arial" w:cs="Arial"/>
          <w:color w:val="000000" w:themeColor="text1"/>
          <w:sz w:val="22"/>
          <w:szCs w:val="22"/>
        </w:rPr>
        <w:fldChar w:fldCharType="end"/>
      </w:r>
      <w:r w:rsidRPr="46A17E5E">
        <w:rPr>
          <w:rFonts w:ascii="Arial" w:eastAsia="Arial" w:hAnsi="Arial" w:cs="Arial"/>
          <w:color w:val="000000" w:themeColor="text1"/>
          <w:sz w:val="22"/>
          <w:szCs w:val="22"/>
        </w:rPr>
        <w:t>.</w:t>
      </w:r>
      <w:r w:rsidRPr="46A17E5E">
        <w:rPr>
          <w:rFonts w:ascii="Arial" w:eastAsia="Arial" w:hAnsi="Arial" w:cs="Arial"/>
          <w:sz w:val="22"/>
          <w:szCs w:val="22"/>
        </w:rPr>
        <w:t xml:space="preserve">  In addition, the GSC-cytokinesis defect </w:t>
      </w:r>
      <w:r w:rsidR="004611D0">
        <w:rPr>
          <w:rFonts w:ascii="Arial" w:eastAsia="Arial" w:hAnsi="Arial" w:cs="Arial"/>
          <w:sz w:val="22"/>
          <w:szCs w:val="22"/>
        </w:rPr>
        <w:t xml:space="preserve">that </w:t>
      </w:r>
      <w:r w:rsidRPr="46A17E5E">
        <w:rPr>
          <w:rFonts w:ascii="Arial" w:eastAsia="Arial" w:hAnsi="Arial" w:cs="Arial"/>
          <w:sz w:val="22"/>
          <w:szCs w:val="22"/>
        </w:rPr>
        <w:t>we observed</w:t>
      </w:r>
      <w:r w:rsidR="004611D0">
        <w:rPr>
          <w:rFonts w:ascii="Arial" w:eastAsia="Arial" w:hAnsi="Arial" w:cs="Arial"/>
          <w:sz w:val="22"/>
          <w:szCs w:val="22"/>
        </w:rPr>
        <w:t xml:space="preserve"> in</w:t>
      </w:r>
      <w:r w:rsidRPr="46A17E5E">
        <w:rPr>
          <w:rFonts w:ascii="Arial" w:eastAsia="Arial" w:hAnsi="Arial" w:cs="Arial"/>
          <w:sz w:val="22"/>
          <w:szCs w:val="22"/>
        </w:rPr>
        <w:t xml:space="preserve"> </w:t>
      </w:r>
      <w:proofErr w:type="spellStart"/>
      <w:r w:rsidRPr="46A17E5E">
        <w:rPr>
          <w:rFonts w:ascii="Arial" w:eastAsia="Arial" w:hAnsi="Arial" w:cs="Arial"/>
          <w:i/>
          <w:iCs/>
          <w:sz w:val="22"/>
          <w:szCs w:val="22"/>
        </w:rPr>
        <w:t>aramis</w:t>
      </w:r>
      <w:proofErr w:type="spellEnd"/>
      <w:r w:rsidRPr="46A17E5E">
        <w:rPr>
          <w:rFonts w:ascii="Arial" w:eastAsia="Arial" w:hAnsi="Arial" w:cs="Arial"/>
          <w:sz w:val="22"/>
          <w:szCs w:val="22"/>
        </w:rPr>
        <w:t xml:space="preserve">, </w:t>
      </w:r>
      <w:proofErr w:type="spellStart"/>
      <w:r w:rsidRPr="46A17E5E">
        <w:rPr>
          <w:rFonts w:ascii="Arial" w:eastAsia="Arial" w:hAnsi="Arial" w:cs="Arial"/>
          <w:i/>
          <w:iCs/>
          <w:sz w:val="22"/>
          <w:szCs w:val="22"/>
        </w:rPr>
        <w:t>athos</w:t>
      </w:r>
      <w:proofErr w:type="spellEnd"/>
      <w:r w:rsidRPr="46A17E5E">
        <w:rPr>
          <w:rFonts w:ascii="Arial" w:eastAsia="Arial" w:hAnsi="Arial" w:cs="Arial"/>
          <w:sz w:val="22"/>
          <w:szCs w:val="22"/>
        </w:rPr>
        <w:t xml:space="preserve">, </w:t>
      </w:r>
      <w:r w:rsidR="004611D0">
        <w:rPr>
          <w:rFonts w:ascii="Arial" w:eastAsia="Arial" w:hAnsi="Arial" w:cs="Arial"/>
          <w:sz w:val="22"/>
          <w:szCs w:val="22"/>
        </w:rPr>
        <w:t>and</w:t>
      </w:r>
      <w:r w:rsidRPr="46A17E5E">
        <w:rPr>
          <w:rFonts w:ascii="Arial" w:eastAsia="Arial" w:hAnsi="Arial" w:cs="Arial"/>
          <w:sz w:val="22"/>
          <w:szCs w:val="22"/>
        </w:rPr>
        <w:t xml:space="preserve"> </w:t>
      </w:r>
      <w:proofErr w:type="spellStart"/>
      <w:r w:rsidRPr="46A17E5E">
        <w:rPr>
          <w:rFonts w:ascii="Arial" w:eastAsia="Arial" w:hAnsi="Arial" w:cs="Arial"/>
          <w:i/>
          <w:iCs/>
          <w:sz w:val="22"/>
          <w:szCs w:val="22"/>
        </w:rPr>
        <w:t>porthos</w:t>
      </w:r>
      <w:proofErr w:type="spellEnd"/>
      <w:r w:rsidR="004611D0">
        <w:rPr>
          <w:rFonts w:ascii="Arial" w:eastAsia="Arial" w:hAnsi="Arial" w:cs="Arial"/>
          <w:sz w:val="22"/>
          <w:szCs w:val="22"/>
        </w:rPr>
        <w:t xml:space="preserve"> RNAi flies </w:t>
      </w:r>
      <w:r w:rsidR="732855DF" w:rsidRPr="46A17E5E">
        <w:rPr>
          <w:rFonts w:ascii="Arial" w:eastAsia="Arial" w:hAnsi="Arial" w:cs="Arial"/>
          <w:sz w:val="22"/>
          <w:szCs w:val="22"/>
        </w:rPr>
        <w:t xml:space="preserve">is </w:t>
      </w:r>
      <w:r w:rsidRPr="46A17E5E">
        <w:rPr>
          <w:rFonts w:ascii="Arial" w:eastAsia="Arial" w:hAnsi="Arial" w:cs="Arial"/>
          <w:sz w:val="22"/>
          <w:szCs w:val="22"/>
        </w:rPr>
        <w:t>a hallmark</w:t>
      </w:r>
      <w:r w:rsidR="7A26B75C" w:rsidRPr="46A17E5E">
        <w:rPr>
          <w:rFonts w:ascii="Arial" w:eastAsia="Arial" w:hAnsi="Arial" w:cs="Arial"/>
          <w:sz w:val="22"/>
          <w:szCs w:val="22"/>
        </w:rPr>
        <w:t xml:space="preserve"> of</w:t>
      </w:r>
      <w:r w:rsidRPr="46A17E5E">
        <w:rPr>
          <w:rFonts w:ascii="Arial" w:eastAsia="Arial" w:hAnsi="Arial" w:cs="Arial"/>
          <w:sz w:val="22"/>
          <w:szCs w:val="22"/>
        </w:rPr>
        <w:t xml:space="preserve"> </w:t>
      </w:r>
      <w:r w:rsidR="7A26B75C" w:rsidRPr="46A17E5E">
        <w:rPr>
          <w:rFonts w:ascii="Arial" w:eastAsia="Arial" w:hAnsi="Arial" w:cs="Arial"/>
          <w:sz w:val="22"/>
          <w:szCs w:val="22"/>
        </w:rPr>
        <w:t>reduced ribosome biogenesis in the germline</w:t>
      </w:r>
      <w:r w:rsidR="7C09B284" w:rsidRPr="46A17E5E">
        <w:rPr>
          <w:rFonts w:ascii="Arial" w:eastAsia="Arial" w:hAnsi="Arial" w:cs="Arial"/>
          <w:sz w:val="22"/>
          <w:szCs w:val="22"/>
        </w:rPr>
        <w:t xml:space="preserve"> </w:t>
      </w:r>
      <w:r w:rsidR="43842A06" w:rsidRPr="46A17E5E">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cTXij0UH","properties":{"formattedCitation":"[@Sanchez2016h]","plainCitation":"[@Sanchez2016h]","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43842A06" w:rsidRPr="46A17E5E">
        <w:rPr>
          <w:rFonts w:ascii="Arial" w:eastAsia="Arial" w:hAnsi="Arial" w:cs="Arial"/>
          <w:sz w:val="22"/>
          <w:szCs w:val="22"/>
        </w:rPr>
        <w:fldChar w:fldCharType="separate"/>
      </w:r>
      <w:r w:rsidR="00835395" w:rsidRPr="00835395">
        <w:rPr>
          <w:rFonts w:ascii="Arial" w:eastAsia="Arial" w:hAnsi="Arial" w:cs="Arial"/>
          <w:sz w:val="22"/>
        </w:rPr>
        <w:t>[@Sanchez2016h]</w:t>
      </w:r>
      <w:r w:rsidR="43842A06" w:rsidRPr="46A17E5E">
        <w:rPr>
          <w:rFonts w:ascii="Arial" w:eastAsia="Arial" w:hAnsi="Arial" w:cs="Arial"/>
          <w:sz w:val="22"/>
          <w:szCs w:val="22"/>
        </w:rPr>
        <w:fldChar w:fldCharType="end"/>
      </w:r>
      <w:r w:rsidRPr="46A17E5E">
        <w:rPr>
          <w:rFonts w:ascii="Arial" w:eastAsia="Arial" w:hAnsi="Arial" w:cs="Arial"/>
          <w:sz w:val="22"/>
          <w:szCs w:val="22"/>
        </w:rPr>
        <w:t xml:space="preserve">. Based on </w:t>
      </w:r>
      <w:r w:rsidR="6B48EC5A" w:rsidRPr="46A17E5E">
        <w:rPr>
          <w:rFonts w:ascii="Arial" w:eastAsia="Arial" w:hAnsi="Arial" w:cs="Arial"/>
          <w:sz w:val="22"/>
          <w:szCs w:val="22"/>
        </w:rPr>
        <w:t>these observations</w:t>
      </w:r>
      <w:r w:rsidRPr="46A17E5E">
        <w:rPr>
          <w:rFonts w:ascii="Arial" w:eastAsia="Arial" w:hAnsi="Arial" w:cs="Arial"/>
          <w:sz w:val="22"/>
          <w:szCs w:val="22"/>
        </w:rPr>
        <w:t xml:space="preserve">, we hypothesized that Aramis, Athos, and </w:t>
      </w:r>
      <w:proofErr w:type="spellStart"/>
      <w:r w:rsidRPr="46A17E5E">
        <w:rPr>
          <w:rFonts w:ascii="Arial" w:eastAsia="Arial" w:hAnsi="Arial" w:cs="Arial"/>
          <w:sz w:val="22"/>
          <w:szCs w:val="22"/>
        </w:rPr>
        <w:t>Porthos</w:t>
      </w:r>
      <w:proofErr w:type="spellEnd"/>
      <w:r w:rsidR="00FB5C74">
        <w:rPr>
          <w:rFonts w:ascii="Arial" w:eastAsia="Arial" w:hAnsi="Arial" w:cs="Arial"/>
          <w:sz w:val="22"/>
          <w:szCs w:val="22"/>
        </w:rPr>
        <w:t xml:space="preserve"> </w:t>
      </w:r>
      <w:r w:rsidR="00885EEE">
        <w:rPr>
          <w:rFonts w:ascii="Arial" w:eastAsia="Arial" w:hAnsi="Arial" w:cs="Arial"/>
          <w:sz w:val="22"/>
          <w:szCs w:val="22"/>
        </w:rPr>
        <w:t xml:space="preserve">could </w:t>
      </w:r>
      <w:r w:rsidR="00BC0A76">
        <w:rPr>
          <w:rFonts w:ascii="Arial" w:eastAsia="Arial" w:hAnsi="Arial" w:cs="Arial"/>
          <w:sz w:val="22"/>
          <w:szCs w:val="22"/>
        </w:rPr>
        <w:t xml:space="preserve">enhance </w:t>
      </w:r>
      <w:r w:rsidRPr="46A17E5E">
        <w:rPr>
          <w:rFonts w:ascii="Arial" w:eastAsia="Arial" w:hAnsi="Arial" w:cs="Arial"/>
          <w:sz w:val="22"/>
          <w:szCs w:val="22"/>
        </w:rPr>
        <w:t xml:space="preserve">ribosome biogenesis to promote proper GSC differentiation. </w:t>
      </w:r>
    </w:p>
    <w:p w14:paraId="5CD481B9" w14:textId="130AEC0F" w:rsidR="008D55DE" w:rsidRPr="00DE12DD" w:rsidRDefault="00440E17" w:rsidP="006C0869">
      <w:pPr>
        <w:spacing w:before="240" w:after="240"/>
        <w:jc w:val="both"/>
        <w:rPr>
          <w:rFonts w:ascii="Arial" w:eastAsia="Arial" w:hAnsi="Arial" w:cs="Arial"/>
          <w:sz w:val="22"/>
          <w:szCs w:val="22"/>
        </w:rPr>
      </w:pPr>
      <w:r>
        <w:rPr>
          <w:rFonts w:ascii="Arial" w:eastAsia="Arial" w:hAnsi="Arial" w:cs="Arial"/>
          <w:sz w:val="22"/>
          <w:szCs w:val="22"/>
        </w:rPr>
        <w:t>Many factors involved in</w:t>
      </w:r>
      <w:r w:rsidR="1490632A" w:rsidRPr="46A17E5E">
        <w:rPr>
          <w:rFonts w:ascii="Arial" w:eastAsia="Arial" w:hAnsi="Arial" w:cs="Arial"/>
          <w:sz w:val="22"/>
          <w:szCs w:val="22"/>
        </w:rPr>
        <w:t xml:space="preserve"> r</w:t>
      </w:r>
      <w:r>
        <w:rPr>
          <w:rFonts w:ascii="Arial" w:eastAsia="Arial" w:hAnsi="Arial" w:cs="Arial"/>
          <w:sz w:val="22"/>
          <w:szCs w:val="22"/>
        </w:rPr>
        <w:t xml:space="preserve">RNA biogenesis </w:t>
      </w:r>
      <w:r w:rsidR="224584A2" w:rsidRPr="46A17E5E">
        <w:rPr>
          <w:rFonts w:ascii="Arial" w:eastAsia="Arial" w:hAnsi="Arial" w:cs="Arial"/>
          <w:sz w:val="22"/>
          <w:szCs w:val="22"/>
        </w:rPr>
        <w:t>localize to the nucleolus and interact with rRNA</w:t>
      </w:r>
      <w:r w:rsidR="3B4A203C" w:rsidRPr="46A17E5E">
        <w:rPr>
          <w:rFonts w:ascii="Arial" w:eastAsia="Arial" w:hAnsi="Arial" w:cs="Arial"/>
          <w:sz w:val="22"/>
          <w:szCs w:val="22"/>
        </w:rPr>
        <w:t xml:space="preserve"> </w:t>
      </w:r>
      <w:r w:rsidR="00CB2DB2" w:rsidRPr="46A17E5E">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{"citationID":"Bbiq6F1t","properties":{"formattedCitation":"[@arabiCMycAssociatesRibosomal2005; @grandoriCMycBindsHuman2005; @Henras2008c; @Karpen1988a]","plainCitation":"[@arabiCMycAssociatesRibosomal2005; @grandoriCMycBindsHuman2005; @Henras2008c; @Karpen1988a]","noteIndex":0},"citationItems":[{"id":753,"uris":["http://zotero.org/users/6609021/items/SU47XLKE"],"uri":["http://zotero.org/users/6609021/items/SU47XLKE"],"itemData":{"id":753,"type":"article-journal","abstract":"One of the most important tasks of any cell is to synthesize ribosomes. In eukaryotes, this process occurs sequentially in the nucleolus, the nucleoplasm and the cytoplasm. It involves the transcription and processing of pre-ribosomal RNAs, their proper folding and assembly with ribosomal proteins and the transport of the resulting pre-ribosomal particles to the cytoplasm where final maturation events occur. In addition to the protein and RNA constituents of the mature cytoplasmic ribosomes, this intricate process requires the intervention of numerous protein and small RNA trans-acting factors. These transiently interact with pre-ribosomal particles at various stages of their maturation. Most of the constituents of pre-ribosomal particles have probably now been identified and research in the field is starting to unravel the timing of their intervention and their precise mode of action. Moreover, quality control mechanisms are being discovered that monitor ribosome synthesis and degrade the RNA components of defective pre-ribosomal particles.","container-title":"Cellular and Molecular Life Sciences","DOI":"10.1007/s00018-008-8027-0","ISSN":"1420682X","issue":"15","note":"Henras2008c","page":"2334-2359","title":"The post-transcriptional steps of eukaryotic ribosome biogenesis","title-short":"Henras2008c","volume":"65","author":[{"family":"Henras","given":"A. K."},{"family":"Soudet","given":"J."},{"family":"Gérus","given":"M."},{"family":"Lebaron","given":"S."},{"family":"Caizergues-Ferrer","given":"M."},{"family":"Mougin","given":"A."},{"family":"Henry","given":"Y."}],"issued":{"date-parts":[["2008"]]}}},{"id":989,"uris":["http://zotero.org/users/6609021/items/SLJMFYQU"],"uri":["http://zotero.org/users/6609021/items/SLJMFYQU"],"itemData":{"id":989,"type":"article-journal","abstract":"The c-Myc oncoprotein regulates transcription of genes that are associated with cell growth, proliferation and apoptosis. c-Myc levels are modulated by ubiquitin/proteasome-mediated degradation. Proteasome inhibition leads to c-Myc accumulation within nucleoli, indicating that c-Myc might have a nucleolar function. Here we show that the proteins c-Myc and Max interact in nucleoli and are associated with ribosomal DNA. This association is increased upon activation of quiescent cells and is followed by recruitment of the Myc cofactor TRRAP, enhanced histone acetylation, recruitment of RNA polymerase I (Pol I), and activation of rDNA transcription. Using small interfering RNAs (siRNAs) against c-Myc and an inhibitor of Myc-Max interactions, we demonstrate that c-Myc is required for activating rDNA transcription in response to mitogenic signals. Furthermore, using the ligand-activated MycER (ER, oestrogen receptor) system, we show that c-Myc can activate Pol I transcription in the absence of Pol II transcription. These results suggest that c-Myc coordinates the activity of all three nuclear RNA polymerases, and thereby plays a key role in regulating ribosome biogenesis and cell growth.","container-title":"Nature Cell Biology","DOI":"10.1038/ncb1225","ISSN":"1465-7392","issue":"3","journalAbbreviation":"Nat. Cell Biol.","language":"eng","note":"arabiCMycAssociatesRibosomal2005","page":"303-310","source":"PubMed","title":"c-Myc associates with ribosomal DNA and activates RNA polymerase I transcription","volume":"7","author":[{"family":"Arabi","given":"Azadeh"},{"family":"Wu","given":"Siqin"},{"family":"Ridderstråle","given":"Karin"},{"family":"Bierhoff","given":"Holger"},{"family":"Shiue","given":"Chiounan"},{"family":"Fatyol","given":"Karoly"},{"family":"Fahlén","given":"Sara"},{"family":"Hydbring","given":"Per"},{"family":"Söderberg","given":"Ola"},{"family":"Grummt","given":"Ingrid"},{"family":"Larsson","given":"Lars-Gunnar"},{"family":"Wright","given":"Anthony P. H."}],"issued":{"date-parts":[["2005",3]]}}},{"id":988,"uris":["http://zotero.org/users/6609021/items/D7HNE8D4"],"uri":["http://zotero.org/users/6609021/items/D7HNE8D4"],"itemData":{"id":988,"type":"article-journal","abstract":"c-Myc coordinates cell growth and division through a transcriptional programme that involves both RNA polymerase (Pol) II- and Pol III-transcribed genes. Here, we demonstrate that human c-Myc also directly enhances Pol I transcription of ribosomal RNA (rRNA) genes. rRNA synthesis and accumulation occurs rapidly following activation of a conditional MYC-ER allele (coding for a Myc-oestrogen-receptor fusion protein), is resistant to inhibition of Pol II transcription and is markedly reduced by c-MYC RNA interference. Furthermore, by using combined immunofluorescence and rRNA-FISH, we have detected endogenous c-Myc in nucleoli at sites of active ribosomal DNA (rDNA) transcription. Our data also show that c-Myc binds to specific consensus elements located in human rDNA and associates with the Pol I-specific factor SL1. The presence of c-Myc at specific sites on rDNA coincides with the recruitment of SL1 to the rDNA promoter and with increased histone acetylation. We propose that stimulation of rRNA synthesis by c-Myc is a key pathway driving cell growth and tumorigenesis.","container-title":"Nature Cell Biology","DOI":"10.1038/ncb1224","ISSN":"1465-7392","issue":"3","journalAbbreviation":"Nat. Cell Biol.","language":"eng","note":"grandoriCMycBindsHuman2005","page":"311-318","source":"PubMed","title":"c-Myc binds to human ribosomal DNA and stimulates transcription of rRNA genes by RNA polymerase I","volume":"7","author":[{"family":"Grandori","given":"Carla"},{"family":"Gomez-Roman","given":"Natividad"},{"family":"Felton-Edkins","given":"Zoe A."},{"family":"Ngouenet","given":"Celine"},{"family":"Galloway","given":"Denise A."},{"family":"Eisenman","given":"Robert N."},{"family":"White","given":"Robert J."}],"issued":{"date-parts":[["2005",3]]}}},{"id":671,"uris":["http://zotero.org/users/6609021/items/TX6KWBVT"],"uri":["http://zotero.org/users/6609021/items/TX6KWBVT"],"itemData":{"id":671,"type":"article-journal","container-title":"Genes &amp; development","ISSN":"0890-9369","issue":"12b","note":"Karpen1988a","page":"1745-1763","title":"A Drosophila rRNA gene located in euchromatin is active in transcription and nucleolus formation.","title-short":"Karpen1988a","volume":"2","author":[{"family":"Karpen","given":"Gary H"},{"family":"Schaefer","given":"John E"},{"family":"Laird","given":"Charles D"}],"issued":{"date-parts":[["1988"]]}}}],"schema":"https://github.com/citation-style-language/schema/raw/master/csl-citation.json"} </w:instrText>
      </w:r>
      <w:r w:rsidR="00CB2DB2" w:rsidRPr="46A17E5E">
        <w:rPr>
          <w:rFonts w:ascii="Arial" w:eastAsia="Arial" w:hAnsi="Arial" w:cs="Arial"/>
          <w:sz w:val="22"/>
          <w:szCs w:val="22"/>
        </w:rPr>
        <w:fldChar w:fldCharType="separate"/>
      </w:r>
      <w:r w:rsidR="00835395" w:rsidRPr="00835395">
        <w:rPr>
          <w:rFonts w:ascii="Arial" w:eastAsia="Arial" w:hAnsi="Arial" w:cs="Arial"/>
          <w:sz w:val="22"/>
        </w:rPr>
        <w:t>[@arabiCMycAssociatesRibosomal2005; @grandoriCMycBindsHuman2005; @Henras2008c; @Karpen1988a]</w:t>
      </w:r>
      <w:r w:rsidR="00CB2DB2" w:rsidRPr="46A17E5E">
        <w:rPr>
          <w:rFonts w:ascii="Arial" w:eastAsia="Arial" w:hAnsi="Arial" w:cs="Arial"/>
          <w:sz w:val="22"/>
          <w:szCs w:val="22"/>
        </w:rPr>
        <w:fldChar w:fldCharType="end"/>
      </w:r>
      <w:r w:rsidR="224584A2" w:rsidRPr="46A17E5E">
        <w:rPr>
          <w:rFonts w:ascii="Arial" w:eastAsia="Arial" w:hAnsi="Arial" w:cs="Arial"/>
          <w:sz w:val="22"/>
          <w:szCs w:val="22"/>
        </w:rPr>
        <w:t xml:space="preserve">. </w:t>
      </w:r>
      <w:r w:rsidR="00D13913">
        <w:rPr>
          <w:rFonts w:ascii="Arial" w:eastAsia="Arial" w:hAnsi="Arial" w:cs="Arial"/>
          <w:sz w:val="22"/>
          <w:szCs w:val="22"/>
        </w:rPr>
        <w:t>To detect the subcellular localization of Aramis and Athos, w</w:t>
      </w:r>
      <w:r w:rsidR="224584A2" w:rsidRPr="46A17E5E">
        <w:rPr>
          <w:rFonts w:ascii="Arial" w:eastAsia="Arial" w:hAnsi="Arial" w:cs="Arial"/>
          <w:sz w:val="22"/>
          <w:szCs w:val="22"/>
        </w:rPr>
        <w:t>e used available</w:t>
      </w:r>
      <w:r w:rsidR="65A8C961" w:rsidRPr="46A17E5E">
        <w:rPr>
          <w:rFonts w:ascii="Arial" w:eastAsia="Arial" w:hAnsi="Arial" w:cs="Arial"/>
          <w:sz w:val="22"/>
          <w:szCs w:val="22"/>
        </w:rPr>
        <w:t xml:space="preserve"> </w:t>
      </w:r>
      <w:r w:rsidR="00D13913">
        <w:rPr>
          <w:rFonts w:ascii="Arial" w:eastAsia="Arial" w:hAnsi="Arial" w:cs="Arial"/>
          <w:sz w:val="22"/>
          <w:szCs w:val="22"/>
        </w:rPr>
        <w:t xml:space="preserve">lines that express </w:t>
      </w:r>
      <w:r w:rsidR="65A8C961" w:rsidRPr="46A17E5E">
        <w:rPr>
          <w:rFonts w:ascii="Arial" w:eastAsia="Arial" w:hAnsi="Arial" w:cs="Arial"/>
          <w:sz w:val="22"/>
          <w:szCs w:val="22"/>
        </w:rPr>
        <w:t>Aramis</w:t>
      </w:r>
      <w:r w:rsidR="00604D8A">
        <w:rPr>
          <w:rFonts w:ascii="Arial" w:eastAsia="Arial" w:hAnsi="Arial" w:cs="Arial"/>
          <w:sz w:val="22"/>
          <w:szCs w:val="22"/>
        </w:rPr>
        <w:t>::</w:t>
      </w:r>
      <w:r w:rsidR="00BC5A6B">
        <w:rPr>
          <w:rFonts w:ascii="Arial" w:eastAsia="Arial" w:hAnsi="Arial" w:cs="Arial"/>
          <w:sz w:val="22"/>
          <w:szCs w:val="22"/>
        </w:rPr>
        <w:t>GFP</w:t>
      </w:r>
      <w:r w:rsidR="00604D8A">
        <w:rPr>
          <w:rFonts w:ascii="Arial" w:eastAsia="Arial" w:hAnsi="Arial" w:cs="Arial"/>
          <w:sz w:val="22"/>
          <w:szCs w:val="22"/>
        </w:rPr>
        <w:t>::</w:t>
      </w:r>
      <w:r w:rsidR="00126CBA">
        <w:rPr>
          <w:rFonts w:ascii="Arial" w:eastAsia="Arial" w:hAnsi="Arial" w:cs="Arial"/>
          <w:sz w:val="22"/>
          <w:szCs w:val="22"/>
        </w:rPr>
        <w:t>FLAG</w:t>
      </w:r>
      <w:r w:rsidR="65A8C961" w:rsidRPr="46A17E5E">
        <w:rPr>
          <w:rFonts w:ascii="Arial" w:eastAsia="Arial" w:hAnsi="Arial" w:cs="Arial"/>
          <w:sz w:val="22"/>
          <w:szCs w:val="22"/>
        </w:rPr>
        <w:t xml:space="preserve"> </w:t>
      </w:r>
      <w:r w:rsidR="00D13913">
        <w:rPr>
          <w:rFonts w:ascii="Arial" w:eastAsia="Arial" w:hAnsi="Arial" w:cs="Arial"/>
          <w:sz w:val="22"/>
          <w:szCs w:val="22"/>
        </w:rPr>
        <w:t>or</w:t>
      </w:r>
      <w:r w:rsidR="65A8C961" w:rsidRPr="46A17E5E">
        <w:rPr>
          <w:rFonts w:ascii="Arial" w:eastAsia="Arial" w:hAnsi="Arial" w:cs="Arial"/>
          <w:sz w:val="22"/>
          <w:szCs w:val="22"/>
        </w:rPr>
        <w:t xml:space="preserve"> </w:t>
      </w:r>
      <w:r w:rsidR="65A8C961" w:rsidRPr="007E5BB1">
        <w:rPr>
          <w:rFonts w:ascii="Arial" w:eastAsia="Arial" w:hAnsi="Arial" w:cs="Arial"/>
          <w:sz w:val="22"/>
          <w:szCs w:val="22"/>
        </w:rPr>
        <w:t>Athos</w:t>
      </w:r>
      <w:r w:rsidR="00604D8A">
        <w:rPr>
          <w:rFonts w:ascii="Arial" w:eastAsia="Arial" w:hAnsi="Arial" w:cs="Arial"/>
          <w:sz w:val="22"/>
          <w:szCs w:val="22"/>
        </w:rPr>
        <w:t>::</w:t>
      </w:r>
      <w:r w:rsidR="224584A2" w:rsidRPr="00470FF8">
        <w:rPr>
          <w:rFonts w:ascii="Arial" w:eastAsia="Arial" w:hAnsi="Arial" w:cs="Arial"/>
          <w:sz w:val="22"/>
          <w:szCs w:val="22"/>
        </w:rPr>
        <w:t>GFP</w:t>
      </w:r>
      <w:r w:rsidR="00604D8A">
        <w:rPr>
          <w:rFonts w:ascii="Arial" w:eastAsia="Arial" w:hAnsi="Arial" w:cs="Arial"/>
          <w:sz w:val="22"/>
          <w:szCs w:val="22"/>
        </w:rPr>
        <w:t>::</w:t>
      </w:r>
      <w:r w:rsidR="00BC5A6B" w:rsidRPr="00470FF8">
        <w:rPr>
          <w:rFonts w:ascii="Arial" w:eastAsia="Arial" w:hAnsi="Arial" w:cs="Arial"/>
          <w:sz w:val="22"/>
          <w:szCs w:val="22"/>
        </w:rPr>
        <w:t>FLAG</w:t>
      </w:r>
      <w:r w:rsidR="224584A2" w:rsidRPr="46A17E5E">
        <w:rPr>
          <w:rFonts w:ascii="Arial" w:eastAsia="Arial" w:hAnsi="Arial" w:cs="Arial"/>
          <w:sz w:val="22"/>
          <w:szCs w:val="22"/>
        </w:rPr>
        <w:t xml:space="preserve"> </w:t>
      </w:r>
      <w:r w:rsidR="00D13913">
        <w:rPr>
          <w:rFonts w:ascii="Arial" w:eastAsia="Arial" w:hAnsi="Arial" w:cs="Arial"/>
          <w:sz w:val="22"/>
          <w:szCs w:val="22"/>
        </w:rPr>
        <w:t>fusion proteins</w:t>
      </w:r>
      <w:r w:rsidR="00436D1F">
        <w:rPr>
          <w:rFonts w:ascii="Arial" w:eastAsia="Arial" w:hAnsi="Arial" w:cs="Arial"/>
          <w:sz w:val="22"/>
          <w:szCs w:val="22"/>
        </w:rPr>
        <w:t xml:space="preserve"> under endogenous control</w:t>
      </w:r>
      <w:r w:rsidR="00D13913">
        <w:rPr>
          <w:rFonts w:ascii="Arial" w:eastAsia="Arial" w:hAnsi="Arial" w:cs="Arial"/>
          <w:sz w:val="22"/>
          <w:szCs w:val="22"/>
        </w:rPr>
        <w:t xml:space="preserve">. For </w:t>
      </w:r>
      <w:proofErr w:type="spellStart"/>
      <w:r w:rsidR="00D13913">
        <w:rPr>
          <w:rFonts w:ascii="Arial" w:eastAsia="Arial" w:hAnsi="Arial" w:cs="Arial"/>
          <w:sz w:val="22"/>
          <w:szCs w:val="22"/>
        </w:rPr>
        <w:t>Porthos</w:t>
      </w:r>
      <w:proofErr w:type="spellEnd"/>
      <w:r w:rsidR="00D13913">
        <w:rPr>
          <w:rFonts w:ascii="Arial" w:eastAsia="Arial" w:hAnsi="Arial" w:cs="Arial"/>
          <w:sz w:val="22"/>
          <w:szCs w:val="22"/>
        </w:rPr>
        <w:t xml:space="preserve">, we </w:t>
      </w:r>
      <w:r w:rsidR="00DC18E4">
        <w:rPr>
          <w:rFonts w:ascii="Arial" w:eastAsia="Arial" w:hAnsi="Arial" w:cs="Arial"/>
          <w:sz w:val="22"/>
          <w:szCs w:val="22"/>
        </w:rPr>
        <w:t>expressed</w:t>
      </w:r>
      <w:r w:rsidR="224584A2" w:rsidRPr="46A17E5E">
        <w:rPr>
          <w:rFonts w:ascii="Arial" w:eastAsia="Arial" w:hAnsi="Arial" w:cs="Arial"/>
          <w:sz w:val="22"/>
          <w:szCs w:val="22"/>
        </w:rPr>
        <w:t xml:space="preserve"> </w:t>
      </w:r>
      <w:r w:rsidR="00DC18E4">
        <w:rPr>
          <w:rFonts w:ascii="Arial" w:eastAsia="Arial" w:hAnsi="Arial" w:cs="Arial"/>
          <w:sz w:val="22"/>
          <w:szCs w:val="22"/>
        </w:rPr>
        <w:t xml:space="preserve">a </w:t>
      </w:r>
      <w:proofErr w:type="spellStart"/>
      <w:r w:rsidR="00DC18E4" w:rsidRPr="008E64C3">
        <w:rPr>
          <w:rFonts w:ascii="Arial" w:eastAsia="Arial" w:hAnsi="Arial" w:cs="Arial"/>
          <w:sz w:val="22"/>
          <w:szCs w:val="22"/>
        </w:rPr>
        <w:t>Porthos</w:t>
      </w:r>
      <w:proofErr w:type="spellEnd"/>
      <w:r w:rsidR="00604D8A" w:rsidRPr="008E64C3">
        <w:rPr>
          <w:rFonts w:ascii="Arial" w:eastAsia="Arial" w:hAnsi="Arial" w:cs="Arial"/>
          <w:sz w:val="22"/>
          <w:szCs w:val="22"/>
        </w:rPr>
        <w:t>::</w:t>
      </w:r>
      <w:r w:rsidR="00126CBA" w:rsidRPr="008E64C3">
        <w:rPr>
          <w:rFonts w:ascii="Arial" w:eastAsia="Arial" w:hAnsi="Arial" w:cs="Arial"/>
          <w:sz w:val="22"/>
          <w:szCs w:val="22"/>
        </w:rPr>
        <w:t>FLAG</w:t>
      </w:r>
      <w:r w:rsidR="00604D8A" w:rsidRPr="008E64C3">
        <w:rPr>
          <w:rFonts w:ascii="Arial" w:eastAsia="Arial" w:hAnsi="Arial" w:cs="Arial"/>
          <w:sz w:val="22"/>
          <w:szCs w:val="22"/>
        </w:rPr>
        <w:t>::</w:t>
      </w:r>
      <w:r w:rsidR="00DC18E4" w:rsidRPr="008E64C3">
        <w:rPr>
          <w:rFonts w:ascii="Arial" w:eastAsia="Arial" w:hAnsi="Arial" w:cs="Arial"/>
          <w:sz w:val="22"/>
          <w:szCs w:val="22"/>
        </w:rPr>
        <w:t>HA</w:t>
      </w:r>
      <w:r w:rsidR="00DC18E4" w:rsidRPr="00F706C1">
        <w:rPr>
          <w:rFonts w:ascii="Arial" w:eastAsia="Arial" w:hAnsi="Arial" w:cs="Arial"/>
          <w:sz w:val="22"/>
          <w:szCs w:val="22"/>
        </w:rPr>
        <w:t xml:space="preserve"> </w:t>
      </w:r>
      <w:r w:rsidR="00DC18E4">
        <w:rPr>
          <w:rFonts w:ascii="Arial" w:eastAsia="Arial" w:hAnsi="Arial" w:cs="Arial"/>
          <w:sz w:val="22"/>
          <w:szCs w:val="22"/>
        </w:rPr>
        <w:t xml:space="preserve">fusion </w:t>
      </w:r>
      <w:r w:rsidR="00436D1F">
        <w:rPr>
          <w:rFonts w:ascii="Arial" w:eastAsia="Arial" w:hAnsi="Arial" w:cs="Arial"/>
          <w:sz w:val="22"/>
          <w:szCs w:val="22"/>
        </w:rPr>
        <w:t xml:space="preserve">under the control of </w:t>
      </w:r>
      <w:proofErr w:type="spellStart"/>
      <w:r w:rsidR="00436D1F">
        <w:rPr>
          <w:rFonts w:ascii="Arial" w:eastAsia="Arial" w:hAnsi="Arial" w:cs="Arial"/>
          <w:sz w:val="22"/>
          <w:szCs w:val="22"/>
        </w:rPr>
        <w:t>UASt</w:t>
      </w:r>
      <w:proofErr w:type="spellEnd"/>
      <w:r w:rsidR="00436D1F">
        <w:rPr>
          <w:rFonts w:ascii="Arial" w:eastAsia="Arial" w:hAnsi="Arial" w:cs="Arial"/>
          <w:sz w:val="22"/>
          <w:szCs w:val="22"/>
        </w:rPr>
        <w:t xml:space="preserve"> promoter </w:t>
      </w:r>
      <w:r w:rsidR="00DC18E4">
        <w:rPr>
          <w:rFonts w:ascii="Arial" w:eastAsia="Arial" w:hAnsi="Arial" w:cs="Arial"/>
          <w:sz w:val="22"/>
          <w:szCs w:val="22"/>
        </w:rPr>
        <w:t>in the germline using a</w:t>
      </w:r>
      <w:r w:rsidR="00AF5CF0">
        <w:rPr>
          <w:rFonts w:ascii="Arial" w:eastAsia="Arial" w:hAnsi="Arial" w:cs="Arial"/>
          <w:sz w:val="22"/>
          <w:szCs w:val="22"/>
        </w:rPr>
        <w:t xml:space="preserve"> previously described</w:t>
      </w:r>
      <w:r w:rsidR="00DC18E4">
        <w:rPr>
          <w:rFonts w:ascii="Arial" w:eastAsia="Arial" w:hAnsi="Arial" w:cs="Arial"/>
          <w:sz w:val="22"/>
          <w:szCs w:val="22"/>
        </w:rPr>
        <w:t xml:space="preserve"> approach</w:t>
      </w:r>
      <w:r w:rsidR="00AF5CF0">
        <w:rPr>
          <w:rFonts w:ascii="Arial" w:eastAsia="Arial" w:hAnsi="Arial" w:cs="Arial"/>
          <w:sz w:val="22"/>
          <w:szCs w:val="22"/>
        </w:rPr>
        <w:t xml:space="preserve"> </w:t>
      </w:r>
      <w:r w:rsidR="00AF5CF0">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Td64AStg","properties":{"formattedCitation":"[@delucaEfficientExpressionGenes2018]","plainCitation":"[@delucaEfficientExpressionGenes2018]","noteIndex":0},"citationItems":[{"id":824,"uris":["http://zotero.org/users/6609021/items/HXCNXA2Z"],"uri":["http://zotero.org/users/6609021/items/HXCNXA2Z"],"itemData":{"id":824,"type":"article-journal","container-title":"Genetics","DOI":"10.1534/genetics.118.300874","ISSN":"0016-6731, 1943-2631","issue":"2","journalAbbreviation":"Genetics","language":"en","note":"delucaEfficientExpressionGenes2018","page":"381-387","source":"DOI.org (Crossref)","title":"Efficient Expression of Genes in the &lt;i&gt;Drosophila&lt;/i&gt; Germline Using a UAS Promoter Free of Interference by Hsp70 piRNAs","volume":"209","author":[{"family":"DeLuca","given":"Steven Z."},{"family":"Spradling","given":"Allan C."}],"issued":{"date-parts":[["2018",6]]}}}],"schema":"https://github.com/citation-style-language/schema/raw/master/csl-citation.json"} </w:instrText>
      </w:r>
      <w:r w:rsidR="00AF5CF0">
        <w:rPr>
          <w:rFonts w:ascii="Arial" w:eastAsia="Arial" w:hAnsi="Arial" w:cs="Arial"/>
          <w:sz w:val="22"/>
          <w:szCs w:val="22"/>
        </w:rPr>
        <w:fldChar w:fldCharType="separate"/>
      </w:r>
      <w:r w:rsidR="006D0695" w:rsidRPr="006D0695">
        <w:rPr>
          <w:rFonts w:ascii="Arial" w:eastAsia="Arial" w:hAnsi="Arial" w:cs="Arial"/>
          <w:sz w:val="22"/>
        </w:rPr>
        <w:t>[@delucaEfficientExpressionGenes2018]</w:t>
      </w:r>
      <w:r w:rsidR="00AF5CF0">
        <w:rPr>
          <w:rFonts w:ascii="Arial" w:eastAsia="Arial" w:hAnsi="Arial" w:cs="Arial"/>
          <w:sz w:val="22"/>
          <w:szCs w:val="22"/>
        </w:rPr>
        <w:fldChar w:fldCharType="end"/>
      </w:r>
      <w:r w:rsidR="00AF5CF0">
        <w:rPr>
          <w:rFonts w:ascii="Arial" w:eastAsia="Arial" w:hAnsi="Arial" w:cs="Arial"/>
          <w:sz w:val="22"/>
          <w:szCs w:val="22"/>
        </w:rPr>
        <w:t>.</w:t>
      </w:r>
      <w:r w:rsidR="224584A2" w:rsidRPr="46A17E5E">
        <w:rPr>
          <w:rFonts w:ascii="Arial" w:eastAsia="Arial" w:hAnsi="Arial" w:cs="Arial"/>
          <w:sz w:val="22"/>
          <w:szCs w:val="22"/>
        </w:rPr>
        <w:t xml:space="preserve"> We found </w:t>
      </w:r>
      <w:r w:rsidR="05237574" w:rsidRPr="46A17E5E">
        <w:rPr>
          <w:rFonts w:ascii="Arial" w:eastAsia="Arial" w:hAnsi="Arial" w:cs="Arial"/>
          <w:sz w:val="22"/>
          <w:szCs w:val="22"/>
        </w:rPr>
        <w:t>that in the germline</w:t>
      </w:r>
      <w:r w:rsidR="008A4719">
        <w:rPr>
          <w:rFonts w:ascii="Arial" w:eastAsia="Arial" w:hAnsi="Arial" w:cs="Arial"/>
          <w:sz w:val="22"/>
          <w:szCs w:val="22"/>
        </w:rPr>
        <w:t>,</w:t>
      </w:r>
      <w:r w:rsidR="05237574" w:rsidRPr="46A17E5E">
        <w:rPr>
          <w:rFonts w:ascii="Arial" w:eastAsia="Arial" w:hAnsi="Arial" w:cs="Arial"/>
          <w:sz w:val="22"/>
          <w:szCs w:val="22"/>
        </w:rPr>
        <w:t xml:space="preserve"> Aramis</w:t>
      </w:r>
      <w:r w:rsidR="00B0663B">
        <w:rPr>
          <w:rFonts w:ascii="Arial" w:eastAsia="Arial" w:hAnsi="Arial" w:cs="Arial"/>
          <w:sz w:val="22"/>
          <w:szCs w:val="22"/>
        </w:rPr>
        <w:t>,</w:t>
      </w:r>
      <w:r w:rsidR="224584A2" w:rsidRPr="46A17E5E">
        <w:rPr>
          <w:rFonts w:ascii="Arial" w:eastAsia="Arial" w:hAnsi="Arial" w:cs="Arial"/>
          <w:sz w:val="22"/>
          <w:szCs w:val="22"/>
        </w:rPr>
        <w:t xml:space="preserve"> </w:t>
      </w:r>
      <w:r w:rsidR="05237574" w:rsidRPr="46A17E5E">
        <w:rPr>
          <w:rFonts w:ascii="Arial" w:eastAsia="Arial" w:hAnsi="Arial" w:cs="Arial"/>
          <w:sz w:val="22"/>
          <w:szCs w:val="22"/>
        </w:rPr>
        <w:t>Athos</w:t>
      </w:r>
      <w:r w:rsidR="00B0663B">
        <w:rPr>
          <w:rFonts w:ascii="Arial" w:eastAsia="Arial" w:hAnsi="Arial" w:cs="Arial"/>
          <w:sz w:val="22"/>
          <w:szCs w:val="22"/>
        </w:rPr>
        <w:t xml:space="preserve"> and </w:t>
      </w:r>
      <w:proofErr w:type="spellStart"/>
      <w:r w:rsidR="00B0663B">
        <w:rPr>
          <w:rFonts w:ascii="Arial" w:eastAsia="Arial" w:hAnsi="Arial" w:cs="Arial"/>
          <w:sz w:val="22"/>
          <w:szCs w:val="22"/>
        </w:rPr>
        <w:t>Porthos</w:t>
      </w:r>
      <w:proofErr w:type="spellEnd"/>
      <w:r w:rsidR="224584A2" w:rsidRPr="46A17E5E">
        <w:rPr>
          <w:rFonts w:ascii="Arial" w:eastAsia="Arial" w:hAnsi="Arial" w:cs="Arial"/>
          <w:sz w:val="22"/>
          <w:szCs w:val="22"/>
        </w:rPr>
        <w:t xml:space="preserve"> colocalize</w:t>
      </w:r>
      <w:r w:rsidR="00DC18E4">
        <w:rPr>
          <w:rFonts w:ascii="Arial" w:eastAsia="Arial" w:hAnsi="Arial" w:cs="Arial"/>
          <w:sz w:val="22"/>
          <w:szCs w:val="22"/>
        </w:rPr>
        <w:t>d</w:t>
      </w:r>
      <w:r w:rsidR="224584A2" w:rsidRPr="46A17E5E">
        <w:rPr>
          <w:rFonts w:ascii="Arial" w:eastAsia="Arial" w:hAnsi="Arial" w:cs="Arial"/>
          <w:sz w:val="22"/>
          <w:szCs w:val="22"/>
        </w:rPr>
        <w:t xml:space="preserve"> </w:t>
      </w:r>
      <w:r w:rsidR="093B3A06" w:rsidRPr="46A17E5E">
        <w:rPr>
          <w:rFonts w:ascii="Arial" w:eastAsia="Arial" w:hAnsi="Arial" w:cs="Arial"/>
          <w:sz w:val="22"/>
          <w:szCs w:val="22"/>
        </w:rPr>
        <w:t>with</w:t>
      </w:r>
      <w:r w:rsidR="224584A2" w:rsidRPr="46A17E5E">
        <w:rPr>
          <w:rFonts w:ascii="Arial" w:eastAsia="Arial" w:hAnsi="Arial" w:cs="Arial"/>
          <w:sz w:val="22"/>
          <w:szCs w:val="22"/>
        </w:rPr>
        <w:t xml:space="preserve"> Fibrillarin</w:t>
      </w:r>
      <w:r w:rsidR="00DC18E4">
        <w:rPr>
          <w:rFonts w:ascii="Arial" w:eastAsia="Arial" w:hAnsi="Arial" w:cs="Arial"/>
          <w:sz w:val="22"/>
          <w:szCs w:val="22"/>
        </w:rPr>
        <w:t>,</w:t>
      </w:r>
      <w:r w:rsidR="65A8C961" w:rsidRPr="46A17E5E">
        <w:rPr>
          <w:rFonts w:ascii="Arial" w:eastAsia="Arial" w:hAnsi="Arial" w:cs="Arial"/>
          <w:sz w:val="22"/>
          <w:szCs w:val="22"/>
        </w:rPr>
        <w:t xml:space="preserve"> which marks the nucleolus</w:t>
      </w:r>
      <w:r w:rsidR="008D02AF">
        <w:rPr>
          <w:rFonts w:ascii="Arial" w:eastAsia="Arial" w:hAnsi="Arial" w:cs="Arial"/>
          <w:sz w:val="22"/>
          <w:szCs w:val="22"/>
        </w:rPr>
        <w:t>, the site of rRNA synthesis</w:t>
      </w:r>
      <w:r w:rsidR="224584A2" w:rsidRPr="46A17E5E">
        <w:rPr>
          <w:rFonts w:ascii="Arial" w:eastAsia="Arial" w:hAnsi="Arial" w:cs="Arial"/>
          <w:sz w:val="22"/>
          <w:szCs w:val="22"/>
        </w:rPr>
        <w:t xml:space="preserve"> (</w:t>
      </w:r>
      <w:r w:rsidR="224584A2" w:rsidRPr="46A17E5E">
        <w:rPr>
          <w:rFonts w:ascii="Arial" w:eastAsia="Arial" w:hAnsi="Arial" w:cs="Arial"/>
          <w:b/>
          <w:bCs/>
          <w:sz w:val="22"/>
          <w:szCs w:val="22"/>
        </w:rPr>
        <w:t>Figure 2A-</w:t>
      </w:r>
      <w:r w:rsidR="43D1E02F" w:rsidRPr="46A17E5E">
        <w:rPr>
          <w:rFonts w:ascii="Arial" w:eastAsia="Arial" w:hAnsi="Arial" w:cs="Arial"/>
          <w:b/>
          <w:bCs/>
          <w:sz w:val="22"/>
          <w:szCs w:val="22"/>
        </w:rPr>
        <w:t>C</w:t>
      </w:r>
      <w:r w:rsidR="00B0663B">
        <w:rPr>
          <w:rFonts w:ascii="Arial" w:eastAsia="Arial" w:hAnsi="Arial" w:cs="Arial"/>
          <w:b/>
          <w:bCs/>
          <w:sz w:val="22"/>
          <w:szCs w:val="22"/>
        </w:rPr>
        <w:t>’’’</w:t>
      </w:r>
      <w:r w:rsidR="224584A2" w:rsidRPr="46A17E5E">
        <w:rPr>
          <w:rFonts w:ascii="Arial" w:eastAsia="Arial" w:hAnsi="Arial" w:cs="Arial"/>
          <w:sz w:val="22"/>
          <w:szCs w:val="22"/>
        </w:rPr>
        <w:t>)</w:t>
      </w:r>
      <w:r w:rsidR="14569679" w:rsidRPr="46A17E5E">
        <w:rPr>
          <w:rFonts w:ascii="Arial" w:eastAsia="Arial" w:hAnsi="Arial" w:cs="Arial"/>
          <w:sz w:val="22"/>
          <w:szCs w:val="22"/>
        </w:rPr>
        <w:t xml:space="preserve"> </w:t>
      </w:r>
      <w:r w:rsidR="00CB2DB2" w:rsidRPr="46A17E5E">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PoBgHV1K","properties":{"formattedCitation":"[@ochsFibrillarinNewProtein1985]","plainCitation":"[@ochsFibrillarinNewProtein1985]","noteIndex":0},"citationItems":[{"id":1078,"uris":["http://zotero.org/users/6609021/items/MQ9JRGI9"],"uri":["http://zotero.org/users/6609021/items/MQ9JRGI9"],"itemData":{"id":1078,"type":"article-journal","abstract":"Autoimmune serum from a patient with scleroderma was shown by indirect immunofluorescence to label nucleoli in a variety of cells tested including: rat kangaroo PtK2, Xenopus A6, 3T3, HeLa, and human peripheral blood lymphocytes. Immunoblot analysis of nucleolar proteins with the scleroderma antibody resulted in the labeling of a single protein band of 34 kD molecular weight with a pI of 8.5. Electron microscopic immunocytochemistry demonstrated that the protein recognized by the scleroderma antiserum was localized exclusively in the fibrillar region of the nucleolus which included both dense fibrillar and fibrillar center regions. Therefore, we have named this protein “fibrillarin”. Fibrillarin was found on putative chromosomal nucleolar organizer regions (NORs) in metaphase and anaphase, and during telophase fibrillarin was found to be an early marker for the site of formation of the newly forming nucleolus. Double label indirect immunofluorescence and immunoelectron microscopy on normal, actinomycin D-segregated, and DRB-treated nucleoli showed that fibrillarin and nucleolar protein B23 were predominantly localized to the fibrillar and granular regions of the nucleolus, respectively. RNase A and DNase I digestion of cells in situ demonstrated that fibrillarin was partially removed by RNase and completely removed by DNase. These results suggest that fibrillarin is a widely occurring basic nonhistone nucleolar protein whose location and nuclease sensitivity may indicate some structural and/or functional role in the rDNA-containing dense fibrillar and fibrillar center regions of the nucleolus.","container-title":"Biology of the Cell","DOI":"10.1111/j.1768-322X.1985.tb00387.x","ISSN":"1768-322X","issue":"2","language":"en","note":"ochsFibrillarinNewProtein1985","page":"123-133","source":"Wiley Online Library","title":"Fibrillarin: a new protein of the nucleolus identified by autoimmune sera","title-short":"Fibrillarin","volume":"54","author":[{"family":"Ochs","given":"R. L."},{"family":"Lischwe","given":"M. A."},{"family":"Spohn","given":"W. H."},{"family":"Busch","given":"H."}],"issued":{"date-parts":[["1985"]]}}}],"schema":"https://github.com/citation-style-language/schema/raw/master/csl-citation.json"} </w:instrText>
      </w:r>
      <w:r w:rsidR="00CB2DB2" w:rsidRPr="46A17E5E">
        <w:rPr>
          <w:rFonts w:ascii="Arial" w:eastAsia="Arial" w:hAnsi="Arial" w:cs="Arial"/>
          <w:sz w:val="22"/>
          <w:szCs w:val="22"/>
        </w:rPr>
        <w:fldChar w:fldCharType="separate"/>
      </w:r>
      <w:r w:rsidR="006D0695" w:rsidRPr="006D0695">
        <w:rPr>
          <w:rFonts w:ascii="Arial" w:eastAsia="Arial" w:hAnsi="Arial" w:cs="Arial"/>
          <w:sz w:val="22"/>
        </w:rPr>
        <w:t>[@ochsFibrillarinNewProtein1985]</w:t>
      </w:r>
      <w:r w:rsidR="00CB2DB2" w:rsidRPr="46A17E5E">
        <w:rPr>
          <w:rFonts w:ascii="Arial" w:eastAsia="Arial" w:hAnsi="Arial" w:cs="Arial"/>
          <w:sz w:val="22"/>
          <w:szCs w:val="22"/>
        </w:rPr>
        <w:fldChar w:fldCharType="end"/>
      </w:r>
      <w:r w:rsidR="224584A2" w:rsidRPr="46A17E5E">
        <w:rPr>
          <w:rFonts w:ascii="Arial" w:eastAsia="Arial" w:hAnsi="Arial" w:cs="Arial"/>
          <w:sz w:val="22"/>
          <w:szCs w:val="22"/>
        </w:rPr>
        <w:t>.</w:t>
      </w:r>
      <w:r w:rsidR="05237574" w:rsidRPr="46A17E5E">
        <w:rPr>
          <w:rFonts w:ascii="Arial" w:eastAsia="Arial" w:hAnsi="Arial" w:cs="Arial"/>
          <w:sz w:val="22"/>
          <w:szCs w:val="22"/>
        </w:rPr>
        <w:t xml:space="preserve"> Aramis</w:t>
      </w:r>
      <w:r w:rsidR="224584A2" w:rsidRPr="46A17E5E">
        <w:rPr>
          <w:rFonts w:ascii="Arial" w:eastAsia="Arial" w:hAnsi="Arial" w:cs="Arial"/>
          <w:sz w:val="22"/>
          <w:szCs w:val="22"/>
        </w:rPr>
        <w:t xml:space="preserve"> </w:t>
      </w:r>
      <w:r w:rsidR="00DB6536">
        <w:rPr>
          <w:rFonts w:ascii="Arial" w:eastAsia="Arial" w:hAnsi="Arial" w:cs="Arial"/>
          <w:sz w:val="22"/>
          <w:szCs w:val="22"/>
        </w:rPr>
        <w:t xml:space="preserve">was </w:t>
      </w:r>
      <w:r w:rsidR="05237574" w:rsidRPr="46A17E5E">
        <w:rPr>
          <w:rFonts w:ascii="Arial" w:eastAsia="Arial" w:hAnsi="Arial" w:cs="Arial"/>
          <w:sz w:val="22"/>
          <w:szCs w:val="22"/>
        </w:rPr>
        <w:t xml:space="preserve">also </w:t>
      </w:r>
      <w:r w:rsidR="00DB6536">
        <w:rPr>
          <w:rFonts w:ascii="Arial" w:eastAsia="Arial" w:hAnsi="Arial" w:cs="Arial"/>
          <w:sz w:val="22"/>
          <w:szCs w:val="22"/>
        </w:rPr>
        <w:t xml:space="preserve">in </w:t>
      </w:r>
      <w:r w:rsidR="05237574" w:rsidRPr="46A17E5E">
        <w:rPr>
          <w:rFonts w:ascii="Arial" w:eastAsia="Arial" w:hAnsi="Arial" w:cs="Arial"/>
          <w:sz w:val="22"/>
          <w:szCs w:val="22"/>
        </w:rPr>
        <w:t xml:space="preserve">the cytoplasm </w:t>
      </w:r>
      <w:r w:rsidR="00DB6536">
        <w:rPr>
          <w:rFonts w:ascii="Arial" w:eastAsia="Arial" w:hAnsi="Arial" w:cs="Arial"/>
          <w:sz w:val="22"/>
          <w:szCs w:val="22"/>
        </w:rPr>
        <w:t>of</w:t>
      </w:r>
      <w:r w:rsidR="05237574" w:rsidRPr="46A17E5E">
        <w:rPr>
          <w:rFonts w:ascii="Arial" w:eastAsia="Arial" w:hAnsi="Arial" w:cs="Arial"/>
          <w:sz w:val="22"/>
          <w:szCs w:val="22"/>
        </w:rPr>
        <w:t xml:space="preserve"> the germline and somatic cells of the gonad. </w:t>
      </w:r>
      <w:r w:rsidR="009A1CE6">
        <w:rPr>
          <w:rFonts w:ascii="Arial" w:eastAsia="Arial" w:hAnsi="Arial" w:cs="Arial"/>
          <w:sz w:val="22"/>
          <w:szCs w:val="22"/>
        </w:rPr>
        <w:t>To determine if</w:t>
      </w:r>
      <w:r w:rsidR="224584A2" w:rsidRPr="46A17E5E">
        <w:rPr>
          <w:rFonts w:ascii="Arial" w:eastAsia="Arial" w:hAnsi="Arial" w:cs="Arial"/>
          <w:sz w:val="22"/>
          <w:szCs w:val="22"/>
        </w:rPr>
        <w:t xml:space="preserve"> Aramis, Athos, and </w:t>
      </w:r>
      <w:proofErr w:type="spellStart"/>
      <w:r w:rsidR="224584A2" w:rsidRPr="46A17E5E">
        <w:rPr>
          <w:rFonts w:ascii="Arial" w:eastAsia="Arial" w:hAnsi="Arial" w:cs="Arial"/>
          <w:sz w:val="22"/>
          <w:szCs w:val="22"/>
        </w:rPr>
        <w:t>Porthos</w:t>
      </w:r>
      <w:proofErr w:type="spellEnd"/>
      <w:r w:rsidR="009A1CE6">
        <w:rPr>
          <w:rFonts w:ascii="Arial" w:eastAsia="Arial" w:hAnsi="Arial" w:cs="Arial"/>
          <w:sz w:val="22"/>
          <w:szCs w:val="22"/>
        </w:rPr>
        <w:t xml:space="preserve"> directly interact with rRNA,</w:t>
      </w:r>
      <w:r w:rsidR="224584A2" w:rsidRPr="46A17E5E">
        <w:rPr>
          <w:rFonts w:ascii="Arial" w:eastAsia="Arial" w:hAnsi="Arial" w:cs="Arial"/>
          <w:sz w:val="22"/>
          <w:szCs w:val="22"/>
        </w:rPr>
        <w:t xml:space="preserve"> we performed immunoprecipitation</w:t>
      </w:r>
      <w:r w:rsidR="00990F24">
        <w:rPr>
          <w:rFonts w:ascii="Arial" w:eastAsia="Arial" w:hAnsi="Arial" w:cs="Arial"/>
          <w:sz w:val="22"/>
          <w:szCs w:val="22"/>
        </w:rPr>
        <w:t xml:space="preserve"> (IP)</w:t>
      </w:r>
      <w:r w:rsidR="00A22290">
        <w:rPr>
          <w:rFonts w:ascii="Arial" w:eastAsia="Arial" w:hAnsi="Arial" w:cs="Arial"/>
          <w:sz w:val="22"/>
          <w:szCs w:val="22"/>
        </w:rPr>
        <w:t xml:space="preserve"> </w:t>
      </w:r>
      <w:r w:rsidR="009A1CE6">
        <w:rPr>
          <w:rFonts w:ascii="Arial" w:eastAsia="Arial" w:hAnsi="Arial" w:cs="Arial"/>
          <w:sz w:val="22"/>
          <w:szCs w:val="22"/>
        </w:rPr>
        <w:t>followed by RNA-seq</w:t>
      </w:r>
      <w:r w:rsidR="224584A2" w:rsidRPr="46A17E5E">
        <w:rPr>
          <w:rFonts w:ascii="Arial" w:eastAsia="Arial" w:hAnsi="Arial" w:cs="Arial"/>
          <w:sz w:val="22"/>
          <w:szCs w:val="22"/>
        </w:rPr>
        <w:t xml:space="preserve">. We found that </w:t>
      </w:r>
      <w:r w:rsidR="00990F24">
        <w:rPr>
          <w:rFonts w:ascii="Arial" w:eastAsia="Arial" w:hAnsi="Arial" w:cs="Arial"/>
          <w:sz w:val="22"/>
          <w:szCs w:val="22"/>
        </w:rPr>
        <w:t xml:space="preserve">rRNA </w:t>
      </w:r>
      <w:r w:rsidR="00DC18E4">
        <w:rPr>
          <w:rFonts w:ascii="Arial" w:eastAsia="Arial" w:hAnsi="Arial" w:cs="Arial"/>
          <w:sz w:val="22"/>
          <w:szCs w:val="22"/>
        </w:rPr>
        <w:t>immunopurified with</w:t>
      </w:r>
      <w:r w:rsidR="00990F24">
        <w:rPr>
          <w:rFonts w:ascii="Arial" w:eastAsia="Arial" w:hAnsi="Arial" w:cs="Arial"/>
          <w:sz w:val="22"/>
          <w:szCs w:val="22"/>
        </w:rPr>
        <w:t xml:space="preserve"> </w:t>
      </w:r>
      <w:r w:rsidR="224584A2" w:rsidRPr="46A17E5E">
        <w:rPr>
          <w:rFonts w:ascii="Arial" w:eastAsia="Arial" w:hAnsi="Arial" w:cs="Arial"/>
          <w:sz w:val="22"/>
          <w:szCs w:val="22"/>
        </w:rPr>
        <w:t xml:space="preserve">Aramis, </w:t>
      </w:r>
      <w:r w:rsidR="224584A2" w:rsidRPr="00B2262E">
        <w:rPr>
          <w:rFonts w:ascii="Arial" w:eastAsia="Arial" w:hAnsi="Arial" w:cs="Arial"/>
          <w:sz w:val="22"/>
          <w:szCs w:val="22"/>
        </w:rPr>
        <w:t>Athos</w:t>
      </w:r>
      <w:r w:rsidR="224584A2" w:rsidRPr="46A17E5E">
        <w:rPr>
          <w:rFonts w:ascii="Arial" w:eastAsia="Arial" w:hAnsi="Arial" w:cs="Arial"/>
          <w:sz w:val="22"/>
          <w:szCs w:val="22"/>
        </w:rPr>
        <w:t xml:space="preserve">, </w:t>
      </w:r>
      <w:r w:rsidR="224584A2" w:rsidRPr="00E60F12">
        <w:rPr>
          <w:rFonts w:ascii="Arial" w:eastAsia="Arial" w:hAnsi="Arial" w:cs="Arial"/>
          <w:sz w:val="22"/>
          <w:szCs w:val="22"/>
        </w:rPr>
        <w:t xml:space="preserve">and </w:t>
      </w:r>
      <w:proofErr w:type="spellStart"/>
      <w:r w:rsidR="224584A2" w:rsidRPr="00E60F12">
        <w:rPr>
          <w:rFonts w:ascii="Arial" w:eastAsia="Arial" w:hAnsi="Arial" w:cs="Arial"/>
          <w:sz w:val="22"/>
          <w:szCs w:val="22"/>
        </w:rPr>
        <w:t>Porthos</w:t>
      </w:r>
      <w:proofErr w:type="spellEnd"/>
      <w:r w:rsidR="224584A2" w:rsidRPr="46A17E5E">
        <w:rPr>
          <w:rFonts w:ascii="Arial" w:eastAsia="Arial" w:hAnsi="Arial" w:cs="Arial"/>
          <w:sz w:val="22"/>
          <w:szCs w:val="22"/>
        </w:rPr>
        <w:t xml:space="preserve"> </w:t>
      </w:r>
      <w:r w:rsidR="2D71B637" w:rsidRPr="46A17E5E">
        <w:rPr>
          <w:rFonts w:ascii="Arial" w:eastAsia="Arial" w:hAnsi="Arial" w:cs="Arial"/>
          <w:b/>
          <w:bCs/>
          <w:sz w:val="22"/>
          <w:szCs w:val="22"/>
        </w:rPr>
        <w:t>(Figure 2D-D'’</w:t>
      </w:r>
      <w:r w:rsidR="69CDF8D0" w:rsidRPr="46A17E5E">
        <w:rPr>
          <w:rFonts w:ascii="Arial" w:eastAsia="Arial" w:hAnsi="Arial" w:cs="Arial"/>
          <w:b/>
          <w:bCs/>
          <w:sz w:val="22"/>
          <w:szCs w:val="22"/>
        </w:rPr>
        <w:t xml:space="preserve">, </w:t>
      </w:r>
      <w:r w:rsidR="69CDF8D0" w:rsidRPr="003B7113">
        <w:rPr>
          <w:rFonts w:ascii="Arial" w:eastAsia="Arial" w:hAnsi="Arial" w:cs="Arial"/>
          <w:b/>
          <w:bCs/>
          <w:sz w:val="22"/>
          <w:szCs w:val="22"/>
        </w:rPr>
        <w:t>Figure S2</w:t>
      </w:r>
      <w:r w:rsidR="009C5F00" w:rsidRPr="00533FA1">
        <w:rPr>
          <w:rFonts w:ascii="Arial" w:eastAsia="Arial" w:hAnsi="Arial" w:cs="Arial"/>
          <w:b/>
          <w:bCs/>
          <w:sz w:val="22"/>
          <w:szCs w:val="22"/>
        </w:rPr>
        <w:t>A</w:t>
      </w:r>
      <w:r w:rsidR="69CDF8D0" w:rsidRPr="003B7113">
        <w:rPr>
          <w:rFonts w:ascii="Arial" w:eastAsia="Arial" w:hAnsi="Arial" w:cs="Arial"/>
          <w:b/>
          <w:bCs/>
          <w:sz w:val="22"/>
          <w:szCs w:val="22"/>
        </w:rPr>
        <w:t>-</w:t>
      </w:r>
      <w:r w:rsidR="009C5F00" w:rsidRPr="00533FA1">
        <w:rPr>
          <w:rFonts w:ascii="Arial" w:eastAsia="Arial" w:hAnsi="Arial" w:cs="Arial"/>
          <w:b/>
          <w:bCs/>
          <w:sz w:val="22"/>
          <w:szCs w:val="22"/>
        </w:rPr>
        <w:t>A</w:t>
      </w:r>
      <w:r w:rsidR="69CDF8D0" w:rsidRPr="003B7113">
        <w:rPr>
          <w:rFonts w:ascii="Arial" w:eastAsia="Arial" w:hAnsi="Arial" w:cs="Arial"/>
          <w:b/>
          <w:bCs/>
          <w:sz w:val="22"/>
          <w:szCs w:val="22"/>
        </w:rPr>
        <w:t>’’</w:t>
      </w:r>
      <w:r w:rsidR="69CDF8D0" w:rsidRPr="46A17E5E">
        <w:rPr>
          <w:rFonts w:ascii="Arial" w:eastAsia="Arial" w:hAnsi="Arial" w:cs="Arial"/>
          <w:b/>
          <w:bCs/>
          <w:sz w:val="22"/>
          <w:szCs w:val="22"/>
        </w:rPr>
        <w:t>)</w:t>
      </w:r>
      <w:r w:rsidR="224584A2" w:rsidRPr="46A17E5E">
        <w:rPr>
          <w:rFonts w:ascii="Arial" w:eastAsia="Arial" w:hAnsi="Arial" w:cs="Arial"/>
          <w:b/>
          <w:bCs/>
          <w:sz w:val="22"/>
          <w:szCs w:val="22"/>
        </w:rPr>
        <w:t>.</w:t>
      </w:r>
      <w:r w:rsidR="224584A2" w:rsidRPr="46A17E5E">
        <w:rPr>
          <w:rFonts w:ascii="Arial" w:eastAsia="Arial" w:hAnsi="Arial" w:cs="Arial"/>
          <w:sz w:val="22"/>
          <w:szCs w:val="22"/>
        </w:rPr>
        <w:t xml:space="preserve"> </w:t>
      </w:r>
      <w:r w:rsidR="1490632A" w:rsidRPr="46A17E5E">
        <w:rPr>
          <w:rFonts w:ascii="Arial" w:eastAsia="Arial" w:hAnsi="Arial" w:cs="Arial"/>
          <w:sz w:val="22"/>
          <w:szCs w:val="22"/>
        </w:rPr>
        <w:t>T</w:t>
      </w:r>
      <w:r w:rsidR="00B41236">
        <w:rPr>
          <w:rFonts w:ascii="Arial" w:eastAsia="Arial" w:hAnsi="Arial" w:cs="Arial"/>
          <w:sz w:val="22"/>
          <w:szCs w:val="22"/>
        </w:rPr>
        <w:t xml:space="preserve">hus, </w:t>
      </w:r>
      <w:r w:rsidR="1490632A" w:rsidRPr="46A17E5E">
        <w:rPr>
          <w:rFonts w:ascii="Arial" w:eastAsia="Arial" w:hAnsi="Arial" w:cs="Arial"/>
          <w:sz w:val="22"/>
          <w:szCs w:val="22"/>
        </w:rPr>
        <w:t xml:space="preserve">Aramis, </w:t>
      </w:r>
      <w:r w:rsidR="1490632A" w:rsidRPr="46A17E5E">
        <w:rPr>
          <w:rFonts w:ascii="Arial" w:eastAsia="Arial" w:hAnsi="Arial" w:cs="Arial"/>
          <w:sz w:val="22"/>
          <w:szCs w:val="22"/>
        </w:rPr>
        <w:lastRenderedPageBreak/>
        <w:t xml:space="preserve">Athos, and </w:t>
      </w:r>
      <w:proofErr w:type="spellStart"/>
      <w:r w:rsidR="1490632A" w:rsidRPr="46A17E5E">
        <w:rPr>
          <w:rFonts w:ascii="Arial" w:eastAsia="Arial" w:hAnsi="Arial" w:cs="Arial"/>
          <w:sz w:val="22"/>
          <w:szCs w:val="22"/>
        </w:rPr>
        <w:t>Porthos</w:t>
      </w:r>
      <w:proofErr w:type="spellEnd"/>
      <w:r w:rsidR="1490632A" w:rsidRPr="46A17E5E">
        <w:rPr>
          <w:rFonts w:ascii="Arial" w:eastAsia="Arial" w:hAnsi="Arial" w:cs="Arial"/>
          <w:sz w:val="22"/>
          <w:szCs w:val="22"/>
        </w:rPr>
        <w:t xml:space="preserve"> are present in the nucleo</w:t>
      </w:r>
      <w:r w:rsidR="00E42FB3">
        <w:rPr>
          <w:rFonts w:ascii="Arial" w:eastAsia="Arial" w:hAnsi="Arial" w:cs="Arial"/>
          <w:sz w:val="22"/>
          <w:szCs w:val="22"/>
        </w:rPr>
        <w:t>l</w:t>
      </w:r>
      <w:r w:rsidR="1490632A" w:rsidRPr="46A17E5E">
        <w:rPr>
          <w:rFonts w:ascii="Arial" w:eastAsia="Arial" w:hAnsi="Arial" w:cs="Arial"/>
          <w:sz w:val="22"/>
          <w:szCs w:val="22"/>
        </w:rPr>
        <w:t>us and interact with rRNA</w:t>
      </w:r>
      <w:r w:rsidR="00B41236">
        <w:rPr>
          <w:rFonts w:ascii="Arial" w:eastAsia="Arial" w:hAnsi="Arial" w:cs="Arial"/>
          <w:sz w:val="22"/>
          <w:szCs w:val="22"/>
        </w:rPr>
        <w:t>,</w:t>
      </w:r>
      <w:r w:rsidR="1490632A" w:rsidRPr="46A17E5E">
        <w:rPr>
          <w:rFonts w:ascii="Arial" w:eastAsia="Arial" w:hAnsi="Arial" w:cs="Arial"/>
          <w:sz w:val="22"/>
          <w:szCs w:val="22"/>
        </w:rPr>
        <w:t xml:space="preserve"> </w:t>
      </w:r>
      <w:r w:rsidR="586BD5E7" w:rsidRPr="46A17E5E">
        <w:rPr>
          <w:rFonts w:ascii="Arial" w:eastAsia="Arial" w:hAnsi="Arial" w:cs="Arial"/>
          <w:sz w:val="22"/>
          <w:szCs w:val="22"/>
        </w:rPr>
        <w:t>suggesting</w:t>
      </w:r>
      <w:r w:rsidR="1490632A" w:rsidRPr="46A17E5E">
        <w:rPr>
          <w:rFonts w:ascii="Arial" w:eastAsia="Arial" w:hAnsi="Arial" w:cs="Arial"/>
          <w:sz w:val="22"/>
          <w:szCs w:val="22"/>
        </w:rPr>
        <w:t xml:space="preserve"> that they</w:t>
      </w:r>
      <w:r w:rsidR="00B41236">
        <w:rPr>
          <w:rFonts w:ascii="Arial" w:eastAsia="Arial" w:hAnsi="Arial" w:cs="Arial"/>
          <w:sz w:val="22"/>
          <w:szCs w:val="22"/>
        </w:rPr>
        <w:t xml:space="preserve"> might</w:t>
      </w:r>
      <w:r w:rsidR="1490632A" w:rsidRPr="46A17E5E">
        <w:rPr>
          <w:rFonts w:ascii="Arial" w:eastAsia="Arial" w:hAnsi="Arial" w:cs="Arial"/>
          <w:sz w:val="22"/>
          <w:szCs w:val="22"/>
        </w:rPr>
        <w:t xml:space="preserve"> regulate </w:t>
      </w:r>
      <w:r w:rsidR="007A1E5B">
        <w:rPr>
          <w:rFonts w:ascii="Arial" w:eastAsia="Arial" w:hAnsi="Arial" w:cs="Arial"/>
          <w:sz w:val="22"/>
          <w:szCs w:val="22"/>
        </w:rPr>
        <w:t xml:space="preserve">rRNA </w:t>
      </w:r>
      <w:r w:rsidR="1490632A" w:rsidRPr="46A17E5E">
        <w:rPr>
          <w:rFonts w:ascii="Arial" w:eastAsia="Arial" w:hAnsi="Arial" w:cs="Arial"/>
          <w:sz w:val="22"/>
          <w:szCs w:val="22"/>
        </w:rPr>
        <w:t>biogenesis</w:t>
      </w:r>
      <w:r w:rsidR="1F498A64" w:rsidRPr="46A17E5E">
        <w:rPr>
          <w:rFonts w:ascii="Arial" w:eastAsia="Arial" w:hAnsi="Arial" w:cs="Arial"/>
          <w:sz w:val="22"/>
          <w:szCs w:val="22"/>
        </w:rPr>
        <w:t xml:space="preserve">. </w:t>
      </w:r>
      <w:r w:rsidR="5CFF798D" w:rsidRPr="46A17E5E">
        <w:rPr>
          <w:rFonts w:ascii="Arial" w:eastAsia="Arial" w:hAnsi="Arial" w:cs="Arial"/>
          <w:sz w:val="22"/>
          <w:szCs w:val="22"/>
        </w:rPr>
        <w:t xml:space="preserve"> </w:t>
      </w:r>
    </w:p>
    <w:p w14:paraId="1F8D5252" w14:textId="3422F97D" w:rsidR="008D55DE" w:rsidRPr="00517588" w:rsidRDefault="2EBE9053" w:rsidP="006C0869">
      <w:pPr>
        <w:jc w:val="both"/>
        <w:rPr>
          <w:rFonts w:ascii="Arial" w:eastAsia="Arial" w:hAnsi="Arial" w:cs="Arial"/>
          <w:b/>
          <w:bCs/>
          <w:sz w:val="22"/>
          <w:szCs w:val="22"/>
        </w:rPr>
      </w:pPr>
      <w:r w:rsidRPr="00640793">
        <w:rPr>
          <w:rFonts w:ascii="Arial" w:eastAsia="Arial" w:hAnsi="Arial" w:cs="Arial"/>
          <w:sz w:val="22"/>
          <w:szCs w:val="22"/>
        </w:rPr>
        <w:t>Nucleolar size</w:t>
      </w:r>
      <w:r w:rsidR="00E54CC1">
        <w:rPr>
          <w:rFonts w:ascii="Arial" w:eastAsia="Arial" w:hAnsi="Arial" w:cs="Arial"/>
          <w:sz w:val="22"/>
          <w:szCs w:val="22"/>
        </w:rPr>
        <w:t>, and in particular nucleolar hypotrophy, is associated with reduced ri</w:t>
      </w:r>
      <w:r w:rsidRPr="00640793">
        <w:rPr>
          <w:rFonts w:ascii="Arial" w:eastAsia="Arial" w:hAnsi="Arial" w:cs="Arial"/>
          <w:sz w:val="22"/>
          <w:szCs w:val="22"/>
        </w:rPr>
        <w:t>bosome biogenesis and nucleolar stress</w:t>
      </w:r>
      <w:r w:rsidR="00CE24D9" w:rsidRPr="00640793">
        <w:rPr>
          <w:rFonts w:ascii="Arial" w:eastAsia="Arial" w:hAnsi="Arial" w:cs="Arial"/>
          <w:sz w:val="22"/>
          <w:szCs w:val="22"/>
        </w:rPr>
        <w:t xml:space="preserve">  </w:t>
      </w:r>
      <w:r w:rsidR="224584A2" w:rsidRPr="00640793">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{"citationID":"z96N679p","properties":{"formattedCitation":"[@Neumuller2008; @zhangIdentificationDHX33Mediator2011]","plainCitation":"[@Neumuller2008; @zhangIdentificationDHX33Mediator2011]","noteIndex":0},"citationItems":[{"id":1075,"uris":["http://zotero.org/users/6609021/items/F68LKIX8"],"uri":["http://zotero.org/users/6609021/items/F68LKIX8"],"itemData":{"id":1075,"type":"article-journal","abstract":"In this report, we employed a lentiviral RNA interference screen to discover nucleolar DEAD/DEAH-box helicases involved in RNA polymerase I (Pol I)-mediated transcriptional activity. Our screen identified DHX33 as an important modulator of 47S rRNA transcription. We show that DHX33 is a cell cycle-regulated nucleolar protein that associates with ribosomal DNA (rDNA) loci, where it interacts with the RNA Pol I transcription factor upstream binding factor (UBF). DHX33 knockdown decreased the association of Pol I with rDNA and caused a dramatic decrease in levels of rRNA synthesis. Wild-type DHX33 overexpression, but not a DNA binding-defective mutant, enhanced 47S rRNA synthesis by promoting the association of RNA polymerase I with rDNA loci. In addition, an NTPase-defective DHX33 mutant (K94R) acted as a dominant negative mutant, inhibiting endogenous rRNA synthesis. Moreover, DHX33 deficiency in primary human fibroblasts triggered a nucleolar p53 stress response, resulting in an attenuation of proliferation. Thus, we show the mechanistic importance of DHX33 in rRNA transcription and proliferation.","container-title":"Molecular and Cellular Biology","DOI":"10.1128/MCB.05832-11","ISSN":"0270-7306, 1098-5549","issue":"23","language":"en","note":"zhangIdentificationDHX33Mediator2011","page":"4676-4691","source":"mcb.asm.org","title":"Identification of DHX33 as a Mediator of rRNA Synthesis and Cell Growth","volume":"31","author":[{"family":"Zhang","given":"Yandong"},{"family":"Forys","given":"Jason T."},{"family":"Miceli","given":"Alexander P."},{"family":"Gwinn","given":"Abigail S."},{"family":"Weber","given":"Jason D."}],"issued":{"date-parts":[["2011",12,1]]}}},{"id":400,"uris":["http://zotero.org/users/6609021/items/276EKW6C"],"uri":["http://zotero.org/users/6609021/items/276EKW6C"],"itemData":{"id":400,"type":"article-journal","abstract":"Drosophila neuroblasts and ovarian stem cells are well characterized models for stem cell biology. In both cell types, one daughter cell self-renews continuously while the other undergoes a limited number of divisions, stops to proliferate mitotically and differentiates. Whereas neuroblasts segregate the Trim-NHL (tripartite motif and Ncl-1, HT2A and Lin-41 domain)-containing protein Brain tumour (Brat) into one of the two daughter cells, ovarian stem cells are regulated by an extracellular signal from the surrounding stem cell niche. After division, one daughter cell looses niche contact. It undergoes 4 transit-amplifying divisions to form a cyst of 16 interconnected cells that reduce their rate of growth and stop to proliferate mitotically. Here we show that the Trim-NHL protein Mei-P26 (refs 7, 8) restricts growth and proliferation in the ovarian stem cell lineage. Mei-P26 expression is low in stem cells but is strongly induced in 16-cell cysts. In mei-P26 mutants, transit-amplifying cells are larger and proliferate indefinitely leading to the formation of an ovarian tumour. Like brat, mei-P26 regulates nucleolar size and can induce differentiation in Drosophila neuroblasts, suggesting that these genes act through the same pathway. We identify Argonaute-1, a component of the RISC complex, as a common binding partner of Brat and Mei-P26, and show that Mei-P26 acts by inhibiting the microRNA pathway. Mei-P26 and Brat have a similar domain composition that is also found in other tumour suppressors and might be a defining property of a new family of microRNA regulators that act specifically in stem cell lineages.","container-title":"Nature","DOI":"10.1038/nature07014","ISSN":"1476-4687","issue":"7201","note":"Neumuller2008","page":"241-5","title":"Mei-P26 regulates microRNAs and cell growth in the Drosophila ovarian stem cell lineage.","title-short":"Neumuller2008","volume":"454","author":[{"family":"Neumüller","given":"Ralph A"},{"family":"Betschinger","given":"Joerg"},{"family":"Fischer","given":"Anja"},{"family":"Bushati","given":"Natascha"},{"family":"Poernbacher","given":"Ingrid"},{"family":"Mechtler","given":"Karl"},{"family":"Cohen","given":"Stephen M"},{"family":"Knoblich","given":"Juergen A"}],"issued":{"date-parts":[["2008",7,10]]}}}],"schema":"https://github.com/citation-style-language/schema/raw/master/csl-citation.json"} </w:instrText>
      </w:r>
      <w:r w:rsidR="224584A2" w:rsidRPr="00640793">
        <w:rPr>
          <w:rFonts w:ascii="Arial" w:eastAsia="Arial" w:hAnsi="Arial" w:cs="Arial"/>
          <w:sz w:val="22"/>
          <w:szCs w:val="22"/>
        </w:rPr>
        <w:fldChar w:fldCharType="separate"/>
      </w:r>
      <w:r w:rsidR="00835395" w:rsidRPr="00835395">
        <w:rPr>
          <w:rFonts w:ascii="Arial" w:hAnsi="Arial" w:cs="Arial"/>
          <w:sz w:val="22"/>
        </w:rPr>
        <w:t>[@Neumuller2008; @zhangIdentificationDHX33Mediator2011]</w:t>
      </w:r>
      <w:r w:rsidR="224584A2" w:rsidRPr="00640793">
        <w:rPr>
          <w:rFonts w:ascii="Arial" w:eastAsia="Arial" w:hAnsi="Arial" w:cs="Arial"/>
          <w:sz w:val="22"/>
          <w:szCs w:val="22"/>
        </w:rPr>
        <w:fldChar w:fldCharType="end"/>
      </w:r>
      <w:r w:rsidRPr="00640793">
        <w:rPr>
          <w:rFonts w:ascii="Arial" w:eastAsia="Arial" w:hAnsi="Arial" w:cs="Arial"/>
          <w:sz w:val="22"/>
          <w:szCs w:val="22"/>
        </w:rPr>
        <w:t xml:space="preserve">. </w:t>
      </w:r>
      <w:r w:rsidR="598D240F" w:rsidRPr="00640793">
        <w:rPr>
          <w:rFonts w:ascii="Arial" w:eastAsia="Arial" w:hAnsi="Arial" w:cs="Arial"/>
          <w:sz w:val="22"/>
          <w:szCs w:val="22"/>
        </w:rPr>
        <w:t xml:space="preserve">If Aramis, Athos, and </w:t>
      </w:r>
      <w:proofErr w:type="spellStart"/>
      <w:r w:rsidR="598D240F" w:rsidRPr="00640793">
        <w:rPr>
          <w:rFonts w:ascii="Arial" w:eastAsia="Arial" w:hAnsi="Arial" w:cs="Arial"/>
          <w:sz w:val="22"/>
          <w:szCs w:val="22"/>
        </w:rPr>
        <w:t>Porthos</w:t>
      </w:r>
      <w:proofErr w:type="spellEnd"/>
      <w:r w:rsidR="598D240F" w:rsidRPr="00640793">
        <w:rPr>
          <w:rFonts w:ascii="Arial" w:eastAsia="Arial" w:hAnsi="Arial" w:cs="Arial"/>
          <w:sz w:val="22"/>
          <w:szCs w:val="22"/>
        </w:rPr>
        <w:t xml:space="preserve"> </w:t>
      </w:r>
      <w:r w:rsidR="00E54CC1">
        <w:rPr>
          <w:rFonts w:ascii="Arial" w:eastAsia="Arial" w:hAnsi="Arial" w:cs="Arial"/>
          <w:sz w:val="22"/>
          <w:szCs w:val="22"/>
        </w:rPr>
        <w:t>promote</w:t>
      </w:r>
      <w:r w:rsidR="598D240F" w:rsidRPr="00640793">
        <w:rPr>
          <w:rFonts w:ascii="Arial" w:eastAsia="Arial" w:hAnsi="Arial" w:cs="Arial"/>
          <w:sz w:val="22"/>
          <w:szCs w:val="22"/>
        </w:rPr>
        <w:t xml:space="preserve"> ribosome biogenesis, then their loss would </w:t>
      </w:r>
      <w:r w:rsidR="00E54CC1">
        <w:rPr>
          <w:rFonts w:ascii="Arial" w:eastAsia="Arial" w:hAnsi="Arial" w:cs="Arial"/>
          <w:sz w:val="22"/>
          <w:szCs w:val="22"/>
        </w:rPr>
        <w:t xml:space="preserve">be expected to </w:t>
      </w:r>
      <w:r w:rsidR="598D240F" w:rsidRPr="00640793">
        <w:rPr>
          <w:rFonts w:ascii="Arial" w:eastAsia="Arial" w:hAnsi="Arial" w:cs="Arial"/>
          <w:sz w:val="22"/>
          <w:szCs w:val="22"/>
        </w:rPr>
        <w:t xml:space="preserve">cause nucleolar stress and a </w:t>
      </w:r>
      <w:r w:rsidR="00E54CC1">
        <w:rPr>
          <w:rFonts w:ascii="Arial" w:eastAsia="Arial" w:hAnsi="Arial" w:cs="Arial"/>
          <w:sz w:val="22"/>
          <w:szCs w:val="22"/>
        </w:rPr>
        <w:t>reduction in</w:t>
      </w:r>
      <w:r w:rsidR="598D240F" w:rsidRPr="00640793">
        <w:rPr>
          <w:rFonts w:ascii="Arial" w:eastAsia="Arial" w:hAnsi="Arial" w:cs="Arial"/>
          <w:sz w:val="22"/>
          <w:szCs w:val="22"/>
        </w:rPr>
        <w:t xml:space="preserve"> mature ribosomes. </w:t>
      </w:r>
      <w:r w:rsidR="00A80682">
        <w:rPr>
          <w:rFonts w:ascii="Arial" w:eastAsia="Arial" w:hAnsi="Arial" w:cs="Arial"/>
          <w:sz w:val="22"/>
          <w:szCs w:val="22"/>
        </w:rPr>
        <w:t>Indeed</w:t>
      </w:r>
      <w:r w:rsidR="00803855" w:rsidRPr="00640793">
        <w:rPr>
          <w:rFonts w:ascii="Arial" w:eastAsia="Arial" w:hAnsi="Arial" w:cs="Arial"/>
          <w:sz w:val="22"/>
          <w:szCs w:val="22"/>
        </w:rPr>
        <w:t xml:space="preserve">, </w:t>
      </w:r>
      <w:r w:rsidRPr="00640793">
        <w:rPr>
          <w:rFonts w:ascii="Arial" w:eastAsia="Arial" w:hAnsi="Arial" w:cs="Arial"/>
          <w:sz w:val="22"/>
          <w:szCs w:val="22"/>
        </w:rPr>
        <w:t>immunostaining for Fibrillarin</w:t>
      </w:r>
      <w:r w:rsidR="40A8D0D6" w:rsidRPr="00640793">
        <w:rPr>
          <w:rFonts w:ascii="Arial" w:eastAsia="Arial" w:hAnsi="Arial" w:cs="Arial"/>
          <w:sz w:val="22"/>
          <w:szCs w:val="22"/>
        </w:rPr>
        <w:t xml:space="preserve"> </w:t>
      </w:r>
      <w:r w:rsidR="00803855" w:rsidRPr="00640793">
        <w:rPr>
          <w:rFonts w:ascii="Arial" w:eastAsia="Arial" w:hAnsi="Arial" w:cs="Arial"/>
          <w:sz w:val="22"/>
          <w:szCs w:val="22"/>
        </w:rPr>
        <w:t>revealed</w:t>
      </w:r>
      <w:r w:rsidRPr="00640793">
        <w:rPr>
          <w:rFonts w:ascii="Arial" w:eastAsia="Arial" w:hAnsi="Arial" w:cs="Arial"/>
          <w:sz w:val="22"/>
          <w:szCs w:val="22"/>
        </w:rPr>
        <w:t xml:space="preserve"> </w:t>
      </w:r>
      <w:r w:rsidR="00BE0BFC" w:rsidRPr="00640793">
        <w:rPr>
          <w:rFonts w:ascii="Arial" w:eastAsia="Arial" w:hAnsi="Arial" w:cs="Arial"/>
          <w:sz w:val="22"/>
          <w:szCs w:val="22"/>
        </w:rPr>
        <w:t>hypotrophy</w:t>
      </w:r>
      <w:r w:rsidRPr="00640793">
        <w:rPr>
          <w:rFonts w:ascii="Arial" w:eastAsia="Arial" w:hAnsi="Arial" w:cs="Arial"/>
          <w:sz w:val="22"/>
          <w:szCs w:val="22"/>
        </w:rPr>
        <w:t xml:space="preserve"> </w:t>
      </w:r>
      <w:r w:rsidR="009D7C31" w:rsidRPr="00640793">
        <w:rPr>
          <w:rFonts w:ascii="Arial" w:eastAsia="Arial" w:hAnsi="Arial" w:cs="Arial"/>
          <w:sz w:val="22"/>
          <w:szCs w:val="22"/>
        </w:rPr>
        <w:t xml:space="preserve">of </w:t>
      </w:r>
      <w:r w:rsidR="00A80682">
        <w:rPr>
          <w:rFonts w:ascii="Arial" w:eastAsia="Arial" w:hAnsi="Arial" w:cs="Arial"/>
          <w:sz w:val="22"/>
          <w:szCs w:val="22"/>
        </w:rPr>
        <w:t xml:space="preserve">the </w:t>
      </w:r>
      <w:r w:rsidR="009D7C31" w:rsidRPr="00640793">
        <w:rPr>
          <w:rFonts w:ascii="Arial" w:eastAsia="Arial" w:hAnsi="Arial" w:cs="Arial"/>
          <w:sz w:val="22"/>
          <w:szCs w:val="22"/>
        </w:rPr>
        <w:t xml:space="preserve">nucleolus </w:t>
      </w:r>
      <w:r w:rsidR="00803855" w:rsidRPr="00640793">
        <w:rPr>
          <w:rFonts w:ascii="Arial" w:eastAsia="Arial" w:hAnsi="Arial" w:cs="Arial"/>
          <w:sz w:val="22"/>
          <w:szCs w:val="22"/>
        </w:rPr>
        <w:t>in</w:t>
      </w:r>
      <w:r w:rsidRPr="490334B2">
        <w:rPr>
          <w:rFonts w:ascii="Arial" w:eastAsia="Arial" w:hAnsi="Arial" w:cs="Arial"/>
          <w:sz w:val="22"/>
          <w:szCs w:val="22"/>
        </w:rPr>
        <w:t xml:space="preserve"> </w:t>
      </w:r>
      <w:proofErr w:type="spellStart"/>
      <w:r w:rsidR="4E7B17C6" w:rsidRPr="490334B2">
        <w:rPr>
          <w:rFonts w:ascii="Arial" w:eastAsia="Arial" w:hAnsi="Arial" w:cs="Arial"/>
          <w:i/>
          <w:iCs/>
          <w:sz w:val="22"/>
          <w:szCs w:val="22"/>
        </w:rPr>
        <w:t>aramis</w:t>
      </w:r>
      <w:proofErr w:type="spellEnd"/>
      <w:r w:rsidR="4E7B17C6" w:rsidRPr="490334B2">
        <w:rPr>
          <w:rFonts w:ascii="Arial" w:eastAsia="Arial" w:hAnsi="Arial" w:cs="Arial"/>
          <w:i/>
          <w:iCs/>
          <w:sz w:val="22"/>
          <w:szCs w:val="22"/>
        </w:rPr>
        <w:t xml:space="preserve">, </w:t>
      </w:r>
      <w:proofErr w:type="spellStart"/>
      <w:r w:rsidR="4E7B17C6" w:rsidRPr="490334B2">
        <w:rPr>
          <w:rFonts w:ascii="Arial" w:eastAsia="Arial" w:hAnsi="Arial" w:cs="Arial"/>
          <w:i/>
          <w:iCs/>
          <w:sz w:val="22"/>
          <w:szCs w:val="22"/>
        </w:rPr>
        <w:t>athos</w:t>
      </w:r>
      <w:proofErr w:type="spellEnd"/>
      <w:r w:rsidR="4E7B17C6" w:rsidRPr="490334B2">
        <w:rPr>
          <w:rFonts w:ascii="Arial" w:eastAsia="Arial" w:hAnsi="Arial" w:cs="Arial"/>
          <w:i/>
          <w:iCs/>
          <w:sz w:val="22"/>
          <w:szCs w:val="22"/>
        </w:rPr>
        <w:t xml:space="preserve">, </w:t>
      </w:r>
      <w:r w:rsidR="00A80682">
        <w:rPr>
          <w:rFonts w:ascii="Arial" w:eastAsia="Arial" w:hAnsi="Arial" w:cs="Arial"/>
          <w:sz w:val="22"/>
          <w:szCs w:val="22"/>
        </w:rPr>
        <w:t>and</w:t>
      </w:r>
      <w:r w:rsidRPr="490334B2">
        <w:rPr>
          <w:rFonts w:ascii="Arial" w:eastAsia="Arial" w:hAnsi="Arial" w:cs="Arial"/>
          <w:sz w:val="22"/>
          <w:szCs w:val="22"/>
        </w:rPr>
        <w:t xml:space="preserve"> </w:t>
      </w:r>
      <w:proofErr w:type="spellStart"/>
      <w:r w:rsidRPr="490334B2">
        <w:rPr>
          <w:rFonts w:ascii="Arial" w:eastAsia="Arial" w:hAnsi="Arial" w:cs="Arial"/>
          <w:i/>
          <w:iCs/>
          <w:sz w:val="22"/>
          <w:szCs w:val="22"/>
        </w:rPr>
        <w:t>porthos</w:t>
      </w:r>
      <w:proofErr w:type="spellEnd"/>
      <w:r w:rsidRPr="490334B2">
        <w:rPr>
          <w:rFonts w:ascii="Arial" w:eastAsia="Arial" w:hAnsi="Arial" w:cs="Arial"/>
          <w:sz w:val="22"/>
          <w:szCs w:val="22"/>
        </w:rPr>
        <w:t xml:space="preserve"> </w:t>
      </w:r>
      <w:r w:rsidR="00511BFC">
        <w:rPr>
          <w:rFonts w:ascii="Arial" w:eastAsia="Arial" w:hAnsi="Arial" w:cs="Arial"/>
          <w:sz w:val="22"/>
          <w:szCs w:val="22"/>
        </w:rPr>
        <w:t xml:space="preserve">germline </w:t>
      </w:r>
      <w:r w:rsidR="00A80682">
        <w:rPr>
          <w:rFonts w:ascii="Arial" w:eastAsia="Arial" w:hAnsi="Arial" w:cs="Arial"/>
          <w:sz w:val="22"/>
          <w:szCs w:val="22"/>
        </w:rPr>
        <w:t xml:space="preserve">RNAi flies </w:t>
      </w:r>
      <w:r w:rsidR="00803855">
        <w:rPr>
          <w:rFonts w:ascii="Arial" w:eastAsia="Arial" w:hAnsi="Arial" w:cs="Arial"/>
          <w:sz w:val="22"/>
          <w:szCs w:val="22"/>
        </w:rPr>
        <w:t>compared to</w:t>
      </w:r>
      <w:r w:rsidR="00A80682">
        <w:rPr>
          <w:rFonts w:ascii="Arial" w:eastAsia="Arial" w:hAnsi="Arial" w:cs="Arial"/>
          <w:sz w:val="22"/>
          <w:szCs w:val="22"/>
        </w:rPr>
        <w:t xml:space="preserve"> in</w:t>
      </w:r>
      <w:r w:rsidRPr="490334B2">
        <w:rPr>
          <w:rFonts w:ascii="Arial" w:eastAsia="Arial" w:hAnsi="Arial" w:cs="Arial"/>
          <w:sz w:val="22"/>
          <w:szCs w:val="22"/>
        </w:rPr>
        <w:t xml:space="preserve"> control</w:t>
      </w:r>
      <w:r w:rsidR="00A80682">
        <w:rPr>
          <w:rFonts w:ascii="Arial" w:eastAsia="Arial" w:hAnsi="Arial" w:cs="Arial"/>
          <w:sz w:val="22"/>
          <w:szCs w:val="22"/>
        </w:rPr>
        <w:t xml:space="preserve"> flies</w:t>
      </w:r>
      <w:r w:rsidR="2361027E" w:rsidRPr="490334B2">
        <w:rPr>
          <w:rFonts w:ascii="Arial" w:eastAsia="Arial" w:hAnsi="Arial" w:cs="Arial"/>
          <w:sz w:val="22"/>
          <w:szCs w:val="22"/>
        </w:rPr>
        <w:t xml:space="preserve">, </w:t>
      </w:r>
      <w:r w:rsidR="00A80682">
        <w:rPr>
          <w:rFonts w:ascii="Arial" w:eastAsia="Arial" w:hAnsi="Arial" w:cs="Arial"/>
          <w:sz w:val="22"/>
          <w:szCs w:val="22"/>
        </w:rPr>
        <w:t>consistent with</w:t>
      </w:r>
      <w:r w:rsidR="2361027E" w:rsidRPr="490334B2">
        <w:rPr>
          <w:rFonts w:ascii="Arial" w:eastAsia="Arial" w:hAnsi="Arial" w:cs="Arial"/>
          <w:sz w:val="22"/>
          <w:szCs w:val="22"/>
        </w:rPr>
        <w:t xml:space="preserve"> nucleolar stress</w:t>
      </w:r>
      <w:r w:rsidRPr="490334B2">
        <w:rPr>
          <w:rFonts w:ascii="Arial" w:eastAsia="Arial" w:hAnsi="Arial" w:cs="Arial"/>
          <w:sz w:val="22"/>
          <w:szCs w:val="22"/>
        </w:rPr>
        <w:t xml:space="preserve"> (</w:t>
      </w:r>
      <w:r w:rsidRPr="003B7113">
        <w:rPr>
          <w:rFonts w:ascii="Arial" w:eastAsia="Arial" w:hAnsi="Arial" w:cs="Arial"/>
          <w:b/>
          <w:bCs/>
          <w:sz w:val="22"/>
          <w:szCs w:val="22"/>
        </w:rPr>
        <w:t xml:space="preserve">Figure </w:t>
      </w:r>
      <w:r w:rsidR="1E194451" w:rsidRPr="003B7113">
        <w:rPr>
          <w:rFonts w:ascii="Arial" w:eastAsia="Arial" w:hAnsi="Arial" w:cs="Arial"/>
          <w:b/>
          <w:bCs/>
          <w:sz w:val="22"/>
          <w:szCs w:val="22"/>
        </w:rPr>
        <w:t>S</w:t>
      </w:r>
      <w:r w:rsidRPr="003B7113">
        <w:rPr>
          <w:rFonts w:ascii="Arial" w:eastAsia="Arial" w:hAnsi="Arial" w:cs="Arial"/>
          <w:b/>
          <w:bCs/>
          <w:sz w:val="22"/>
          <w:szCs w:val="22"/>
        </w:rPr>
        <w:t>2</w:t>
      </w:r>
      <w:r w:rsidR="009C5F00" w:rsidRPr="00533FA1">
        <w:rPr>
          <w:rFonts w:ascii="Arial" w:eastAsia="Arial" w:hAnsi="Arial" w:cs="Arial"/>
          <w:b/>
          <w:bCs/>
          <w:sz w:val="22"/>
          <w:szCs w:val="22"/>
        </w:rPr>
        <w:t>B</w:t>
      </w:r>
      <w:r w:rsidRPr="003B7113">
        <w:rPr>
          <w:rFonts w:ascii="Arial" w:eastAsia="Arial" w:hAnsi="Arial" w:cs="Arial"/>
          <w:b/>
          <w:bCs/>
          <w:sz w:val="22"/>
          <w:szCs w:val="22"/>
        </w:rPr>
        <w:t>-</w:t>
      </w:r>
      <w:r w:rsidR="009C5F00" w:rsidRPr="00533FA1">
        <w:rPr>
          <w:rFonts w:ascii="Arial" w:eastAsia="Arial" w:hAnsi="Arial" w:cs="Arial"/>
          <w:b/>
          <w:bCs/>
          <w:sz w:val="22"/>
          <w:szCs w:val="22"/>
        </w:rPr>
        <w:t>C</w:t>
      </w:r>
      <w:r w:rsidRPr="490334B2">
        <w:rPr>
          <w:rFonts w:ascii="Arial" w:eastAsia="Arial" w:hAnsi="Arial" w:cs="Arial"/>
          <w:sz w:val="22"/>
          <w:szCs w:val="22"/>
        </w:rPr>
        <w:t xml:space="preserve">). </w:t>
      </w:r>
      <w:r w:rsidR="00A473E5">
        <w:rPr>
          <w:rFonts w:ascii="Arial" w:eastAsia="Arial" w:hAnsi="Arial" w:cs="Arial"/>
          <w:sz w:val="22"/>
          <w:szCs w:val="22"/>
        </w:rPr>
        <w:t>Next</w:t>
      </w:r>
      <w:r w:rsidR="7402A086" w:rsidRPr="490334B2">
        <w:rPr>
          <w:rFonts w:ascii="Arial" w:eastAsia="Arial" w:hAnsi="Arial" w:cs="Arial"/>
          <w:sz w:val="22"/>
          <w:szCs w:val="22"/>
        </w:rPr>
        <w:t>,</w:t>
      </w:r>
      <w:r w:rsidRPr="490334B2">
        <w:rPr>
          <w:rFonts w:ascii="Arial" w:eastAsia="Arial" w:hAnsi="Arial" w:cs="Arial"/>
          <w:sz w:val="22"/>
          <w:szCs w:val="22"/>
        </w:rPr>
        <w:t xml:space="preserve"> we </w:t>
      </w:r>
      <w:r w:rsidR="00A473E5">
        <w:rPr>
          <w:rFonts w:ascii="Arial" w:eastAsia="Arial" w:hAnsi="Arial" w:cs="Arial"/>
          <w:sz w:val="22"/>
          <w:szCs w:val="22"/>
        </w:rPr>
        <w:t xml:space="preserve">used polysome profile analysis to evaluate the </w:t>
      </w:r>
      <w:r w:rsidR="00A473E5" w:rsidRPr="490334B2">
        <w:rPr>
          <w:rFonts w:ascii="Arial" w:eastAsia="Arial" w:hAnsi="Arial" w:cs="Arial"/>
          <w:sz w:val="22"/>
          <w:szCs w:val="22"/>
        </w:rPr>
        <w:t>ribosomal subunit ratio and translation status of ribosomes</w:t>
      </w:r>
      <w:r w:rsidRPr="490334B2">
        <w:rPr>
          <w:rFonts w:ascii="Arial" w:eastAsia="Arial" w:hAnsi="Arial" w:cs="Arial"/>
          <w:sz w:val="22"/>
          <w:szCs w:val="22"/>
        </w:rPr>
        <w:t xml:space="preserve"> in S2 cells depleted of </w:t>
      </w:r>
      <w:proofErr w:type="spellStart"/>
      <w:r w:rsidRPr="490334B2">
        <w:rPr>
          <w:rFonts w:ascii="Arial" w:eastAsia="Arial" w:hAnsi="Arial" w:cs="Arial"/>
          <w:i/>
          <w:iCs/>
          <w:sz w:val="22"/>
          <w:szCs w:val="22"/>
        </w:rPr>
        <w:t>aramis</w:t>
      </w:r>
      <w:proofErr w:type="spellEnd"/>
      <w:r w:rsidRPr="490334B2">
        <w:rPr>
          <w:rFonts w:ascii="Arial" w:eastAsia="Arial" w:hAnsi="Arial" w:cs="Arial"/>
          <w:sz w:val="22"/>
          <w:szCs w:val="22"/>
        </w:rPr>
        <w:t xml:space="preserve">, </w:t>
      </w:r>
      <w:proofErr w:type="spellStart"/>
      <w:r w:rsidRPr="490334B2">
        <w:rPr>
          <w:rFonts w:ascii="Arial" w:eastAsia="Arial" w:hAnsi="Arial" w:cs="Arial"/>
          <w:i/>
          <w:iCs/>
          <w:sz w:val="22"/>
          <w:szCs w:val="22"/>
        </w:rPr>
        <w:t>athos</w:t>
      </w:r>
      <w:proofErr w:type="spellEnd"/>
      <w:r w:rsidRPr="490334B2">
        <w:rPr>
          <w:rFonts w:ascii="Arial" w:eastAsia="Arial" w:hAnsi="Arial" w:cs="Arial"/>
          <w:sz w:val="22"/>
          <w:szCs w:val="22"/>
        </w:rPr>
        <w:t xml:space="preserve">, or </w:t>
      </w:r>
      <w:proofErr w:type="spellStart"/>
      <w:r w:rsidRPr="490334B2">
        <w:rPr>
          <w:rFonts w:ascii="Arial" w:eastAsia="Arial" w:hAnsi="Arial" w:cs="Arial"/>
          <w:i/>
          <w:iCs/>
          <w:sz w:val="22"/>
          <w:szCs w:val="22"/>
        </w:rPr>
        <w:t>porthos</w:t>
      </w:r>
      <w:proofErr w:type="spellEnd"/>
      <w:r w:rsidRPr="490334B2">
        <w:rPr>
          <w:rFonts w:ascii="Arial" w:eastAsia="Arial" w:hAnsi="Arial" w:cs="Arial"/>
          <w:sz w:val="22"/>
          <w:szCs w:val="22"/>
        </w:rPr>
        <w:t xml:space="preserve"> </w:t>
      </w:r>
      <w:r w:rsidR="224584A2" w:rsidRPr="490334B2">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{"citationID":"EQ6wYHqE","properties":{"formattedCitation":"[@boamahPolyADPRibosePolymerase2012; @ounapHumanWBSCR22Protein2013]","plainCitation":"[@boamahPolyADPRibosePolymerase2012; @ounapHumanWBSCR22Protein2013]","noteIndex":0},"citationItems":[{"id":972,"uris":["http://zotero.org/users/6609021/items/ZIG5UYX5"],"uri":["http://zotero.org/users/6609021/items/ZIG5UYX5"],"itemData":{"id":972,"type":"article-journal","abstract":"Poly(ADP-ribose) polymerase 1 (PARP1), a nuclear protein, utilizes NAD to synthesize poly(AD-Pribose) (pADPr), resulting in both automodification and the modification of acceptor proteins. Substantial amounts of PARP1 and pADPr (up to 50%) are localized to the nucleolus, a subnuclear organelle known as a region for ribosome biogenesis and maturation. At present, the functional significance of PARP1 protein inside the nucleolus remains unclear. Using PARP1 mutants, we investigated the function of PARP1, pADPr, and PARP1-interacting proteins in the maintenance of nucleolus structure and functions. Our analysis shows that disruption of PARP1 enzymatic activity caused nucleolar disintegration and aberrant localization of nucleolar-specific proteins. Additionally, PARP1 mutants have increased accumulation of rRNA intermediates and a decrease in ribosome levels. Together, our data suggests that PARP1 enzymatic activity is required for targeting nucleolar proteins to the proximity of precursor rRNA; hence, PARP1 controls precursor rRNA processing, post-transcriptional modification, and pre-ribosome assembly. Based on these findings, we propose a model that explains how PARP1 activity impacts nucleolar functions and, consequently, ribosomal biogenesis., Ribosome assembly happens primarily in the subnuclear organelle nucleolus. In the nucleolus, ribosomes are assembled into a multmeric complex, composed of rRNA and ribosomal proteins. Although a lot is known about ribosomes and how they function, very little is known about the mechanism that facilitates the assembly of these multimeric protein complexes in the nucleolus. Here, we provide evidence that a nuclear protein, PARP1, primarily known for its DNA damage repair and transcriptional activities, also plays a critical role in the assembly of ribosomes. Using the Drosophila model system, we show that PARP1 localization within the nucleolus impacts such nucleolar activities as rRNA processing and ribosome biogenesis. We show that, when PARP1 activity is disrupted, nucleolar proteins that normally co-localize under wild-type conditions disperse into the nucleoplasm and do not show any co-localization. We also show that some nucleolar proteins, essential for rRNA processing, also interact with pADPr, which keeps these proteins close to precursor rRNA. When PARP1 activity was disrupted, we observed precursors rRNA accumulation and a concomitant decrease in the levels of ribosomes. Together, our data suggest a novel activity for PARP1 and highlight a potential mechanism associated with ribosome biogenesis in the nucleolus.","container-title":"PLoS Genetics","DOI":"10.1371/journal.pgen.1002442","ISSN":"1553-7390","issue":"1","journalAbbreviation":"PLoS Genet","note":"boamahPolyADPRibosePolymerase2012","source":"PubMed Central","title":"Poly(ADP-Ribose) Polymerase 1 (PARP-1) Regulates Ribosomal Biogenesis in Drosophila Nucleoli","URL":"https://www.ncbi.nlm.nih.gov/pmc/articles/PMC3252306/","volume":"8","author":[{"family":"Boamah","given":"Ernest K."},{"family":"Kotova","given":"Elena"},{"family":"Garabedian","given":"Mikael"},{"family":"Jarnik","given":"Michael"},{"family":"Tulin","given":"Alexei V."}],"accessed":{"date-parts":[["2020",5,29]]},"issued":{"date-parts":[["2012",1,5]]}}},{"id":1094,"uris":["http://zotero.org/users/6609021/items/N7IPWBVN"],"uri":["http://zotero.org/users/6609021/items/N7IPWBVN"],"itemData":{"id":1094,"type":"article-journal","abstract":"The human WBSCR22 protein was previously shown to be up-regulated in invasive breast cancer and its ectopic expression enhances tumor cell survival in the vasculature. In the current study, we show that the WBSCR22 protein is important for cell growth. Knock-down of WBSCR22 with siRNA results in slower growth of WBSCR22-depleted cells. Treatment with siWBSCR22 causes defects in the processing of pre-rRNAs and reduces the level of free 40S ribosomal subunit, suggesting that WBSCR22 is involved in ribosome small subunit biosynthesis. The human WBSCR22 partially complements the growth of WBSCR22 yeast homologue, bud23 deletion mutant suggesting that the human WBSCR22 is a functional homologue of yeast Bud23. WBSCR22 is localized throughout the cell nucleus and is not stably associated with ribosomal subunits within the cell nucleus. We also show that the WBSCR22 protein level is decreased in lymphoblastoid cell lines derived from William-Beuren Syndrome (WBS) patients compared to healthy controls. Our data suggest that the WBSCR22 protein is a ribosome biogenesis factor involved in the biosynthesis of 40S ribosomal particles in mammalian cells.","container-title":"PLoS ONE","DOI":"10.1371/journal.pone.0075686","ISSN":"1932-6203","issue":"9","journalAbbreviation":"PLoS One","note":"ounapHumanWBSCR22Protein2013","source":"PubMed Central","title":"The Human WBSCR22 Protein Is Involved in the Biogenesis of the 40S Ribosomal Subunits in Mammalian Cells","URL":"https://www.ncbi.nlm.nih.gov/pmc/articles/PMC3781059/","volume":"8","author":[{"family":"Õunap","given":"Kadri"},{"family":"Käsper","given":"Ly"},{"family":"Kurg","given":"Ants"},{"family":"Kurg","given":"Reet"}],"accessed":{"date-parts":[["2020",5,29]]},"issued":{"date-parts":[["2013",9,23]]}}}],"schema":"https://github.com/citation-style-language/schema/raw/master/csl-citation.json"} </w:instrText>
      </w:r>
      <w:r w:rsidR="224584A2" w:rsidRPr="490334B2">
        <w:rPr>
          <w:rFonts w:ascii="Arial" w:eastAsia="Arial" w:hAnsi="Arial" w:cs="Arial"/>
          <w:sz w:val="22"/>
          <w:szCs w:val="22"/>
        </w:rPr>
        <w:fldChar w:fldCharType="separate"/>
      </w:r>
      <w:r w:rsidR="006D0695" w:rsidRPr="006D0695">
        <w:rPr>
          <w:rFonts w:ascii="Arial" w:hAnsi="Arial" w:cs="Arial"/>
          <w:sz w:val="22"/>
        </w:rPr>
        <w:t>[@boamahPolyADPRibosePolymerase2012; @ounapHumanWBSCR22Protein2013]</w:t>
      </w:r>
      <w:r w:rsidR="224584A2" w:rsidRPr="490334B2">
        <w:rPr>
          <w:rFonts w:ascii="Arial" w:eastAsia="Arial" w:hAnsi="Arial" w:cs="Arial"/>
          <w:sz w:val="22"/>
          <w:szCs w:val="22"/>
        </w:rPr>
        <w:fldChar w:fldCharType="end"/>
      </w:r>
      <w:r w:rsidRPr="490334B2">
        <w:rPr>
          <w:rFonts w:ascii="Arial" w:eastAsia="Arial" w:hAnsi="Arial" w:cs="Arial"/>
          <w:sz w:val="22"/>
          <w:szCs w:val="22"/>
        </w:rPr>
        <w:t xml:space="preserve">. </w:t>
      </w:r>
      <w:r w:rsidR="00F450AD">
        <w:rPr>
          <w:rFonts w:ascii="Arial" w:eastAsia="Arial" w:hAnsi="Arial" w:cs="Arial"/>
          <w:sz w:val="22"/>
          <w:szCs w:val="22"/>
        </w:rPr>
        <w:t>We found that upon the d</w:t>
      </w:r>
      <w:r w:rsidR="00F450AD" w:rsidRPr="490334B2">
        <w:rPr>
          <w:rFonts w:ascii="Arial" w:eastAsia="Arial" w:hAnsi="Arial" w:cs="Arial"/>
          <w:sz w:val="22"/>
          <w:szCs w:val="22"/>
        </w:rPr>
        <w:t xml:space="preserve">epletion </w:t>
      </w:r>
      <w:r w:rsidR="00F450AD">
        <w:rPr>
          <w:rFonts w:ascii="Arial" w:eastAsia="Arial" w:hAnsi="Arial" w:cs="Arial"/>
          <w:sz w:val="22"/>
          <w:szCs w:val="22"/>
        </w:rPr>
        <w:t>of all three helicases</w:t>
      </w:r>
      <w:r w:rsidR="00F450AD" w:rsidRPr="490334B2">
        <w:rPr>
          <w:rFonts w:ascii="Arial" w:eastAsia="Arial" w:hAnsi="Arial" w:cs="Arial"/>
          <w:sz w:val="22"/>
          <w:szCs w:val="22"/>
        </w:rPr>
        <w:t>, the height</w:t>
      </w:r>
      <w:r w:rsidR="00F450AD">
        <w:rPr>
          <w:rFonts w:ascii="Arial" w:eastAsia="Arial" w:hAnsi="Arial" w:cs="Arial"/>
          <w:sz w:val="22"/>
          <w:szCs w:val="22"/>
        </w:rPr>
        <w:t>s</w:t>
      </w:r>
      <w:r w:rsidR="00F450AD" w:rsidRPr="490334B2">
        <w:rPr>
          <w:rFonts w:ascii="Arial" w:eastAsia="Arial" w:hAnsi="Arial" w:cs="Arial"/>
          <w:sz w:val="22"/>
          <w:szCs w:val="22"/>
        </w:rPr>
        <w:t xml:space="preserve"> of the polysome peaks </w:t>
      </w:r>
      <w:r w:rsidR="00F450AD">
        <w:rPr>
          <w:rFonts w:ascii="Arial" w:eastAsia="Arial" w:hAnsi="Arial" w:cs="Arial"/>
          <w:sz w:val="22"/>
          <w:szCs w:val="22"/>
        </w:rPr>
        <w:t xml:space="preserve">were reduced </w:t>
      </w:r>
      <w:r w:rsidR="00F450AD" w:rsidRPr="490334B2">
        <w:rPr>
          <w:rFonts w:ascii="Arial" w:eastAsia="Arial" w:hAnsi="Arial" w:cs="Arial"/>
          <w:sz w:val="22"/>
          <w:szCs w:val="22"/>
        </w:rPr>
        <w:t>(</w:t>
      </w:r>
      <w:r w:rsidR="00F450AD" w:rsidRPr="490334B2">
        <w:rPr>
          <w:rFonts w:ascii="Arial" w:eastAsia="Arial" w:hAnsi="Arial" w:cs="Arial"/>
          <w:b/>
          <w:bCs/>
          <w:sz w:val="22"/>
          <w:szCs w:val="22"/>
        </w:rPr>
        <w:t>Figure 2E-E’’</w:t>
      </w:r>
      <w:r w:rsidR="00F450AD" w:rsidRPr="490334B2">
        <w:rPr>
          <w:rFonts w:ascii="Arial" w:eastAsia="Arial" w:hAnsi="Arial" w:cs="Arial"/>
          <w:sz w:val="22"/>
          <w:szCs w:val="22"/>
        </w:rPr>
        <w:t>).</w:t>
      </w:r>
      <w:r w:rsidR="00F450AD">
        <w:rPr>
          <w:rFonts w:ascii="Arial" w:eastAsia="Arial" w:hAnsi="Arial" w:cs="Arial"/>
          <w:sz w:val="22"/>
          <w:szCs w:val="22"/>
        </w:rPr>
        <w:t xml:space="preserve"> </w:t>
      </w:r>
      <w:r w:rsidR="00A473E5">
        <w:rPr>
          <w:rFonts w:ascii="Arial" w:eastAsia="Arial" w:hAnsi="Arial" w:cs="Arial"/>
          <w:sz w:val="22"/>
          <w:szCs w:val="22"/>
        </w:rPr>
        <w:t>We found that d</w:t>
      </w:r>
      <w:r w:rsidR="00803855" w:rsidRPr="490334B2">
        <w:rPr>
          <w:rFonts w:ascii="Arial" w:eastAsia="Arial" w:hAnsi="Arial" w:cs="Arial"/>
          <w:sz w:val="22"/>
          <w:szCs w:val="22"/>
        </w:rPr>
        <w:t xml:space="preserve">epletion </w:t>
      </w:r>
      <w:r w:rsidR="36313DAF" w:rsidRPr="490334B2">
        <w:rPr>
          <w:rFonts w:ascii="Arial" w:eastAsia="Arial" w:hAnsi="Arial" w:cs="Arial"/>
          <w:sz w:val="22"/>
          <w:szCs w:val="22"/>
        </w:rPr>
        <w:t>of</w:t>
      </w:r>
      <w:r w:rsidRPr="490334B2">
        <w:rPr>
          <w:rFonts w:ascii="Arial" w:eastAsia="Arial" w:hAnsi="Arial" w:cs="Arial"/>
          <w:sz w:val="22"/>
          <w:szCs w:val="22"/>
        </w:rPr>
        <w:t xml:space="preserve"> </w:t>
      </w:r>
      <w:proofErr w:type="spellStart"/>
      <w:r w:rsidRPr="490334B2">
        <w:rPr>
          <w:rFonts w:ascii="Arial" w:eastAsia="Arial" w:hAnsi="Arial" w:cs="Arial"/>
          <w:i/>
          <w:iCs/>
          <w:sz w:val="22"/>
          <w:szCs w:val="22"/>
        </w:rPr>
        <w:t>aramis</w:t>
      </w:r>
      <w:proofErr w:type="spellEnd"/>
      <w:r w:rsidRPr="490334B2">
        <w:rPr>
          <w:rFonts w:ascii="Arial" w:eastAsia="Arial" w:hAnsi="Arial" w:cs="Arial"/>
          <w:sz w:val="22"/>
          <w:szCs w:val="22"/>
        </w:rPr>
        <w:t xml:space="preserve"> and </w:t>
      </w:r>
      <w:proofErr w:type="spellStart"/>
      <w:r w:rsidRPr="490334B2">
        <w:rPr>
          <w:rFonts w:ascii="Arial" w:eastAsia="Arial" w:hAnsi="Arial" w:cs="Arial"/>
          <w:i/>
          <w:iCs/>
          <w:sz w:val="22"/>
          <w:szCs w:val="22"/>
        </w:rPr>
        <w:t>porthos</w:t>
      </w:r>
      <w:proofErr w:type="spellEnd"/>
      <w:r w:rsidR="00803855">
        <w:rPr>
          <w:rFonts w:ascii="Arial" w:eastAsia="Arial" w:hAnsi="Arial" w:cs="Arial"/>
          <w:i/>
          <w:iCs/>
          <w:sz w:val="22"/>
          <w:szCs w:val="22"/>
        </w:rPr>
        <w:t xml:space="preserve"> </w:t>
      </w:r>
      <w:r w:rsidR="00A473E5">
        <w:rPr>
          <w:rFonts w:ascii="Arial" w:eastAsia="Arial" w:hAnsi="Arial" w:cs="Arial"/>
          <w:sz w:val="22"/>
          <w:szCs w:val="22"/>
        </w:rPr>
        <w:t>diminished</w:t>
      </w:r>
      <w:r w:rsidRPr="490334B2">
        <w:rPr>
          <w:rFonts w:ascii="Arial" w:eastAsia="Arial" w:hAnsi="Arial" w:cs="Arial"/>
          <w:sz w:val="22"/>
          <w:szCs w:val="22"/>
        </w:rPr>
        <w:t xml:space="preserve"> the height of the 40S subunit peak compared to the 60S</w:t>
      </w:r>
      <w:r w:rsidR="14DEC919" w:rsidRPr="490334B2">
        <w:rPr>
          <w:rFonts w:ascii="Arial" w:eastAsia="Arial" w:hAnsi="Arial" w:cs="Arial"/>
          <w:sz w:val="22"/>
          <w:szCs w:val="22"/>
        </w:rPr>
        <w:t xml:space="preserve"> subunit</w:t>
      </w:r>
      <w:r w:rsidRPr="490334B2">
        <w:rPr>
          <w:rFonts w:ascii="Arial" w:eastAsia="Arial" w:hAnsi="Arial" w:cs="Arial"/>
          <w:sz w:val="22"/>
          <w:szCs w:val="22"/>
        </w:rPr>
        <w:t xml:space="preserve"> </w:t>
      </w:r>
      <w:r w:rsidR="14DEC919" w:rsidRPr="490334B2">
        <w:rPr>
          <w:rFonts w:ascii="Arial" w:eastAsia="Arial" w:hAnsi="Arial" w:cs="Arial"/>
          <w:sz w:val="22"/>
          <w:szCs w:val="22"/>
        </w:rPr>
        <w:t>peak</w:t>
      </w:r>
      <w:r w:rsidR="598D240F" w:rsidRPr="490334B2">
        <w:rPr>
          <w:rFonts w:ascii="Arial" w:eastAsia="Arial" w:hAnsi="Arial" w:cs="Arial"/>
          <w:sz w:val="22"/>
          <w:szCs w:val="22"/>
        </w:rPr>
        <w:t xml:space="preserve">, characteristic of </w:t>
      </w:r>
      <w:r w:rsidR="00803855">
        <w:rPr>
          <w:rFonts w:ascii="Arial" w:eastAsia="Arial" w:hAnsi="Arial" w:cs="Arial"/>
          <w:sz w:val="22"/>
          <w:szCs w:val="22"/>
        </w:rPr>
        <w:t>defective</w:t>
      </w:r>
      <w:r w:rsidR="00803855" w:rsidRPr="490334B2">
        <w:rPr>
          <w:rFonts w:ascii="Arial" w:eastAsia="Arial" w:hAnsi="Arial" w:cs="Arial"/>
          <w:sz w:val="22"/>
          <w:szCs w:val="22"/>
        </w:rPr>
        <w:t xml:space="preserve"> </w:t>
      </w:r>
      <w:r w:rsidR="598D240F" w:rsidRPr="490334B2">
        <w:rPr>
          <w:rFonts w:ascii="Arial" w:eastAsia="Arial" w:hAnsi="Arial" w:cs="Arial"/>
          <w:sz w:val="22"/>
          <w:szCs w:val="22"/>
        </w:rPr>
        <w:t>40S ribosomal subunit biogenesis (</w:t>
      </w:r>
      <w:r w:rsidR="00F450AD" w:rsidRPr="00533FA1">
        <w:rPr>
          <w:rFonts w:ascii="Arial" w:eastAsia="Arial" w:hAnsi="Arial" w:cs="Arial"/>
          <w:b/>
          <w:bCs/>
          <w:sz w:val="22"/>
          <w:szCs w:val="22"/>
        </w:rPr>
        <w:t>Figure 2E, E’’</w:t>
      </w:r>
      <w:r w:rsidR="00F450AD">
        <w:rPr>
          <w:rFonts w:ascii="Arial" w:eastAsia="Arial" w:hAnsi="Arial" w:cs="Arial"/>
          <w:sz w:val="22"/>
          <w:szCs w:val="22"/>
        </w:rPr>
        <w:t xml:space="preserve">, </w:t>
      </w:r>
      <w:r w:rsidR="598D240F" w:rsidRPr="003B7113">
        <w:rPr>
          <w:rFonts w:ascii="Arial" w:eastAsia="Arial" w:hAnsi="Arial" w:cs="Arial"/>
          <w:b/>
          <w:bCs/>
          <w:sz w:val="22"/>
          <w:szCs w:val="22"/>
        </w:rPr>
        <w:t>Figure S2</w:t>
      </w:r>
      <w:r w:rsidR="3CDA3EFF" w:rsidRPr="003B7113">
        <w:rPr>
          <w:rFonts w:ascii="Arial" w:eastAsia="Arial" w:hAnsi="Arial" w:cs="Arial"/>
          <w:b/>
          <w:bCs/>
          <w:sz w:val="22"/>
          <w:szCs w:val="22"/>
        </w:rPr>
        <w:t>D</w:t>
      </w:r>
      <w:r w:rsidR="598D240F" w:rsidRPr="490334B2">
        <w:rPr>
          <w:rFonts w:ascii="Arial" w:eastAsia="Arial" w:hAnsi="Arial" w:cs="Arial"/>
          <w:b/>
          <w:bCs/>
          <w:sz w:val="22"/>
          <w:szCs w:val="22"/>
        </w:rPr>
        <w:t xml:space="preserve">) </w:t>
      </w:r>
      <w:r w:rsidR="224584A2" w:rsidRPr="490334B2">
        <w:rPr>
          <w:rFonts w:ascii="Arial" w:eastAsia="Arial" w:hAnsi="Arial" w:cs="Arial"/>
          <w:b/>
          <w:bCs/>
          <w:sz w:val="22"/>
          <w:szCs w:val="22"/>
        </w:rPr>
        <w:fldChar w:fldCharType="begin"/>
      </w:r>
      <w:r w:rsidR="006D0695">
        <w:rPr>
          <w:rFonts w:ascii="Arial" w:eastAsia="Arial" w:hAnsi="Arial" w:cs="Arial"/>
          <w:b/>
          <w:bCs/>
          <w:sz w:val="22"/>
          <w:szCs w:val="22"/>
        </w:rPr>
        <w:instrText xml:space="preserve"> ADDIN ZOTERO_ITEM CSL_CITATION {"citationID":"002UjXVV","properties":{"formattedCitation":"[@chengSmallLargeRibosomal2019]","plainCitation":"[@chengSmallLargeRibosomal2019]","noteIndex":0},"citationItems":[{"id":820,"uris":["http://zotero.org/users/6609021/items/LCCTEGS4"],"uri":["http://zotero.org/users/6609021/items/LCCTEGS4"],"itemData":{"id":820,"type":"article-journal","container-title":"Molecular Cell","DOI":"10.1016/j.molcel.2018.10.032","ISSN":"10972765","issue":"1","journalAbbreviation":"Molecular Cell","language":"en","note":"chengSmallLargeRibosomal2019","page":"36-47.e10","source":"DOI.org (Crossref)","title":"Small and Large Ribosomal Subunit Deficiencies Lead to Distinct Gene Expression Signatures that Reflect Cellular Growth Rate","volume":"73","author":[{"family":"Cheng","given":"Ze"},{"family":"Mugler","given":"Christopher Frederick"},{"family":"Keskin","given":"Abdurrahman"},{"family":"Hodapp","given":"Stefanie"},{"family":"Chan","given":"Leon Yen-Lee"},{"family":"Weis","given":"Karsten"},{"family":"Mertins","given":"Philipp"},{"family":"Regev","given":"Aviv"},{"family":"Jovanovic","given":"Marko"},{"family":"Brar","given":"Gloria Ann"}],"issued":{"date-parts":[["2019",1]]}}}],"schema":"https://github.com/citation-style-language/schema/raw/master/csl-citation.json"} </w:instrText>
      </w:r>
      <w:r w:rsidR="224584A2" w:rsidRPr="490334B2">
        <w:rPr>
          <w:rFonts w:ascii="Arial" w:eastAsia="Arial" w:hAnsi="Arial" w:cs="Arial"/>
          <w:b/>
          <w:bCs/>
          <w:sz w:val="22"/>
          <w:szCs w:val="22"/>
        </w:rPr>
        <w:fldChar w:fldCharType="separate"/>
      </w:r>
      <w:r w:rsidR="006D0695" w:rsidRPr="006D0695">
        <w:rPr>
          <w:rFonts w:ascii="Arial" w:eastAsia="Arial" w:hAnsi="Arial" w:cs="Arial"/>
          <w:sz w:val="22"/>
        </w:rPr>
        <w:t>[@chengSmallLargeRibosomal2019]</w:t>
      </w:r>
      <w:r w:rsidR="224584A2" w:rsidRPr="490334B2">
        <w:rPr>
          <w:rFonts w:ascii="Arial" w:eastAsia="Arial" w:hAnsi="Arial" w:cs="Arial"/>
          <w:b/>
          <w:bCs/>
          <w:sz w:val="22"/>
          <w:szCs w:val="22"/>
        </w:rPr>
        <w:fldChar w:fldCharType="end"/>
      </w:r>
      <w:r w:rsidR="14DEC919" w:rsidRPr="490334B2">
        <w:rPr>
          <w:rFonts w:ascii="Arial" w:eastAsia="Arial" w:hAnsi="Arial" w:cs="Arial"/>
          <w:sz w:val="22"/>
          <w:szCs w:val="22"/>
        </w:rPr>
        <w:t>,</w:t>
      </w:r>
      <w:r w:rsidR="00511BFC">
        <w:rPr>
          <w:rFonts w:ascii="Arial" w:eastAsia="Arial" w:hAnsi="Arial" w:cs="Arial"/>
          <w:sz w:val="22"/>
          <w:szCs w:val="22"/>
        </w:rPr>
        <w:t xml:space="preserve"> whereas</w:t>
      </w:r>
      <w:r w:rsidRPr="490334B2">
        <w:rPr>
          <w:rFonts w:ascii="Arial" w:eastAsia="Arial" w:hAnsi="Arial" w:cs="Arial"/>
          <w:sz w:val="22"/>
          <w:szCs w:val="22"/>
        </w:rPr>
        <w:t xml:space="preserve"> </w:t>
      </w:r>
      <w:proofErr w:type="spellStart"/>
      <w:r w:rsidRPr="490334B2">
        <w:rPr>
          <w:rFonts w:ascii="Arial" w:eastAsia="Arial" w:hAnsi="Arial" w:cs="Arial"/>
          <w:i/>
          <w:iCs/>
          <w:sz w:val="22"/>
          <w:szCs w:val="22"/>
        </w:rPr>
        <w:t>athos</w:t>
      </w:r>
      <w:proofErr w:type="spellEnd"/>
      <w:r w:rsidRPr="490334B2">
        <w:rPr>
          <w:rFonts w:ascii="Arial" w:eastAsia="Arial" w:hAnsi="Arial" w:cs="Arial"/>
          <w:i/>
          <w:iCs/>
          <w:sz w:val="22"/>
          <w:szCs w:val="22"/>
        </w:rPr>
        <w:t xml:space="preserve"> </w:t>
      </w:r>
      <w:r w:rsidR="5A06DE2F" w:rsidRPr="490334B2">
        <w:rPr>
          <w:rFonts w:ascii="Arial" w:eastAsia="Arial" w:hAnsi="Arial" w:cs="Arial"/>
          <w:sz w:val="22"/>
          <w:szCs w:val="22"/>
        </w:rPr>
        <w:t>depletion</w:t>
      </w:r>
      <w:r w:rsidR="00A473E5">
        <w:rPr>
          <w:rFonts w:ascii="Arial" w:eastAsia="Arial" w:hAnsi="Arial" w:cs="Arial"/>
          <w:sz w:val="22"/>
          <w:szCs w:val="22"/>
        </w:rPr>
        <w:t xml:space="preserve"> diminished the height of the</w:t>
      </w:r>
      <w:r w:rsidRPr="490334B2">
        <w:rPr>
          <w:rFonts w:ascii="Arial" w:eastAsia="Arial" w:hAnsi="Arial" w:cs="Arial"/>
          <w:sz w:val="22"/>
          <w:szCs w:val="22"/>
        </w:rPr>
        <w:t xml:space="preserve"> 60S subunit peak compared to the 80S peaks</w:t>
      </w:r>
      <w:r w:rsidR="598D240F" w:rsidRPr="490334B2">
        <w:rPr>
          <w:rFonts w:ascii="Arial" w:eastAsia="Arial" w:hAnsi="Arial" w:cs="Arial"/>
          <w:sz w:val="22"/>
          <w:szCs w:val="22"/>
        </w:rPr>
        <w:t>,</w:t>
      </w:r>
      <w:r w:rsidR="627CD20B" w:rsidRPr="490334B2">
        <w:rPr>
          <w:rFonts w:ascii="Arial" w:eastAsia="Arial" w:hAnsi="Arial" w:cs="Arial"/>
          <w:sz w:val="22"/>
          <w:szCs w:val="22"/>
        </w:rPr>
        <w:t xml:space="preserve"> </w:t>
      </w:r>
      <w:r w:rsidR="598D240F" w:rsidRPr="490334B2">
        <w:rPr>
          <w:rFonts w:ascii="Arial" w:eastAsia="Arial" w:hAnsi="Arial" w:cs="Arial"/>
          <w:sz w:val="22"/>
          <w:szCs w:val="22"/>
        </w:rPr>
        <w:t xml:space="preserve">characteristic of a 60S ribosomal subunit biogenesis defect </w:t>
      </w:r>
      <w:r w:rsidR="627CD20B" w:rsidRPr="490334B2">
        <w:rPr>
          <w:rFonts w:ascii="Arial" w:eastAsia="Arial" w:hAnsi="Arial" w:cs="Arial"/>
          <w:sz w:val="22"/>
          <w:szCs w:val="22"/>
        </w:rPr>
        <w:t>(</w:t>
      </w:r>
      <w:r w:rsidR="627CD20B" w:rsidRPr="490334B2">
        <w:rPr>
          <w:rFonts w:ascii="Arial" w:eastAsia="Arial" w:hAnsi="Arial" w:cs="Arial"/>
          <w:b/>
          <w:bCs/>
          <w:sz w:val="22"/>
          <w:szCs w:val="22"/>
        </w:rPr>
        <w:t>Figure 2E’</w:t>
      </w:r>
      <w:r w:rsidR="7AE32169" w:rsidRPr="490334B2">
        <w:rPr>
          <w:rFonts w:ascii="Arial" w:eastAsia="Arial" w:hAnsi="Arial" w:cs="Arial"/>
          <w:b/>
          <w:bCs/>
          <w:sz w:val="22"/>
          <w:szCs w:val="22"/>
        </w:rPr>
        <w:t>,</w:t>
      </w:r>
      <w:r w:rsidR="3CDA3EFF" w:rsidRPr="490334B2">
        <w:rPr>
          <w:rFonts w:ascii="Arial" w:eastAsia="Arial" w:hAnsi="Arial" w:cs="Arial"/>
          <w:b/>
          <w:bCs/>
          <w:sz w:val="22"/>
          <w:szCs w:val="22"/>
        </w:rPr>
        <w:t xml:space="preserve"> </w:t>
      </w:r>
      <w:r w:rsidR="598D240F" w:rsidRPr="003B7113">
        <w:rPr>
          <w:rFonts w:ascii="Arial" w:eastAsia="Arial" w:hAnsi="Arial" w:cs="Arial"/>
          <w:b/>
          <w:bCs/>
          <w:sz w:val="22"/>
          <w:szCs w:val="22"/>
        </w:rPr>
        <w:t>Figure S2</w:t>
      </w:r>
      <w:r w:rsidR="3CDA3EFF" w:rsidRPr="003B7113">
        <w:rPr>
          <w:rFonts w:ascii="Arial" w:eastAsia="Arial" w:hAnsi="Arial" w:cs="Arial"/>
          <w:b/>
          <w:bCs/>
          <w:sz w:val="22"/>
          <w:szCs w:val="22"/>
        </w:rPr>
        <w:t>D</w:t>
      </w:r>
      <w:r w:rsidR="598D240F" w:rsidRPr="003B7113">
        <w:rPr>
          <w:rFonts w:ascii="Arial" w:eastAsia="Arial" w:hAnsi="Arial" w:cs="Arial"/>
          <w:b/>
          <w:bCs/>
          <w:sz w:val="22"/>
          <w:szCs w:val="22"/>
        </w:rPr>
        <w:t>’</w:t>
      </w:r>
      <w:r w:rsidR="598D240F" w:rsidRPr="490334B2">
        <w:rPr>
          <w:rFonts w:ascii="Arial" w:eastAsia="Arial" w:hAnsi="Arial" w:cs="Arial"/>
          <w:sz w:val="22"/>
          <w:szCs w:val="22"/>
        </w:rPr>
        <w:t>)</w:t>
      </w:r>
      <w:r w:rsidR="63ED5D6D" w:rsidRPr="490334B2">
        <w:rPr>
          <w:rFonts w:ascii="Arial" w:eastAsia="Arial" w:hAnsi="Arial" w:cs="Arial"/>
          <w:b/>
          <w:bCs/>
          <w:sz w:val="22"/>
          <w:szCs w:val="22"/>
        </w:rPr>
        <w:t xml:space="preserve"> </w:t>
      </w:r>
      <w:r w:rsidR="224584A2" w:rsidRPr="490334B2">
        <w:rPr>
          <w:rFonts w:ascii="Arial" w:eastAsia="Arial" w:hAnsi="Arial" w:cs="Arial"/>
          <w:b/>
          <w:bCs/>
          <w:sz w:val="22"/>
          <w:szCs w:val="22"/>
        </w:rPr>
        <w:fldChar w:fldCharType="begin"/>
      </w:r>
      <w:r w:rsidR="006D0695">
        <w:rPr>
          <w:rFonts w:ascii="Arial" w:eastAsia="Arial" w:hAnsi="Arial" w:cs="Arial"/>
          <w:b/>
          <w:bCs/>
          <w:sz w:val="22"/>
          <w:szCs w:val="22"/>
        </w:rPr>
        <w:instrText xml:space="preserve"> ADDIN ZOTERO_ITEM CSL_CITATION {"citationID":"ac2dnfY3","properties":{"formattedCitation":"[@chengSmallLargeRibosomal2019]","plainCitation":"[@chengSmallLargeRibosomal2019]","noteIndex":0},"citationItems":[{"id":820,"uris":["http://zotero.org/users/6609021/items/LCCTEGS4"],"uri":["http://zotero.org/users/6609021/items/LCCTEGS4"],"itemData":{"id":820,"type":"article-journal","container-title":"Molecular Cell","DOI":"10.1016/j.molcel.2018.10.032","ISSN":"10972765","issue":"1","journalAbbreviation":"Molecular Cell","language":"en","note":"chengSmallLargeRibosomal2019","page":"36-47.e10","source":"DOI.org (Crossref)","title":"Small and Large Ribosomal Subunit Deficiencies Lead to Distinct Gene Expression Signatures that Reflect Cellular Growth Rate","volume":"73","author":[{"family":"Cheng","given":"Ze"},{"family":"Mugler","given":"Christopher Frederick"},{"family":"Keskin","given":"Abdurrahman"},{"family":"Hodapp","given":"Stefanie"},{"family":"Chan","given":"Leon Yen-Lee"},{"family":"Weis","given":"Karsten"},{"family":"Mertins","given":"Philipp"},{"family":"Regev","given":"Aviv"},{"family":"Jovanovic","given":"Marko"},{"family":"Brar","given":"Gloria Ann"}],"issued":{"date-parts":[["2019",1]]}}}],"schema":"https://github.com/citation-style-language/schema/raw/master/csl-citation.json"} </w:instrText>
      </w:r>
      <w:r w:rsidR="224584A2" w:rsidRPr="490334B2">
        <w:rPr>
          <w:rFonts w:ascii="Arial" w:eastAsia="Arial" w:hAnsi="Arial" w:cs="Arial"/>
          <w:b/>
          <w:bCs/>
          <w:sz w:val="22"/>
          <w:szCs w:val="22"/>
        </w:rPr>
        <w:fldChar w:fldCharType="separate"/>
      </w:r>
      <w:r w:rsidR="006D0695" w:rsidRPr="006D0695">
        <w:rPr>
          <w:rFonts w:ascii="Arial" w:eastAsia="Arial" w:hAnsi="Arial" w:cs="Arial"/>
          <w:sz w:val="22"/>
        </w:rPr>
        <w:t>[@chengSmallLargeRibosomal2019]</w:t>
      </w:r>
      <w:r w:rsidR="224584A2" w:rsidRPr="490334B2">
        <w:rPr>
          <w:rFonts w:ascii="Arial" w:eastAsia="Arial" w:hAnsi="Arial" w:cs="Arial"/>
          <w:b/>
          <w:bCs/>
          <w:sz w:val="22"/>
          <w:szCs w:val="22"/>
        </w:rPr>
        <w:fldChar w:fldCharType="end"/>
      </w:r>
      <w:r w:rsidRPr="490334B2">
        <w:rPr>
          <w:rFonts w:ascii="Arial" w:eastAsia="Arial" w:hAnsi="Arial" w:cs="Arial"/>
          <w:b/>
          <w:bCs/>
          <w:sz w:val="22"/>
          <w:szCs w:val="22"/>
        </w:rPr>
        <w:t>.</w:t>
      </w:r>
      <w:r w:rsidR="598D240F" w:rsidRPr="490334B2">
        <w:rPr>
          <w:rFonts w:ascii="Arial" w:eastAsia="Arial" w:hAnsi="Arial" w:cs="Arial"/>
          <w:sz w:val="22"/>
          <w:szCs w:val="22"/>
        </w:rPr>
        <w:t xml:space="preserve"> </w:t>
      </w:r>
      <w:r w:rsidR="006214AE">
        <w:rPr>
          <w:rFonts w:ascii="Arial" w:eastAsia="Arial" w:hAnsi="Arial" w:cs="Arial"/>
          <w:sz w:val="22"/>
          <w:szCs w:val="22"/>
        </w:rPr>
        <w:t>RNAi-mediated depletion of</w:t>
      </w:r>
      <w:r w:rsidR="00A473E5">
        <w:rPr>
          <w:rFonts w:ascii="Arial" w:eastAsia="Arial" w:hAnsi="Arial" w:cs="Arial"/>
          <w:sz w:val="22"/>
          <w:szCs w:val="22"/>
        </w:rPr>
        <w:t xml:space="preserve"> the</w:t>
      </w:r>
      <w:r w:rsidR="2D9C39A4" w:rsidRPr="490334B2">
        <w:rPr>
          <w:rFonts w:ascii="Arial" w:eastAsia="Arial" w:hAnsi="Arial" w:cs="Arial"/>
          <w:sz w:val="22"/>
          <w:szCs w:val="22"/>
        </w:rPr>
        <w:t xml:space="preserve"> orthologs of these </w:t>
      </w:r>
      <w:r w:rsidR="76B25639" w:rsidRPr="490334B2">
        <w:rPr>
          <w:rFonts w:ascii="Arial" w:eastAsia="Arial" w:hAnsi="Arial" w:cs="Arial"/>
          <w:sz w:val="22"/>
          <w:szCs w:val="22"/>
        </w:rPr>
        <w:t xml:space="preserve">helicases </w:t>
      </w:r>
      <w:r w:rsidR="09CD751F" w:rsidRPr="490334B2">
        <w:rPr>
          <w:rFonts w:ascii="Arial" w:eastAsia="Arial" w:hAnsi="Arial" w:cs="Arial"/>
          <w:sz w:val="22"/>
          <w:szCs w:val="22"/>
        </w:rPr>
        <w:t>in HeLa cell</w:t>
      </w:r>
      <w:r w:rsidR="2D9C39A4" w:rsidRPr="490334B2">
        <w:rPr>
          <w:rFonts w:ascii="Arial" w:eastAsia="Arial" w:hAnsi="Arial" w:cs="Arial"/>
          <w:sz w:val="22"/>
          <w:szCs w:val="22"/>
        </w:rPr>
        <w:t>s</w:t>
      </w:r>
      <w:r w:rsidR="09CD751F" w:rsidRPr="490334B2">
        <w:rPr>
          <w:rFonts w:ascii="Arial" w:eastAsia="Arial" w:hAnsi="Arial" w:cs="Arial"/>
          <w:sz w:val="22"/>
          <w:szCs w:val="22"/>
        </w:rPr>
        <w:t xml:space="preserve"> </w:t>
      </w:r>
      <w:r w:rsidR="006214AE">
        <w:rPr>
          <w:rFonts w:ascii="Arial" w:eastAsia="Arial" w:hAnsi="Arial" w:cs="Arial"/>
          <w:sz w:val="22"/>
          <w:szCs w:val="22"/>
        </w:rPr>
        <w:t xml:space="preserve">similarly affected the </w:t>
      </w:r>
      <w:r w:rsidR="09CD751F" w:rsidRPr="490334B2">
        <w:rPr>
          <w:rFonts w:ascii="Arial" w:eastAsia="Arial" w:hAnsi="Arial" w:cs="Arial"/>
          <w:sz w:val="22"/>
          <w:szCs w:val="22"/>
        </w:rPr>
        <w:t xml:space="preserve">polysome profiles </w:t>
      </w:r>
      <w:r w:rsidR="7F86AD10" w:rsidRPr="490334B2">
        <w:rPr>
          <w:rFonts w:ascii="Arial" w:eastAsia="Arial" w:hAnsi="Arial" w:cs="Arial"/>
          <w:sz w:val="22"/>
          <w:szCs w:val="22"/>
        </w:rPr>
        <w:t>(</w:t>
      </w:r>
      <w:r w:rsidR="7F86AD10" w:rsidRPr="490334B2">
        <w:rPr>
          <w:rFonts w:ascii="Arial" w:eastAsia="Arial" w:hAnsi="Arial" w:cs="Arial"/>
          <w:b/>
          <w:bCs/>
          <w:sz w:val="22"/>
          <w:szCs w:val="22"/>
        </w:rPr>
        <w:t>Figure 2F’-F’’</w:t>
      </w:r>
      <w:r w:rsidR="4E5928B2" w:rsidRPr="490334B2">
        <w:rPr>
          <w:rFonts w:ascii="Arial" w:eastAsia="Arial" w:hAnsi="Arial" w:cs="Arial"/>
          <w:b/>
          <w:bCs/>
          <w:sz w:val="22"/>
          <w:szCs w:val="22"/>
        </w:rPr>
        <w:t xml:space="preserve">, </w:t>
      </w:r>
      <w:r w:rsidR="4E5928B2" w:rsidRPr="003B7113">
        <w:rPr>
          <w:rFonts w:ascii="Arial" w:eastAsia="Arial" w:hAnsi="Arial" w:cs="Arial"/>
          <w:b/>
          <w:bCs/>
          <w:sz w:val="22"/>
          <w:szCs w:val="22"/>
        </w:rPr>
        <w:t>Figure S2</w:t>
      </w:r>
      <w:r w:rsidR="3CDA3EFF" w:rsidRPr="003B7113">
        <w:rPr>
          <w:rFonts w:ascii="Arial" w:eastAsia="Arial" w:hAnsi="Arial" w:cs="Arial"/>
          <w:b/>
          <w:bCs/>
          <w:sz w:val="22"/>
          <w:szCs w:val="22"/>
        </w:rPr>
        <w:t>E</w:t>
      </w:r>
      <w:r w:rsidR="4E5928B2" w:rsidRPr="003B7113">
        <w:rPr>
          <w:rFonts w:ascii="Arial" w:eastAsia="Arial" w:hAnsi="Arial" w:cs="Arial"/>
          <w:b/>
          <w:bCs/>
          <w:sz w:val="22"/>
          <w:szCs w:val="22"/>
        </w:rPr>
        <w:t>-</w:t>
      </w:r>
      <w:r w:rsidR="3CDA3EFF" w:rsidRPr="003B7113">
        <w:rPr>
          <w:rFonts w:ascii="Arial" w:eastAsia="Arial" w:hAnsi="Arial" w:cs="Arial"/>
          <w:b/>
          <w:bCs/>
          <w:sz w:val="22"/>
          <w:szCs w:val="22"/>
        </w:rPr>
        <w:t>G</w:t>
      </w:r>
      <w:r w:rsidR="7F86AD10" w:rsidRPr="490334B2">
        <w:rPr>
          <w:rFonts w:ascii="Arial" w:eastAsia="Arial" w:hAnsi="Arial" w:cs="Arial"/>
          <w:sz w:val="22"/>
          <w:szCs w:val="22"/>
        </w:rPr>
        <w:t>)</w:t>
      </w:r>
      <w:r w:rsidR="595506CC" w:rsidRPr="490334B2">
        <w:rPr>
          <w:rFonts w:ascii="Arial" w:eastAsia="Arial" w:hAnsi="Arial" w:cs="Arial"/>
          <w:sz w:val="22"/>
          <w:szCs w:val="22"/>
        </w:rPr>
        <w:t xml:space="preserve">. </w:t>
      </w:r>
      <w:r w:rsidRPr="490334B2">
        <w:rPr>
          <w:rFonts w:ascii="Arial" w:eastAsia="Arial" w:hAnsi="Arial" w:cs="Arial"/>
          <w:sz w:val="22"/>
          <w:szCs w:val="22"/>
        </w:rPr>
        <w:t xml:space="preserve">Taken together our findings indicate that </w:t>
      </w:r>
      <w:r w:rsidR="7F3E3B19" w:rsidRPr="490334B2">
        <w:rPr>
          <w:rFonts w:ascii="Arial" w:eastAsia="Arial" w:hAnsi="Arial" w:cs="Arial"/>
          <w:sz w:val="22"/>
          <w:szCs w:val="22"/>
        </w:rPr>
        <w:t>these helicases</w:t>
      </w:r>
      <w:r w:rsidRPr="490334B2">
        <w:rPr>
          <w:rFonts w:ascii="Arial" w:eastAsia="Arial" w:hAnsi="Arial" w:cs="Arial"/>
          <w:sz w:val="22"/>
          <w:szCs w:val="22"/>
        </w:rPr>
        <w:t xml:space="preserve"> </w:t>
      </w:r>
      <w:r w:rsidR="00511BFC">
        <w:rPr>
          <w:rFonts w:ascii="Arial" w:eastAsia="Arial" w:hAnsi="Arial" w:cs="Arial"/>
          <w:sz w:val="22"/>
          <w:szCs w:val="22"/>
        </w:rPr>
        <w:t xml:space="preserve">promote ribosome biogenesis </w:t>
      </w:r>
      <w:r w:rsidR="083CCF42" w:rsidRPr="490334B2">
        <w:rPr>
          <w:rFonts w:ascii="Arial" w:eastAsia="Arial" w:hAnsi="Arial" w:cs="Arial"/>
          <w:sz w:val="22"/>
          <w:szCs w:val="22"/>
        </w:rPr>
        <w:t xml:space="preserve">in </w:t>
      </w:r>
      <w:r w:rsidR="083CCF42" w:rsidRPr="490334B2">
        <w:rPr>
          <w:rFonts w:ascii="Arial" w:eastAsia="Arial" w:hAnsi="Arial" w:cs="Arial"/>
          <w:i/>
          <w:iCs/>
          <w:sz w:val="22"/>
          <w:szCs w:val="22"/>
        </w:rPr>
        <w:t>Drosophila</w:t>
      </w:r>
      <w:r w:rsidR="083CCF42" w:rsidRPr="490334B2">
        <w:rPr>
          <w:rFonts w:ascii="Arial" w:eastAsia="Arial" w:hAnsi="Arial" w:cs="Arial"/>
          <w:sz w:val="22"/>
          <w:szCs w:val="22"/>
        </w:rPr>
        <w:t xml:space="preserve"> and mammalian cells</w:t>
      </w:r>
      <w:r w:rsidR="4E9CC5FF" w:rsidRPr="490334B2">
        <w:rPr>
          <w:rFonts w:ascii="Arial" w:eastAsia="Arial" w:hAnsi="Arial" w:cs="Arial"/>
          <w:sz w:val="22"/>
          <w:szCs w:val="22"/>
        </w:rPr>
        <w:t>.</w:t>
      </w:r>
    </w:p>
    <w:p w14:paraId="5DAB6C7B" w14:textId="77777777" w:rsidR="008D55DE" w:rsidRPr="00517588" w:rsidRDefault="008D55DE" w:rsidP="006C0869">
      <w:pPr>
        <w:jc w:val="both"/>
        <w:rPr>
          <w:rFonts w:ascii="Arial" w:eastAsia="Arial" w:hAnsi="Arial" w:cs="Arial"/>
          <w:sz w:val="22"/>
          <w:szCs w:val="22"/>
        </w:rPr>
      </w:pPr>
    </w:p>
    <w:p w14:paraId="4E0FAD47" w14:textId="05D74E80" w:rsidR="008D55DE" w:rsidRDefault="008D55DE" w:rsidP="006C0869">
      <w:pPr>
        <w:jc w:val="both"/>
        <w:rPr>
          <w:rFonts w:ascii="Arial" w:eastAsia="Arial" w:hAnsi="Arial" w:cs="Arial"/>
          <w:b/>
          <w:bCs/>
          <w:sz w:val="22"/>
          <w:szCs w:val="22"/>
        </w:rPr>
      </w:pPr>
      <w:r w:rsidRPr="7F666AC3">
        <w:rPr>
          <w:rFonts w:ascii="Arial" w:eastAsia="Arial" w:hAnsi="Arial" w:cs="Arial"/>
          <w:b/>
          <w:bCs/>
          <w:sz w:val="22"/>
          <w:szCs w:val="22"/>
        </w:rPr>
        <w:t xml:space="preserve">Aramis </w:t>
      </w:r>
      <w:r w:rsidR="00F80D5A" w:rsidRPr="7F666AC3">
        <w:rPr>
          <w:rFonts w:ascii="Arial" w:eastAsia="Arial" w:hAnsi="Arial" w:cs="Arial"/>
          <w:b/>
          <w:bCs/>
          <w:sz w:val="22"/>
          <w:szCs w:val="22"/>
        </w:rPr>
        <w:t xml:space="preserve">promotes </w:t>
      </w:r>
      <w:r w:rsidRPr="7F666AC3">
        <w:rPr>
          <w:rFonts w:ascii="Arial" w:eastAsia="Arial" w:hAnsi="Arial" w:cs="Arial"/>
          <w:b/>
          <w:bCs/>
          <w:sz w:val="22"/>
          <w:szCs w:val="22"/>
        </w:rPr>
        <w:t>cell cycle progression</w:t>
      </w:r>
      <w:r w:rsidR="00EC71F9" w:rsidRPr="7F666AC3">
        <w:rPr>
          <w:rFonts w:ascii="Arial" w:eastAsia="Arial" w:hAnsi="Arial" w:cs="Arial"/>
          <w:b/>
          <w:bCs/>
          <w:sz w:val="22"/>
          <w:szCs w:val="22"/>
        </w:rPr>
        <w:t xml:space="preserve"> via</w:t>
      </w:r>
      <w:r w:rsidR="00F80D5A" w:rsidRPr="7F666AC3">
        <w:rPr>
          <w:rFonts w:ascii="Arial" w:eastAsia="Arial" w:hAnsi="Arial" w:cs="Arial"/>
          <w:b/>
          <w:bCs/>
          <w:sz w:val="22"/>
          <w:szCs w:val="22"/>
        </w:rPr>
        <w:t xml:space="preserve"> p53</w:t>
      </w:r>
      <w:r w:rsidR="75BCB900" w:rsidRPr="7F666AC3">
        <w:rPr>
          <w:rFonts w:ascii="Arial" w:eastAsia="Arial" w:hAnsi="Arial" w:cs="Arial"/>
          <w:b/>
          <w:bCs/>
          <w:sz w:val="22"/>
          <w:szCs w:val="22"/>
        </w:rPr>
        <w:t xml:space="preserve"> repression</w:t>
      </w:r>
    </w:p>
    <w:p w14:paraId="5BB093C7" w14:textId="154322DE" w:rsidR="005574DB" w:rsidRDefault="00DD599D" w:rsidP="006C0869">
      <w:pPr>
        <w:jc w:val="both"/>
        <w:rPr>
          <w:rFonts w:ascii="Arial" w:eastAsia="Arial" w:hAnsi="Arial" w:cs="Arial"/>
          <w:sz w:val="22"/>
          <w:szCs w:val="22"/>
        </w:rPr>
      </w:pPr>
      <w:r>
        <w:rPr>
          <w:rFonts w:ascii="Arial" w:eastAsia="Arial" w:hAnsi="Arial" w:cs="Arial"/>
          <w:sz w:val="22"/>
          <w:szCs w:val="22"/>
        </w:rPr>
        <w:t xml:space="preserve">Our data so far indicate that Aramis, Athos and </w:t>
      </w:r>
      <w:proofErr w:type="spellStart"/>
      <w:r>
        <w:rPr>
          <w:rFonts w:ascii="Arial" w:eastAsia="Arial" w:hAnsi="Arial" w:cs="Arial"/>
          <w:sz w:val="22"/>
          <w:szCs w:val="22"/>
        </w:rPr>
        <w:t>Porthos</w:t>
      </w:r>
      <w:proofErr w:type="spellEnd"/>
      <w:r>
        <w:rPr>
          <w:rFonts w:ascii="Arial" w:eastAsia="Arial" w:hAnsi="Arial" w:cs="Arial"/>
          <w:sz w:val="22"/>
          <w:szCs w:val="22"/>
        </w:rPr>
        <w:t xml:space="preserve"> promote ri</w:t>
      </w:r>
      <w:r w:rsidR="224584A2" w:rsidRPr="46A17E5E">
        <w:rPr>
          <w:rFonts w:ascii="Arial" w:eastAsia="Arial" w:hAnsi="Arial" w:cs="Arial"/>
          <w:sz w:val="22"/>
          <w:szCs w:val="22"/>
        </w:rPr>
        <w:t>bosome biogenesis</w:t>
      </w:r>
      <w:r>
        <w:rPr>
          <w:rFonts w:ascii="Arial" w:eastAsia="Arial" w:hAnsi="Arial" w:cs="Arial"/>
          <w:sz w:val="22"/>
          <w:szCs w:val="22"/>
        </w:rPr>
        <w:t>, which is known to be</w:t>
      </w:r>
      <w:r w:rsidR="224584A2" w:rsidRPr="46A17E5E">
        <w:rPr>
          <w:rFonts w:ascii="Arial" w:eastAsia="Arial" w:hAnsi="Arial" w:cs="Arial"/>
          <w:sz w:val="22"/>
          <w:szCs w:val="22"/>
        </w:rPr>
        <w:t xml:space="preserve"> required for GSC abscission</w:t>
      </w:r>
      <w:r w:rsidR="00A22290">
        <w:rPr>
          <w:rFonts w:ascii="Arial" w:eastAsia="Arial" w:hAnsi="Arial" w:cs="Arial"/>
          <w:sz w:val="22"/>
          <w:szCs w:val="22"/>
        </w:rPr>
        <w:t xml:space="preserve"> </w:t>
      </w:r>
      <w:r w:rsidR="00A22290">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Iy9nAPJj","properties":{"formattedCitation":"[@Sanchez2016h]","plainCitation":"[@Sanchez2016h]","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00A22290">
        <w:rPr>
          <w:rFonts w:ascii="Arial" w:eastAsia="Arial" w:hAnsi="Arial" w:cs="Arial"/>
          <w:sz w:val="22"/>
          <w:szCs w:val="22"/>
        </w:rPr>
        <w:fldChar w:fldCharType="separate"/>
      </w:r>
      <w:r w:rsidR="00835395" w:rsidRPr="00835395">
        <w:rPr>
          <w:rFonts w:ascii="Arial" w:eastAsia="Arial" w:hAnsi="Arial" w:cs="Arial"/>
          <w:sz w:val="22"/>
        </w:rPr>
        <w:t>[@Sanchez2016h]</w:t>
      </w:r>
      <w:r w:rsidR="00A22290">
        <w:rPr>
          <w:rFonts w:ascii="Arial" w:eastAsia="Arial" w:hAnsi="Arial" w:cs="Arial"/>
          <w:sz w:val="22"/>
          <w:szCs w:val="22"/>
        </w:rPr>
        <w:fldChar w:fldCharType="end"/>
      </w:r>
      <w:r w:rsidR="224584A2" w:rsidRPr="46A17E5E">
        <w:rPr>
          <w:rFonts w:ascii="Arial" w:eastAsia="Arial" w:hAnsi="Arial" w:cs="Arial"/>
          <w:sz w:val="22"/>
          <w:szCs w:val="22"/>
        </w:rPr>
        <w:t xml:space="preserve">. Yet </w:t>
      </w:r>
      <w:r w:rsidR="00411F70">
        <w:rPr>
          <w:rFonts w:ascii="Arial" w:eastAsia="Arial" w:hAnsi="Arial" w:cs="Arial"/>
          <w:sz w:val="22"/>
          <w:szCs w:val="22"/>
        </w:rPr>
        <w:t>the connections between</w:t>
      </w:r>
      <w:r w:rsidR="00411F70" w:rsidRPr="46A17E5E">
        <w:rPr>
          <w:rFonts w:ascii="Arial" w:eastAsia="Arial" w:hAnsi="Arial" w:cs="Arial"/>
          <w:sz w:val="22"/>
          <w:szCs w:val="22"/>
        </w:rPr>
        <w:t xml:space="preserve"> </w:t>
      </w:r>
      <w:r w:rsidR="224584A2" w:rsidRPr="46A17E5E">
        <w:rPr>
          <w:rFonts w:ascii="Arial" w:eastAsia="Arial" w:hAnsi="Arial" w:cs="Arial"/>
          <w:sz w:val="22"/>
          <w:szCs w:val="22"/>
        </w:rPr>
        <w:t xml:space="preserve">ribosome biogenesis </w:t>
      </w:r>
      <w:r w:rsidR="00411F70">
        <w:rPr>
          <w:rFonts w:ascii="Arial" w:eastAsia="Arial" w:hAnsi="Arial" w:cs="Arial"/>
          <w:sz w:val="22"/>
          <w:szCs w:val="22"/>
        </w:rPr>
        <w:t xml:space="preserve">and </w:t>
      </w:r>
      <w:r w:rsidR="224584A2" w:rsidRPr="46A17E5E">
        <w:rPr>
          <w:rFonts w:ascii="Arial" w:eastAsia="Arial" w:hAnsi="Arial" w:cs="Arial"/>
          <w:sz w:val="22"/>
          <w:szCs w:val="22"/>
        </w:rPr>
        <w:t xml:space="preserve">GSC abscission </w:t>
      </w:r>
      <w:r w:rsidR="00411F70">
        <w:rPr>
          <w:rFonts w:ascii="Arial" w:eastAsia="Arial" w:hAnsi="Arial" w:cs="Arial"/>
          <w:sz w:val="22"/>
          <w:szCs w:val="22"/>
        </w:rPr>
        <w:t>are poorly understood</w:t>
      </w:r>
      <w:r w:rsidR="224584A2" w:rsidRPr="46A17E5E">
        <w:rPr>
          <w:rFonts w:ascii="Arial" w:eastAsia="Arial" w:hAnsi="Arial" w:cs="Arial"/>
          <w:sz w:val="22"/>
          <w:szCs w:val="22"/>
        </w:rPr>
        <w:t xml:space="preserve">. </w:t>
      </w:r>
      <w:r w:rsidR="00411F70">
        <w:rPr>
          <w:rFonts w:ascii="Arial" w:eastAsia="Arial" w:hAnsi="Arial" w:cs="Arial"/>
          <w:sz w:val="22"/>
          <w:szCs w:val="22"/>
        </w:rPr>
        <w:t>To explore the connection</w:t>
      </w:r>
      <w:r w:rsidR="00A345BF">
        <w:rPr>
          <w:rFonts w:ascii="Arial" w:eastAsia="Arial" w:hAnsi="Arial" w:cs="Arial"/>
          <w:sz w:val="22"/>
          <w:szCs w:val="22"/>
        </w:rPr>
        <w:t xml:space="preserve">, we </w:t>
      </w:r>
      <w:r w:rsidR="00411F70">
        <w:rPr>
          <w:rFonts w:ascii="Arial" w:eastAsia="Arial" w:hAnsi="Arial" w:cs="Arial"/>
          <w:sz w:val="22"/>
          <w:szCs w:val="22"/>
        </w:rPr>
        <w:t xml:space="preserve">further </w:t>
      </w:r>
      <w:r w:rsidR="00CE2D9D">
        <w:rPr>
          <w:rFonts w:ascii="Arial" w:eastAsia="Arial" w:hAnsi="Arial" w:cs="Arial"/>
          <w:sz w:val="22"/>
          <w:szCs w:val="22"/>
        </w:rPr>
        <w:t>examined</w:t>
      </w:r>
      <w:r w:rsidR="00A345BF">
        <w:rPr>
          <w:rFonts w:ascii="Arial" w:eastAsia="Arial" w:hAnsi="Arial" w:cs="Arial"/>
          <w:sz w:val="22"/>
          <w:szCs w:val="22"/>
        </w:rPr>
        <w:t xml:space="preserve"> </w:t>
      </w:r>
      <w:r w:rsidR="003A44AA">
        <w:rPr>
          <w:rFonts w:ascii="Arial" w:eastAsia="Arial" w:hAnsi="Arial" w:cs="Arial"/>
          <w:sz w:val="22"/>
          <w:szCs w:val="22"/>
        </w:rPr>
        <w:t xml:space="preserve">the </w:t>
      </w:r>
      <w:proofErr w:type="spellStart"/>
      <w:r w:rsidR="1C2AF45C" w:rsidRPr="46A17E5E">
        <w:rPr>
          <w:rFonts w:ascii="Arial" w:eastAsia="Arial" w:hAnsi="Arial" w:cs="Arial"/>
          <w:i/>
          <w:iCs/>
          <w:sz w:val="22"/>
          <w:szCs w:val="22"/>
        </w:rPr>
        <w:t>aramis</w:t>
      </w:r>
      <w:proofErr w:type="spellEnd"/>
      <w:r w:rsidR="003A44AA">
        <w:rPr>
          <w:rFonts w:ascii="Arial" w:eastAsia="Arial" w:hAnsi="Arial" w:cs="Arial"/>
          <w:sz w:val="22"/>
          <w:szCs w:val="22"/>
        </w:rPr>
        <w:t xml:space="preserve"> germline RNAi line,</w:t>
      </w:r>
      <w:r w:rsidR="1C2AF45C" w:rsidRPr="46A17E5E">
        <w:rPr>
          <w:rFonts w:ascii="Arial" w:eastAsia="Arial" w:hAnsi="Arial" w:cs="Arial"/>
          <w:i/>
          <w:iCs/>
          <w:sz w:val="22"/>
          <w:szCs w:val="22"/>
        </w:rPr>
        <w:t xml:space="preserve"> </w:t>
      </w:r>
      <w:r w:rsidR="1C2AF45C" w:rsidRPr="46A17E5E">
        <w:rPr>
          <w:rFonts w:ascii="Arial" w:eastAsia="Arial" w:hAnsi="Arial" w:cs="Arial"/>
          <w:sz w:val="22"/>
          <w:szCs w:val="22"/>
        </w:rPr>
        <w:t xml:space="preserve">as its defect was highly penetrant </w:t>
      </w:r>
      <w:r w:rsidR="00A345BF">
        <w:rPr>
          <w:rFonts w:ascii="Arial" w:eastAsia="Arial" w:hAnsi="Arial" w:cs="Arial"/>
          <w:sz w:val="22"/>
          <w:szCs w:val="22"/>
        </w:rPr>
        <w:t>but maintained</w:t>
      </w:r>
      <w:r w:rsidR="1C2AF45C" w:rsidRPr="46A17E5E">
        <w:rPr>
          <w:rFonts w:ascii="Arial" w:eastAsia="Arial" w:hAnsi="Arial" w:cs="Arial"/>
          <w:sz w:val="22"/>
          <w:szCs w:val="22"/>
        </w:rPr>
        <w:t xml:space="preserve"> sufficient germline for </w:t>
      </w:r>
      <w:r w:rsidR="00CE2D9D">
        <w:rPr>
          <w:rFonts w:ascii="Arial" w:eastAsia="Arial" w:hAnsi="Arial" w:cs="Arial"/>
          <w:sz w:val="22"/>
          <w:szCs w:val="22"/>
        </w:rPr>
        <w:t>analysis</w:t>
      </w:r>
      <w:r w:rsidR="007B2DEE">
        <w:rPr>
          <w:rFonts w:ascii="Arial" w:eastAsia="Arial" w:hAnsi="Arial" w:cs="Arial"/>
          <w:sz w:val="22"/>
          <w:szCs w:val="22"/>
        </w:rPr>
        <w:t xml:space="preserve"> </w:t>
      </w:r>
      <w:r w:rsidR="007B2DEE" w:rsidRPr="00D64A57">
        <w:rPr>
          <w:rFonts w:ascii="Arial" w:eastAsia="Arial" w:hAnsi="Arial" w:cs="Arial"/>
          <w:sz w:val="22"/>
          <w:szCs w:val="22"/>
        </w:rPr>
        <w:t>(</w:t>
      </w:r>
      <w:r w:rsidR="007B2DEE" w:rsidRPr="00DE7BC1">
        <w:rPr>
          <w:rFonts w:ascii="Arial" w:eastAsia="Arial" w:hAnsi="Arial" w:cs="Arial"/>
          <w:b/>
          <w:bCs/>
          <w:sz w:val="22"/>
          <w:szCs w:val="22"/>
        </w:rPr>
        <w:t>Figure 1</w:t>
      </w:r>
      <w:r w:rsidR="00B6777F" w:rsidRPr="00DE7BC1">
        <w:rPr>
          <w:rFonts w:ascii="Arial" w:eastAsia="Arial" w:hAnsi="Arial" w:cs="Arial"/>
          <w:b/>
          <w:bCs/>
          <w:sz w:val="22"/>
          <w:szCs w:val="22"/>
        </w:rPr>
        <w:t>E</w:t>
      </w:r>
      <w:r w:rsidR="007B2DEE" w:rsidRPr="00D64A57">
        <w:rPr>
          <w:rFonts w:ascii="Arial" w:eastAsia="Arial" w:hAnsi="Arial" w:cs="Arial"/>
          <w:sz w:val="22"/>
          <w:szCs w:val="22"/>
        </w:rPr>
        <w:t>)</w:t>
      </w:r>
      <w:r w:rsidR="00EE092C">
        <w:rPr>
          <w:rFonts w:ascii="Arial" w:eastAsia="Arial" w:hAnsi="Arial" w:cs="Arial"/>
          <w:sz w:val="22"/>
          <w:szCs w:val="22"/>
        </w:rPr>
        <w:t xml:space="preserve">. </w:t>
      </w:r>
      <w:r w:rsidR="003A44AA">
        <w:rPr>
          <w:rFonts w:ascii="Arial" w:hAnsi="Arial" w:cs="Arial"/>
          <w:sz w:val="22"/>
          <w:szCs w:val="22"/>
        </w:rPr>
        <w:t>First,</w:t>
      </w:r>
      <w:r w:rsidR="00021B5B">
        <w:rPr>
          <w:rFonts w:ascii="Arial" w:hAnsi="Arial" w:cs="Arial"/>
          <w:sz w:val="22"/>
          <w:szCs w:val="22"/>
        </w:rPr>
        <w:t xml:space="preserve"> w</w:t>
      </w:r>
      <w:r w:rsidR="7A5BCCE1" w:rsidRPr="46A17E5E">
        <w:rPr>
          <w:rFonts w:ascii="Arial" w:hAnsi="Arial" w:cs="Arial"/>
          <w:sz w:val="22"/>
          <w:szCs w:val="22"/>
        </w:rPr>
        <w:t xml:space="preserve">e compared the </w:t>
      </w:r>
      <w:r w:rsidR="36AA42A1" w:rsidRPr="46A17E5E">
        <w:rPr>
          <w:rFonts w:ascii="Arial" w:hAnsi="Arial" w:cs="Arial"/>
          <w:sz w:val="22"/>
          <w:szCs w:val="22"/>
        </w:rPr>
        <w:t xml:space="preserve">mRNA </w:t>
      </w:r>
      <w:r w:rsidR="00CA5231">
        <w:rPr>
          <w:rFonts w:ascii="Arial" w:hAnsi="Arial" w:cs="Arial"/>
          <w:sz w:val="22"/>
          <w:szCs w:val="22"/>
        </w:rPr>
        <w:t>profiles</w:t>
      </w:r>
      <w:r w:rsidR="00CA5231" w:rsidRPr="46A17E5E">
        <w:rPr>
          <w:rFonts w:ascii="Arial" w:hAnsi="Arial" w:cs="Arial"/>
          <w:sz w:val="22"/>
          <w:szCs w:val="22"/>
        </w:rPr>
        <w:t xml:space="preserve"> </w:t>
      </w:r>
      <w:r w:rsidR="7A5BCCE1" w:rsidRPr="46A17E5E">
        <w:rPr>
          <w:rFonts w:ascii="Arial" w:hAnsi="Arial" w:cs="Arial"/>
          <w:sz w:val="22"/>
          <w:szCs w:val="22"/>
        </w:rPr>
        <w:t xml:space="preserve">of </w:t>
      </w:r>
      <w:proofErr w:type="spellStart"/>
      <w:r w:rsidR="7A5BCCE1" w:rsidRPr="46A17E5E">
        <w:rPr>
          <w:rFonts w:ascii="Arial" w:hAnsi="Arial" w:cs="Arial"/>
          <w:i/>
          <w:iCs/>
          <w:sz w:val="22"/>
          <w:szCs w:val="22"/>
        </w:rPr>
        <w:t>aramis</w:t>
      </w:r>
      <w:proofErr w:type="spellEnd"/>
      <w:r w:rsidR="7A5BCCE1" w:rsidRPr="46A17E5E">
        <w:rPr>
          <w:rFonts w:ascii="Arial" w:hAnsi="Arial" w:cs="Arial"/>
          <w:i/>
          <w:iCs/>
          <w:sz w:val="22"/>
          <w:szCs w:val="22"/>
        </w:rPr>
        <w:t xml:space="preserve"> </w:t>
      </w:r>
      <w:r w:rsidR="7A5BCCE1" w:rsidRPr="46A17E5E">
        <w:rPr>
          <w:rFonts w:ascii="Arial" w:hAnsi="Arial" w:cs="Arial"/>
          <w:sz w:val="22"/>
          <w:szCs w:val="22"/>
        </w:rPr>
        <w:t xml:space="preserve">germline </w:t>
      </w:r>
      <w:r w:rsidR="6ADE1C11" w:rsidRPr="46A17E5E">
        <w:rPr>
          <w:rFonts w:ascii="Arial" w:hAnsi="Arial" w:cs="Arial"/>
          <w:sz w:val="22"/>
          <w:szCs w:val="22"/>
        </w:rPr>
        <w:t>RNAi</w:t>
      </w:r>
      <w:r w:rsidR="7A5BCCE1" w:rsidRPr="46A17E5E">
        <w:rPr>
          <w:rFonts w:ascii="Arial" w:hAnsi="Arial" w:cs="Arial"/>
          <w:sz w:val="22"/>
          <w:szCs w:val="22"/>
        </w:rPr>
        <w:t xml:space="preserve"> ovaries to </w:t>
      </w:r>
      <w:r w:rsidR="7A5BCCE1" w:rsidRPr="46A17E5E">
        <w:rPr>
          <w:rFonts w:ascii="Arial" w:eastAsia="Arial" w:hAnsi="Arial" w:cs="Arial"/>
          <w:i/>
          <w:iCs/>
          <w:sz w:val="22"/>
          <w:szCs w:val="22"/>
        </w:rPr>
        <w:t>bam</w:t>
      </w:r>
      <w:r w:rsidR="7A5BCCE1" w:rsidRPr="46A17E5E">
        <w:rPr>
          <w:rFonts w:ascii="Arial" w:eastAsia="Arial" w:hAnsi="Arial" w:cs="Arial"/>
          <w:sz w:val="22"/>
          <w:szCs w:val="22"/>
        </w:rPr>
        <w:t xml:space="preserve"> germline </w:t>
      </w:r>
      <w:r w:rsidR="3FC4BBB2" w:rsidRPr="46A17E5E">
        <w:rPr>
          <w:rFonts w:ascii="Arial" w:eastAsia="Arial" w:hAnsi="Arial" w:cs="Arial"/>
          <w:sz w:val="22"/>
          <w:szCs w:val="22"/>
        </w:rPr>
        <w:t>RNAi</w:t>
      </w:r>
      <w:r w:rsidR="003A44AA">
        <w:rPr>
          <w:rFonts w:ascii="Arial" w:eastAsia="Arial" w:hAnsi="Arial" w:cs="Arial"/>
          <w:sz w:val="22"/>
          <w:szCs w:val="22"/>
        </w:rPr>
        <w:t xml:space="preserve"> to determine if genes </w:t>
      </w:r>
      <w:r w:rsidR="007A1E5B">
        <w:rPr>
          <w:rFonts w:ascii="Arial" w:eastAsia="Arial" w:hAnsi="Arial" w:cs="Arial"/>
          <w:sz w:val="22"/>
          <w:szCs w:val="22"/>
        </w:rPr>
        <w:t xml:space="preserve">that are known to be </w:t>
      </w:r>
      <w:r w:rsidR="003A44AA">
        <w:rPr>
          <w:rFonts w:ascii="Arial" w:eastAsia="Arial" w:hAnsi="Arial" w:cs="Arial"/>
          <w:sz w:val="22"/>
          <w:szCs w:val="22"/>
        </w:rPr>
        <w:t>involved in GSC abscission have altered expression</w:t>
      </w:r>
      <w:r w:rsidR="009D56BB">
        <w:rPr>
          <w:rFonts w:ascii="Arial" w:eastAsia="Arial" w:hAnsi="Arial" w:cs="Arial"/>
          <w:sz w:val="22"/>
          <w:szCs w:val="22"/>
        </w:rPr>
        <w:t xml:space="preserve">. </w:t>
      </w:r>
      <w:r w:rsidR="007A1E5B">
        <w:rPr>
          <w:rFonts w:ascii="Arial" w:eastAsia="Arial" w:hAnsi="Arial" w:cs="Arial"/>
          <w:sz w:val="22"/>
          <w:szCs w:val="22"/>
        </w:rPr>
        <w:t>We used</w:t>
      </w:r>
      <w:r w:rsidR="009D56BB">
        <w:rPr>
          <w:rFonts w:ascii="Arial" w:eastAsia="Arial" w:hAnsi="Arial" w:cs="Arial"/>
          <w:sz w:val="22"/>
          <w:szCs w:val="22"/>
        </w:rPr>
        <w:t xml:space="preserve"> </w:t>
      </w:r>
      <w:r w:rsidR="009D56BB" w:rsidRPr="00066856">
        <w:rPr>
          <w:rFonts w:ascii="Arial" w:eastAsia="Arial" w:hAnsi="Arial" w:cs="Arial"/>
          <w:i/>
          <w:iCs/>
          <w:sz w:val="22"/>
          <w:szCs w:val="22"/>
        </w:rPr>
        <w:t>bam</w:t>
      </w:r>
      <w:r w:rsidR="009D56BB">
        <w:rPr>
          <w:rFonts w:ascii="Arial" w:eastAsia="Arial" w:hAnsi="Arial" w:cs="Arial"/>
          <w:sz w:val="22"/>
          <w:szCs w:val="22"/>
        </w:rPr>
        <w:t xml:space="preserve"> </w:t>
      </w:r>
      <w:r w:rsidR="00D802A8">
        <w:rPr>
          <w:rFonts w:ascii="Arial" w:eastAsia="Arial" w:hAnsi="Arial" w:cs="Arial"/>
          <w:sz w:val="22"/>
          <w:szCs w:val="22"/>
        </w:rPr>
        <w:t xml:space="preserve">depletion </w:t>
      </w:r>
      <w:r w:rsidR="007A1E5B">
        <w:rPr>
          <w:rFonts w:ascii="Arial" w:eastAsia="Arial" w:hAnsi="Arial" w:cs="Arial"/>
          <w:sz w:val="22"/>
          <w:szCs w:val="22"/>
        </w:rPr>
        <w:t xml:space="preserve">as a control because it </w:t>
      </w:r>
      <w:r w:rsidR="009D56BB">
        <w:rPr>
          <w:rFonts w:ascii="Arial" w:eastAsia="Arial" w:hAnsi="Arial" w:cs="Arial"/>
          <w:sz w:val="22"/>
          <w:szCs w:val="22"/>
        </w:rPr>
        <w:t>lead</w:t>
      </w:r>
      <w:r w:rsidR="005574DB">
        <w:rPr>
          <w:rFonts w:ascii="Arial" w:eastAsia="Arial" w:hAnsi="Arial" w:cs="Arial"/>
          <w:sz w:val="22"/>
          <w:szCs w:val="22"/>
        </w:rPr>
        <w:t>s</w:t>
      </w:r>
      <w:r w:rsidR="009D56BB">
        <w:rPr>
          <w:rFonts w:ascii="Arial" w:eastAsia="Arial" w:hAnsi="Arial" w:cs="Arial"/>
          <w:sz w:val="22"/>
          <w:szCs w:val="22"/>
        </w:rPr>
        <w:t xml:space="preserve"> to the accumulation of</w:t>
      </w:r>
      <w:r w:rsidR="002D0B59" w:rsidRPr="46A17E5E">
        <w:rPr>
          <w:rFonts w:ascii="Arial" w:eastAsia="Arial" w:hAnsi="Arial" w:cs="Arial"/>
          <w:sz w:val="22"/>
          <w:szCs w:val="22"/>
        </w:rPr>
        <w:t xml:space="preserve"> stem cell daughters </w:t>
      </w:r>
      <w:r w:rsidR="002D0B59" w:rsidRPr="46A17E5E">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{"citationID":"a2dnejbsadu","properties":{"formattedCitation":"[@Flora2018l; @gilboaGermLineStem2003; @McKearin1995b; @ohlsteinEctopicExpressionDrosophila1997]","plainCitation":"[@Flora2018l; @gilboaGermLineStem2003; @McKearin1995b; @ohlsteinEctopicExpressionDrosophila1997]","noteIndex":0},"citationItems":[{"id":645,"uris":["http://zotero.org/users/6609021/items/KCHQJIX5"],"uri":["http://zotero.org/users/6609021/items/KCHQJIX5"],"itemData":{"id":645,"type":"article-journal","abstract":"Transcriptional silencing is a conserved process used by embryonic germ cells to repress somatic fate and maintain totipotency and immortality. In Drosophila, this transcriptional silencing is mediated by polar granule component (pgc). Here, we show that in the adult ovary, pgc is required for timely germline stem cell (GSC) differentiation. Pgc is expressed transiently in the immediate GSC daughter (pre-cystoblast), where it mediates a pulse of transcriptional silencing. This transcriptional silencing mediated by pgc indirectly promotes the accumulation of Cyclin B (CycB) and cell cycle progression into late-G2 phase, when the differentiation factor bag of marbles (bam) is expressed. Pgc mediated accumulation of CycB is also required for heterochromatin deposition, which protects the germ line genome against selfish DNA elements. Our results suggest that transient transcriptional silencing in the pre-cystoblast \"re-programs\" it away from self-renewal and toward the gamete differentiation program.","container-title":"Developmental biology","DOI":"10.1016/j.ydbio.2017.11.014","ISSN":"1095-564X","issue":"1","language":"eng","note":"Flora2018l","page":"84-95","title":"Transient transcriptional silencing alters the cell cycle to promote germline stem cell differentiation in Drosophila","title-short":"Flora2018l","volume":"434","author":[{"family":"Flora","given":"Pooja"},{"family":"Schowalter","given":"Sean"},{"family":"Wong-Deyrup","given":"SiuWah"},{"family":"DeGennaro","given":"Matthew"},{"family":"Nasrallah","given":"Mohamad Ali"},{"family":"Rangan","given":"Prashanth"}],"issued":{"date-parts":[["2018",2,1]]}}},{"id":1508,"uris":["http://zotero.org/users/6609021/items/N2MVTWQB"],"uri":["http://zotero.org/users/6609021/items/N2MVTWQB"],"itemData":{"id":1508,"type":"article-journal","abstract":"Skip to Next Section\nGap junctions coordinate processes ranging from muscle contraction to ovarian follicle development. Here we show that the gap junction protein Zero population growth (Zpg) is required for germ cell differentiation in the Drosophila ovary. In the absence of Zpg the stem cell daughter destined to differentiate dies. The zpg phenotype is novel, and we used this phenotype to genetically dissect the process of stem cell maintenance and differentiation. Our findings suggest that germ line stem cells differentiate upon losing contact with their niche, that gap junction mediated cell-cell interactions are required for germ cell differentiation, and that in Drosophila germ line stem cell differentiation to a cystoblast is gradual.","container-title":"Development","DOI":"10.1242/dev.00853","ISSN":"0950-1991, 1477-9129","issue":"26","language":"en","note":"gilboaGermLineStem2003","page":"6625-6634","source":"dev.biologists.org","title":"Germ line stem cell differentiation in Drosophila requires gap junctions and proceeds via an intermediate state","volume":"130","author":[{"family":"Gilboa","given":"Lilach"},{"family":"Forbes","given":"Alexandria"},{"family":"Tazuke","given":"Salli I."},{"family":"Fuller","given":"Margaret T."},{"family":"Lehmann","given":"Ruth"}],"issued":{"date-parts":[["2003",12,29]]}}},{"id":797,"uris":["http://zotero.org/users/6609021/items/QUFKJVGQ"],"uri":["http://zotero.org/users/6609021/items/QUFKJVGQ"],"itemData":{"id":797,"type":"article-journal","abstract":"Cell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presented.","container-title":"Development","ISSN":"0950-1991","issue":"9","note":"McKearin1995b","page":"2937 LP  - 2947","title":"A role for the Drosophila bag-of-marbles protein in the differentiation of cystoblasts from germline stem cells","title-short":"McKearin1995b","volume":"121","author":[{"family":"McKearin","given":"D"},{"family":"Ohlstein","given":"B"}],"issued":{"date-parts":[["1995",9,1]]}}},{"id":982,"uris":["http://zotero.org/users/6609021/items/LMQJLADN"],"uri":["http://zotero.org/users/6609021/items/LMQJLADN"],"itemData":{"id":982,"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1477-9129","issue":"18","language":"en","note":"ohlsteinEctopicExpressionDrosophila1997","page":"3651-3662","source":"dev.biologists.org","title":"Ectopic expression of the Drosophila Bam protein eliminates oogenic germline stem cells","volume":"124","author":[{"family":"Ohlstein","given":"B."},{"family":"McKearin","given":"D."}],"issued":{"date-parts":[["1997",9,15]]}}}],"schema":"https://github.com/citation-style-language/schema/raw/master/csl-citation.json"} </w:instrText>
      </w:r>
      <w:r w:rsidR="002D0B59" w:rsidRPr="46A17E5E">
        <w:rPr>
          <w:rFonts w:ascii="Arial" w:eastAsia="Arial" w:hAnsi="Arial" w:cs="Arial"/>
          <w:sz w:val="22"/>
          <w:szCs w:val="22"/>
        </w:rPr>
        <w:fldChar w:fldCharType="separate"/>
      </w:r>
      <w:r w:rsidR="00835395" w:rsidRPr="00835395">
        <w:rPr>
          <w:rFonts w:ascii="Arial" w:hAnsi="Arial" w:cs="Arial"/>
          <w:sz w:val="22"/>
        </w:rPr>
        <w:t>[@Flora2018l; @gilboaGermLineStem2003; @McKearin1995b; @ohlsteinEctopicExpressionDrosophila1997]</w:t>
      </w:r>
      <w:r w:rsidR="002D0B59" w:rsidRPr="46A17E5E">
        <w:rPr>
          <w:rFonts w:ascii="Arial" w:eastAsia="Arial" w:hAnsi="Arial" w:cs="Arial"/>
          <w:sz w:val="22"/>
          <w:szCs w:val="22"/>
        </w:rPr>
        <w:fldChar w:fldCharType="end"/>
      </w:r>
      <w:r w:rsidR="009C5F00">
        <w:rPr>
          <w:rFonts w:ascii="Arial" w:eastAsia="Arial" w:hAnsi="Arial" w:cs="Arial"/>
          <w:sz w:val="22"/>
          <w:szCs w:val="22"/>
        </w:rPr>
        <w:t>.</w:t>
      </w:r>
      <w:r w:rsidR="00CE24D9" w:rsidRPr="00DA3567">
        <w:rPr>
          <w:rFonts w:ascii="Arial" w:eastAsia="Arial" w:hAnsi="Arial" w:cs="Arial"/>
          <w:sz w:val="22"/>
          <w:szCs w:val="22"/>
        </w:rPr>
        <w:t>.</w:t>
      </w:r>
      <w:r w:rsidR="00CE24D9">
        <w:rPr>
          <w:rFonts w:ascii="Arial" w:eastAsia="Arial" w:hAnsi="Arial" w:cs="Arial"/>
          <w:sz w:val="22"/>
          <w:szCs w:val="22"/>
        </w:rPr>
        <w:t xml:space="preserve"> </w:t>
      </w:r>
    </w:p>
    <w:p w14:paraId="782A917D" w14:textId="77777777" w:rsidR="005574DB" w:rsidRDefault="005574DB" w:rsidP="006C0869">
      <w:pPr>
        <w:jc w:val="both"/>
        <w:rPr>
          <w:rFonts w:ascii="Arial" w:eastAsia="Arial" w:hAnsi="Arial" w:cs="Arial"/>
          <w:sz w:val="22"/>
          <w:szCs w:val="22"/>
        </w:rPr>
      </w:pPr>
    </w:p>
    <w:p w14:paraId="6A05A809" w14:textId="3E6A41E4" w:rsidR="00BF7843" w:rsidRDefault="00312EBE" w:rsidP="006C0869">
      <w:pPr>
        <w:jc w:val="both"/>
        <w:rPr>
          <w:rFonts w:ascii="Arial" w:eastAsia="Arial" w:hAnsi="Arial" w:cs="Arial"/>
          <w:sz w:val="22"/>
          <w:szCs w:val="22"/>
        </w:rPr>
      </w:pPr>
      <w:r>
        <w:rPr>
          <w:rFonts w:ascii="Arial" w:eastAsia="Arial" w:hAnsi="Arial" w:cs="Arial"/>
          <w:sz w:val="22"/>
          <w:szCs w:val="22"/>
        </w:rPr>
        <w:t xml:space="preserve">We </w:t>
      </w:r>
      <w:r w:rsidR="007A1E5B">
        <w:rPr>
          <w:rFonts w:ascii="Arial" w:eastAsia="Arial" w:hAnsi="Arial" w:cs="Arial"/>
          <w:sz w:val="22"/>
          <w:szCs w:val="22"/>
        </w:rPr>
        <w:t xml:space="preserve">performed RNA-seq and </w:t>
      </w:r>
      <w:r>
        <w:rPr>
          <w:rFonts w:ascii="Arial" w:eastAsia="Arial" w:hAnsi="Arial" w:cs="Arial"/>
          <w:sz w:val="22"/>
          <w:szCs w:val="22"/>
        </w:rPr>
        <w:t>found that</w:t>
      </w:r>
      <w:r w:rsidR="7A5BCCE1" w:rsidRPr="46A17E5E">
        <w:rPr>
          <w:rFonts w:ascii="Arial" w:eastAsia="Arial" w:hAnsi="Arial" w:cs="Arial"/>
          <w:sz w:val="22"/>
          <w:szCs w:val="22"/>
        </w:rPr>
        <w:t xml:space="preserve"> </w:t>
      </w:r>
      <w:r w:rsidR="7FDDAA98" w:rsidRPr="46A17E5E">
        <w:rPr>
          <w:rFonts w:ascii="Arial" w:eastAsia="Arial" w:hAnsi="Arial" w:cs="Arial"/>
          <w:sz w:val="22"/>
          <w:szCs w:val="22"/>
        </w:rPr>
        <w:t>607</w:t>
      </w:r>
      <w:r>
        <w:rPr>
          <w:rFonts w:ascii="Arial" w:eastAsia="Arial" w:hAnsi="Arial" w:cs="Arial"/>
          <w:sz w:val="22"/>
          <w:szCs w:val="22"/>
        </w:rPr>
        <w:t xml:space="preserve"> RNAs were</w:t>
      </w:r>
      <w:r w:rsidR="7A5BCCE1" w:rsidRPr="46A17E5E">
        <w:rPr>
          <w:rFonts w:ascii="Arial" w:eastAsia="Arial" w:hAnsi="Arial" w:cs="Arial"/>
          <w:sz w:val="22"/>
          <w:szCs w:val="22"/>
        </w:rPr>
        <w:t xml:space="preserve"> </w:t>
      </w:r>
      <w:r w:rsidR="7A5BCCE1" w:rsidRPr="46A17E5E">
        <w:rPr>
          <w:rFonts w:ascii="Arial" w:hAnsi="Arial" w:cs="Arial"/>
          <w:sz w:val="22"/>
          <w:szCs w:val="22"/>
        </w:rPr>
        <w:t xml:space="preserve">downregulated and </w:t>
      </w:r>
      <w:r w:rsidR="7FDDAA98" w:rsidRPr="46A17E5E">
        <w:rPr>
          <w:rFonts w:ascii="Arial" w:hAnsi="Arial" w:cs="Arial"/>
          <w:sz w:val="22"/>
          <w:szCs w:val="22"/>
        </w:rPr>
        <w:t>673</w:t>
      </w:r>
      <w:r w:rsidR="7A5BCCE1" w:rsidRPr="46A17E5E">
        <w:rPr>
          <w:rFonts w:ascii="Arial" w:hAnsi="Arial" w:cs="Arial"/>
          <w:sz w:val="22"/>
          <w:szCs w:val="22"/>
        </w:rPr>
        <w:t xml:space="preserve"> </w:t>
      </w:r>
      <w:r>
        <w:rPr>
          <w:rFonts w:ascii="Arial" w:hAnsi="Arial" w:cs="Arial"/>
          <w:sz w:val="22"/>
          <w:szCs w:val="22"/>
        </w:rPr>
        <w:t xml:space="preserve">RNAs were </w:t>
      </w:r>
      <w:r w:rsidR="7A5BCCE1" w:rsidRPr="46A17E5E">
        <w:rPr>
          <w:rFonts w:ascii="Arial" w:hAnsi="Arial" w:cs="Arial"/>
          <w:sz w:val="22"/>
          <w:szCs w:val="22"/>
        </w:rPr>
        <w:t>upregulated</w:t>
      </w:r>
      <w:r>
        <w:rPr>
          <w:rFonts w:ascii="Arial" w:hAnsi="Arial" w:cs="Arial"/>
          <w:sz w:val="22"/>
          <w:szCs w:val="22"/>
        </w:rPr>
        <w:t xml:space="preserve"> in </w:t>
      </w:r>
      <w:proofErr w:type="spellStart"/>
      <w:r w:rsidRPr="00066856">
        <w:rPr>
          <w:rFonts w:ascii="Arial" w:hAnsi="Arial" w:cs="Arial"/>
          <w:i/>
          <w:iCs/>
          <w:sz w:val="22"/>
          <w:szCs w:val="22"/>
        </w:rPr>
        <w:t>aramis</w:t>
      </w:r>
      <w:proofErr w:type="spellEnd"/>
      <w:r>
        <w:rPr>
          <w:rFonts w:ascii="Arial" w:hAnsi="Arial" w:cs="Arial"/>
          <w:sz w:val="22"/>
          <w:szCs w:val="22"/>
        </w:rPr>
        <w:t xml:space="preserve"> </w:t>
      </w:r>
      <w:r w:rsidR="003A44AA">
        <w:rPr>
          <w:rFonts w:ascii="Arial" w:hAnsi="Arial" w:cs="Arial"/>
          <w:sz w:val="22"/>
          <w:szCs w:val="22"/>
        </w:rPr>
        <w:t xml:space="preserve">germline </w:t>
      </w:r>
      <w:r>
        <w:rPr>
          <w:rFonts w:ascii="Arial" w:hAnsi="Arial" w:cs="Arial"/>
          <w:sz w:val="22"/>
          <w:szCs w:val="22"/>
        </w:rPr>
        <w:t xml:space="preserve">RNAi versus </w:t>
      </w:r>
      <w:r w:rsidRPr="00066856">
        <w:rPr>
          <w:rFonts w:ascii="Arial" w:hAnsi="Arial" w:cs="Arial"/>
          <w:i/>
          <w:iCs/>
          <w:sz w:val="22"/>
          <w:szCs w:val="22"/>
        </w:rPr>
        <w:t xml:space="preserve">bam </w:t>
      </w:r>
      <w:r w:rsidR="003A44AA">
        <w:rPr>
          <w:rFonts w:ascii="Arial" w:hAnsi="Arial" w:cs="Arial"/>
          <w:sz w:val="22"/>
          <w:szCs w:val="22"/>
        </w:rPr>
        <w:t xml:space="preserve">germline </w:t>
      </w:r>
      <w:r>
        <w:rPr>
          <w:rFonts w:ascii="Arial" w:hAnsi="Arial" w:cs="Arial"/>
          <w:sz w:val="22"/>
          <w:szCs w:val="22"/>
        </w:rPr>
        <w:t>RNAi</w:t>
      </w:r>
      <w:r w:rsidR="00885EEE">
        <w:rPr>
          <w:rFonts w:ascii="Arial" w:hAnsi="Arial" w:cs="Arial"/>
          <w:sz w:val="22"/>
          <w:szCs w:val="22"/>
        </w:rPr>
        <w:t xml:space="preserve"> </w:t>
      </w:r>
      <w:r w:rsidR="00885EEE" w:rsidRPr="00015C52">
        <w:rPr>
          <w:rFonts w:ascii="Arial" w:hAnsi="Arial" w:cs="Arial"/>
          <w:sz w:val="22"/>
          <w:szCs w:val="22"/>
        </w:rPr>
        <w:t>(</w:t>
      </w:r>
      <w:r w:rsidR="00A339D0" w:rsidRPr="00015C52">
        <w:rPr>
          <w:rFonts w:ascii="Arial" w:hAnsi="Arial" w:cs="Arial"/>
          <w:sz w:val="22"/>
          <w:szCs w:val="22"/>
        </w:rPr>
        <w:t>cut-offs for differential gene expression were log</w:t>
      </w:r>
      <w:r w:rsidR="00A339D0" w:rsidRPr="00015C52">
        <w:rPr>
          <w:rFonts w:ascii="Arial" w:hAnsi="Arial" w:cs="Arial"/>
          <w:sz w:val="22"/>
          <w:szCs w:val="22"/>
          <w:vertAlign w:val="subscript"/>
        </w:rPr>
        <w:t>2</w:t>
      </w:r>
      <w:r w:rsidR="0028651E">
        <w:rPr>
          <w:rFonts w:ascii="Arial" w:hAnsi="Arial" w:cs="Arial"/>
          <w:sz w:val="22"/>
          <w:szCs w:val="22"/>
        </w:rPr>
        <w:t>(</w:t>
      </w:r>
      <w:r w:rsidR="00A339D0" w:rsidRPr="00015C52">
        <w:rPr>
          <w:rFonts w:ascii="Arial" w:hAnsi="Arial" w:cs="Arial"/>
          <w:sz w:val="22"/>
          <w:szCs w:val="22"/>
        </w:rPr>
        <w:t>foldchange</w:t>
      </w:r>
      <w:r w:rsidR="0028651E">
        <w:rPr>
          <w:rFonts w:ascii="Arial" w:hAnsi="Arial" w:cs="Arial"/>
          <w:sz w:val="22"/>
          <w:szCs w:val="22"/>
        </w:rPr>
        <w:t>)</w:t>
      </w:r>
      <w:r w:rsidR="00A339D0" w:rsidRPr="00015C52">
        <w:rPr>
          <w:rFonts w:ascii="Arial" w:hAnsi="Arial" w:cs="Arial"/>
          <w:sz w:val="22"/>
          <w:szCs w:val="22"/>
        </w:rPr>
        <w:t xml:space="preserve"> &gt;</w:t>
      </w:r>
      <w:r w:rsidR="0028651E">
        <w:rPr>
          <w:rFonts w:ascii="Arial" w:hAnsi="Arial" w:cs="Arial"/>
          <w:sz w:val="22"/>
          <w:szCs w:val="22"/>
        </w:rPr>
        <w:t>|</w:t>
      </w:r>
      <w:r w:rsidR="00A339D0" w:rsidRPr="00015C52">
        <w:rPr>
          <w:rFonts w:ascii="Arial" w:hAnsi="Arial" w:cs="Arial"/>
          <w:sz w:val="22"/>
          <w:szCs w:val="22"/>
        </w:rPr>
        <w:t>1.5</w:t>
      </w:r>
      <w:r w:rsidR="0028651E">
        <w:rPr>
          <w:rFonts w:ascii="Arial" w:hAnsi="Arial" w:cs="Arial"/>
          <w:sz w:val="22"/>
          <w:szCs w:val="22"/>
        </w:rPr>
        <w:t>|</w:t>
      </w:r>
      <w:r w:rsidR="00A339D0" w:rsidRPr="00015C52">
        <w:rPr>
          <w:rFonts w:ascii="Arial" w:hAnsi="Arial" w:cs="Arial"/>
          <w:sz w:val="22"/>
          <w:szCs w:val="22"/>
        </w:rPr>
        <w:t>,</w:t>
      </w:r>
      <w:r w:rsidR="00885EEE" w:rsidRPr="00015C52">
        <w:rPr>
          <w:rFonts w:ascii="Arial" w:hAnsi="Arial" w:cs="Arial"/>
          <w:sz w:val="22"/>
          <w:szCs w:val="22"/>
        </w:rPr>
        <w:t xml:space="preserve"> FDR </w:t>
      </w:r>
      <w:r w:rsidR="00A339D0" w:rsidRPr="00015C52">
        <w:rPr>
          <w:rFonts w:ascii="Arial" w:hAnsi="Arial" w:cs="Arial"/>
          <w:sz w:val="22"/>
          <w:szCs w:val="22"/>
        </w:rPr>
        <w:t>&lt; 0.05</w:t>
      </w:r>
      <w:r w:rsidR="00885EEE" w:rsidRPr="00015C52">
        <w:rPr>
          <w:rFonts w:ascii="Arial" w:hAnsi="Arial" w:cs="Arial"/>
          <w:sz w:val="22"/>
          <w:szCs w:val="22"/>
        </w:rPr>
        <w:t>)</w:t>
      </w:r>
      <w:r w:rsidR="00885EEE">
        <w:rPr>
          <w:rFonts w:ascii="Arial" w:hAnsi="Arial" w:cs="Arial"/>
          <w:sz w:val="22"/>
          <w:szCs w:val="22"/>
        </w:rPr>
        <w:t xml:space="preserve"> </w:t>
      </w:r>
      <w:r w:rsidR="2E7E6ED3" w:rsidRPr="00B2262E">
        <w:rPr>
          <w:rFonts w:ascii="Arial" w:hAnsi="Arial" w:cs="Arial"/>
          <w:sz w:val="22"/>
          <w:szCs w:val="22"/>
        </w:rPr>
        <w:t>(</w:t>
      </w:r>
      <w:r w:rsidR="45D486A9" w:rsidRPr="46A17E5E">
        <w:rPr>
          <w:rFonts w:ascii="Arial" w:hAnsi="Arial" w:cs="Arial"/>
          <w:b/>
          <w:bCs/>
          <w:sz w:val="22"/>
          <w:szCs w:val="22"/>
        </w:rPr>
        <w:t>Figure S</w:t>
      </w:r>
      <w:r w:rsidR="2E7E6ED3" w:rsidRPr="46A17E5E">
        <w:rPr>
          <w:rFonts w:ascii="Arial" w:hAnsi="Arial" w:cs="Arial"/>
          <w:b/>
          <w:bCs/>
          <w:sz w:val="22"/>
          <w:szCs w:val="22"/>
        </w:rPr>
        <w:t>3A</w:t>
      </w:r>
      <w:r w:rsidR="00F779A7">
        <w:rPr>
          <w:rFonts w:ascii="Arial" w:hAnsi="Arial" w:cs="Arial"/>
          <w:b/>
          <w:bCs/>
          <w:sz w:val="22"/>
          <w:szCs w:val="22"/>
        </w:rPr>
        <w:t>, Supplemental Table 2</w:t>
      </w:r>
      <w:r w:rsidR="45D486A9" w:rsidRPr="00B2262E">
        <w:rPr>
          <w:rFonts w:ascii="Arial" w:hAnsi="Arial" w:cs="Arial"/>
          <w:sz w:val="22"/>
          <w:szCs w:val="22"/>
        </w:rPr>
        <w:t>)</w:t>
      </w:r>
      <w:r w:rsidR="7A5BCCE1" w:rsidRPr="46A17E5E">
        <w:rPr>
          <w:rFonts w:ascii="Arial" w:hAnsi="Arial" w:cs="Arial"/>
          <w:sz w:val="22"/>
          <w:szCs w:val="22"/>
        </w:rPr>
        <w:t xml:space="preserve">. </w:t>
      </w:r>
      <w:r w:rsidR="224584A2" w:rsidRPr="46A17E5E">
        <w:rPr>
          <w:rFonts w:ascii="Arial" w:eastAsia="Arial" w:hAnsi="Arial" w:cs="Arial"/>
          <w:sz w:val="22"/>
          <w:szCs w:val="22"/>
        </w:rPr>
        <w:t>G</w:t>
      </w:r>
      <w:r w:rsidR="6DAC3B7B" w:rsidRPr="46A17E5E">
        <w:rPr>
          <w:rFonts w:ascii="Arial" w:eastAsia="Arial" w:hAnsi="Arial" w:cs="Arial"/>
          <w:sz w:val="22"/>
          <w:szCs w:val="22"/>
        </w:rPr>
        <w:t xml:space="preserve">ene </w:t>
      </w:r>
      <w:r w:rsidR="1DE9A353" w:rsidRPr="46A17E5E">
        <w:rPr>
          <w:rFonts w:ascii="Arial" w:eastAsia="Arial" w:hAnsi="Arial" w:cs="Arial"/>
          <w:sz w:val="22"/>
          <w:szCs w:val="22"/>
        </w:rPr>
        <w:t>O</w:t>
      </w:r>
      <w:r w:rsidR="6DAC3B7B" w:rsidRPr="46A17E5E">
        <w:rPr>
          <w:rFonts w:ascii="Arial" w:eastAsia="Arial" w:hAnsi="Arial" w:cs="Arial"/>
          <w:sz w:val="22"/>
          <w:szCs w:val="22"/>
        </w:rPr>
        <w:t>ntology (GO)</w:t>
      </w:r>
      <w:r w:rsidR="224584A2" w:rsidRPr="46A17E5E">
        <w:rPr>
          <w:rFonts w:ascii="Arial" w:eastAsia="Arial" w:hAnsi="Arial" w:cs="Arial"/>
          <w:sz w:val="22"/>
          <w:szCs w:val="22"/>
        </w:rPr>
        <w:t xml:space="preserve"> analysis</w:t>
      </w:r>
      <w:r w:rsidR="00A711A9">
        <w:rPr>
          <w:rFonts w:ascii="Arial" w:eastAsia="Arial" w:hAnsi="Arial" w:cs="Arial"/>
          <w:sz w:val="22"/>
          <w:szCs w:val="22"/>
        </w:rPr>
        <w:t xml:space="preserve"> for biological processes</w:t>
      </w:r>
      <w:r w:rsidR="224584A2" w:rsidRPr="46A17E5E">
        <w:rPr>
          <w:rFonts w:ascii="Arial" w:eastAsia="Arial" w:hAnsi="Arial" w:cs="Arial"/>
          <w:sz w:val="22"/>
          <w:szCs w:val="22"/>
        </w:rPr>
        <w:t xml:space="preserve"> on</w:t>
      </w:r>
      <w:r w:rsidR="04465934" w:rsidRPr="46A17E5E">
        <w:rPr>
          <w:rFonts w:ascii="Arial" w:eastAsia="Arial" w:hAnsi="Arial" w:cs="Arial"/>
          <w:sz w:val="22"/>
          <w:szCs w:val="22"/>
        </w:rPr>
        <w:t xml:space="preserve"> </w:t>
      </w:r>
      <w:r>
        <w:rPr>
          <w:rFonts w:ascii="Arial" w:eastAsia="Arial" w:hAnsi="Arial" w:cs="Arial"/>
          <w:sz w:val="22"/>
          <w:szCs w:val="22"/>
        </w:rPr>
        <w:t xml:space="preserve">these </w:t>
      </w:r>
      <w:r w:rsidR="007A1E6D">
        <w:rPr>
          <w:rFonts w:ascii="Arial" w:eastAsia="Arial" w:hAnsi="Arial" w:cs="Arial"/>
          <w:sz w:val="22"/>
          <w:szCs w:val="22"/>
        </w:rPr>
        <w:t xml:space="preserve">genes encoding these </w:t>
      </w:r>
      <w:r>
        <w:rPr>
          <w:rFonts w:ascii="Arial" w:eastAsia="Arial" w:hAnsi="Arial" w:cs="Arial"/>
          <w:sz w:val="22"/>
          <w:szCs w:val="22"/>
        </w:rPr>
        <w:t xml:space="preserve">differentially expressed </w:t>
      </w:r>
      <w:r w:rsidR="6DAC3B7B" w:rsidRPr="46A17E5E">
        <w:rPr>
          <w:rFonts w:ascii="Arial" w:eastAsia="Arial" w:hAnsi="Arial" w:cs="Arial"/>
          <w:sz w:val="22"/>
          <w:szCs w:val="22"/>
        </w:rPr>
        <w:t>mRNAs</w:t>
      </w:r>
      <w:r w:rsidR="003A533D" w:rsidRPr="46A17E5E">
        <w:rPr>
          <w:rFonts w:ascii="Arial" w:eastAsia="Arial" w:hAnsi="Arial" w:cs="Arial"/>
          <w:sz w:val="22"/>
          <w:szCs w:val="22"/>
        </w:rPr>
        <w:t xml:space="preserve"> </w:t>
      </w:r>
      <w:r w:rsidR="31ABAA06" w:rsidRPr="46A17E5E">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zueysKqP","properties":{"formattedCitation":"[@thomasPANTHERLibraryProtein2003]","plainCitation":"[@thomasPANTHERLibraryProtein2003]","noteIndex":0},"citationItems":[{"id":1072,"uris":["http://zotero.org/users/6609021/items/CC5R28Z3"],"uri":["http://zotero.org/users/6609021/items/CC5R28Z3"],"itemData":{"id":1072,"type":"article-journal","abstract":"In the genomic era, one of the fundamental goals is to characterize the function of proteins on a large scale. We describe a method, PANTHER, for relating protein sequence relationships to function relationships in a robust and accurate way. PANTHER is composed of two main components: the PANTHER library (PANTHER/LIB) and the PANTHER index (PANTHER/X). PANTHER/LIB is a collection of “books,” each representing a protein family as a multiple sequence alignment, a Hidden Markov Model (HMM), and a family tree. Functional divergence within the family is represented by dividing the tree into subtrees based on shared function, and by subtree HMMs. PANTHER/X is an abbreviated ontology for summarizing and navigating molecular functions and biological processes associated with the families and subfamilies. We apply PANTHER to three areas of active research. First, we report the size and sequence diversity of the families and subfamilies, characterizing the relationship between sequence divergence and functional divergence across a wide range of protein families. Second, we use the PANTHER/X ontology to give a high-level representation of gene function across the human and mouse genomes. Third, we use the family HMMs to rank missense single nucleotide polymorphisms (SNPs), on a database-wide scale, according to their likelihood of affecting protein function.","container-title":"Genome Research","DOI":"10.1101/gr.772403","ISSN":"1088-9051, 1549-5469","issue":"9","journalAbbreviation":"Genome Res.","language":"en","note":"thomasPANTHERLibraryProtein2003","page":"2129-2141","source":"genome.cshlp.org","title":"PANTHER: A Library of Protein Families and Subfamilies Indexed by Function","title-short":"PANTHER","volume":"13","author":[{"family":"Thomas","given":"Paul D."},{"family":"Campbell","given":"Michael J."},{"family":"Kejariwal","given":"Anish"},{"family":"Mi","given":"Huaiyu"},{"family":"Karlak","given":"Brian"},{"family":"Daverman","given":"Robin"},{"family":"Diemer","given":"Karen"},{"family":"Muruganujan","given":"Anushya"},{"family":"Narechania","given":"Apurva"}],"issued":{"date-parts":[["2003",9,1]]}}}],"schema":"https://github.com/citation-style-language/schema/raw/master/csl-citation.json"} </w:instrText>
      </w:r>
      <w:r w:rsidR="31ABAA06" w:rsidRPr="46A17E5E">
        <w:rPr>
          <w:rFonts w:ascii="Arial" w:eastAsia="Arial" w:hAnsi="Arial" w:cs="Arial"/>
          <w:sz w:val="22"/>
          <w:szCs w:val="22"/>
        </w:rPr>
        <w:fldChar w:fldCharType="separate"/>
      </w:r>
      <w:r w:rsidR="006D0695" w:rsidRPr="006D0695">
        <w:rPr>
          <w:rFonts w:ascii="Arial" w:eastAsia="Arial" w:hAnsi="Arial" w:cs="Arial"/>
          <w:sz w:val="22"/>
        </w:rPr>
        <w:t>[@thomasPANTHERLibraryProtein2003]</w:t>
      </w:r>
      <w:r w:rsidR="31ABAA06" w:rsidRPr="46A17E5E">
        <w:rPr>
          <w:rFonts w:ascii="Arial" w:eastAsia="Arial" w:hAnsi="Arial" w:cs="Arial"/>
          <w:sz w:val="22"/>
          <w:szCs w:val="22"/>
        </w:rPr>
        <w:fldChar w:fldCharType="end"/>
      </w:r>
      <w:r>
        <w:rPr>
          <w:rFonts w:ascii="Arial" w:eastAsia="Arial" w:hAnsi="Arial" w:cs="Arial"/>
          <w:sz w:val="22"/>
          <w:szCs w:val="22"/>
        </w:rPr>
        <w:t xml:space="preserve"> revealed that the</w:t>
      </w:r>
      <w:r w:rsidR="6DAC3B7B" w:rsidRPr="46A17E5E">
        <w:rPr>
          <w:rFonts w:ascii="Arial" w:eastAsia="Arial" w:hAnsi="Arial" w:cs="Arial"/>
          <w:sz w:val="22"/>
          <w:szCs w:val="22"/>
        </w:rPr>
        <w:t xml:space="preserve"> </w:t>
      </w:r>
      <w:r w:rsidR="224584A2" w:rsidRPr="46A17E5E">
        <w:rPr>
          <w:rFonts w:ascii="Arial" w:eastAsia="Arial" w:hAnsi="Arial" w:cs="Arial"/>
          <w:sz w:val="22"/>
          <w:szCs w:val="22"/>
        </w:rPr>
        <w:t>genes</w:t>
      </w:r>
      <w:r>
        <w:rPr>
          <w:rFonts w:ascii="Arial" w:eastAsia="Arial" w:hAnsi="Arial" w:cs="Arial"/>
          <w:sz w:val="22"/>
          <w:szCs w:val="22"/>
        </w:rPr>
        <w:t xml:space="preserve"> that</w:t>
      </w:r>
      <w:r w:rsidR="224584A2" w:rsidRPr="46A17E5E">
        <w:rPr>
          <w:rFonts w:ascii="Arial" w:eastAsia="Arial" w:hAnsi="Arial" w:cs="Arial"/>
          <w:sz w:val="22"/>
          <w:szCs w:val="22"/>
        </w:rPr>
        <w:t xml:space="preserve"> </w:t>
      </w:r>
      <w:r w:rsidR="00BC0A76">
        <w:rPr>
          <w:rFonts w:ascii="Arial" w:eastAsia="Arial" w:hAnsi="Arial" w:cs="Arial"/>
          <w:sz w:val="22"/>
          <w:szCs w:val="22"/>
        </w:rPr>
        <w:t xml:space="preserve">were </w:t>
      </w:r>
      <w:r w:rsidR="224584A2" w:rsidRPr="46A17E5E">
        <w:rPr>
          <w:rFonts w:ascii="Arial" w:eastAsia="Arial" w:hAnsi="Arial" w:cs="Arial"/>
          <w:sz w:val="22"/>
          <w:szCs w:val="22"/>
        </w:rPr>
        <w:t xml:space="preserve">downregulated </w:t>
      </w:r>
      <w:r w:rsidR="2BB77651" w:rsidRPr="46A17E5E">
        <w:rPr>
          <w:rFonts w:ascii="Arial" w:eastAsia="Arial" w:hAnsi="Arial" w:cs="Arial"/>
          <w:sz w:val="22"/>
          <w:szCs w:val="22"/>
        </w:rPr>
        <w:t xml:space="preserve">upon </w:t>
      </w:r>
      <w:proofErr w:type="spellStart"/>
      <w:r w:rsidR="224584A2" w:rsidRPr="46A17E5E">
        <w:rPr>
          <w:rFonts w:ascii="Arial" w:eastAsia="Arial" w:hAnsi="Arial" w:cs="Arial"/>
          <w:i/>
          <w:iCs/>
          <w:sz w:val="22"/>
          <w:szCs w:val="22"/>
        </w:rPr>
        <w:t>aramis</w:t>
      </w:r>
      <w:proofErr w:type="spellEnd"/>
      <w:r w:rsidR="224584A2" w:rsidRPr="46A17E5E">
        <w:rPr>
          <w:rFonts w:ascii="Arial" w:eastAsia="Arial" w:hAnsi="Arial" w:cs="Arial"/>
          <w:sz w:val="22"/>
          <w:szCs w:val="22"/>
        </w:rPr>
        <w:t xml:space="preserve"> </w:t>
      </w:r>
      <w:r w:rsidR="003A44AA" w:rsidRPr="46A17E5E">
        <w:rPr>
          <w:rFonts w:ascii="Arial" w:eastAsia="Arial" w:hAnsi="Arial" w:cs="Arial"/>
          <w:sz w:val="22"/>
          <w:szCs w:val="22"/>
        </w:rPr>
        <w:t xml:space="preserve">germline </w:t>
      </w:r>
      <w:r w:rsidR="4848DC7A" w:rsidRPr="46A17E5E">
        <w:rPr>
          <w:rFonts w:ascii="Arial" w:eastAsia="Arial" w:hAnsi="Arial" w:cs="Arial"/>
          <w:sz w:val="22"/>
          <w:szCs w:val="22"/>
        </w:rPr>
        <w:t xml:space="preserve">depletion </w:t>
      </w:r>
      <w:r w:rsidR="003A44AA">
        <w:rPr>
          <w:rFonts w:ascii="Arial" w:eastAsia="Arial" w:hAnsi="Arial" w:cs="Arial"/>
          <w:sz w:val="22"/>
          <w:szCs w:val="22"/>
        </w:rPr>
        <w:t>we</w:t>
      </w:r>
      <w:r w:rsidR="4848DC7A" w:rsidRPr="46A17E5E">
        <w:rPr>
          <w:rFonts w:ascii="Arial" w:eastAsia="Arial" w:hAnsi="Arial" w:cs="Arial"/>
          <w:sz w:val="22"/>
          <w:szCs w:val="22"/>
        </w:rPr>
        <w:t xml:space="preserve">re </w:t>
      </w:r>
      <w:r w:rsidR="224584A2" w:rsidRPr="46A17E5E">
        <w:rPr>
          <w:rFonts w:ascii="Arial" w:eastAsia="Arial" w:hAnsi="Arial" w:cs="Arial"/>
          <w:sz w:val="22"/>
          <w:szCs w:val="22"/>
        </w:rPr>
        <w:t xml:space="preserve">enriched for </w:t>
      </w:r>
      <w:r>
        <w:rPr>
          <w:rFonts w:ascii="Arial" w:eastAsia="Arial" w:hAnsi="Arial" w:cs="Arial"/>
          <w:sz w:val="22"/>
          <w:szCs w:val="22"/>
        </w:rPr>
        <w:t>GO terms related to</w:t>
      </w:r>
      <w:r w:rsidR="4E6D7CCB" w:rsidRPr="46A17E5E">
        <w:rPr>
          <w:rFonts w:ascii="Arial" w:eastAsia="Arial" w:hAnsi="Arial" w:cs="Arial"/>
          <w:sz w:val="22"/>
          <w:szCs w:val="22"/>
        </w:rPr>
        <w:t xml:space="preserve"> the</w:t>
      </w:r>
      <w:r w:rsidR="4848DC7A" w:rsidRPr="46A17E5E">
        <w:rPr>
          <w:rFonts w:ascii="Arial" w:eastAsia="Arial" w:hAnsi="Arial" w:cs="Arial"/>
          <w:sz w:val="22"/>
          <w:szCs w:val="22"/>
        </w:rPr>
        <w:t xml:space="preserve"> </w:t>
      </w:r>
      <w:r w:rsidR="224584A2" w:rsidRPr="46A17E5E">
        <w:rPr>
          <w:rFonts w:ascii="Arial" w:eastAsia="Arial" w:hAnsi="Arial" w:cs="Arial"/>
          <w:sz w:val="22"/>
          <w:szCs w:val="22"/>
        </w:rPr>
        <w:t>cell cycle</w:t>
      </w:r>
      <w:r>
        <w:rPr>
          <w:rFonts w:ascii="Arial" w:eastAsia="Arial" w:hAnsi="Arial" w:cs="Arial"/>
          <w:sz w:val="22"/>
          <w:szCs w:val="22"/>
        </w:rPr>
        <w:t>, whereas</w:t>
      </w:r>
      <w:r w:rsidR="666157AD" w:rsidRPr="46A17E5E">
        <w:rPr>
          <w:rFonts w:ascii="Arial" w:eastAsia="Arial" w:hAnsi="Arial" w:cs="Arial"/>
          <w:sz w:val="22"/>
          <w:szCs w:val="22"/>
        </w:rPr>
        <w:t xml:space="preserve"> the upregulated genes </w:t>
      </w:r>
      <w:r w:rsidR="003A44AA">
        <w:rPr>
          <w:rFonts w:ascii="Arial" w:eastAsia="Arial" w:hAnsi="Arial" w:cs="Arial"/>
          <w:sz w:val="22"/>
          <w:szCs w:val="22"/>
        </w:rPr>
        <w:t>we</w:t>
      </w:r>
      <w:r w:rsidR="217B1690" w:rsidRPr="46A17E5E">
        <w:rPr>
          <w:rFonts w:ascii="Arial" w:eastAsia="Arial" w:hAnsi="Arial" w:cs="Arial"/>
          <w:sz w:val="22"/>
          <w:szCs w:val="22"/>
        </w:rPr>
        <w:t xml:space="preserve">re enriched for GO terms related to </w:t>
      </w:r>
      <w:r w:rsidR="666157AD" w:rsidRPr="46A17E5E">
        <w:rPr>
          <w:rFonts w:ascii="Arial" w:eastAsia="Arial" w:hAnsi="Arial" w:cs="Arial"/>
          <w:sz w:val="22"/>
          <w:szCs w:val="22"/>
        </w:rPr>
        <w:t>stress response</w:t>
      </w:r>
      <w:r w:rsidR="6D04EBDE" w:rsidRPr="46A17E5E">
        <w:rPr>
          <w:rFonts w:ascii="Arial" w:eastAsia="Arial" w:hAnsi="Arial" w:cs="Arial"/>
          <w:sz w:val="22"/>
          <w:szCs w:val="22"/>
        </w:rPr>
        <w:t xml:space="preserve"> (</w:t>
      </w:r>
      <w:r w:rsidR="6D04EBDE" w:rsidRPr="46A17E5E">
        <w:rPr>
          <w:rFonts w:ascii="Arial" w:eastAsia="Arial" w:hAnsi="Arial" w:cs="Arial"/>
          <w:b/>
          <w:bCs/>
          <w:sz w:val="22"/>
          <w:szCs w:val="22"/>
        </w:rPr>
        <w:t xml:space="preserve">Figure 3A, </w:t>
      </w:r>
      <w:r w:rsidR="644DCBF2" w:rsidRPr="46A17E5E">
        <w:rPr>
          <w:rFonts w:ascii="Arial" w:eastAsia="Arial" w:hAnsi="Arial" w:cs="Arial"/>
          <w:b/>
          <w:bCs/>
          <w:sz w:val="22"/>
          <w:szCs w:val="22"/>
        </w:rPr>
        <w:t>Figure S</w:t>
      </w:r>
      <w:r w:rsidR="2E7E6ED3" w:rsidRPr="46A17E5E">
        <w:rPr>
          <w:rFonts w:ascii="Arial" w:eastAsia="Arial" w:hAnsi="Arial" w:cs="Arial"/>
          <w:b/>
          <w:bCs/>
          <w:sz w:val="22"/>
          <w:szCs w:val="22"/>
        </w:rPr>
        <w:t>3B</w:t>
      </w:r>
      <w:r w:rsidR="6D04EBDE" w:rsidRPr="46A17E5E">
        <w:rPr>
          <w:rFonts w:ascii="Arial" w:eastAsia="Arial" w:hAnsi="Arial" w:cs="Arial"/>
          <w:sz w:val="22"/>
          <w:szCs w:val="22"/>
        </w:rPr>
        <w:t>)</w:t>
      </w:r>
      <w:r w:rsidR="666157AD" w:rsidRPr="46A17E5E">
        <w:rPr>
          <w:rFonts w:ascii="Arial" w:eastAsia="Arial" w:hAnsi="Arial" w:cs="Arial"/>
          <w:sz w:val="22"/>
          <w:szCs w:val="22"/>
        </w:rPr>
        <w:t>.</w:t>
      </w:r>
      <w:r w:rsidR="17312D08" w:rsidRPr="46A17E5E">
        <w:rPr>
          <w:rFonts w:ascii="Arial" w:eastAsia="Arial" w:hAnsi="Arial" w:cs="Arial"/>
          <w:sz w:val="22"/>
          <w:szCs w:val="22"/>
        </w:rPr>
        <w:t xml:space="preserve"> </w:t>
      </w:r>
      <w:r w:rsidR="0029136A">
        <w:rPr>
          <w:rFonts w:ascii="Arial" w:eastAsia="Arial" w:hAnsi="Arial" w:cs="Arial"/>
          <w:sz w:val="22"/>
          <w:szCs w:val="22"/>
        </w:rPr>
        <w:t>T</w:t>
      </w:r>
      <w:r w:rsidR="666157AD" w:rsidRPr="46A17E5E">
        <w:rPr>
          <w:rFonts w:ascii="Arial" w:eastAsia="Arial" w:hAnsi="Arial" w:cs="Arial"/>
          <w:sz w:val="22"/>
          <w:szCs w:val="22"/>
        </w:rPr>
        <w:t xml:space="preserve">he downregulated genes </w:t>
      </w:r>
      <w:r w:rsidR="0029136A">
        <w:rPr>
          <w:rFonts w:ascii="Arial" w:eastAsia="Arial" w:hAnsi="Arial" w:cs="Arial"/>
          <w:sz w:val="22"/>
          <w:szCs w:val="22"/>
        </w:rPr>
        <w:t xml:space="preserve">included </w:t>
      </w:r>
      <w:r w:rsidR="00B22CB7" w:rsidRPr="00B2262E">
        <w:rPr>
          <w:rFonts w:ascii="Arial" w:eastAsia="Arial" w:hAnsi="Arial" w:cs="Arial"/>
          <w:i/>
          <w:iCs/>
          <w:sz w:val="22"/>
          <w:szCs w:val="22"/>
        </w:rPr>
        <w:t>Cyclin A</w:t>
      </w:r>
      <w:r w:rsidR="0029136A">
        <w:rPr>
          <w:rFonts w:ascii="Arial" w:eastAsia="Arial" w:hAnsi="Arial" w:cs="Arial"/>
          <w:sz w:val="22"/>
          <w:szCs w:val="22"/>
        </w:rPr>
        <w:t>, which is</w:t>
      </w:r>
      <w:r w:rsidR="0029136A" w:rsidRPr="46A17E5E">
        <w:rPr>
          <w:rFonts w:ascii="Arial" w:eastAsia="Arial" w:hAnsi="Arial" w:cs="Arial"/>
          <w:sz w:val="22"/>
          <w:szCs w:val="22"/>
        </w:rPr>
        <w:t xml:space="preserve"> required for cell cycle progression</w:t>
      </w:r>
      <w:r w:rsidR="007852D6">
        <w:rPr>
          <w:rFonts w:ascii="Arial" w:eastAsia="Arial" w:hAnsi="Arial" w:cs="Arial"/>
          <w:sz w:val="22"/>
          <w:szCs w:val="22"/>
        </w:rPr>
        <w:t xml:space="preserve">, </w:t>
      </w:r>
      <w:r w:rsidR="0029136A" w:rsidRPr="00066856">
        <w:rPr>
          <w:rFonts w:ascii="Arial" w:eastAsia="Arial" w:hAnsi="Arial" w:cs="Arial"/>
          <w:i/>
          <w:iCs/>
          <w:sz w:val="22"/>
          <w:szCs w:val="22"/>
        </w:rPr>
        <w:t xml:space="preserve">Cyclin B </w:t>
      </w:r>
      <w:r w:rsidR="0029136A">
        <w:rPr>
          <w:rFonts w:ascii="Arial" w:eastAsia="Arial" w:hAnsi="Arial" w:cs="Arial"/>
          <w:sz w:val="22"/>
          <w:szCs w:val="22"/>
        </w:rPr>
        <w:t>(</w:t>
      </w:r>
      <w:proofErr w:type="spellStart"/>
      <w:r w:rsidR="0029136A" w:rsidRPr="00066856">
        <w:rPr>
          <w:rFonts w:ascii="Arial" w:eastAsia="Arial" w:hAnsi="Arial" w:cs="Arial"/>
          <w:i/>
          <w:iCs/>
          <w:sz w:val="22"/>
          <w:szCs w:val="22"/>
        </w:rPr>
        <w:t>CycB</w:t>
      </w:r>
      <w:proofErr w:type="spellEnd"/>
      <w:r w:rsidR="00FE7D09">
        <w:rPr>
          <w:rFonts w:ascii="Arial" w:eastAsia="Arial" w:hAnsi="Arial" w:cs="Arial"/>
          <w:sz w:val="22"/>
          <w:szCs w:val="22"/>
        </w:rPr>
        <w:t>)</w:t>
      </w:r>
      <w:r w:rsidR="005707C4">
        <w:rPr>
          <w:rFonts w:ascii="Arial" w:eastAsia="Arial" w:hAnsi="Arial" w:cs="Arial"/>
          <w:sz w:val="22"/>
          <w:szCs w:val="22"/>
        </w:rPr>
        <w:t xml:space="preserve"> and </w:t>
      </w:r>
      <w:r w:rsidR="005707C4" w:rsidRPr="00533FA1">
        <w:rPr>
          <w:rFonts w:ascii="Arial" w:eastAsia="Arial" w:hAnsi="Arial" w:cs="Arial"/>
          <w:i/>
          <w:iCs/>
          <w:sz w:val="22"/>
          <w:szCs w:val="22"/>
        </w:rPr>
        <w:t>aurora B</w:t>
      </w:r>
      <w:r w:rsidR="00FE7D09">
        <w:rPr>
          <w:rFonts w:ascii="Arial" w:eastAsia="Arial" w:hAnsi="Arial" w:cs="Arial"/>
          <w:sz w:val="22"/>
          <w:szCs w:val="22"/>
        </w:rPr>
        <w:t xml:space="preserve">, which </w:t>
      </w:r>
      <w:r w:rsidR="007852D6">
        <w:rPr>
          <w:rFonts w:ascii="Arial" w:eastAsia="Arial" w:hAnsi="Arial" w:cs="Arial"/>
          <w:sz w:val="22"/>
          <w:szCs w:val="22"/>
        </w:rPr>
        <w:t>are</w:t>
      </w:r>
      <w:r w:rsidR="00FE7D09">
        <w:rPr>
          <w:rFonts w:ascii="Arial" w:eastAsia="Arial" w:hAnsi="Arial" w:cs="Arial"/>
          <w:sz w:val="22"/>
          <w:szCs w:val="22"/>
        </w:rPr>
        <w:t xml:space="preserve"> required for both</w:t>
      </w:r>
      <w:r w:rsidR="00BD3FE2">
        <w:rPr>
          <w:rFonts w:ascii="Arial" w:eastAsia="Arial" w:hAnsi="Arial" w:cs="Arial"/>
          <w:sz w:val="22"/>
          <w:szCs w:val="22"/>
        </w:rPr>
        <w:t xml:space="preserve"> cell cycle progression and cytokinesis</w:t>
      </w:r>
      <w:r w:rsidR="00FE7D09">
        <w:rPr>
          <w:rFonts w:ascii="Arial" w:eastAsia="Arial" w:hAnsi="Arial" w:cs="Arial"/>
          <w:sz w:val="22"/>
          <w:szCs w:val="22"/>
        </w:rPr>
        <w:t>; i</w:t>
      </w:r>
      <w:r w:rsidR="00632A91">
        <w:rPr>
          <w:rFonts w:ascii="Arial" w:eastAsia="Arial" w:hAnsi="Arial" w:cs="Arial"/>
          <w:sz w:val="22"/>
          <w:szCs w:val="22"/>
        </w:rPr>
        <w:t xml:space="preserve">n contrast </w:t>
      </w:r>
      <w:r w:rsidR="00FE7D09">
        <w:rPr>
          <w:rFonts w:ascii="Arial" w:eastAsia="Arial" w:hAnsi="Arial" w:cs="Arial"/>
          <w:sz w:val="22"/>
          <w:szCs w:val="22"/>
        </w:rPr>
        <w:t xml:space="preserve">the </w:t>
      </w:r>
      <w:r w:rsidR="00632A91">
        <w:rPr>
          <w:rFonts w:ascii="Arial" w:eastAsia="Arial" w:hAnsi="Arial" w:cs="Arial"/>
          <w:sz w:val="22"/>
          <w:szCs w:val="22"/>
        </w:rPr>
        <w:t xml:space="preserve">housekeeping gene </w:t>
      </w:r>
      <w:r w:rsidR="00632A91" w:rsidRPr="00B2262E">
        <w:rPr>
          <w:rFonts w:ascii="Arial" w:eastAsia="Arial" w:hAnsi="Arial" w:cs="Arial"/>
          <w:i/>
          <w:iCs/>
          <w:sz w:val="22"/>
          <w:szCs w:val="22"/>
        </w:rPr>
        <w:t>Actin 5C</w:t>
      </w:r>
      <w:r w:rsidR="00FE7D09">
        <w:rPr>
          <w:rFonts w:ascii="Arial" w:eastAsia="Arial" w:hAnsi="Arial" w:cs="Arial"/>
          <w:sz w:val="22"/>
          <w:szCs w:val="22"/>
        </w:rPr>
        <w:t xml:space="preserve"> was unaffected</w:t>
      </w:r>
      <w:r w:rsidR="0057067D" w:rsidRPr="00B2262E" w:rsidDel="0057067D">
        <w:rPr>
          <w:rFonts w:ascii="Arial" w:eastAsia="Arial" w:hAnsi="Arial" w:cs="Arial"/>
          <w:sz w:val="22"/>
          <w:szCs w:val="22"/>
        </w:rPr>
        <w:t xml:space="preserve"> </w:t>
      </w:r>
      <w:r w:rsidR="224584A2" w:rsidRPr="46A17E5E">
        <w:rPr>
          <w:rFonts w:ascii="Arial" w:eastAsia="Arial" w:hAnsi="Arial" w:cs="Arial"/>
          <w:sz w:val="22"/>
          <w:szCs w:val="22"/>
        </w:rPr>
        <w:t>(</w:t>
      </w:r>
      <w:r w:rsidR="224584A2" w:rsidRPr="46A17E5E">
        <w:rPr>
          <w:rFonts w:ascii="Arial" w:eastAsia="Arial" w:hAnsi="Arial" w:cs="Arial"/>
          <w:b/>
          <w:bCs/>
          <w:sz w:val="22"/>
          <w:szCs w:val="22"/>
        </w:rPr>
        <w:t xml:space="preserve">Figure </w:t>
      </w:r>
      <w:r w:rsidR="0024675C" w:rsidRPr="46A17E5E">
        <w:rPr>
          <w:rFonts w:ascii="Arial" w:eastAsia="Arial" w:hAnsi="Arial" w:cs="Arial"/>
          <w:b/>
          <w:bCs/>
          <w:sz w:val="22"/>
          <w:szCs w:val="22"/>
        </w:rPr>
        <w:t>3</w:t>
      </w:r>
      <w:r w:rsidR="005707C4">
        <w:rPr>
          <w:rFonts w:ascii="Arial" w:eastAsia="Arial" w:hAnsi="Arial" w:cs="Arial"/>
          <w:b/>
          <w:bCs/>
          <w:sz w:val="22"/>
          <w:szCs w:val="22"/>
        </w:rPr>
        <w:t>B-</w:t>
      </w:r>
      <w:r w:rsidR="00FE7D09">
        <w:rPr>
          <w:rFonts w:ascii="Arial" w:eastAsia="Arial" w:hAnsi="Arial" w:cs="Arial"/>
          <w:b/>
          <w:bCs/>
          <w:sz w:val="22"/>
          <w:szCs w:val="22"/>
        </w:rPr>
        <w:t xml:space="preserve">C, </w:t>
      </w:r>
      <w:r w:rsidR="00E22265">
        <w:rPr>
          <w:rFonts w:ascii="Arial" w:eastAsia="Arial" w:hAnsi="Arial" w:cs="Arial"/>
          <w:b/>
          <w:bCs/>
          <w:sz w:val="22"/>
          <w:szCs w:val="22"/>
        </w:rPr>
        <w:t>Figure S3C-C’</w:t>
      </w:r>
      <w:r w:rsidR="224584A2" w:rsidRPr="46A17E5E">
        <w:rPr>
          <w:rFonts w:ascii="Arial" w:eastAsia="Arial" w:hAnsi="Arial" w:cs="Arial"/>
          <w:sz w:val="22"/>
          <w:szCs w:val="22"/>
        </w:rPr>
        <w:t>)</w:t>
      </w:r>
      <w:r w:rsidR="003A533D" w:rsidRPr="46A17E5E">
        <w:rPr>
          <w:rFonts w:ascii="Arial" w:eastAsia="Arial" w:hAnsi="Arial" w:cs="Arial"/>
          <w:sz w:val="22"/>
          <w:szCs w:val="22"/>
        </w:rPr>
        <w:t xml:space="preserve"> </w:t>
      </w:r>
      <w:r w:rsidR="31ABAA06" w:rsidRPr="46A17E5E">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{"citationID":"MsNgVRAi","properties":{"formattedCitation":"[@Mathieu2013d; @Matias2015g]","plainCitation":"[@Mathieu2013d; @Matias2015g]","noteIndex":0},"citationItems":[{"id":363,"uris":["http://zotero.org/users/6609021/items/3A3YHBP3"],"uri":["http://zotero.org/users/6609021/items/3A3YHBP3"],"itemData":{"id":363,"type":"article-journal","abstract":"Abscission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cell","DOI":"10.1016/J.DEVCEL.2013.07.005","ISSN":"1534-5807","issue":"3","note":"Mathieu2013d","page":"250-265","title":"Aurora B and cyclin B have opposite effects on the timing of cytokinesis abscission in Drosophila germ cells and in vertebrate somatic cells","title-short":"Mathieu2013d","volume":"26","author":[{"family":"Mathieu","given":"Juliette"},{"family":"Cauvin","given":"Clothilde"},{"family":"Moch","given":"Clara"},{"family":"Radford","given":"Sarah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id":627,"uris":["http://zotero.org/users/6609021/items/F22FP4X8"],"uri":["http://zotero.org/users/6609021/items/F22FP4X8"],"itemData":{"id":627,"type":"article-journal","abstract":"Abscission is the final event of cytokinesis that leads to the physical separation of the two daughter cells. Recent technical advances have allowed a better understanding of the cellular and molecular events leading to abscission in isolated yeast or mammalian cells. However, how abscission is regulated in different cell types or in a developing organism remains poorly understood. Here, we characterized the function of the ESCRT-III protein Shrub during cytokinesis in germ cells undergoing a series of complete and incomplete divisions. We found that Shrub is required for complete abscission, and that levels of Shrub are critical for proper timing of abscission. Loss or gain of Shrub delays abscission in germline stem cells (GSCs), and leads to the formation of stem-cysts, where daughter cells share the same cytoplasm as the mother stem cell and cannot differentiate. In addition, our results indicate a negative regulation of Shrub by the Aurora B kinase during GSC abscission. Finally, we found that Lethal giant discs (lgd), known to be required for Shrub function in the endosomal pathway, also regulates the duration of abscission in GSCs.","container-title":"PLoS genetics","DOI":"10.1371/journal.pgen.1004653","ISSN":"1553-7404","issue":"2","note":"Matias2015g","page":"e1004653","title":"Abscission is regulated by the ESCRT-III protein shrub in Drosophila germline stem cells","title-short":"Matias2015g","volume":"11","author":[{"family":"Matias","given":"Neuza Reis"},{"family":"Mathieu","given":"Juliette"},{"family":"Huynh","given":"Jean-René"}],"issued":{"date-parts":[["2015",2]]}}}],"schema":"https://github.com/citation-style-language/schema/raw/master/csl-citation.json"} </w:instrText>
      </w:r>
      <w:r w:rsidR="31ABAA06" w:rsidRPr="46A17E5E">
        <w:rPr>
          <w:rFonts w:ascii="Arial" w:eastAsia="Arial" w:hAnsi="Arial" w:cs="Arial"/>
          <w:sz w:val="22"/>
          <w:szCs w:val="22"/>
        </w:rPr>
        <w:fldChar w:fldCharType="separate"/>
      </w:r>
      <w:r w:rsidR="00835395" w:rsidRPr="00835395">
        <w:rPr>
          <w:rFonts w:ascii="Arial" w:eastAsia="Arial" w:hAnsi="Arial" w:cs="Arial"/>
          <w:sz w:val="22"/>
        </w:rPr>
        <w:t>[@Mathieu2013d; @Matias2015g]</w:t>
      </w:r>
      <w:r w:rsidR="31ABAA06" w:rsidRPr="46A17E5E">
        <w:rPr>
          <w:rFonts w:ascii="Arial" w:eastAsia="Arial" w:hAnsi="Arial" w:cs="Arial"/>
          <w:sz w:val="22"/>
          <w:szCs w:val="22"/>
        </w:rPr>
        <w:fldChar w:fldCharType="end"/>
      </w:r>
      <w:r w:rsidR="224584A2" w:rsidRPr="46A17E5E">
        <w:rPr>
          <w:rFonts w:ascii="Arial" w:eastAsia="Arial" w:hAnsi="Arial" w:cs="Arial"/>
          <w:sz w:val="22"/>
          <w:szCs w:val="22"/>
        </w:rPr>
        <w:t>.</w:t>
      </w:r>
      <w:r w:rsidR="7E777FDA" w:rsidRPr="46A17E5E">
        <w:rPr>
          <w:rFonts w:ascii="Arial" w:eastAsia="Arial" w:hAnsi="Arial" w:cs="Arial"/>
          <w:sz w:val="22"/>
          <w:szCs w:val="22"/>
        </w:rPr>
        <w:t xml:space="preserve"> </w:t>
      </w:r>
      <w:r w:rsidR="003A44AA">
        <w:rPr>
          <w:rFonts w:ascii="Arial" w:eastAsia="Arial" w:hAnsi="Arial" w:cs="Arial"/>
          <w:sz w:val="22"/>
          <w:szCs w:val="22"/>
        </w:rPr>
        <w:t xml:space="preserve">We confirmed </w:t>
      </w:r>
      <w:r w:rsidR="004B0566">
        <w:rPr>
          <w:rFonts w:ascii="Arial" w:eastAsia="Arial" w:hAnsi="Arial" w:cs="Arial"/>
          <w:sz w:val="22"/>
          <w:szCs w:val="22"/>
        </w:rPr>
        <w:t>that</w:t>
      </w:r>
      <w:r w:rsidR="78D34D41" w:rsidRPr="46A17E5E">
        <w:rPr>
          <w:rFonts w:ascii="Arial" w:eastAsia="Arial" w:hAnsi="Arial" w:cs="Arial"/>
          <w:sz w:val="22"/>
          <w:szCs w:val="22"/>
        </w:rPr>
        <w:t xml:space="preserve"> </w:t>
      </w:r>
      <w:proofErr w:type="spellStart"/>
      <w:r w:rsidR="78D34D41" w:rsidRPr="46A17E5E">
        <w:rPr>
          <w:rFonts w:ascii="Arial" w:eastAsia="Arial" w:hAnsi="Arial" w:cs="Arial"/>
          <w:sz w:val="22"/>
          <w:szCs w:val="22"/>
        </w:rPr>
        <w:t>CycB</w:t>
      </w:r>
      <w:proofErr w:type="spellEnd"/>
      <w:r w:rsidR="004B0566">
        <w:rPr>
          <w:rFonts w:ascii="Arial" w:eastAsia="Arial" w:hAnsi="Arial" w:cs="Arial"/>
          <w:sz w:val="22"/>
          <w:szCs w:val="22"/>
        </w:rPr>
        <w:t xml:space="preserve"> was reduced</w:t>
      </w:r>
      <w:r w:rsidR="5BE2DA90" w:rsidRPr="46A17E5E">
        <w:rPr>
          <w:rFonts w:ascii="Arial" w:eastAsia="Arial" w:hAnsi="Arial" w:cs="Arial"/>
          <w:sz w:val="22"/>
          <w:szCs w:val="22"/>
        </w:rPr>
        <w:t xml:space="preserve"> </w:t>
      </w:r>
      <w:r w:rsidR="00FE7D09">
        <w:rPr>
          <w:rFonts w:ascii="Arial" w:eastAsia="Arial" w:hAnsi="Arial" w:cs="Arial"/>
          <w:sz w:val="22"/>
          <w:szCs w:val="22"/>
        </w:rPr>
        <w:t xml:space="preserve">in the ovaries of </w:t>
      </w:r>
      <w:proofErr w:type="spellStart"/>
      <w:r w:rsidR="00FE7D09" w:rsidRPr="00066856">
        <w:rPr>
          <w:rFonts w:ascii="Arial" w:eastAsia="Arial" w:hAnsi="Arial" w:cs="Arial"/>
          <w:i/>
          <w:iCs/>
          <w:sz w:val="22"/>
          <w:szCs w:val="22"/>
        </w:rPr>
        <w:t>aramis</w:t>
      </w:r>
      <w:proofErr w:type="spellEnd"/>
      <w:r w:rsidR="00FE7D09" w:rsidRPr="00066856">
        <w:rPr>
          <w:rFonts w:ascii="Arial" w:eastAsia="Arial" w:hAnsi="Arial" w:cs="Arial"/>
          <w:i/>
          <w:iCs/>
          <w:sz w:val="22"/>
          <w:szCs w:val="22"/>
        </w:rPr>
        <w:t xml:space="preserve"> </w:t>
      </w:r>
      <w:r w:rsidR="00FE7D09">
        <w:rPr>
          <w:rFonts w:ascii="Arial" w:eastAsia="Arial" w:hAnsi="Arial" w:cs="Arial"/>
          <w:sz w:val="22"/>
          <w:szCs w:val="22"/>
        </w:rPr>
        <w:t xml:space="preserve">germline RNAi flies compared to </w:t>
      </w:r>
      <w:r w:rsidR="00FE7D09" w:rsidRPr="00066856">
        <w:rPr>
          <w:rFonts w:ascii="Arial" w:eastAsia="Arial" w:hAnsi="Arial" w:cs="Arial"/>
          <w:i/>
          <w:iCs/>
          <w:sz w:val="22"/>
          <w:szCs w:val="22"/>
        </w:rPr>
        <w:t>bam</w:t>
      </w:r>
      <w:r w:rsidR="00FE7D09">
        <w:rPr>
          <w:rFonts w:ascii="Arial" w:eastAsia="Arial" w:hAnsi="Arial" w:cs="Arial"/>
          <w:sz w:val="22"/>
          <w:szCs w:val="22"/>
        </w:rPr>
        <w:t xml:space="preserve"> germline RNAi flies</w:t>
      </w:r>
      <w:r w:rsidR="004B0566">
        <w:rPr>
          <w:rFonts w:ascii="Arial" w:eastAsia="Arial" w:hAnsi="Arial" w:cs="Arial"/>
          <w:sz w:val="22"/>
          <w:szCs w:val="22"/>
        </w:rPr>
        <w:t xml:space="preserve"> by immunofluorescence</w:t>
      </w:r>
      <w:r w:rsidR="00BC5A6B">
        <w:rPr>
          <w:rFonts w:ascii="Arial" w:eastAsia="Arial" w:hAnsi="Arial" w:cs="Arial"/>
          <w:sz w:val="22"/>
          <w:szCs w:val="22"/>
        </w:rPr>
        <w:t xml:space="preserve"> </w:t>
      </w:r>
      <w:r w:rsidR="1D773188" w:rsidRPr="46A17E5E">
        <w:rPr>
          <w:rFonts w:ascii="Arial" w:eastAsia="Arial" w:hAnsi="Arial" w:cs="Arial"/>
          <w:sz w:val="22"/>
          <w:szCs w:val="22"/>
        </w:rPr>
        <w:t>(</w:t>
      </w:r>
      <w:r w:rsidR="1D773188" w:rsidRPr="46A17E5E">
        <w:rPr>
          <w:rFonts w:ascii="Arial" w:eastAsia="Arial" w:hAnsi="Arial" w:cs="Arial"/>
          <w:b/>
          <w:bCs/>
          <w:sz w:val="22"/>
          <w:szCs w:val="22"/>
        </w:rPr>
        <w:t>Figure</w:t>
      </w:r>
      <w:r w:rsidR="4851E71B" w:rsidRPr="46A17E5E">
        <w:rPr>
          <w:rFonts w:ascii="Arial" w:eastAsia="Arial" w:hAnsi="Arial" w:cs="Arial"/>
          <w:b/>
          <w:bCs/>
          <w:sz w:val="22"/>
          <w:szCs w:val="22"/>
        </w:rPr>
        <w:t xml:space="preserve"> 3</w:t>
      </w:r>
      <w:r w:rsidR="28F7D129" w:rsidRPr="46A17E5E">
        <w:rPr>
          <w:rFonts w:ascii="Arial" w:eastAsia="Arial" w:hAnsi="Arial" w:cs="Arial"/>
          <w:b/>
          <w:bCs/>
          <w:sz w:val="22"/>
          <w:szCs w:val="22"/>
        </w:rPr>
        <w:t>D-</w:t>
      </w:r>
      <w:r w:rsidR="517DAACF" w:rsidRPr="46A17E5E">
        <w:rPr>
          <w:rFonts w:ascii="Arial" w:eastAsia="Arial" w:hAnsi="Arial" w:cs="Arial"/>
          <w:b/>
          <w:bCs/>
          <w:sz w:val="22"/>
          <w:szCs w:val="22"/>
        </w:rPr>
        <w:t>F</w:t>
      </w:r>
      <w:r w:rsidR="4851E71B" w:rsidRPr="46A17E5E">
        <w:rPr>
          <w:rFonts w:ascii="Arial" w:eastAsia="Arial" w:hAnsi="Arial" w:cs="Arial"/>
          <w:sz w:val="22"/>
          <w:szCs w:val="22"/>
        </w:rPr>
        <w:t>)</w:t>
      </w:r>
      <w:r w:rsidR="78D34D41" w:rsidRPr="46A17E5E">
        <w:rPr>
          <w:rFonts w:ascii="Arial" w:eastAsia="Arial" w:hAnsi="Arial" w:cs="Arial"/>
          <w:sz w:val="22"/>
          <w:szCs w:val="22"/>
        </w:rPr>
        <w:t xml:space="preserve">. </w:t>
      </w:r>
      <w:r w:rsidR="146B7550" w:rsidRPr="46A17E5E">
        <w:rPr>
          <w:rFonts w:ascii="Arial" w:eastAsia="Arial" w:hAnsi="Arial" w:cs="Arial"/>
          <w:sz w:val="22"/>
          <w:szCs w:val="22"/>
        </w:rPr>
        <w:t>T</w:t>
      </w:r>
      <w:r w:rsidR="78D34D41" w:rsidRPr="46A17E5E">
        <w:rPr>
          <w:rFonts w:ascii="Arial" w:eastAsia="Arial" w:hAnsi="Arial" w:cs="Arial"/>
          <w:sz w:val="22"/>
          <w:szCs w:val="22"/>
        </w:rPr>
        <w:t xml:space="preserve">hese results suggest that </w:t>
      </w:r>
      <w:proofErr w:type="spellStart"/>
      <w:r w:rsidR="78D34D41" w:rsidRPr="46A17E5E">
        <w:rPr>
          <w:rFonts w:ascii="Arial" w:eastAsia="Arial" w:hAnsi="Arial" w:cs="Arial"/>
          <w:i/>
          <w:iCs/>
          <w:sz w:val="22"/>
          <w:szCs w:val="22"/>
        </w:rPr>
        <w:t>aramis</w:t>
      </w:r>
      <w:proofErr w:type="spellEnd"/>
      <w:r w:rsidR="4848DC7A" w:rsidRPr="46A17E5E">
        <w:rPr>
          <w:rFonts w:ascii="Arial" w:eastAsia="Arial" w:hAnsi="Arial" w:cs="Arial"/>
          <w:sz w:val="22"/>
          <w:szCs w:val="22"/>
        </w:rPr>
        <w:t xml:space="preserve"> </w:t>
      </w:r>
      <w:r w:rsidR="78D34D41" w:rsidRPr="46A17E5E">
        <w:rPr>
          <w:rFonts w:ascii="Arial" w:eastAsia="Arial" w:hAnsi="Arial" w:cs="Arial"/>
          <w:sz w:val="22"/>
          <w:szCs w:val="22"/>
        </w:rPr>
        <w:t xml:space="preserve">is required for </w:t>
      </w:r>
      <w:r w:rsidR="00FE7D09">
        <w:rPr>
          <w:rFonts w:ascii="Arial" w:eastAsia="Arial" w:hAnsi="Arial" w:cs="Arial"/>
          <w:sz w:val="22"/>
          <w:szCs w:val="22"/>
        </w:rPr>
        <w:t xml:space="preserve">the </w:t>
      </w:r>
      <w:r w:rsidR="78D34D41" w:rsidRPr="46A17E5E">
        <w:rPr>
          <w:rFonts w:ascii="Arial" w:eastAsia="Arial" w:hAnsi="Arial" w:cs="Arial"/>
          <w:sz w:val="22"/>
          <w:szCs w:val="22"/>
        </w:rPr>
        <w:t xml:space="preserve">proper </w:t>
      </w:r>
      <w:r w:rsidR="00FE7D09">
        <w:rPr>
          <w:rFonts w:ascii="Arial" w:eastAsia="Arial" w:hAnsi="Arial" w:cs="Arial"/>
          <w:sz w:val="22"/>
          <w:szCs w:val="22"/>
        </w:rPr>
        <w:t xml:space="preserve">expression </w:t>
      </w:r>
      <w:r w:rsidR="217B1690" w:rsidRPr="46A17E5E">
        <w:rPr>
          <w:rFonts w:ascii="Arial" w:eastAsia="Arial" w:hAnsi="Arial" w:cs="Arial"/>
          <w:sz w:val="22"/>
          <w:szCs w:val="22"/>
        </w:rPr>
        <w:t>of</w:t>
      </w:r>
      <w:r w:rsidR="5D8D8A7A" w:rsidRPr="46A17E5E">
        <w:rPr>
          <w:rFonts w:ascii="Arial" w:eastAsia="Arial" w:hAnsi="Arial" w:cs="Arial"/>
          <w:sz w:val="22"/>
          <w:szCs w:val="22"/>
        </w:rPr>
        <w:t xml:space="preserve"> </w:t>
      </w:r>
      <w:r w:rsidR="00FE7D09">
        <w:rPr>
          <w:rFonts w:ascii="Arial" w:eastAsia="Arial" w:hAnsi="Arial" w:cs="Arial"/>
          <w:sz w:val="22"/>
          <w:szCs w:val="22"/>
        </w:rPr>
        <w:t>key regulators of</w:t>
      </w:r>
      <w:r w:rsidR="16EC0EAC" w:rsidRPr="46A17E5E">
        <w:rPr>
          <w:rFonts w:ascii="Arial" w:eastAsia="Arial" w:hAnsi="Arial" w:cs="Arial"/>
          <w:sz w:val="22"/>
          <w:szCs w:val="22"/>
        </w:rPr>
        <w:t xml:space="preserve"> </w:t>
      </w:r>
      <w:r w:rsidR="78D34D41" w:rsidRPr="46A17E5E">
        <w:rPr>
          <w:rFonts w:ascii="Arial" w:eastAsia="Arial" w:hAnsi="Arial" w:cs="Arial"/>
          <w:sz w:val="22"/>
          <w:szCs w:val="22"/>
        </w:rPr>
        <w:t>GSC abscission.</w:t>
      </w:r>
    </w:p>
    <w:p w14:paraId="014420D2" w14:textId="77777777" w:rsidR="00885EEE" w:rsidRDefault="00885EEE" w:rsidP="006C0869">
      <w:pPr>
        <w:jc w:val="both"/>
        <w:rPr>
          <w:rFonts w:ascii="Arial" w:eastAsia="Arial" w:hAnsi="Arial" w:cs="Arial"/>
          <w:sz w:val="22"/>
          <w:szCs w:val="22"/>
        </w:rPr>
      </w:pPr>
    </w:p>
    <w:p w14:paraId="26933A2B" w14:textId="5775423B" w:rsidR="00064D8E" w:rsidRPr="00064D8E" w:rsidRDefault="15750F1C" w:rsidP="006C0869">
      <w:pPr>
        <w:jc w:val="both"/>
        <w:rPr>
          <w:rFonts w:ascii="Arial" w:eastAsia="Arial" w:hAnsi="Arial" w:cs="Arial"/>
          <w:sz w:val="22"/>
          <w:szCs w:val="22"/>
        </w:rPr>
      </w:pPr>
      <w:proofErr w:type="spellStart"/>
      <w:r w:rsidRPr="490334B2">
        <w:rPr>
          <w:rFonts w:ascii="Arial" w:eastAsia="Arial" w:hAnsi="Arial" w:cs="Arial"/>
          <w:sz w:val="22"/>
          <w:szCs w:val="22"/>
        </w:rPr>
        <w:t>CycB</w:t>
      </w:r>
      <w:proofErr w:type="spellEnd"/>
      <w:r w:rsidRPr="490334B2">
        <w:rPr>
          <w:rFonts w:ascii="Arial" w:eastAsia="Arial" w:hAnsi="Arial" w:cs="Arial"/>
          <w:sz w:val="22"/>
          <w:szCs w:val="22"/>
        </w:rPr>
        <w:t xml:space="preserve"> is expressed </w:t>
      </w:r>
      <w:r w:rsidR="00E77ED7" w:rsidRPr="490334B2">
        <w:rPr>
          <w:rFonts w:ascii="Arial" w:eastAsia="Arial" w:hAnsi="Arial" w:cs="Arial"/>
          <w:sz w:val="22"/>
          <w:szCs w:val="22"/>
        </w:rPr>
        <w:t>during G2 phase</w:t>
      </w:r>
      <w:r w:rsidR="00E77ED7">
        <w:rPr>
          <w:rFonts w:ascii="Arial" w:eastAsia="Arial" w:hAnsi="Arial" w:cs="Arial"/>
          <w:sz w:val="22"/>
          <w:szCs w:val="22"/>
        </w:rPr>
        <w:t xml:space="preserve"> after asymmetric cell division to </w:t>
      </w:r>
      <w:r w:rsidR="14059363" w:rsidRPr="490334B2">
        <w:rPr>
          <w:rFonts w:ascii="Arial" w:eastAsia="Arial" w:hAnsi="Arial" w:cs="Arial"/>
          <w:sz w:val="22"/>
          <w:szCs w:val="22"/>
        </w:rPr>
        <w:t xml:space="preserve">promote </w:t>
      </w:r>
      <w:r w:rsidRPr="490334B2">
        <w:rPr>
          <w:rFonts w:ascii="Arial" w:eastAsia="Arial" w:hAnsi="Arial" w:cs="Arial"/>
          <w:sz w:val="22"/>
          <w:szCs w:val="22"/>
        </w:rPr>
        <w:t>GSC abscission</w:t>
      </w:r>
      <w:r w:rsidR="004B0566">
        <w:rPr>
          <w:rFonts w:ascii="Arial" w:eastAsia="Arial" w:hAnsi="Arial" w:cs="Arial"/>
          <w:sz w:val="22"/>
          <w:szCs w:val="22"/>
        </w:rPr>
        <w:t xml:space="preserve"> </w:t>
      </w:r>
      <w:r w:rsidR="4B59E1E1" w:rsidRPr="490334B2">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{"citationID":"ah75pf2oas","properties":{"formattedCitation":"[@Flora2018l; @Mathieu2013d]","plainCitation":"[@Flora2018l; @Mathieu2013d]","noteIndex":0},"citationItems":[{"id":645,"uris":["http://zotero.org/users/6609021/items/KCHQJIX5"],"uri":["http://zotero.org/users/6609021/items/KCHQJIX5"],"itemData":{"id":645,"type":"article-journal","abstract":"Transcriptional silencing is a conserved process used by embryonic germ cells to repress somatic fate and maintain totipotency and immortality. In Drosophila, this transcriptional silencing is mediated by polar granule component (pgc). Here, we show that in the adult ovary, pgc is required for timely germline stem cell (GSC) differentiation. Pgc is expressed transiently in the immediate GSC daughter (pre-cystoblast), where it mediates a pulse of transcriptional silencing. This transcriptional silencing mediated by pgc indirectly promotes the accumulation of Cyclin B (CycB) and cell cycle progression into late-G2 phase, when the differentiation factor bag of marbles (bam) is expressed. Pgc mediated accumulation of CycB is also required for heterochromatin deposition, which protects the germ line genome against selfish DNA elements. Our results suggest that transient transcriptional silencing in the pre-cystoblast \"re-programs\" it away from self-renewal and toward the gamete differentiation program.","container-title":"Developmental biology","DOI":"10.1016/j.ydbio.2017.11.014","ISSN":"1095-564X","issue":"1","language":"eng","note":"Flora2018l","page":"84-95","title":"Transient transcriptional silencing alters the cell cycle to promote germline stem cell differentiation in Drosophila","title-short":"Flora2018l","volume":"434","author":[{"family":"Flora","given":"Pooja"},{"family":"Schowalter","given":"Sean"},{"family":"Wong-Deyrup","given":"SiuWah"},{"family":"DeGennaro","given":"Matthew"},{"family":"Nasrallah","given":"Mohamad Ali"},{"family":"Rangan","given":"Prashanth"}],"issued":{"date-parts":[["2018",2,1]]}}},{"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cell","DOI":"10.1016/J.DEVCEL.2013.07.005","ISSN":"1534-5807","issue":"3","note":"Mathieu2013d","page":"250-265","title":"Aurora B and cyclin B have opposite effects on the timing of cytokinesis abscission in Drosophila germ cells and in vertebrate somatic cells","title-short":"Mathieu2013d","volume":"26","author":[{"family":"Mathieu","given":"Juliette"},{"family":"Cauvin","given":"Clothilde"},{"family":"Moch","given":"Clara"},{"family":"Radford","given":"Sarah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E."},{"family":"McKim","given":"Kim"},{"family":"Echard","given":"Arnaud"},{"family":"Huynh","given":"Jean-René"}],"issued":{"date-parts":[["2013",8,12]]}}}],"schema":"https://github.com/citation-style-language/schema/raw/master/csl-citation.json"} </w:instrText>
      </w:r>
      <w:r w:rsidR="4B59E1E1" w:rsidRPr="490334B2">
        <w:rPr>
          <w:rFonts w:ascii="Arial" w:eastAsia="Arial" w:hAnsi="Arial" w:cs="Arial"/>
          <w:sz w:val="22"/>
          <w:szCs w:val="22"/>
        </w:rPr>
        <w:fldChar w:fldCharType="separate"/>
      </w:r>
      <w:r w:rsidR="00835395" w:rsidRPr="00835395">
        <w:rPr>
          <w:rFonts w:ascii="Arial" w:hAnsi="Arial" w:cs="Arial"/>
          <w:sz w:val="22"/>
        </w:rPr>
        <w:t>[@Flora2018l; @Mathieu2013d]</w:t>
      </w:r>
      <w:r w:rsidR="4B59E1E1" w:rsidRPr="490334B2">
        <w:rPr>
          <w:rFonts w:ascii="Arial" w:eastAsia="Arial" w:hAnsi="Arial" w:cs="Arial"/>
          <w:sz w:val="22"/>
          <w:szCs w:val="22"/>
        </w:rPr>
        <w:fldChar w:fldCharType="end"/>
      </w:r>
      <w:r w:rsidR="00C76095">
        <w:rPr>
          <w:rFonts w:ascii="Arial" w:eastAsia="Arial" w:hAnsi="Arial" w:cs="Arial"/>
          <w:sz w:val="22"/>
          <w:szCs w:val="22"/>
        </w:rPr>
        <w:t>.</w:t>
      </w:r>
      <w:r w:rsidR="00A27761">
        <w:rPr>
          <w:rFonts w:ascii="Arial" w:eastAsia="Arial" w:hAnsi="Arial" w:cs="Arial"/>
          <w:sz w:val="22"/>
          <w:szCs w:val="22"/>
        </w:rPr>
        <w:t xml:space="preserve"> </w:t>
      </w:r>
      <w:r w:rsidR="5187E6A3" w:rsidRPr="490334B2">
        <w:rPr>
          <w:rFonts w:ascii="Arial" w:eastAsia="Arial" w:hAnsi="Arial" w:cs="Arial"/>
          <w:sz w:val="22"/>
          <w:szCs w:val="22"/>
        </w:rPr>
        <w:t xml:space="preserve">To test if </w:t>
      </w:r>
      <w:r w:rsidR="004B0566">
        <w:rPr>
          <w:rFonts w:ascii="Arial" w:eastAsia="Arial" w:hAnsi="Arial" w:cs="Arial"/>
          <w:sz w:val="22"/>
          <w:szCs w:val="22"/>
        </w:rPr>
        <w:t xml:space="preserve">the loss of germline </w:t>
      </w:r>
      <w:proofErr w:type="spellStart"/>
      <w:r w:rsidR="004B0566" w:rsidRPr="00066856">
        <w:rPr>
          <w:rFonts w:ascii="Arial" w:eastAsia="Arial" w:hAnsi="Arial" w:cs="Arial"/>
          <w:i/>
          <w:iCs/>
          <w:sz w:val="22"/>
          <w:szCs w:val="22"/>
        </w:rPr>
        <w:t>aramis</w:t>
      </w:r>
      <w:proofErr w:type="spellEnd"/>
      <w:r w:rsidR="004B0566">
        <w:rPr>
          <w:rFonts w:ascii="Arial" w:eastAsia="Arial" w:hAnsi="Arial" w:cs="Arial"/>
          <w:sz w:val="22"/>
          <w:szCs w:val="22"/>
        </w:rPr>
        <w:t xml:space="preserve"> leads to GSC abscission </w:t>
      </w:r>
      <w:r w:rsidR="004B0566">
        <w:rPr>
          <w:rFonts w:ascii="Arial" w:eastAsia="Arial" w:hAnsi="Arial" w:cs="Arial"/>
          <w:sz w:val="22"/>
          <w:szCs w:val="22"/>
        </w:rPr>
        <w:lastRenderedPageBreak/>
        <w:t xml:space="preserve">defects due to </w:t>
      </w:r>
      <w:r w:rsidR="235C7233" w:rsidRPr="490334B2">
        <w:rPr>
          <w:rFonts w:ascii="Arial" w:eastAsia="Arial" w:hAnsi="Arial" w:cs="Arial"/>
          <w:sz w:val="22"/>
          <w:szCs w:val="22"/>
        </w:rPr>
        <w:t>dimin</w:t>
      </w:r>
      <w:r w:rsidR="37429C6D" w:rsidRPr="490334B2">
        <w:rPr>
          <w:rFonts w:ascii="Arial" w:eastAsia="Arial" w:hAnsi="Arial" w:cs="Arial"/>
          <w:sz w:val="22"/>
          <w:szCs w:val="22"/>
        </w:rPr>
        <w:t>i</w:t>
      </w:r>
      <w:r w:rsidR="235C7233" w:rsidRPr="490334B2">
        <w:rPr>
          <w:rFonts w:ascii="Arial" w:eastAsia="Arial" w:hAnsi="Arial" w:cs="Arial"/>
          <w:sz w:val="22"/>
          <w:szCs w:val="22"/>
        </w:rPr>
        <w:t xml:space="preserve">shed </w:t>
      </w:r>
      <w:r w:rsidR="1AB43E19" w:rsidRPr="490334B2">
        <w:rPr>
          <w:rFonts w:ascii="Arial" w:eastAsia="Arial" w:hAnsi="Arial" w:cs="Arial"/>
          <w:sz w:val="22"/>
          <w:szCs w:val="22"/>
        </w:rPr>
        <w:t xml:space="preserve">expression of </w:t>
      </w:r>
      <w:proofErr w:type="spellStart"/>
      <w:r w:rsidR="1AB43E19" w:rsidRPr="490334B2">
        <w:rPr>
          <w:rFonts w:ascii="Arial" w:eastAsia="Arial" w:hAnsi="Arial" w:cs="Arial"/>
          <w:sz w:val="22"/>
          <w:szCs w:val="22"/>
        </w:rPr>
        <w:t>CycB</w:t>
      </w:r>
      <w:proofErr w:type="spellEnd"/>
      <w:r w:rsidR="004B0566">
        <w:rPr>
          <w:rFonts w:ascii="Arial" w:eastAsia="Arial" w:hAnsi="Arial" w:cs="Arial"/>
          <w:sz w:val="22"/>
          <w:szCs w:val="22"/>
        </w:rPr>
        <w:t>, w</w:t>
      </w:r>
      <w:r w:rsidR="031C57AE" w:rsidRPr="490334B2">
        <w:rPr>
          <w:rFonts w:ascii="Arial" w:eastAsia="Arial" w:hAnsi="Arial" w:cs="Arial"/>
          <w:sz w:val="22"/>
          <w:szCs w:val="22"/>
        </w:rPr>
        <w:t xml:space="preserve">e </w:t>
      </w:r>
      <w:r w:rsidR="004B0566">
        <w:rPr>
          <w:rFonts w:ascii="Arial" w:eastAsia="Arial" w:hAnsi="Arial" w:cs="Arial"/>
          <w:sz w:val="22"/>
          <w:szCs w:val="22"/>
        </w:rPr>
        <w:t>attempted to express a</w:t>
      </w:r>
      <w:r w:rsidR="00E77ED7">
        <w:rPr>
          <w:rFonts w:ascii="Arial" w:eastAsia="Arial" w:hAnsi="Arial" w:cs="Arial"/>
          <w:sz w:val="22"/>
          <w:szCs w:val="22"/>
        </w:rPr>
        <w:t xml:space="preserve"> functional</w:t>
      </w:r>
      <w:r w:rsidR="031C57AE" w:rsidRPr="490334B2">
        <w:rPr>
          <w:rFonts w:ascii="Arial" w:eastAsia="Arial" w:hAnsi="Arial" w:cs="Arial"/>
          <w:sz w:val="22"/>
          <w:szCs w:val="22"/>
        </w:rPr>
        <w:t xml:space="preserve"> </w:t>
      </w:r>
      <w:proofErr w:type="spellStart"/>
      <w:r w:rsidR="031C57AE" w:rsidRPr="490334B2">
        <w:rPr>
          <w:rFonts w:ascii="Arial" w:eastAsia="Arial" w:hAnsi="Arial" w:cs="Arial"/>
          <w:sz w:val="22"/>
          <w:szCs w:val="22"/>
        </w:rPr>
        <w:t>CycB</w:t>
      </w:r>
      <w:proofErr w:type="spellEnd"/>
      <w:r w:rsidR="00AE6575">
        <w:rPr>
          <w:rFonts w:ascii="Arial" w:eastAsia="Arial" w:hAnsi="Arial" w:cs="Arial"/>
          <w:sz w:val="22"/>
          <w:szCs w:val="22"/>
        </w:rPr>
        <w:t>::</w:t>
      </w:r>
      <w:r w:rsidR="00E77ED7">
        <w:rPr>
          <w:rFonts w:ascii="Arial" w:eastAsia="Arial" w:hAnsi="Arial" w:cs="Arial"/>
          <w:sz w:val="22"/>
          <w:szCs w:val="22"/>
        </w:rPr>
        <w:t>GFP fusion protein in the germline</w:t>
      </w:r>
      <w:r w:rsidR="00BC0A76">
        <w:rPr>
          <w:rFonts w:ascii="Arial" w:eastAsia="Arial" w:hAnsi="Arial" w:cs="Arial"/>
          <w:sz w:val="22"/>
          <w:szCs w:val="22"/>
        </w:rPr>
        <w:t xml:space="preserve"> </w:t>
      </w:r>
      <w:r w:rsidR="00BC0A76" w:rsidRPr="007042E4">
        <w:rPr>
          <w:rFonts w:ascii="Arial" w:eastAsia="Arial" w:hAnsi="Arial" w:cs="Arial"/>
          <w:sz w:val="22"/>
          <w:szCs w:val="22"/>
        </w:rPr>
        <w:t>under the control of a UAS/GAL4 system</w:t>
      </w:r>
      <w:r w:rsidR="74416228" w:rsidRPr="490334B2">
        <w:rPr>
          <w:rFonts w:ascii="Arial" w:eastAsia="Arial" w:hAnsi="Arial" w:cs="Arial"/>
          <w:sz w:val="22"/>
          <w:szCs w:val="22"/>
        </w:rPr>
        <w:t xml:space="preserve"> </w:t>
      </w:r>
      <w:r w:rsidR="00BD3FE2">
        <w:rPr>
          <w:rFonts w:ascii="Arial" w:eastAsia="Arial" w:hAnsi="Arial" w:cs="Arial"/>
          <w:sz w:val="22"/>
          <w:szCs w:val="22"/>
        </w:rPr>
        <w:t>(</w:t>
      </w:r>
      <w:r w:rsidR="00BD3FE2" w:rsidRPr="00066856">
        <w:rPr>
          <w:rFonts w:ascii="Arial" w:eastAsia="Arial" w:hAnsi="Arial" w:cs="Arial"/>
          <w:b/>
          <w:bCs/>
          <w:sz w:val="22"/>
          <w:szCs w:val="22"/>
        </w:rPr>
        <w:t xml:space="preserve">Figure </w:t>
      </w:r>
      <w:r w:rsidR="007852D6">
        <w:rPr>
          <w:rFonts w:ascii="Arial" w:eastAsia="Arial" w:hAnsi="Arial" w:cs="Arial"/>
          <w:b/>
          <w:bCs/>
          <w:sz w:val="22"/>
          <w:szCs w:val="22"/>
        </w:rPr>
        <w:t>S</w:t>
      </w:r>
      <w:r w:rsidR="00BD3FE2" w:rsidRPr="00066856">
        <w:rPr>
          <w:rFonts w:ascii="Arial" w:eastAsia="Arial" w:hAnsi="Arial" w:cs="Arial"/>
          <w:b/>
          <w:bCs/>
          <w:sz w:val="22"/>
          <w:szCs w:val="22"/>
        </w:rPr>
        <w:t>3D-D’</w:t>
      </w:r>
      <w:r w:rsidR="00BD3FE2">
        <w:rPr>
          <w:rFonts w:ascii="Arial" w:eastAsia="Arial" w:hAnsi="Arial" w:cs="Arial"/>
          <w:sz w:val="22"/>
          <w:szCs w:val="22"/>
        </w:rPr>
        <w:t xml:space="preserve">) </w:t>
      </w:r>
      <w:r w:rsidR="4B59E1E1" w:rsidRPr="490334B2">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y4jmqE1r","properties":{"formattedCitation":"[@Mathieu2013d]","plainCitation":"[@Mathieu2013d]","noteIndex":0},"citationItems":[{"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cell","DOI":"10.1016/J.DEVCEL.2013.07.005","ISSN":"1534-5807","issue":"3","note":"Mathieu2013d","page":"250-265","title":"Aurora B and cyclin B have opposite effects on the timing of cytokinesis abscission in Drosophila germ cells and in vertebrate somatic cells","title-short":"Mathieu2013d","volume":"26","author":[{"family":"Mathieu","given":"Juliette"},{"family":"Cauvin","given":"Clothilde"},{"family":"Moch","given":"Clara"},{"family":"Radford","given":"Sarah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E."},{"family":"McKim","given":"Kim"},{"family":"Echard","given":"Arnaud"},{"family":"Huynh","given":"Jean-René"}],"issued":{"date-parts":[["2013",8,12]]}}}],"schema":"https://github.com/citation-style-language/schema/raw/master/csl-citation.json"} </w:instrText>
      </w:r>
      <w:r w:rsidR="4B59E1E1" w:rsidRPr="490334B2">
        <w:rPr>
          <w:rFonts w:ascii="Arial" w:eastAsia="Arial" w:hAnsi="Arial" w:cs="Arial"/>
          <w:sz w:val="22"/>
          <w:szCs w:val="22"/>
        </w:rPr>
        <w:fldChar w:fldCharType="separate"/>
      </w:r>
      <w:r w:rsidR="00835395" w:rsidRPr="00835395">
        <w:rPr>
          <w:rFonts w:ascii="Arial" w:eastAsia="Arial" w:hAnsi="Arial" w:cs="Arial"/>
          <w:sz w:val="22"/>
        </w:rPr>
        <w:t>[@Mathieu2013d]</w:t>
      </w:r>
      <w:r w:rsidR="4B59E1E1" w:rsidRPr="490334B2">
        <w:rPr>
          <w:rFonts w:ascii="Arial" w:eastAsia="Arial" w:hAnsi="Arial" w:cs="Arial"/>
          <w:sz w:val="22"/>
          <w:szCs w:val="22"/>
        </w:rPr>
        <w:fldChar w:fldCharType="end"/>
      </w:r>
      <w:r w:rsidR="235C7233" w:rsidRPr="490334B2">
        <w:rPr>
          <w:rFonts w:ascii="Arial" w:eastAsia="Arial" w:hAnsi="Arial" w:cs="Arial"/>
          <w:sz w:val="22"/>
          <w:szCs w:val="22"/>
        </w:rPr>
        <w:t xml:space="preserve">. </w:t>
      </w:r>
      <w:r w:rsidR="004B0566">
        <w:rPr>
          <w:rFonts w:ascii="Arial" w:eastAsia="Arial" w:hAnsi="Arial" w:cs="Arial"/>
          <w:sz w:val="22"/>
          <w:szCs w:val="22"/>
        </w:rPr>
        <w:t>Unexpectedly</w:t>
      </w:r>
      <w:r w:rsidR="00BD3FE2">
        <w:rPr>
          <w:rFonts w:ascii="Arial" w:eastAsia="Arial" w:hAnsi="Arial" w:cs="Arial"/>
          <w:sz w:val="22"/>
          <w:szCs w:val="22"/>
        </w:rPr>
        <w:t>,</w:t>
      </w:r>
      <w:r w:rsidR="235C7233" w:rsidRPr="490334B2">
        <w:rPr>
          <w:rFonts w:ascii="Arial" w:eastAsia="Arial" w:hAnsi="Arial" w:cs="Arial"/>
          <w:sz w:val="22"/>
          <w:szCs w:val="22"/>
        </w:rPr>
        <w:t xml:space="preserve"> </w:t>
      </w:r>
      <w:r w:rsidR="00E77ED7">
        <w:rPr>
          <w:rFonts w:ascii="Arial" w:eastAsia="Arial" w:hAnsi="Arial" w:cs="Arial"/>
          <w:sz w:val="22"/>
          <w:szCs w:val="22"/>
        </w:rPr>
        <w:t xml:space="preserve">the </w:t>
      </w:r>
      <w:proofErr w:type="spellStart"/>
      <w:r w:rsidR="00E77ED7">
        <w:rPr>
          <w:rFonts w:ascii="Arial" w:eastAsia="Arial" w:hAnsi="Arial" w:cs="Arial"/>
          <w:sz w:val="22"/>
          <w:szCs w:val="22"/>
        </w:rPr>
        <w:t>CycB</w:t>
      </w:r>
      <w:proofErr w:type="spellEnd"/>
      <w:r w:rsidR="00A711A9">
        <w:rPr>
          <w:rFonts w:ascii="Arial" w:eastAsia="Arial" w:hAnsi="Arial" w:cs="Arial"/>
          <w:sz w:val="22"/>
          <w:szCs w:val="22"/>
        </w:rPr>
        <w:t>::</w:t>
      </w:r>
      <w:r w:rsidR="235C7233" w:rsidRPr="490334B2">
        <w:rPr>
          <w:rFonts w:ascii="Arial" w:eastAsia="Arial" w:hAnsi="Arial" w:cs="Arial"/>
          <w:sz w:val="22"/>
          <w:szCs w:val="22"/>
        </w:rPr>
        <w:t xml:space="preserve">GFP </w:t>
      </w:r>
      <w:r w:rsidR="00BD3FE2">
        <w:rPr>
          <w:rFonts w:ascii="Arial" w:eastAsia="Arial" w:hAnsi="Arial" w:cs="Arial"/>
          <w:sz w:val="22"/>
          <w:szCs w:val="22"/>
        </w:rPr>
        <w:t xml:space="preserve">fusion protein </w:t>
      </w:r>
      <w:r w:rsidR="031C57AE" w:rsidRPr="490334B2">
        <w:rPr>
          <w:rFonts w:ascii="Arial" w:eastAsia="Arial" w:hAnsi="Arial" w:cs="Arial"/>
          <w:sz w:val="22"/>
          <w:szCs w:val="22"/>
        </w:rPr>
        <w:t>wa</w:t>
      </w:r>
      <w:r w:rsidR="235C7233" w:rsidRPr="490334B2">
        <w:rPr>
          <w:rFonts w:ascii="Arial" w:eastAsia="Arial" w:hAnsi="Arial" w:cs="Arial"/>
          <w:sz w:val="22"/>
          <w:szCs w:val="22"/>
        </w:rPr>
        <w:t>s</w:t>
      </w:r>
      <w:r w:rsidR="031C57AE" w:rsidRPr="490334B2">
        <w:rPr>
          <w:rFonts w:ascii="Arial" w:eastAsia="Arial" w:hAnsi="Arial" w:cs="Arial"/>
          <w:sz w:val="22"/>
          <w:szCs w:val="22"/>
        </w:rPr>
        <w:t xml:space="preserve"> not expressed</w:t>
      </w:r>
      <w:r w:rsidR="235C7233" w:rsidRPr="490334B2">
        <w:rPr>
          <w:rFonts w:ascii="Arial" w:eastAsia="Arial" w:hAnsi="Arial" w:cs="Arial"/>
          <w:sz w:val="22"/>
          <w:szCs w:val="22"/>
        </w:rPr>
        <w:t xml:space="preserve"> in the </w:t>
      </w:r>
      <w:proofErr w:type="spellStart"/>
      <w:r w:rsidR="00AD030F" w:rsidRPr="490334B2">
        <w:rPr>
          <w:rFonts w:ascii="Arial" w:eastAsia="Arial" w:hAnsi="Arial" w:cs="Arial"/>
          <w:i/>
          <w:iCs/>
          <w:sz w:val="22"/>
          <w:szCs w:val="22"/>
        </w:rPr>
        <w:t>aramis</w:t>
      </w:r>
      <w:proofErr w:type="spellEnd"/>
      <w:r w:rsidR="004B0566">
        <w:rPr>
          <w:rFonts w:ascii="Arial" w:eastAsia="Arial" w:hAnsi="Arial" w:cs="Arial"/>
          <w:i/>
          <w:iCs/>
          <w:sz w:val="22"/>
          <w:szCs w:val="22"/>
        </w:rPr>
        <w:t>-</w:t>
      </w:r>
      <w:r w:rsidR="00AD030F" w:rsidRPr="00B541A2">
        <w:rPr>
          <w:rFonts w:ascii="Arial" w:eastAsia="Arial" w:hAnsi="Arial" w:cs="Arial"/>
          <w:sz w:val="22"/>
          <w:szCs w:val="22"/>
        </w:rPr>
        <w:t>depleted</w:t>
      </w:r>
      <w:r w:rsidR="00AD030F" w:rsidRPr="490334B2">
        <w:rPr>
          <w:rFonts w:ascii="Arial" w:eastAsia="Arial" w:hAnsi="Arial" w:cs="Arial"/>
          <w:sz w:val="22"/>
          <w:szCs w:val="22"/>
        </w:rPr>
        <w:t xml:space="preserve"> </w:t>
      </w:r>
      <w:r w:rsidR="235C7233" w:rsidRPr="490334B2">
        <w:rPr>
          <w:rFonts w:ascii="Arial" w:eastAsia="Arial" w:hAnsi="Arial" w:cs="Arial"/>
          <w:sz w:val="22"/>
          <w:szCs w:val="22"/>
        </w:rPr>
        <w:t>germline</w:t>
      </w:r>
      <w:r w:rsidR="004B0566">
        <w:rPr>
          <w:rFonts w:ascii="Arial" w:eastAsia="Arial" w:hAnsi="Arial" w:cs="Arial"/>
          <w:sz w:val="22"/>
          <w:szCs w:val="22"/>
        </w:rPr>
        <w:t>, unlike the</w:t>
      </w:r>
      <w:r w:rsidR="00F22346">
        <w:rPr>
          <w:rFonts w:ascii="Arial" w:eastAsia="Arial" w:hAnsi="Arial" w:cs="Arial"/>
          <w:sz w:val="22"/>
          <w:szCs w:val="22"/>
        </w:rPr>
        <w:t xml:space="preserve"> wild type</w:t>
      </w:r>
      <w:r w:rsidR="004B0566">
        <w:rPr>
          <w:rFonts w:ascii="Arial" w:eastAsia="Arial" w:hAnsi="Arial" w:cs="Arial"/>
          <w:sz w:val="22"/>
          <w:szCs w:val="22"/>
        </w:rPr>
        <w:t xml:space="preserve"> </w:t>
      </w:r>
      <w:r w:rsidR="003B718F">
        <w:rPr>
          <w:rFonts w:ascii="Arial" w:eastAsia="Arial" w:hAnsi="Arial" w:cs="Arial"/>
          <w:sz w:val="22"/>
          <w:szCs w:val="22"/>
        </w:rPr>
        <w:t xml:space="preserve">(WT) </w:t>
      </w:r>
      <w:r w:rsidR="004B0566">
        <w:rPr>
          <w:rFonts w:ascii="Arial" w:eastAsia="Arial" w:hAnsi="Arial" w:cs="Arial"/>
          <w:sz w:val="22"/>
          <w:szCs w:val="22"/>
        </w:rPr>
        <w:t>germline</w:t>
      </w:r>
      <w:r w:rsidR="00BD3FE2">
        <w:rPr>
          <w:rFonts w:ascii="Arial" w:eastAsia="Arial" w:hAnsi="Arial" w:cs="Arial"/>
          <w:sz w:val="22"/>
          <w:szCs w:val="22"/>
        </w:rPr>
        <w:t xml:space="preserve"> </w:t>
      </w:r>
      <w:r w:rsidR="00282AD4" w:rsidRPr="00AF41A8">
        <w:rPr>
          <w:rFonts w:ascii="Arial" w:eastAsia="Arial" w:hAnsi="Arial" w:cs="Arial"/>
          <w:sz w:val="22"/>
          <w:szCs w:val="22"/>
        </w:rPr>
        <w:t>(</w:t>
      </w:r>
      <w:r w:rsidR="00282AD4" w:rsidRPr="00AF41A8">
        <w:rPr>
          <w:rFonts w:ascii="Arial" w:eastAsia="Arial" w:hAnsi="Arial" w:cs="Arial"/>
          <w:b/>
          <w:bCs/>
          <w:sz w:val="22"/>
          <w:szCs w:val="22"/>
        </w:rPr>
        <w:t xml:space="preserve">Figure </w:t>
      </w:r>
      <w:r w:rsidR="006F1055" w:rsidRPr="00AF41A8">
        <w:rPr>
          <w:rFonts w:ascii="Arial" w:eastAsia="Arial" w:hAnsi="Arial" w:cs="Arial"/>
          <w:b/>
          <w:bCs/>
          <w:sz w:val="22"/>
          <w:szCs w:val="22"/>
        </w:rPr>
        <w:t>S3</w:t>
      </w:r>
      <w:r w:rsidR="00BD3FE2">
        <w:rPr>
          <w:rFonts w:ascii="Arial" w:eastAsia="Arial" w:hAnsi="Arial" w:cs="Arial"/>
          <w:b/>
          <w:bCs/>
          <w:sz w:val="22"/>
          <w:szCs w:val="22"/>
        </w:rPr>
        <w:t>E</w:t>
      </w:r>
      <w:r w:rsidR="006F1055" w:rsidRPr="00AF41A8">
        <w:rPr>
          <w:rFonts w:ascii="Arial" w:eastAsia="Arial" w:hAnsi="Arial" w:cs="Arial"/>
          <w:b/>
          <w:bCs/>
          <w:sz w:val="22"/>
          <w:szCs w:val="22"/>
        </w:rPr>
        <w:t>-E’</w:t>
      </w:r>
      <w:r w:rsidR="00282AD4" w:rsidRPr="00AF41A8">
        <w:rPr>
          <w:rFonts w:ascii="Arial" w:eastAsia="Arial" w:hAnsi="Arial" w:cs="Arial"/>
          <w:sz w:val="22"/>
          <w:szCs w:val="22"/>
        </w:rPr>
        <w:t>)</w:t>
      </w:r>
      <w:r w:rsidR="00BD3FE2">
        <w:rPr>
          <w:rFonts w:ascii="Arial" w:eastAsia="Arial" w:hAnsi="Arial" w:cs="Arial"/>
          <w:sz w:val="22"/>
          <w:szCs w:val="22"/>
        </w:rPr>
        <w:t xml:space="preserve"> </w:t>
      </w:r>
      <w:r w:rsidR="4B59E1E1" w:rsidRPr="490334B2">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{"citationID":"aepb6phgnr","properties":{"formattedCitation":"[@glotzerCyclinDegradedUbiquitin1991; @Mathieu2013d; @Zielke2014a]","plainCitation":"[@glotzerCyclinDegradedUbiquitin1991; @Mathieu2013d; @Zielke2014a]","noteIndex":0},"citationItems":[{"id":1093,"uris":["http://zotero.org/users/6609021/items/Z6XN2CAL"],"uri":["http://zotero.org/users/6609021/items/Z6XN2CAL"],"itemData":{"id":1093,"type":"article-journal","abstract":"Cyclin degradation is the key step governing exit from mitosis and progress into the next cell cycle. When a region in the N terminus of cyclin is fused to a foreign protein, it produces a hybrid protein susceptible to proteolysis at mitosis. During the course of degradation, both cyclin and the hybrid form conjugates with ubiquitin. The kinetic properties of the conjugates indicate that cyclin is degraded by ubiquitin-dependent proteolysis. Thus anaphase may be triggered by the recognition of cyclin by the ubiquitin-conjugating system.","container-title":"Nature","DOI":"10.1038/349132a0","ISSN":"1476-4687","issue":"6305","language":"en","note":"glotzerCyclinDegradedUbiquitin1991","page":"132-138","source":"www.nature.com","title":"Cyclin is degraded by the ubiquitin pathway","volume":"349","author":[{"family":"Glotzer","given":"Michael"},{"family":"Murray","given":"Andrew W."},{"family":"Kirschner","given":"Marc W."}],"issued":{"date-parts":[["1991",1]]}}},{"id":363,"uris":["http://zotero.org/users/6609021/items/3A3YHBP3"],"uri":["http://zotero.org/users/6609021/items/3A3YHBP3"],"itemData":{"id":363,"type":"article-journal","abstract":"Abscission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cell","DOI":"10.1016/J.DEVCEL.2013.07.005","ISSN":"1534-5807","issue":"3","note":"Mathieu2013d","page":"250-265","title":"Aurora B and cyclin B have opposite effects on the timing of cytokinesis abscission in Drosophila germ cells and in vertebrate somatic cells","title-short":"Mathieu2013d","volume":"26","author":[{"family":"Mathieu","given":"Juliette"},{"family":"Cauvin","given":"Clothilde"},{"family":"Moch","given":"Clara"},{"family":"Radford","given":"Sarah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id":456,"uris":["http://zotero.org/users/6609021/items/DTZ65G8F"],"uri":["http://zotero.org/users/6609021/items/DTZ65G8F"],"itemData":{"id":456,"type":"article-journal","container-title":"Cell reports","ISSN":"2211-1247","issue":"2","note":"Zielke2014a","page":"588-598","title":"Fly-FUCCI: A versatile tool for studying cell proliferation in complex tissues","title-short":"Zielke2014a","volume":"7","author":[{"family":"Zielke","given":"Norman"},{"family":"Korzelius","given":"Jerome"},{"family":"Straaten","given":"Monique","non-dropping-particle":"van"},{"family":"Bender","given":"Katharina"},{"family":"Schuhknecht","given":"Gregor F P"},{"family":"Dutta","given":"Devanjali"},{"family":"Xiang","given":"Jinyi"},{"family":"Edgar","given":"Bruce A"}],"issued":{"date-parts":[["2014"]]}}}],"schema":"https://github.com/citation-style-language/schema/raw/master/csl-citation.json"} </w:instrText>
      </w:r>
      <w:r w:rsidR="4B59E1E1" w:rsidRPr="490334B2">
        <w:rPr>
          <w:rFonts w:ascii="Arial" w:eastAsia="Arial" w:hAnsi="Arial" w:cs="Arial"/>
          <w:sz w:val="22"/>
          <w:szCs w:val="22"/>
        </w:rPr>
        <w:fldChar w:fldCharType="separate"/>
      </w:r>
      <w:r w:rsidR="00835395" w:rsidRPr="00835395">
        <w:rPr>
          <w:rFonts w:ascii="Arial" w:hAnsi="Arial" w:cs="Arial"/>
          <w:sz w:val="22"/>
        </w:rPr>
        <w:t>[@glotzerCyclinDegradedUbiquitin1991; @Mathieu2013d; @Zielke2014a]</w:t>
      </w:r>
      <w:r w:rsidR="4B59E1E1" w:rsidRPr="490334B2">
        <w:rPr>
          <w:rFonts w:ascii="Arial" w:eastAsia="Arial" w:hAnsi="Arial" w:cs="Arial"/>
          <w:sz w:val="22"/>
          <w:szCs w:val="22"/>
        </w:rPr>
        <w:fldChar w:fldCharType="end"/>
      </w:r>
      <w:r w:rsidR="23DA556D" w:rsidRPr="490334B2">
        <w:rPr>
          <w:rFonts w:ascii="Arial" w:eastAsia="Arial" w:hAnsi="Arial" w:cs="Arial"/>
          <w:sz w:val="22"/>
          <w:szCs w:val="22"/>
        </w:rPr>
        <w:t xml:space="preserve">. </w:t>
      </w:r>
      <w:r w:rsidR="004B0566">
        <w:rPr>
          <w:rFonts w:ascii="Arial" w:eastAsia="Arial" w:hAnsi="Arial" w:cs="Arial"/>
          <w:sz w:val="22"/>
          <w:szCs w:val="22"/>
        </w:rPr>
        <w:t xml:space="preserve">We considered </w:t>
      </w:r>
      <w:r w:rsidR="00A27761">
        <w:rPr>
          <w:rFonts w:ascii="Arial" w:eastAsia="Arial" w:hAnsi="Arial" w:cs="Arial"/>
          <w:sz w:val="22"/>
          <w:szCs w:val="22"/>
        </w:rPr>
        <w:t xml:space="preserve">the possibility </w:t>
      </w:r>
      <w:r w:rsidR="004B0566">
        <w:rPr>
          <w:rFonts w:ascii="Arial" w:eastAsia="Arial" w:hAnsi="Arial" w:cs="Arial"/>
          <w:sz w:val="22"/>
          <w:szCs w:val="22"/>
        </w:rPr>
        <w:t xml:space="preserve">that progression into G2 is blocked in the absence of </w:t>
      </w:r>
      <w:proofErr w:type="spellStart"/>
      <w:r w:rsidR="004B0566" w:rsidRPr="00066856">
        <w:rPr>
          <w:rFonts w:ascii="Arial" w:eastAsia="Arial" w:hAnsi="Arial" w:cs="Arial"/>
          <w:i/>
          <w:iCs/>
          <w:sz w:val="22"/>
          <w:szCs w:val="22"/>
        </w:rPr>
        <w:t>aramis</w:t>
      </w:r>
      <w:proofErr w:type="spellEnd"/>
      <w:r w:rsidR="004B0566">
        <w:rPr>
          <w:rFonts w:ascii="Arial" w:eastAsia="Arial" w:hAnsi="Arial" w:cs="Arial"/>
          <w:sz w:val="22"/>
          <w:szCs w:val="22"/>
        </w:rPr>
        <w:t xml:space="preserve">, precluding expression of </w:t>
      </w:r>
      <w:proofErr w:type="spellStart"/>
      <w:r w:rsidR="004B0566">
        <w:rPr>
          <w:rFonts w:ascii="Arial" w:eastAsia="Arial" w:hAnsi="Arial" w:cs="Arial"/>
          <w:sz w:val="22"/>
          <w:szCs w:val="22"/>
        </w:rPr>
        <w:t>CycB</w:t>
      </w:r>
      <w:proofErr w:type="spellEnd"/>
      <w:r w:rsidR="004B0566">
        <w:rPr>
          <w:rFonts w:ascii="Arial" w:eastAsia="Arial" w:hAnsi="Arial" w:cs="Arial"/>
          <w:sz w:val="22"/>
          <w:szCs w:val="22"/>
        </w:rPr>
        <w:t>.</w:t>
      </w:r>
      <w:r w:rsidR="004B0566" w:rsidRPr="00AF41A8">
        <w:rPr>
          <w:rFonts w:ascii="Arial" w:eastAsia="Arial" w:hAnsi="Arial" w:cs="Arial"/>
          <w:sz w:val="22"/>
          <w:szCs w:val="22"/>
        </w:rPr>
        <w:t xml:space="preserve"> </w:t>
      </w:r>
      <w:r w:rsidR="37429C6D" w:rsidRPr="490334B2">
        <w:rPr>
          <w:rFonts w:ascii="Arial" w:eastAsia="Arial" w:hAnsi="Arial" w:cs="Arial"/>
          <w:sz w:val="22"/>
          <w:szCs w:val="22"/>
        </w:rPr>
        <w:t>To</w:t>
      </w:r>
      <w:r w:rsidR="00BD3FE2">
        <w:rPr>
          <w:rFonts w:ascii="Arial" w:eastAsia="Arial" w:hAnsi="Arial" w:cs="Arial"/>
          <w:sz w:val="22"/>
          <w:szCs w:val="22"/>
        </w:rPr>
        <w:t xml:space="preserve"> monitor the cell cycle</w:t>
      </w:r>
      <w:r w:rsidR="37429C6D" w:rsidRPr="490334B2">
        <w:rPr>
          <w:rFonts w:ascii="Arial" w:eastAsia="Arial" w:hAnsi="Arial" w:cs="Arial"/>
          <w:sz w:val="22"/>
          <w:szCs w:val="22"/>
        </w:rPr>
        <w:t>, we used</w:t>
      </w:r>
      <w:r w:rsidR="3763E32D" w:rsidRPr="490334B2">
        <w:rPr>
          <w:rFonts w:ascii="Arial" w:eastAsia="Arial" w:hAnsi="Arial" w:cs="Arial"/>
          <w:sz w:val="22"/>
          <w:szCs w:val="22"/>
        </w:rPr>
        <w:t xml:space="preserve"> the</w:t>
      </w:r>
      <w:r w:rsidR="37429C6D" w:rsidRPr="490334B2">
        <w:rPr>
          <w:rFonts w:ascii="Arial" w:eastAsia="Arial" w:hAnsi="Arial" w:cs="Arial"/>
          <w:sz w:val="22"/>
          <w:szCs w:val="22"/>
        </w:rPr>
        <w:t> Fluorescence Ubiquitin-based Cell Cycle Indicator</w:t>
      </w:r>
      <w:r w:rsidR="00BD3FE2">
        <w:rPr>
          <w:rFonts w:ascii="Arial" w:eastAsia="Arial" w:hAnsi="Arial" w:cs="Arial"/>
          <w:sz w:val="22"/>
          <w:szCs w:val="22"/>
        </w:rPr>
        <w:t xml:space="preserve"> </w:t>
      </w:r>
      <w:r w:rsidR="00D86F6B">
        <w:rPr>
          <w:rFonts w:ascii="Arial" w:eastAsia="Arial" w:hAnsi="Arial" w:cs="Arial"/>
          <w:sz w:val="22"/>
          <w:szCs w:val="22"/>
        </w:rPr>
        <w:t xml:space="preserve">(FUCCI) </w:t>
      </w:r>
      <w:r w:rsidR="37429C6D" w:rsidRPr="490334B2">
        <w:rPr>
          <w:rFonts w:ascii="Arial" w:eastAsia="Arial" w:hAnsi="Arial" w:cs="Arial"/>
          <w:sz w:val="22"/>
          <w:szCs w:val="22"/>
        </w:rPr>
        <w:t>system</w:t>
      </w:r>
      <w:r w:rsidR="5E8D916A" w:rsidRPr="490334B2">
        <w:rPr>
          <w:rFonts w:ascii="Arial" w:eastAsia="Arial" w:hAnsi="Arial" w:cs="Arial"/>
          <w:sz w:val="22"/>
          <w:szCs w:val="22"/>
        </w:rPr>
        <w:t xml:space="preserve">. </w:t>
      </w:r>
      <w:r w:rsidR="5E8D916A" w:rsidRPr="490334B2">
        <w:rPr>
          <w:rFonts w:ascii="Arial" w:eastAsia="Arial" w:hAnsi="Arial" w:cs="Arial"/>
          <w:i/>
          <w:iCs/>
          <w:sz w:val="22"/>
          <w:szCs w:val="22"/>
        </w:rPr>
        <w:t xml:space="preserve">Drosophila </w:t>
      </w:r>
      <w:r w:rsidR="5E8D916A" w:rsidRPr="490334B2">
        <w:rPr>
          <w:rFonts w:ascii="Arial" w:eastAsia="Arial" w:hAnsi="Arial" w:cs="Arial"/>
          <w:sz w:val="22"/>
          <w:szCs w:val="22"/>
        </w:rPr>
        <w:t>FUCCI</w:t>
      </w:r>
      <w:r w:rsidR="14059363" w:rsidRPr="490334B2">
        <w:rPr>
          <w:rFonts w:ascii="Arial" w:eastAsia="Arial" w:hAnsi="Arial" w:cs="Arial"/>
          <w:sz w:val="22"/>
          <w:szCs w:val="22"/>
        </w:rPr>
        <w:t xml:space="preserve"> </w:t>
      </w:r>
      <w:r w:rsidR="493E0E48" w:rsidRPr="490334B2">
        <w:rPr>
          <w:rFonts w:ascii="Arial" w:eastAsia="Arial" w:hAnsi="Arial" w:cs="Arial"/>
          <w:sz w:val="22"/>
          <w:szCs w:val="22"/>
        </w:rPr>
        <w:t>utilizes</w:t>
      </w:r>
      <w:r w:rsidR="37429C6D" w:rsidRPr="490334B2">
        <w:rPr>
          <w:rFonts w:ascii="Arial" w:eastAsia="Arial" w:hAnsi="Arial" w:cs="Arial"/>
          <w:sz w:val="22"/>
          <w:szCs w:val="22"/>
        </w:rPr>
        <w:t xml:space="preserve"> </w:t>
      </w:r>
      <w:r w:rsidR="69BD227C" w:rsidRPr="490334B2">
        <w:rPr>
          <w:rFonts w:ascii="Arial" w:eastAsia="Arial" w:hAnsi="Arial" w:cs="Arial"/>
          <w:sz w:val="22"/>
          <w:szCs w:val="22"/>
        </w:rPr>
        <w:t xml:space="preserve">a </w:t>
      </w:r>
      <w:r w:rsidR="00D86F6B">
        <w:rPr>
          <w:rFonts w:ascii="Arial" w:eastAsia="Arial" w:hAnsi="Arial" w:cs="Arial"/>
          <w:sz w:val="22"/>
          <w:szCs w:val="22"/>
        </w:rPr>
        <w:t xml:space="preserve">GFP-tagged </w:t>
      </w:r>
      <w:r w:rsidR="0FF09336" w:rsidRPr="490334B2">
        <w:rPr>
          <w:rFonts w:ascii="Arial" w:eastAsia="Arial" w:hAnsi="Arial" w:cs="Arial"/>
          <w:sz w:val="22"/>
          <w:szCs w:val="22"/>
        </w:rPr>
        <w:t xml:space="preserve">degron </w:t>
      </w:r>
      <w:r w:rsidR="00D86F6B">
        <w:rPr>
          <w:rFonts w:ascii="Arial" w:eastAsia="Arial" w:hAnsi="Arial" w:cs="Arial"/>
          <w:sz w:val="22"/>
          <w:szCs w:val="22"/>
        </w:rPr>
        <w:t>from</w:t>
      </w:r>
      <w:r w:rsidR="0FF09336" w:rsidRPr="490334B2">
        <w:rPr>
          <w:rFonts w:ascii="Arial" w:eastAsia="Arial" w:hAnsi="Arial" w:cs="Arial"/>
          <w:sz w:val="22"/>
          <w:szCs w:val="22"/>
        </w:rPr>
        <w:t xml:space="preserve"> E2f1 to mark G2, M</w:t>
      </w:r>
      <w:r w:rsidR="4F4DCF59" w:rsidRPr="490334B2">
        <w:rPr>
          <w:rFonts w:ascii="Arial" w:eastAsia="Arial" w:hAnsi="Arial" w:cs="Arial"/>
          <w:sz w:val="22"/>
          <w:szCs w:val="22"/>
        </w:rPr>
        <w:t>,</w:t>
      </w:r>
      <w:r w:rsidR="0FF09336" w:rsidRPr="490334B2">
        <w:rPr>
          <w:rFonts w:ascii="Arial" w:eastAsia="Arial" w:hAnsi="Arial" w:cs="Arial"/>
          <w:sz w:val="22"/>
          <w:szCs w:val="22"/>
        </w:rPr>
        <w:t xml:space="preserve"> and G1 phases and </w:t>
      </w:r>
      <w:r w:rsidR="05C924B0" w:rsidRPr="490334B2">
        <w:rPr>
          <w:rFonts w:ascii="Arial" w:eastAsia="Arial" w:hAnsi="Arial" w:cs="Arial"/>
          <w:sz w:val="22"/>
          <w:szCs w:val="22"/>
        </w:rPr>
        <w:t>a</w:t>
      </w:r>
      <w:r w:rsidR="00D86F6B">
        <w:rPr>
          <w:rFonts w:ascii="Arial" w:eastAsia="Arial" w:hAnsi="Arial" w:cs="Arial"/>
          <w:sz w:val="22"/>
          <w:szCs w:val="22"/>
        </w:rPr>
        <w:t>n RFP-tagged</w:t>
      </w:r>
      <w:r w:rsidR="05C924B0" w:rsidRPr="490334B2">
        <w:rPr>
          <w:rFonts w:ascii="Arial" w:eastAsia="Arial" w:hAnsi="Arial" w:cs="Arial"/>
          <w:sz w:val="22"/>
          <w:szCs w:val="22"/>
        </w:rPr>
        <w:t xml:space="preserve"> </w:t>
      </w:r>
      <w:r w:rsidR="0FF09336" w:rsidRPr="490334B2">
        <w:rPr>
          <w:rFonts w:ascii="Arial" w:eastAsia="Arial" w:hAnsi="Arial" w:cs="Arial"/>
          <w:sz w:val="22"/>
          <w:szCs w:val="22"/>
        </w:rPr>
        <w:t xml:space="preserve">degron </w:t>
      </w:r>
      <w:r w:rsidR="00D86F6B">
        <w:rPr>
          <w:rFonts w:ascii="Arial" w:eastAsia="Arial" w:hAnsi="Arial" w:cs="Arial"/>
          <w:sz w:val="22"/>
          <w:szCs w:val="22"/>
        </w:rPr>
        <w:t>from</w:t>
      </w:r>
      <w:r w:rsidR="0FF09336" w:rsidRPr="490334B2">
        <w:rPr>
          <w:rFonts w:ascii="Arial" w:eastAsia="Arial" w:hAnsi="Arial" w:cs="Arial"/>
          <w:sz w:val="22"/>
          <w:szCs w:val="22"/>
        </w:rPr>
        <w:t xml:space="preserve"> </w:t>
      </w:r>
      <w:proofErr w:type="spellStart"/>
      <w:r w:rsidR="0FF09336" w:rsidRPr="490334B2">
        <w:rPr>
          <w:rFonts w:ascii="Arial" w:eastAsia="Arial" w:hAnsi="Arial" w:cs="Arial"/>
          <w:sz w:val="22"/>
          <w:szCs w:val="22"/>
        </w:rPr>
        <w:t>CycB</w:t>
      </w:r>
      <w:proofErr w:type="spellEnd"/>
      <w:r w:rsidR="0FF09336" w:rsidRPr="490334B2">
        <w:rPr>
          <w:rFonts w:ascii="Arial" w:eastAsia="Arial" w:hAnsi="Arial" w:cs="Arial"/>
          <w:sz w:val="22"/>
          <w:szCs w:val="22"/>
        </w:rPr>
        <w:t xml:space="preserve"> to mark S, G2, and M phases</w:t>
      </w:r>
      <w:r w:rsidR="295B3AC6" w:rsidRPr="490334B2">
        <w:rPr>
          <w:rFonts w:ascii="Arial" w:eastAsia="Arial" w:hAnsi="Arial" w:cs="Arial"/>
          <w:sz w:val="22"/>
          <w:szCs w:val="22"/>
        </w:rPr>
        <w:t xml:space="preserve"> </w:t>
      </w:r>
      <w:r w:rsidR="4B59E1E1" w:rsidRPr="490334B2">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nMzbDPJk","properties":{"formattedCitation":"[@Zielke2014a]","plainCitation":"[@Zielke2014a]","noteIndex":0},"citationItems":[{"id":456,"uris":["http://zotero.org/users/6609021/items/DTZ65G8F"],"uri":["http://zotero.org/users/6609021/items/DTZ65G8F"],"itemData":{"id":456,"type":"article-journal","container-title":"Cell reports","ISSN":"2211-1247","issue":"2","note":"Zielke2014a","page":"588-598","title":"Fly-FUCCI: A versatile tool for studying cell proliferation in complex tissues","title-short":"Zielke2014a","volume":"7","author":[{"family":"Zielke","given":"Norman"},{"family":"Korzelius","given":"Jerome"},{"family":"Straaten","given":"Monique","non-dropping-particle":"van"},{"family":"Bender","given":"Katharina"},{"family":"Schuhknecht","given":"Gregor F P"},{"family":"Dutta","given":"Devanjali"},{"family":"Xiang","given":"Jinyi"},{"family":"Edgar","given":"Bruce A"}],"issued":{"date-parts":[["2014"]]}}}],"schema":"https://github.com/citation-style-language/schema/raw/master/csl-citation.json"} </w:instrText>
      </w:r>
      <w:r w:rsidR="4B59E1E1" w:rsidRPr="490334B2">
        <w:rPr>
          <w:rFonts w:ascii="Arial" w:eastAsia="Arial" w:hAnsi="Arial" w:cs="Arial"/>
          <w:sz w:val="22"/>
          <w:szCs w:val="22"/>
        </w:rPr>
        <w:fldChar w:fldCharType="separate"/>
      </w:r>
      <w:r w:rsidR="00835395" w:rsidRPr="00835395">
        <w:rPr>
          <w:rFonts w:ascii="Arial" w:eastAsia="Arial" w:hAnsi="Arial" w:cs="Arial"/>
          <w:sz w:val="22"/>
        </w:rPr>
        <w:t>[@Zielke2014a]</w:t>
      </w:r>
      <w:r w:rsidR="4B59E1E1" w:rsidRPr="490334B2">
        <w:rPr>
          <w:rFonts w:ascii="Arial" w:eastAsia="Arial" w:hAnsi="Arial" w:cs="Arial"/>
          <w:sz w:val="22"/>
          <w:szCs w:val="22"/>
        </w:rPr>
        <w:fldChar w:fldCharType="end"/>
      </w:r>
      <w:r w:rsidR="0FF09336" w:rsidRPr="490334B2">
        <w:rPr>
          <w:rFonts w:ascii="Arial" w:eastAsia="Arial" w:hAnsi="Arial" w:cs="Arial"/>
          <w:sz w:val="22"/>
          <w:szCs w:val="22"/>
        </w:rPr>
        <w:t>.</w:t>
      </w:r>
      <w:r w:rsidR="14059363" w:rsidRPr="490334B2">
        <w:rPr>
          <w:rFonts w:ascii="Georgia" w:hAnsi="Georgia"/>
          <w:color w:val="2E2E2E"/>
          <w:sz w:val="27"/>
          <w:szCs w:val="27"/>
        </w:rPr>
        <w:t xml:space="preserve"> </w:t>
      </w:r>
      <w:r w:rsidR="6BC730B5" w:rsidRPr="490334B2">
        <w:rPr>
          <w:rFonts w:ascii="Arial" w:eastAsia="Arial" w:hAnsi="Arial" w:cs="Arial"/>
          <w:sz w:val="22"/>
          <w:szCs w:val="22"/>
        </w:rPr>
        <w:t>We</w:t>
      </w:r>
      <w:r w:rsidR="36C727C5" w:rsidRPr="490334B2">
        <w:rPr>
          <w:rFonts w:ascii="Arial" w:eastAsia="Arial" w:hAnsi="Arial" w:cs="Arial"/>
          <w:sz w:val="22"/>
          <w:szCs w:val="22"/>
        </w:rPr>
        <w:t xml:space="preserve"> </w:t>
      </w:r>
      <w:r w:rsidR="61A0B36F" w:rsidRPr="490334B2">
        <w:rPr>
          <w:rFonts w:ascii="Arial" w:eastAsia="Arial" w:hAnsi="Arial" w:cs="Arial"/>
          <w:sz w:val="22"/>
          <w:szCs w:val="22"/>
        </w:rPr>
        <w:t xml:space="preserve">observed cells in different cell cycle </w:t>
      </w:r>
      <w:r w:rsidR="00AD030F" w:rsidRPr="490334B2">
        <w:rPr>
          <w:rFonts w:ascii="Arial" w:eastAsia="Arial" w:hAnsi="Arial" w:cs="Arial"/>
          <w:sz w:val="22"/>
          <w:szCs w:val="22"/>
        </w:rPr>
        <w:t xml:space="preserve">stages </w:t>
      </w:r>
      <w:r w:rsidR="61A0B36F" w:rsidRPr="490334B2">
        <w:rPr>
          <w:rFonts w:ascii="Arial" w:eastAsia="Arial" w:hAnsi="Arial" w:cs="Arial"/>
          <w:sz w:val="22"/>
          <w:szCs w:val="22"/>
        </w:rPr>
        <w:t xml:space="preserve">in both </w:t>
      </w:r>
      <w:r w:rsidR="007B7331">
        <w:rPr>
          <w:rFonts w:ascii="Arial" w:eastAsia="Arial" w:hAnsi="Arial" w:cs="Arial"/>
          <w:sz w:val="22"/>
          <w:szCs w:val="22"/>
        </w:rPr>
        <w:t>WT</w:t>
      </w:r>
      <w:r w:rsidR="00B85E43">
        <w:rPr>
          <w:rFonts w:ascii="Arial" w:eastAsia="Arial" w:hAnsi="Arial" w:cs="Arial"/>
          <w:sz w:val="22"/>
          <w:szCs w:val="22"/>
        </w:rPr>
        <w:t xml:space="preserve"> </w:t>
      </w:r>
      <w:r w:rsidR="36C727C5" w:rsidRPr="490334B2">
        <w:rPr>
          <w:rFonts w:ascii="Arial" w:eastAsia="Arial" w:hAnsi="Arial" w:cs="Arial"/>
          <w:sz w:val="22"/>
          <w:szCs w:val="22"/>
        </w:rPr>
        <w:t xml:space="preserve">and </w:t>
      </w:r>
      <w:r w:rsidR="36C727C5" w:rsidRPr="490334B2">
        <w:rPr>
          <w:rFonts w:ascii="Arial" w:eastAsia="Arial" w:hAnsi="Arial" w:cs="Arial"/>
          <w:i/>
          <w:iCs/>
          <w:sz w:val="22"/>
          <w:szCs w:val="22"/>
        </w:rPr>
        <w:t>bam</w:t>
      </w:r>
      <w:r w:rsidR="00B85E43">
        <w:rPr>
          <w:rFonts w:ascii="Arial" w:eastAsia="Arial" w:hAnsi="Arial" w:cs="Arial"/>
          <w:sz w:val="22"/>
          <w:szCs w:val="22"/>
        </w:rPr>
        <w:t>-</w:t>
      </w:r>
      <w:r w:rsidR="61A0B36F" w:rsidRPr="490334B2">
        <w:rPr>
          <w:rFonts w:ascii="Arial" w:eastAsia="Arial" w:hAnsi="Arial" w:cs="Arial"/>
          <w:sz w:val="22"/>
          <w:szCs w:val="22"/>
        </w:rPr>
        <w:t xml:space="preserve">depleted </w:t>
      </w:r>
      <w:proofErr w:type="spellStart"/>
      <w:r w:rsidR="61A0B36F" w:rsidRPr="490334B2">
        <w:rPr>
          <w:rFonts w:ascii="Arial" w:eastAsia="Arial" w:hAnsi="Arial" w:cs="Arial"/>
          <w:sz w:val="22"/>
          <w:szCs w:val="22"/>
        </w:rPr>
        <w:t>germaria</w:t>
      </w:r>
      <w:proofErr w:type="spellEnd"/>
      <w:r w:rsidR="36C727C5" w:rsidRPr="490334B2">
        <w:rPr>
          <w:rFonts w:ascii="Arial" w:eastAsia="Arial" w:hAnsi="Arial" w:cs="Arial"/>
          <w:sz w:val="22"/>
          <w:szCs w:val="22"/>
        </w:rPr>
        <w:t xml:space="preserve">, </w:t>
      </w:r>
      <w:r w:rsidR="00B85E43">
        <w:rPr>
          <w:rFonts w:ascii="Arial" w:eastAsia="Arial" w:hAnsi="Arial" w:cs="Arial"/>
          <w:sz w:val="22"/>
          <w:szCs w:val="22"/>
        </w:rPr>
        <w:t xml:space="preserve">but </w:t>
      </w:r>
      <w:r w:rsidR="61A0B36F" w:rsidRPr="490334B2">
        <w:rPr>
          <w:rFonts w:ascii="Arial" w:eastAsia="Arial" w:hAnsi="Arial" w:cs="Arial"/>
          <w:sz w:val="22"/>
          <w:szCs w:val="22"/>
        </w:rPr>
        <w:t xml:space="preserve">the </w:t>
      </w:r>
      <w:proofErr w:type="spellStart"/>
      <w:r w:rsidR="36C727C5" w:rsidRPr="490334B2">
        <w:rPr>
          <w:rFonts w:ascii="Arial" w:eastAsia="Arial" w:hAnsi="Arial" w:cs="Arial"/>
          <w:i/>
          <w:iCs/>
          <w:sz w:val="22"/>
          <w:szCs w:val="22"/>
        </w:rPr>
        <w:t>aramis</w:t>
      </w:r>
      <w:proofErr w:type="spellEnd"/>
      <w:r w:rsidR="00B85E43">
        <w:rPr>
          <w:rFonts w:ascii="Arial" w:eastAsia="Arial" w:hAnsi="Arial" w:cs="Arial"/>
          <w:sz w:val="22"/>
          <w:szCs w:val="22"/>
        </w:rPr>
        <w:t>-</w:t>
      </w:r>
      <w:r w:rsidR="36C727C5" w:rsidRPr="490334B2">
        <w:rPr>
          <w:rFonts w:ascii="Arial" w:eastAsia="Arial" w:hAnsi="Arial" w:cs="Arial"/>
          <w:sz w:val="22"/>
          <w:szCs w:val="22"/>
        </w:rPr>
        <w:t xml:space="preserve">depleted </w:t>
      </w:r>
      <w:proofErr w:type="spellStart"/>
      <w:r w:rsidR="36C727C5" w:rsidRPr="490334B2">
        <w:rPr>
          <w:rFonts w:ascii="Arial" w:eastAsia="Arial" w:hAnsi="Arial" w:cs="Arial"/>
          <w:sz w:val="22"/>
          <w:szCs w:val="22"/>
        </w:rPr>
        <w:t>germaria</w:t>
      </w:r>
      <w:proofErr w:type="spellEnd"/>
      <w:r w:rsidR="36C727C5" w:rsidRPr="490334B2">
        <w:rPr>
          <w:rFonts w:ascii="Arial" w:eastAsia="Arial" w:hAnsi="Arial" w:cs="Arial"/>
          <w:sz w:val="22"/>
          <w:szCs w:val="22"/>
        </w:rPr>
        <w:t xml:space="preserve"> </w:t>
      </w:r>
      <w:r w:rsidR="00ED5743">
        <w:rPr>
          <w:rFonts w:ascii="Arial" w:eastAsia="Arial" w:hAnsi="Arial" w:cs="Arial"/>
          <w:sz w:val="22"/>
          <w:szCs w:val="22"/>
        </w:rPr>
        <w:t>did not express</w:t>
      </w:r>
      <w:r w:rsidR="36C727C5" w:rsidRPr="490334B2">
        <w:rPr>
          <w:rFonts w:ascii="Arial" w:eastAsia="Arial" w:hAnsi="Arial" w:cs="Arial"/>
          <w:sz w:val="22"/>
          <w:szCs w:val="22"/>
        </w:rPr>
        <w:t xml:space="preserve"> GFP </w:t>
      </w:r>
      <w:r w:rsidR="3763E32D" w:rsidRPr="490334B2">
        <w:rPr>
          <w:rFonts w:ascii="Arial" w:eastAsia="Arial" w:hAnsi="Arial" w:cs="Arial"/>
          <w:sz w:val="22"/>
          <w:szCs w:val="22"/>
        </w:rPr>
        <w:t>n</w:t>
      </w:r>
      <w:r w:rsidR="36C727C5" w:rsidRPr="490334B2">
        <w:rPr>
          <w:rFonts w:ascii="Arial" w:eastAsia="Arial" w:hAnsi="Arial" w:cs="Arial"/>
          <w:sz w:val="22"/>
          <w:szCs w:val="22"/>
        </w:rPr>
        <w:t>or RFP</w:t>
      </w:r>
      <w:r w:rsidR="23DA556D" w:rsidRPr="490334B2">
        <w:rPr>
          <w:rFonts w:ascii="Arial" w:eastAsia="Arial" w:hAnsi="Arial" w:cs="Arial"/>
          <w:sz w:val="22"/>
          <w:szCs w:val="22"/>
        </w:rPr>
        <w:t xml:space="preserve"> (</w:t>
      </w:r>
      <w:r w:rsidR="23DA556D" w:rsidRPr="490334B2">
        <w:rPr>
          <w:rFonts w:ascii="Arial" w:eastAsia="Arial" w:hAnsi="Arial" w:cs="Arial"/>
          <w:b/>
          <w:bCs/>
          <w:sz w:val="22"/>
          <w:szCs w:val="22"/>
        </w:rPr>
        <w:t xml:space="preserve">Figure </w:t>
      </w:r>
      <w:r w:rsidR="752610F9" w:rsidRPr="490334B2">
        <w:rPr>
          <w:rFonts w:ascii="Arial" w:eastAsia="Arial" w:hAnsi="Arial" w:cs="Arial"/>
          <w:b/>
          <w:bCs/>
          <w:sz w:val="22"/>
          <w:szCs w:val="22"/>
        </w:rPr>
        <w:t>S3</w:t>
      </w:r>
      <w:r w:rsidR="23DA556D" w:rsidRPr="490334B2">
        <w:rPr>
          <w:rFonts w:ascii="Arial" w:eastAsia="Arial" w:hAnsi="Arial" w:cs="Arial"/>
          <w:b/>
          <w:bCs/>
          <w:sz w:val="22"/>
          <w:szCs w:val="22"/>
        </w:rPr>
        <w:t>F-</w:t>
      </w:r>
      <w:r w:rsidR="2681A8AB" w:rsidRPr="490334B2">
        <w:rPr>
          <w:rFonts w:ascii="Arial" w:eastAsia="Arial" w:hAnsi="Arial" w:cs="Arial"/>
          <w:b/>
          <w:bCs/>
          <w:sz w:val="22"/>
          <w:szCs w:val="22"/>
        </w:rPr>
        <w:t>H</w:t>
      </w:r>
      <w:r w:rsidR="23DA556D" w:rsidRPr="490334B2">
        <w:rPr>
          <w:rFonts w:ascii="Arial" w:eastAsia="Arial" w:hAnsi="Arial" w:cs="Arial"/>
          <w:b/>
          <w:bCs/>
          <w:sz w:val="22"/>
          <w:szCs w:val="22"/>
        </w:rPr>
        <w:t>’</w:t>
      </w:r>
      <w:r w:rsidR="3BEB855E" w:rsidRPr="490334B2">
        <w:rPr>
          <w:rFonts w:ascii="Arial" w:eastAsia="Arial" w:hAnsi="Arial" w:cs="Arial"/>
          <w:b/>
          <w:bCs/>
          <w:sz w:val="22"/>
          <w:szCs w:val="22"/>
        </w:rPr>
        <w:t>’</w:t>
      </w:r>
      <w:r w:rsidR="23DA556D" w:rsidRPr="490334B2">
        <w:rPr>
          <w:rFonts w:ascii="Arial" w:eastAsia="Arial" w:hAnsi="Arial" w:cs="Arial"/>
          <w:sz w:val="22"/>
          <w:szCs w:val="22"/>
        </w:rPr>
        <w:t>)</w:t>
      </w:r>
      <w:r w:rsidR="36C727C5" w:rsidRPr="490334B2">
        <w:rPr>
          <w:rFonts w:ascii="Arial" w:eastAsia="Arial" w:hAnsi="Arial" w:cs="Arial"/>
          <w:sz w:val="22"/>
          <w:szCs w:val="22"/>
        </w:rPr>
        <w:t xml:space="preserve">. </w:t>
      </w:r>
      <w:r w:rsidR="00B85E43">
        <w:rPr>
          <w:rFonts w:ascii="Arial" w:eastAsia="Arial" w:hAnsi="Arial" w:cs="Arial"/>
          <w:sz w:val="22"/>
          <w:szCs w:val="22"/>
        </w:rPr>
        <w:t>D</w:t>
      </w:r>
      <w:r w:rsidR="36C727C5" w:rsidRPr="490334B2">
        <w:rPr>
          <w:rFonts w:ascii="Arial" w:eastAsia="Arial" w:hAnsi="Arial" w:cs="Arial"/>
          <w:sz w:val="22"/>
          <w:szCs w:val="22"/>
        </w:rPr>
        <w:t xml:space="preserve">ouble negative reporter </w:t>
      </w:r>
      <w:r w:rsidR="5B6F7793" w:rsidRPr="490334B2">
        <w:rPr>
          <w:rFonts w:ascii="Arial" w:eastAsia="Arial" w:hAnsi="Arial" w:cs="Arial"/>
          <w:sz w:val="22"/>
          <w:szCs w:val="22"/>
        </w:rPr>
        <w:t xml:space="preserve">expression </w:t>
      </w:r>
      <w:r w:rsidR="00B85E43" w:rsidRPr="490334B2">
        <w:rPr>
          <w:rFonts w:ascii="Arial" w:eastAsia="Arial" w:hAnsi="Arial" w:cs="Arial"/>
          <w:sz w:val="22"/>
          <w:szCs w:val="22"/>
        </w:rPr>
        <w:t xml:space="preserve"> is thought</w:t>
      </w:r>
      <w:r w:rsidR="00B85E43">
        <w:rPr>
          <w:rFonts w:ascii="Arial" w:eastAsia="Arial" w:hAnsi="Arial" w:cs="Arial"/>
          <w:sz w:val="22"/>
          <w:szCs w:val="22"/>
        </w:rPr>
        <w:t xml:space="preserve"> to</w:t>
      </w:r>
      <w:r w:rsidR="00B85E43" w:rsidRPr="490334B2">
        <w:rPr>
          <w:rFonts w:ascii="Arial" w:eastAsia="Arial" w:hAnsi="Arial" w:cs="Arial"/>
          <w:sz w:val="22"/>
          <w:szCs w:val="22"/>
        </w:rPr>
        <w:t xml:space="preserve"> indicat</w:t>
      </w:r>
      <w:r w:rsidR="00B85E43">
        <w:rPr>
          <w:rFonts w:ascii="Arial" w:eastAsia="Arial" w:hAnsi="Arial" w:cs="Arial"/>
          <w:sz w:val="22"/>
          <w:szCs w:val="22"/>
        </w:rPr>
        <w:t>e</w:t>
      </w:r>
      <w:r w:rsidR="00B85E43" w:rsidRPr="490334B2">
        <w:rPr>
          <w:rFonts w:ascii="Arial" w:eastAsia="Arial" w:hAnsi="Arial" w:cs="Arial"/>
          <w:sz w:val="22"/>
          <w:szCs w:val="22"/>
        </w:rPr>
        <w:t xml:space="preserve"> early S phase</w:t>
      </w:r>
      <w:r w:rsidR="00B85E43">
        <w:rPr>
          <w:rFonts w:ascii="Arial" w:eastAsia="Arial" w:hAnsi="Arial" w:cs="Arial"/>
          <w:sz w:val="22"/>
          <w:szCs w:val="22"/>
        </w:rPr>
        <w:t>,</w:t>
      </w:r>
      <w:r w:rsidR="00B85E43" w:rsidRPr="490334B2">
        <w:rPr>
          <w:rFonts w:ascii="Arial" w:eastAsia="Arial" w:hAnsi="Arial" w:cs="Arial"/>
          <w:sz w:val="22"/>
          <w:szCs w:val="22"/>
        </w:rPr>
        <w:t xml:space="preserve"> </w:t>
      </w:r>
      <w:r w:rsidR="00AD030F" w:rsidRPr="490334B2">
        <w:rPr>
          <w:rFonts w:ascii="Arial" w:eastAsia="Arial" w:hAnsi="Arial" w:cs="Arial"/>
          <w:sz w:val="22"/>
          <w:szCs w:val="22"/>
        </w:rPr>
        <w:t xml:space="preserve">when expression of E2f1 is low and </w:t>
      </w:r>
      <w:proofErr w:type="spellStart"/>
      <w:r w:rsidR="00AD030F" w:rsidRPr="490334B2">
        <w:rPr>
          <w:rFonts w:ascii="Arial" w:eastAsia="Arial" w:hAnsi="Arial" w:cs="Arial"/>
          <w:sz w:val="22"/>
          <w:szCs w:val="22"/>
        </w:rPr>
        <w:t>CycB</w:t>
      </w:r>
      <w:proofErr w:type="spellEnd"/>
      <w:r w:rsidR="00AD030F" w:rsidRPr="490334B2">
        <w:rPr>
          <w:rFonts w:ascii="Arial" w:eastAsia="Arial" w:hAnsi="Arial" w:cs="Arial"/>
          <w:sz w:val="22"/>
          <w:szCs w:val="22"/>
        </w:rPr>
        <w:t xml:space="preserve"> is not expressed </w:t>
      </w:r>
      <w:r w:rsidR="4B59E1E1" w:rsidRPr="490334B2">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j615koBz","properties":{"formattedCitation":"[@hinnantTemporalRemodelingCell2017]","plainCitation":"[@hinnantTemporalRemodelingCell2017]","noteIndex":0},"citationItems":[{"id":1092,"uris":["http://zotero.org/users/6609021/items/KE9JXTNL"],"uri":["http://zotero.org/users/6609021/items/KE9JXTNL"],"itemData":{"id":1092,"type":"article-journal","abstract":"Development of multicellular organisms relies upon the coordinated regulation of cellular differentiation and proliferation. Growing evidence suggests that some molecular regulatory pathways associated with the cell cycle machinery also dictate cell fate; however, it remains largely unclear how the cell cycle is remodeled in concert with cell differentiation. During Drosophila oogenesis, mature oocytes are created through a series of precisely controlled division and differentiation steps, originating from a single tissue-specific stem cell. Further, germline stem cells (GSCs) and their differentiating progeny remain in a predominantly linear arrangement as oogenesis proceeds. The ability to visualize the stepwise events of differentiation within the context of a single tissue make the Drosophila ovary an exceptional model for study of cell cycle remodeling. To describe how the cell cycle is remodeled in germ cells as they differentiate in situ, we used the Drosophila Fluorescence Ubiquitin-based Cell Cycle Indicator (Fly-FUCCI) system, in which degradable versions of GFP::E2f1 and RFP::CycB fluorescently label cells in each phase of the cell cycle. We found that the lengths of the G1, S, and G2 phases of the cell cycle change dramatically over the course of differentiation, and identified the 4/8-cell cyst as a key developmental transition state in which cells prepare for specialized cell cycles. Our data suggest that the transcriptional activator E2f1, which controls the transition from G1 to S phase, is a key regulator of mitotic divisions in the early germline. Our data support the model that E2f1 is necessary for proper GSC proliferation, self-renewal, and daughter cell development. In contrast, while E2f1 degradation by the Cullin 4 (Cul4)-containing ubiquitin E3 ligase (CRL4) is essential for developmental transitions in the early germline, our data do not support a role for E2f1 degradation as a mechanism to limit GSC proliferation or self-renewal. Taken together, these findings provide further insight into the regulation of cell proliferation and the acquisition of differentiated cell fate, with broad implications across developing tissues.","container-title":"Developmental Biology","DOI":"10.1016/j.ydbio.2017.07.001","ISSN":"0012-1606","issue":"1","journalAbbreviation":"Developmental Biology","language":"en","note":"hinnantTemporalRemodelingCell2017","page":"118-131","source":"ScienceDirect","title":"Temporal remodeling of the cell cycle accompanies differentiation in the Drosophila germline","volume":"429","author":[{"family":"Hinnant","given":"Taylor D."},{"family":"Alvarez","given":"Arturo A."},{"family":"Ables","given":"Elizabeth T."}],"issued":{"date-parts":[["2017",9,1]]}}}],"schema":"https://github.com/citation-style-language/schema/raw/master/csl-citation.json"} </w:instrText>
      </w:r>
      <w:r w:rsidR="4B59E1E1" w:rsidRPr="490334B2">
        <w:rPr>
          <w:rFonts w:ascii="Arial" w:eastAsia="Arial" w:hAnsi="Arial" w:cs="Arial"/>
          <w:sz w:val="22"/>
          <w:szCs w:val="22"/>
        </w:rPr>
        <w:fldChar w:fldCharType="separate"/>
      </w:r>
      <w:r w:rsidR="006D0695" w:rsidRPr="006D0695">
        <w:rPr>
          <w:rFonts w:ascii="Arial" w:eastAsia="Arial" w:hAnsi="Arial" w:cs="Arial"/>
          <w:sz w:val="22"/>
        </w:rPr>
        <w:t>[@hinnantTemporalRemodelingCell2017]</w:t>
      </w:r>
      <w:r w:rsidR="4B59E1E1" w:rsidRPr="490334B2">
        <w:rPr>
          <w:rFonts w:ascii="Arial" w:eastAsia="Arial" w:hAnsi="Arial" w:cs="Arial"/>
          <w:sz w:val="22"/>
          <w:szCs w:val="22"/>
        </w:rPr>
        <w:fldChar w:fldCharType="end"/>
      </w:r>
      <w:r w:rsidR="1BFB6A91" w:rsidRPr="490334B2">
        <w:rPr>
          <w:rFonts w:ascii="Arial" w:eastAsia="Arial" w:hAnsi="Arial" w:cs="Arial"/>
          <w:sz w:val="22"/>
          <w:szCs w:val="22"/>
        </w:rPr>
        <w:t xml:space="preserve">. </w:t>
      </w:r>
      <w:r w:rsidR="007E3BC8">
        <w:rPr>
          <w:rFonts w:ascii="Arial" w:eastAsia="Arial" w:hAnsi="Arial" w:cs="Arial"/>
          <w:sz w:val="22"/>
          <w:szCs w:val="22"/>
        </w:rPr>
        <w:t xml:space="preserve">The inability to express FPs </w:t>
      </w:r>
      <w:r w:rsidR="00BC0A76" w:rsidRPr="008E64C3">
        <w:rPr>
          <w:rFonts w:ascii="Arial" w:eastAsia="Arial" w:hAnsi="Arial" w:cs="Arial"/>
          <w:sz w:val="22"/>
          <w:szCs w:val="22"/>
        </w:rPr>
        <w:t xml:space="preserve">is not due to a defect in translation as </w:t>
      </w:r>
      <w:proofErr w:type="spellStart"/>
      <w:r w:rsidR="00BC0A76" w:rsidRPr="008E64C3">
        <w:rPr>
          <w:rFonts w:ascii="Arial" w:eastAsia="Arial" w:hAnsi="Arial" w:cs="Arial"/>
          <w:i/>
          <w:iCs/>
          <w:sz w:val="22"/>
          <w:szCs w:val="22"/>
        </w:rPr>
        <w:t>aramis</w:t>
      </w:r>
      <w:proofErr w:type="spellEnd"/>
      <w:r w:rsidR="00BC0A76" w:rsidRPr="008E64C3">
        <w:rPr>
          <w:rFonts w:ascii="Arial" w:eastAsia="Arial" w:hAnsi="Arial" w:cs="Arial"/>
          <w:sz w:val="22"/>
          <w:szCs w:val="22"/>
        </w:rPr>
        <w:t>-depleted germline can express GFP that is not tagged with the degron</w:t>
      </w:r>
      <w:r w:rsidR="00BC0A76" w:rsidRPr="00DD0713">
        <w:rPr>
          <w:rFonts w:ascii="Arial" w:eastAsia="Arial" w:hAnsi="Arial" w:cs="Arial"/>
          <w:sz w:val="22"/>
          <w:szCs w:val="22"/>
        </w:rPr>
        <w:t xml:space="preserve"> </w:t>
      </w:r>
      <w:r w:rsidR="000B071E" w:rsidRPr="00DD0713">
        <w:rPr>
          <w:rFonts w:ascii="Arial" w:eastAsia="Arial" w:hAnsi="Arial" w:cs="Arial"/>
          <w:sz w:val="22"/>
          <w:szCs w:val="22"/>
        </w:rPr>
        <w:t>(</w:t>
      </w:r>
      <w:r w:rsidR="000B071E" w:rsidRPr="008E64C3">
        <w:rPr>
          <w:rFonts w:ascii="Arial" w:eastAsia="Arial" w:hAnsi="Arial" w:cs="Arial"/>
          <w:b/>
          <w:bCs/>
          <w:sz w:val="22"/>
          <w:szCs w:val="22"/>
        </w:rPr>
        <w:t>Figure S3</w:t>
      </w:r>
      <w:r w:rsidR="00DD0713" w:rsidRPr="008E64C3">
        <w:rPr>
          <w:rFonts w:ascii="Arial" w:eastAsia="Arial" w:hAnsi="Arial" w:cs="Arial"/>
          <w:b/>
          <w:bCs/>
          <w:sz w:val="22"/>
          <w:szCs w:val="22"/>
        </w:rPr>
        <w:t>I-I’</w:t>
      </w:r>
      <w:r w:rsidR="000B071E" w:rsidRPr="00DD0713">
        <w:rPr>
          <w:rFonts w:ascii="Arial" w:eastAsia="Arial" w:hAnsi="Arial" w:cs="Arial"/>
          <w:sz w:val="22"/>
          <w:szCs w:val="22"/>
        </w:rPr>
        <w:t>)</w:t>
      </w:r>
      <w:r w:rsidR="000B071E">
        <w:rPr>
          <w:rFonts w:ascii="Arial" w:eastAsia="Arial" w:hAnsi="Arial" w:cs="Arial"/>
          <w:sz w:val="22"/>
          <w:szCs w:val="22"/>
        </w:rPr>
        <w:t>. Taken together, w</w:t>
      </w:r>
      <w:r w:rsidR="00B85E43">
        <w:rPr>
          <w:rFonts w:ascii="Arial" w:eastAsia="Arial" w:hAnsi="Arial" w:cs="Arial"/>
          <w:sz w:val="22"/>
          <w:szCs w:val="22"/>
        </w:rPr>
        <w:t>e infer that loss of</w:t>
      </w:r>
      <w:r w:rsidR="37D97043" w:rsidRPr="490334B2">
        <w:rPr>
          <w:rFonts w:ascii="Arial" w:eastAsia="Arial" w:hAnsi="Arial" w:cs="Arial"/>
          <w:sz w:val="22"/>
          <w:szCs w:val="22"/>
        </w:rPr>
        <w:t xml:space="preserve"> </w:t>
      </w:r>
      <w:proofErr w:type="spellStart"/>
      <w:r w:rsidR="37D97043" w:rsidRPr="490334B2">
        <w:rPr>
          <w:rFonts w:ascii="Arial" w:eastAsia="Arial" w:hAnsi="Arial" w:cs="Arial"/>
          <w:i/>
          <w:iCs/>
          <w:sz w:val="22"/>
          <w:szCs w:val="22"/>
        </w:rPr>
        <w:t>aramis</w:t>
      </w:r>
      <w:proofErr w:type="spellEnd"/>
      <w:r w:rsidR="37D97043" w:rsidRPr="490334B2">
        <w:rPr>
          <w:rFonts w:ascii="Arial" w:eastAsia="Arial" w:hAnsi="Arial" w:cs="Arial"/>
          <w:i/>
          <w:iCs/>
          <w:sz w:val="22"/>
          <w:szCs w:val="22"/>
        </w:rPr>
        <w:t xml:space="preserve"> </w:t>
      </w:r>
      <w:r w:rsidR="2D9C39A4" w:rsidRPr="490334B2">
        <w:rPr>
          <w:rFonts w:ascii="Arial" w:eastAsia="Arial" w:hAnsi="Arial" w:cs="Arial"/>
          <w:sz w:val="22"/>
          <w:szCs w:val="22"/>
        </w:rPr>
        <w:t>block</w:t>
      </w:r>
      <w:r w:rsidR="00AD030F">
        <w:rPr>
          <w:rFonts w:ascii="Arial" w:eastAsia="Arial" w:hAnsi="Arial" w:cs="Arial"/>
          <w:sz w:val="22"/>
          <w:szCs w:val="22"/>
        </w:rPr>
        <w:t>s</w:t>
      </w:r>
      <w:r w:rsidR="2D9C39A4" w:rsidRPr="490334B2">
        <w:rPr>
          <w:rFonts w:ascii="Arial" w:eastAsia="Arial" w:hAnsi="Arial" w:cs="Arial"/>
          <w:sz w:val="22"/>
          <w:szCs w:val="22"/>
        </w:rPr>
        <w:t xml:space="preserve"> </w:t>
      </w:r>
      <w:r w:rsidR="37D97043" w:rsidRPr="490334B2">
        <w:rPr>
          <w:rFonts w:ascii="Arial" w:eastAsia="Arial" w:hAnsi="Arial" w:cs="Arial"/>
          <w:sz w:val="22"/>
          <w:szCs w:val="22"/>
        </w:rPr>
        <w:t xml:space="preserve">cell cycle </w:t>
      </w:r>
      <w:r w:rsidR="2D9C39A4" w:rsidRPr="490334B2">
        <w:rPr>
          <w:rFonts w:ascii="Arial" w:eastAsia="Arial" w:hAnsi="Arial" w:cs="Arial"/>
          <w:sz w:val="22"/>
          <w:szCs w:val="22"/>
        </w:rPr>
        <w:t xml:space="preserve">progression </w:t>
      </w:r>
      <w:r w:rsidR="4D97601E" w:rsidRPr="490334B2">
        <w:rPr>
          <w:rFonts w:ascii="Arial" w:eastAsia="Arial" w:hAnsi="Arial" w:cs="Arial"/>
          <w:sz w:val="22"/>
          <w:szCs w:val="22"/>
        </w:rPr>
        <w:t xml:space="preserve">around late G1 phase/early S phase </w:t>
      </w:r>
      <w:r w:rsidR="00B85E43">
        <w:rPr>
          <w:rFonts w:ascii="Arial" w:eastAsia="Arial" w:hAnsi="Arial" w:cs="Arial"/>
          <w:sz w:val="22"/>
          <w:szCs w:val="22"/>
        </w:rPr>
        <w:t>and prevents</w:t>
      </w:r>
      <w:r w:rsidR="00B85E43" w:rsidRPr="490334B2">
        <w:rPr>
          <w:rFonts w:ascii="Arial" w:eastAsia="Arial" w:hAnsi="Arial" w:cs="Arial"/>
          <w:sz w:val="22"/>
          <w:szCs w:val="22"/>
        </w:rPr>
        <w:t xml:space="preserve"> </w:t>
      </w:r>
      <w:r w:rsidR="4D97601E" w:rsidRPr="490334B2">
        <w:rPr>
          <w:rFonts w:ascii="Arial" w:eastAsia="Arial" w:hAnsi="Arial" w:cs="Arial"/>
          <w:sz w:val="22"/>
          <w:szCs w:val="22"/>
        </w:rPr>
        <w:t xml:space="preserve">progression </w:t>
      </w:r>
      <w:r w:rsidR="37D97043" w:rsidRPr="490334B2">
        <w:rPr>
          <w:rFonts w:ascii="Arial" w:eastAsia="Arial" w:hAnsi="Arial" w:cs="Arial"/>
          <w:sz w:val="22"/>
          <w:szCs w:val="22"/>
        </w:rPr>
        <w:t>to G2 phase</w:t>
      </w:r>
      <w:r w:rsidR="00B85E43">
        <w:rPr>
          <w:rFonts w:ascii="Arial" w:eastAsia="Arial" w:hAnsi="Arial" w:cs="Arial"/>
          <w:sz w:val="22"/>
          <w:szCs w:val="22"/>
        </w:rPr>
        <w:t>,</w:t>
      </w:r>
      <w:r w:rsidR="37D97043" w:rsidRPr="490334B2">
        <w:rPr>
          <w:rFonts w:ascii="Arial" w:eastAsia="Arial" w:hAnsi="Arial" w:cs="Arial"/>
          <w:sz w:val="22"/>
          <w:szCs w:val="22"/>
        </w:rPr>
        <w:t xml:space="preserve"> </w:t>
      </w:r>
      <w:r w:rsidR="7FFF8270" w:rsidRPr="490334B2">
        <w:rPr>
          <w:rFonts w:ascii="Arial" w:eastAsia="Arial" w:hAnsi="Arial" w:cs="Arial"/>
          <w:sz w:val="22"/>
          <w:szCs w:val="22"/>
        </w:rPr>
        <w:t>when GSC</w:t>
      </w:r>
      <w:r w:rsidR="00AD030F">
        <w:rPr>
          <w:rFonts w:ascii="Arial" w:eastAsia="Arial" w:hAnsi="Arial" w:cs="Arial"/>
          <w:sz w:val="22"/>
          <w:szCs w:val="22"/>
        </w:rPr>
        <w:t>s</w:t>
      </w:r>
      <w:r w:rsidR="7FFF8270" w:rsidRPr="490334B2">
        <w:rPr>
          <w:rFonts w:ascii="Arial" w:eastAsia="Arial" w:hAnsi="Arial" w:cs="Arial"/>
          <w:sz w:val="22"/>
          <w:szCs w:val="22"/>
        </w:rPr>
        <w:t xml:space="preserve"> </w:t>
      </w:r>
      <w:r w:rsidR="00AD030F" w:rsidRPr="490334B2">
        <w:rPr>
          <w:rFonts w:ascii="Arial" w:eastAsia="Arial" w:hAnsi="Arial" w:cs="Arial"/>
          <w:sz w:val="22"/>
          <w:szCs w:val="22"/>
        </w:rPr>
        <w:t>abscis</w:t>
      </w:r>
      <w:r w:rsidR="00AD030F">
        <w:rPr>
          <w:rFonts w:ascii="Arial" w:eastAsia="Arial" w:hAnsi="Arial" w:cs="Arial"/>
          <w:sz w:val="22"/>
          <w:szCs w:val="22"/>
        </w:rPr>
        <w:t>e</w:t>
      </w:r>
      <w:r w:rsidR="00AD030F" w:rsidRPr="490334B2">
        <w:rPr>
          <w:rFonts w:ascii="Arial" w:eastAsia="Arial" w:hAnsi="Arial" w:cs="Arial"/>
          <w:sz w:val="22"/>
          <w:szCs w:val="22"/>
        </w:rPr>
        <w:t xml:space="preserve"> </w:t>
      </w:r>
      <w:r w:rsidR="7FFF8270" w:rsidRPr="490334B2">
        <w:rPr>
          <w:rFonts w:ascii="Arial" w:eastAsia="Arial" w:hAnsi="Arial" w:cs="Arial"/>
          <w:sz w:val="22"/>
          <w:szCs w:val="22"/>
        </w:rPr>
        <w:t>from CB</w:t>
      </w:r>
      <w:r w:rsidR="00AD030F">
        <w:rPr>
          <w:rFonts w:ascii="Arial" w:eastAsia="Arial" w:hAnsi="Arial" w:cs="Arial"/>
          <w:sz w:val="22"/>
          <w:szCs w:val="22"/>
        </w:rPr>
        <w:t>s</w:t>
      </w:r>
      <w:r w:rsidR="7FFF8270" w:rsidRPr="490334B2">
        <w:rPr>
          <w:rFonts w:ascii="Arial" w:eastAsia="Arial" w:hAnsi="Arial" w:cs="Arial"/>
          <w:sz w:val="22"/>
          <w:szCs w:val="22"/>
        </w:rPr>
        <w:t>.</w:t>
      </w:r>
      <w:r w:rsidR="37D97043" w:rsidRPr="490334B2">
        <w:rPr>
          <w:rFonts w:ascii="Arial" w:eastAsia="Arial" w:hAnsi="Arial" w:cs="Arial"/>
          <w:sz w:val="22"/>
          <w:szCs w:val="22"/>
        </w:rPr>
        <w:t xml:space="preserve"> </w:t>
      </w:r>
    </w:p>
    <w:p w14:paraId="4DB681EB" w14:textId="21CE3319" w:rsidR="008D55DE" w:rsidRDefault="2EBE9053" w:rsidP="006C0869">
      <w:pPr>
        <w:spacing w:before="240" w:after="240"/>
        <w:jc w:val="both"/>
        <w:rPr>
          <w:rFonts w:ascii="Arial" w:eastAsia="Arial" w:hAnsi="Arial" w:cs="Arial"/>
          <w:sz w:val="22"/>
          <w:szCs w:val="22"/>
        </w:rPr>
      </w:pPr>
      <w:r w:rsidRPr="490334B2">
        <w:rPr>
          <w:rFonts w:ascii="Arial" w:eastAsia="Arial" w:hAnsi="Arial" w:cs="Arial"/>
          <w:sz w:val="22"/>
          <w:szCs w:val="22"/>
        </w:rPr>
        <w:t>In mammal</w:t>
      </w:r>
      <w:r w:rsidR="4AF6DA3B" w:rsidRPr="490334B2">
        <w:rPr>
          <w:rFonts w:ascii="Arial" w:eastAsia="Arial" w:hAnsi="Arial" w:cs="Arial"/>
          <w:sz w:val="22"/>
          <w:szCs w:val="22"/>
        </w:rPr>
        <w:t>s</w:t>
      </w:r>
      <w:r w:rsidRPr="490334B2">
        <w:rPr>
          <w:rFonts w:ascii="Arial" w:eastAsia="Arial" w:hAnsi="Arial" w:cs="Arial"/>
          <w:sz w:val="22"/>
          <w:szCs w:val="22"/>
        </w:rPr>
        <w:t>,</w:t>
      </w:r>
      <w:r w:rsidR="0BFD1FEB" w:rsidRPr="490334B2">
        <w:rPr>
          <w:rFonts w:ascii="Arial" w:eastAsia="Arial" w:hAnsi="Arial" w:cs="Arial"/>
          <w:sz w:val="22"/>
          <w:szCs w:val="22"/>
        </w:rPr>
        <w:t xml:space="preserve"> cells defective for ribosome biogenesis </w:t>
      </w:r>
      <w:r w:rsidR="24ACB4F0" w:rsidRPr="490334B2">
        <w:rPr>
          <w:rFonts w:ascii="Arial" w:eastAsia="Arial" w:hAnsi="Arial" w:cs="Arial"/>
          <w:sz w:val="22"/>
          <w:szCs w:val="22"/>
        </w:rPr>
        <w:t xml:space="preserve">stabilize </w:t>
      </w:r>
      <w:r w:rsidRPr="490334B2">
        <w:rPr>
          <w:rFonts w:ascii="Arial" w:eastAsia="Arial" w:hAnsi="Arial" w:cs="Arial"/>
          <w:sz w:val="22"/>
          <w:szCs w:val="22"/>
        </w:rPr>
        <w:t>p53</w:t>
      </w:r>
      <w:r w:rsidR="36F618A6" w:rsidRPr="490334B2">
        <w:rPr>
          <w:rFonts w:ascii="Arial" w:eastAsia="Arial" w:hAnsi="Arial" w:cs="Arial"/>
          <w:sz w:val="22"/>
          <w:szCs w:val="22"/>
        </w:rPr>
        <w:t xml:space="preserve">, which is known to </w:t>
      </w:r>
      <w:r w:rsidR="560DC813" w:rsidRPr="490334B2">
        <w:rPr>
          <w:rFonts w:ascii="Arial" w:eastAsia="Arial" w:hAnsi="Arial" w:cs="Arial"/>
          <w:sz w:val="22"/>
          <w:szCs w:val="22"/>
        </w:rPr>
        <w:t xml:space="preserve">impede </w:t>
      </w:r>
      <w:r w:rsidR="2549DC88" w:rsidRPr="490334B2">
        <w:rPr>
          <w:rFonts w:ascii="Arial" w:eastAsia="Arial" w:hAnsi="Arial" w:cs="Arial"/>
          <w:sz w:val="22"/>
          <w:szCs w:val="22"/>
        </w:rPr>
        <w:t xml:space="preserve">the </w:t>
      </w:r>
      <w:r w:rsidR="560DC813" w:rsidRPr="490334B2">
        <w:rPr>
          <w:rFonts w:ascii="Arial" w:eastAsia="Arial" w:hAnsi="Arial" w:cs="Arial"/>
          <w:sz w:val="22"/>
          <w:szCs w:val="22"/>
        </w:rPr>
        <w:t>G1</w:t>
      </w:r>
      <w:r w:rsidR="0064707E" w:rsidRPr="490334B2">
        <w:rPr>
          <w:rFonts w:ascii="Arial" w:eastAsia="Arial" w:hAnsi="Arial" w:cs="Arial"/>
          <w:sz w:val="22"/>
          <w:szCs w:val="22"/>
        </w:rPr>
        <w:t xml:space="preserve"> to </w:t>
      </w:r>
      <w:r w:rsidR="560DC813" w:rsidRPr="490334B2">
        <w:rPr>
          <w:rFonts w:ascii="Arial" w:eastAsia="Arial" w:hAnsi="Arial" w:cs="Arial"/>
          <w:sz w:val="22"/>
          <w:szCs w:val="22"/>
        </w:rPr>
        <w:t>S transition</w:t>
      </w:r>
      <w:r w:rsidR="295B3AC6" w:rsidRPr="490334B2">
        <w:rPr>
          <w:rFonts w:ascii="Arial" w:eastAsia="Arial" w:hAnsi="Arial" w:cs="Arial"/>
          <w:sz w:val="22"/>
          <w:szCs w:val="22"/>
        </w:rPr>
        <w:t xml:space="preserve"> </w:t>
      </w:r>
      <w:r w:rsidR="224584A2" w:rsidRPr="490334B2">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{"citationID":"EJoIeWje","properties":{"formattedCitation":"[@Agarwal1995a; @senturkP53CellCycle2013]","plainCitation":"[@Agarwal1995a; @senturkP53CellCycle2013]","noteIndex":0},"citationItems":[{"id":438,"uris":["http://zotero.org/users/6609021/items/23Z7H3NM"],"uri":["http://zotero.org/users/6609021/items/23Z7H3NM"],"itemData":{"id":438,"type":"article-journal","container-title":"Proceedings of the National Academy of Sciences","ISSN":"0027-8424","issue":"18","note":"Agarwal1995a","page":"8493-8497","title":"p53 controls both the G2/M and the G1 cell cycle checkpoints and mediates reversible growth arrest in human fibroblasts","title-short":"Agarwal1995a","volume":"92","author":[{"family":"Agarwal","given":"Munna L"},{"family":"Agarwal","given":"Archana"},{"family":"Taylor","given":"William R"},{"family":"Stark","given":"George R"}],"issued":{"date-parts":[["1995"]]}}},{"id":1091,"uris":["http://zotero.org/users/6609021/items/TK9MTT3F"],"uri":["http://zotero.org/users/6609021/items/TK9MTT3F"],"itemData":{"id":1091,"type":"article-journal","abstract":"Flow cytometry, a valuable technique that employs the principles of light scattering, light excitation, and emission of fluorochrome molecules, can be used to assess the cell cycle position of individual cells based on DNA content. After the permeabilization of cells, the DNA can be stained with a fluorescent dye. Cells which have a 2N amount of DNA can be distinguished from cells with a 4N amount of DNA, making flow cytometry a very useful tool for the analysis of cell cycle checkpoints following DNA damage. A critical feature of the cellular response to DNA damage is the ability to pause and repair the damage so that consequential mutations are not passed along to daughter generations of cells. If cells arrest prior to DNA replication, they will contain a 2N amount of DNA, whereas arrest after replication but before mitosis will result in a 4N amount of DNA. Using this technique, the role that p53 plays in cell cycle checkpoints following DNA damage can be evaluated based on changes in the profile of the G1, S, and G2/M phases of the cell cycle.","container-title":"Methods in molecular biology (Clifton, N.J.)","DOI":"10.1007/978-1-62703-236-0_4","ISSN":"1064-3745","journalAbbreviation":"Methods Mol Biol","note":"senturkP53CellCycle2013","page":"49-61","source":"PubMed Central","title":"p53 and Cell Cycle Effects After DNA Damage","volume":"962","author":[{"family":"Senturk","given":"Emir"},{"family":"Manfredi","given":"James J."}],"issued":{"date-parts":[["2013"]]}}}],"schema":"https://github.com/citation-style-language/schema/raw/master/csl-citation.json"} </w:instrText>
      </w:r>
      <w:r w:rsidR="224584A2" w:rsidRPr="490334B2">
        <w:rPr>
          <w:rFonts w:ascii="Arial" w:eastAsia="Arial" w:hAnsi="Arial" w:cs="Arial"/>
          <w:sz w:val="22"/>
          <w:szCs w:val="22"/>
        </w:rPr>
        <w:fldChar w:fldCharType="separate"/>
      </w:r>
      <w:ins w:id="4" w:author="Martin, Elliot T" w:date="2021-06-19T15:24:00Z">
        <w:r w:rsidR="00835395">
          <w:rPr>
            <w:rFonts w:ascii="Arial" w:eastAsia="Arial" w:hAnsi="Arial" w:cs="Arial"/>
            <w:sz w:val="22"/>
          </w:rPr>
          <w:t>{Formatting Citation}</w:t>
        </w:r>
      </w:ins>
      <w:del w:id="5" w:author="Martin, Elliot T" w:date="2021-06-19T15:24:00Z">
        <w:r w:rsidR="00835395" w:rsidRPr="00835395" w:rsidDel="00835395">
          <w:rPr>
            <w:rFonts w:ascii="Arial" w:eastAsia="Arial" w:hAnsi="Arial" w:cs="Arial"/>
            <w:sz w:val="22"/>
          </w:rPr>
          <w:delText>[@Agarwal1995a; @senturkP53CellCycle2013]</w:delText>
        </w:r>
      </w:del>
      <w:r w:rsidR="224584A2" w:rsidRPr="490334B2">
        <w:rPr>
          <w:rFonts w:ascii="Arial" w:eastAsia="Arial" w:hAnsi="Arial" w:cs="Arial"/>
          <w:sz w:val="22"/>
          <w:szCs w:val="22"/>
        </w:rPr>
        <w:fldChar w:fldCharType="end"/>
      </w:r>
      <w:r w:rsidRPr="490334B2">
        <w:rPr>
          <w:rFonts w:ascii="Arial" w:eastAsia="Arial" w:hAnsi="Arial" w:cs="Arial"/>
          <w:sz w:val="22"/>
          <w:szCs w:val="22"/>
        </w:rPr>
        <w:t xml:space="preserve">. </w:t>
      </w:r>
      <w:r w:rsidR="00ED1164">
        <w:rPr>
          <w:rFonts w:ascii="Arial" w:eastAsia="Arial" w:hAnsi="Arial" w:cs="Arial"/>
          <w:sz w:val="22"/>
          <w:szCs w:val="22"/>
        </w:rPr>
        <w:t>Therefore, w</w:t>
      </w:r>
      <w:r w:rsidR="6755ACE8" w:rsidRPr="490334B2">
        <w:rPr>
          <w:rFonts w:ascii="Arial" w:eastAsia="Arial" w:hAnsi="Arial" w:cs="Arial"/>
          <w:sz w:val="22"/>
          <w:szCs w:val="22"/>
        </w:rPr>
        <w:t xml:space="preserve">e </w:t>
      </w:r>
      <w:r w:rsidRPr="490334B2">
        <w:rPr>
          <w:rFonts w:ascii="Arial" w:eastAsia="Arial" w:hAnsi="Arial" w:cs="Arial"/>
          <w:sz w:val="22"/>
          <w:szCs w:val="22"/>
        </w:rPr>
        <w:t>hypothesize</w:t>
      </w:r>
      <w:r w:rsidR="6755ACE8" w:rsidRPr="490334B2">
        <w:rPr>
          <w:rFonts w:ascii="Arial" w:eastAsia="Arial" w:hAnsi="Arial" w:cs="Arial"/>
          <w:sz w:val="22"/>
          <w:szCs w:val="22"/>
        </w:rPr>
        <w:t>d</w:t>
      </w:r>
      <w:r w:rsidRPr="490334B2">
        <w:rPr>
          <w:rFonts w:ascii="Arial" w:eastAsia="Arial" w:hAnsi="Arial" w:cs="Arial"/>
          <w:sz w:val="22"/>
          <w:szCs w:val="22"/>
        </w:rPr>
        <w:t xml:space="preserve"> that</w:t>
      </w:r>
      <w:r w:rsidR="001D22C5">
        <w:rPr>
          <w:rFonts w:ascii="Arial" w:eastAsia="Arial" w:hAnsi="Arial" w:cs="Arial"/>
          <w:sz w:val="22"/>
          <w:szCs w:val="22"/>
        </w:rPr>
        <w:t xml:space="preserve"> the reduced ribosome biogenesis in the</w:t>
      </w:r>
      <w:r w:rsidRPr="490334B2">
        <w:rPr>
          <w:rFonts w:ascii="Arial" w:eastAsia="Arial" w:hAnsi="Arial" w:cs="Arial"/>
          <w:sz w:val="22"/>
          <w:szCs w:val="22"/>
        </w:rPr>
        <w:t xml:space="preserve"> </w:t>
      </w:r>
      <w:proofErr w:type="spellStart"/>
      <w:r w:rsidR="001D22C5" w:rsidRPr="490334B2">
        <w:rPr>
          <w:rFonts w:ascii="Arial" w:eastAsia="Arial" w:hAnsi="Arial" w:cs="Arial"/>
          <w:i/>
          <w:iCs/>
          <w:sz w:val="22"/>
          <w:szCs w:val="22"/>
        </w:rPr>
        <w:t>aramis</w:t>
      </w:r>
      <w:proofErr w:type="spellEnd"/>
      <w:r w:rsidR="001D22C5">
        <w:rPr>
          <w:rFonts w:ascii="Arial" w:eastAsia="Arial" w:hAnsi="Arial" w:cs="Arial"/>
          <w:sz w:val="22"/>
          <w:szCs w:val="22"/>
        </w:rPr>
        <w:t>-</w:t>
      </w:r>
      <w:r w:rsidR="001D22C5" w:rsidRPr="490334B2">
        <w:rPr>
          <w:rFonts w:ascii="Arial" w:eastAsia="Arial" w:hAnsi="Arial" w:cs="Arial"/>
          <w:sz w:val="22"/>
          <w:szCs w:val="22"/>
        </w:rPr>
        <w:t>deplet</w:t>
      </w:r>
      <w:r w:rsidR="001D22C5">
        <w:rPr>
          <w:rFonts w:ascii="Arial" w:eastAsia="Arial" w:hAnsi="Arial" w:cs="Arial"/>
          <w:sz w:val="22"/>
          <w:szCs w:val="22"/>
        </w:rPr>
        <w:t xml:space="preserve">ed germline </w:t>
      </w:r>
      <w:r w:rsidR="007A1E5B">
        <w:rPr>
          <w:rFonts w:ascii="Arial" w:eastAsia="Arial" w:hAnsi="Arial" w:cs="Arial"/>
          <w:sz w:val="22"/>
          <w:szCs w:val="22"/>
        </w:rPr>
        <w:t>leads to p53 stabilization</w:t>
      </w:r>
      <w:r w:rsidR="006E59C8" w:rsidRPr="490334B2">
        <w:rPr>
          <w:rFonts w:ascii="Arial" w:eastAsia="Arial" w:hAnsi="Arial" w:cs="Arial"/>
          <w:sz w:val="22"/>
          <w:szCs w:val="22"/>
        </w:rPr>
        <w:t xml:space="preserve"> in undifferentiated cells</w:t>
      </w:r>
      <w:r w:rsidR="56DF6A8A" w:rsidRPr="490334B2">
        <w:rPr>
          <w:rFonts w:ascii="Arial" w:eastAsia="Arial" w:hAnsi="Arial" w:cs="Arial"/>
          <w:sz w:val="22"/>
          <w:szCs w:val="22"/>
        </w:rPr>
        <w:t xml:space="preserve">, </w:t>
      </w:r>
      <w:r w:rsidR="001D22C5">
        <w:rPr>
          <w:rFonts w:ascii="Arial" w:eastAsia="Arial" w:hAnsi="Arial" w:cs="Arial"/>
          <w:sz w:val="22"/>
          <w:szCs w:val="22"/>
        </w:rPr>
        <w:t>driving</w:t>
      </w:r>
      <w:r w:rsidR="288C895B" w:rsidRPr="490334B2">
        <w:rPr>
          <w:rFonts w:ascii="Arial" w:eastAsia="Arial" w:hAnsi="Arial" w:cs="Arial"/>
          <w:sz w:val="22"/>
          <w:szCs w:val="22"/>
        </w:rPr>
        <w:t xml:space="preserve"> cell cycle arrest</w:t>
      </w:r>
      <w:r w:rsidR="71457EDA" w:rsidRPr="490334B2">
        <w:rPr>
          <w:rFonts w:ascii="Arial" w:eastAsia="Arial" w:hAnsi="Arial" w:cs="Arial"/>
          <w:sz w:val="22"/>
          <w:szCs w:val="22"/>
        </w:rPr>
        <w:t xml:space="preserve"> and</w:t>
      </w:r>
      <w:r w:rsidR="30037DFB" w:rsidRPr="490334B2">
        <w:rPr>
          <w:rFonts w:ascii="Arial" w:eastAsia="Arial" w:hAnsi="Arial" w:cs="Arial"/>
          <w:sz w:val="22"/>
          <w:szCs w:val="22"/>
        </w:rPr>
        <w:t xml:space="preserve"> GSC abscission defects</w:t>
      </w:r>
      <w:r w:rsidRPr="490334B2">
        <w:rPr>
          <w:rFonts w:ascii="Arial" w:eastAsia="Arial" w:hAnsi="Arial" w:cs="Arial"/>
          <w:sz w:val="22"/>
          <w:szCs w:val="22"/>
        </w:rPr>
        <w:t xml:space="preserve">. To </w:t>
      </w:r>
      <w:r w:rsidR="00AF41A8">
        <w:rPr>
          <w:rFonts w:ascii="Arial" w:eastAsia="Arial" w:hAnsi="Arial" w:cs="Arial"/>
          <w:sz w:val="22"/>
          <w:szCs w:val="22"/>
        </w:rPr>
        <w:t>test</w:t>
      </w:r>
      <w:r w:rsidR="00AF41A8" w:rsidRPr="490334B2">
        <w:rPr>
          <w:rFonts w:ascii="Arial" w:eastAsia="Arial" w:hAnsi="Arial" w:cs="Arial"/>
          <w:sz w:val="22"/>
          <w:szCs w:val="22"/>
        </w:rPr>
        <w:t xml:space="preserve"> </w:t>
      </w:r>
      <w:r w:rsidRPr="490334B2">
        <w:rPr>
          <w:rFonts w:ascii="Arial" w:eastAsia="Arial" w:hAnsi="Arial" w:cs="Arial"/>
          <w:sz w:val="22"/>
          <w:szCs w:val="22"/>
        </w:rPr>
        <w:t>this</w:t>
      </w:r>
      <w:r w:rsidR="00FC7705">
        <w:rPr>
          <w:rFonts w:ascii="Arial" w:eastAsia="Arial" w:hAnsi="Arial" w:cs="Arial"/>
          <w:sz w:val="22"/>
          <w:szCs w:val="22"/>
        </w:rPr>
        <w:t xml:space="preserve"> hypothesis</w:t>
      </w:r>
      <w:r w:rsidRPr="490334B2">
        <w:rPr>
          <w:rFonts w:ascii="Arial" w:eastAsia="Arial" w:hAnsi="Arial" w:cs="Arial"/>
          <w:sz w:val="22"/>
          <w:szCs w:val="22"/>
        </w:rPr>
        <w:t xml:space="preserve">, we </w:t>
      </w:r>
      <w:r w:rsidR="001D22C5">
        <w:rPr>
          <w:rFonts w:ascii="Arial" w:eastAsia="Arial" w:hAnsi="Arial" w:cs="Arial"/>
          <w:sz w:val="22"/>
          <w:szCs w:val="22"/>
        </w:rPr>
        <w:t>detected</w:t>
      </w:r>
      <w:r w:rsidR="6755ACE8" w:rsidRPr="490334B2">
        <w:rPr>
          <w:rFonts w:ascii="Arial" w:eastAsia="Arial" w:hAnsi="Arial" w:cs="Arial"/>
          <w:sz w:val="22"/>
          <w:szCs w:val="22"/>
        </w:rPr>
        <w:t xml:space="preserve"> </w:t>
      </w:r>
      <w:r w:rsidRPr="490334B2">
        <w:rPr>
          <w:rFonts w:ascii="Arial" w:eastAsia="Arial" w:hAnsi="Arial" w:cs="Arial"/>
          <w:sz w:val="22"/>
          <w:szCs w:val="22"/>
        </w:rPr>
        <w:t>p53 and Vasa in</w:t>
      </w:r>
      <w:r w:rsidR="00FC7705">
        <w:rPr>
          <w:rFonts w:ascii="Arial" w:eastAsia="Arial" w:hAnsi="Arial" w:cs="Arial"/>
          <w:sz w:val="22"/>
          <w:szCs w:val="22"/>
        </w:rPr>
        <w:t xml:space="preserve"> the</w:t>
      </w:r>
      <w:r w:rsidRPr="490334B2">
        <w:rPr>
          <w:rFonts w:ascii="Arial" w:eastAsia="Arial" w:hAnsi="Arial" w:cs="Arial"/>
          <w:sz w:val="22"/>
          <w:szCs w:val="22"/>
        </w:rPr>
        <w:t xml:space="preserve"> germline</w:t>
      </w:r>
      <w:r w:rsidR="001D22C5">
        <w:rPr>
          <w:rFonts w:ascii="Arial" w:eastAsia="Arial" w:hAnsi="Arial" w:cs="Arial"/>
          <w:sz w:val="22"/>
          <w:szCs w:val="22"/>
        </w:rPr>
        <w:t xml:space="preserve"> by immunostaining</w:t>
      </w:r>
      <w:r w:rsidR="00FC7705">
        <w:rPr>
          <w:rFonts w:ascii="Arial" w:eastAsia="Arial" w:hAnsi="Arial" w:cs="Arial"/>
          <w:sz w:val="22"/>
          <w:szCs w:val="22"/>
        </w:rPr>
        <w:t xml:space="preserve">. </w:t>
      </w:r>
      <w:r w:rsidR="00AF41A8">
        <w:rPr>
          <w:rFonts w:ascii="Arial" w:eastAsia="Arial" w:hAnsi="Arial" w:cs="Arial"/>
          <w:sz w:val="22"/>
          <w:szCs w:val="22"/>
        </w:rPr>
        <w:t>A</w:t>
      </w:r>
      <w:r w:rsidR="099D7441" w:rsidRPr="490334B2">
        <w:rPr>
          <w:rFonts w:ascii="Arial" w:eastAsia="Arial" w:hAnsi="Arial" w:cs="Arial"/>
          <w:sz w:val="22"/>
          <w:szCs w:val="22"/>
        </w:rPr>
        <w:t xml:space="preserve"> </w:t>
      </w:r>
      <w:r w:rsidR="30037DFB" w:rsidRPr="490334B2">
        <w:rPr>
          <w:rFonts w:ascii="Arial" w:eastAsia="Arial" w:hAnsi="Arial" w:cs="Arial"/>
          <w:sz w:val="22"/>
          <w:szCs w:val="22"/>
        </w:rPr>
        <w:t>hybrid dy</w:t>
      </w:r>
      <w:r w:rsidR="7CECDDFA" w:rsidRPr="490334B2">
        <w:rPr>
          <w:rFonts w:ascii="Arial" w:eastAsia="Arial" w:hAnsi="Arial" w:cs="Arial"/>
          <w:sz w:val="22"/>
          <w:szCs w:val="22"/>
        </w:rPr>
        <w:t>s</w:t>
      </w:r>
      <w:r w:rsidR="30037DFB" w:rsidRPr="490334B2">
        <w:rPr>
          <w:rFonts w:ascii="Arial" w:eastAsia="Arial" w:hAnsi="Arial" w:cs="Arial"/>
          <w:sz w:val="22"/>
          <w:szCs w:val="22"/>
        </w:rPr>
        <w:t>genic cros</w:t>
      </w:r>
      <w:r w:rsidR="099D7441" w:rsidRPr="490334B2">
        <w:rPr>
          <w:rFonts w:ascii="Arial" w:eastAsia="Arial" w:hAnsi="Arial" w:cs="Arial"/>
          <w:sz w:val="22"/>
          <w:szCs w:val="22"/>
        </w:rPr>
        <w:t>s</w:t>
      </w:r>
      <w:r w:rsidR="00FC7705">
        <w:rPr>
          <w:rFonts w:ascii="Arial" w:eastAsia="Arial" w:hAnsi="Arial" w:cs="Arial"/>
          <w:sz w:val="22"/>
          <w:szCs w:val="22"/>
        </w:rPr>
        <w:t xml:space="preserve"> that</w:t>
      </w:r>
      <w:r w:rsidRPr="490334B2">
        <w:rPr>
          <w:rFonts w:ascii="Arial" w:eastAsia="Arial" w:hAnsi="Arial" w:cs="Arial"/>
          <w:sz w:val="22"/>
          <w:szCs w:val="22"/>
        </w:rPr>
        <w:t xml:space="preserve"> express</w:t>
      </w:r>
      <w:r w:rsidR="00FC7705">
        <w:rPr>
          <w:rFonts w:ascii="Arial" w:eastAsia="Arial" w:hAnsi="Arial" w:cs="Arial"/>
          <w:sz w:val="22"/>
          <w:szCs w:val="22"/>
        </w:rPr>
        <w:t>es</w:t>
      </w:r>
      <w:r w:rsidRPr="490334B2">
        <w:rPr>
          <w:rFonts w:ascii="Arial" w:eastAsia="Arial" w:hAnsi="Arial" w:cs="Arial"/>
          <w:sz w:val="22"/>
          <w:szCs w:val="22"/>
        </w:rPr>
        <w:t xml:space="preserve"> p53 in </w:t>
      </w:r>
      <w:r w:rsidR="005D58FE">
        <w:rPr>
          <w:rFonts w:ascii="Arial" w:eastAsia="Arial" w:hAnsi="Arial" w:cs="Arial"/>
          <w:sz w:val="22"/>
          <w:szCs w:val="22"/>
        </w:rPr>
        <w:t xml:space="preserve">undifferentiated cells </w:t>
      </w:r>
      <w:r w:rsidR="00AF41A8">
        <w:rPr>
          <w:rFonts w:ascii="Arial" w:eastAsia="Arial" w:hAnsi="Arial" w:cs="Arial"/>
          <w:sz w:val="22"/>
          <w:szCs w:val="22"/>
        </w:rPr>
        <w:t xml:space="preserve">was utilized </w:t>
      </w:r>
      <w:r w:rsidR="005D58FE">
        <w:rPr>
          <w:rFonts w:ascii="Arial" w:eastAsia="Arial" w:hAnsi="Arial" w:cs="Arial"/>
          <w:sz w:val="22"/>
          <w:szCs w:val="22"/>
        </w:rPr>
        <w:t xml:space="preserve">as </w:t>
      </w:r>
      <w:r w:rsidR="00AF41A8">
        <w:rPr>
          <w:rFonts w:ascii="Arial" w:eastAsia="Arial" w:hAnsi="Arial" w:cs="Arial"/>
          <w:sz w:val="22"/>
          <w:szCs w:val="22"/>
        </w:rPr>
        <w:t xml:space="preserve">a </w:t>
      </w:r>
      <w:r w:rsidR="005D58FE">
        <w:rPr>
          <w:rFonts w:ascii="Arial" w:eastAsia="Arial" w:hAnsi="Arial" w:cs="Arial"/>
          <w:sz w:val="22"/>
          <w:szCs w:val="22"/>
        </w:rPr>
        <w:t>positive control</w:t>
      </w:r>
      <w:r w:rsidR="099D7441" w:rsidRPr="490334B2">
        <w:rPr>
          <w:rFonts w:ascii="Arial" w:eastAsia="Arial" w:hAnsi="Arial" w:cs="Arial"/>
          <w:sz w:val="22"/>
          <w:szCs w:val="22"/>
        </w:rPr>
        <w:t>,</w:t>
      </w:r>
      <w:r w:rsidRPr="490334B2">
        <w:rPr>
          <w:rFonts w:ascii="Arial" w:eastAsia="Arial" w:hAnsi="Arial" w:cs="Arial"/>
          <w:sz w:val="22"/>
          <w:szCs w:val="22"/>
        </w:rPr>
        <w:t xml:space="preserve"> </w:t>
      </w:r>
      <w:r w:rsidR="099D7441" w:rsidRPr="490334B2">
        <w:rPr>
          <w:rFonts w:ascii="Arial" w:eastAsia="Arial" w:hAnsi="Arial" w:cs="Arial"/>
          <w:sz w:val="22"/>
          <w:szCs w:val="22"/>
        </w:rPr>
        <w:t xml:space="preserve">and </w:t>
      </w:r>
      <w:r w:rsidRPr="490334B2">
        <w:rPr>
          <w:rFonts w:ascii="Arial" w:eastAsia="Arial" w:hAnsi="Arial" w:cs="Arial"/>
          <w:i/>
          <w:iCs/>
          <w:sz w:val="22"/>
          <w:szCs w:val="22"/>
        </w:rPr>
        <w:t>p53</w:t>
      </w:r>
      <w:r w:rsidRPr="490334B2">
        <w:rPr>
          <w:rFonts w:ascii="Arial" w:eastAsia="Arial" w:hAnsi="Arial" w:cs="Arial"/>
          <w:sz w:val="22"/>
          <w:szCs w:val="22"/>
        </w:rPr>
        <w:t xml:space="preserve"> null</w:t>
      </w:r>
      <w:r w:rsidR="00FC7705">
        <w:rPr>
          <w:rFonts w:ascii="Arial" w:eastAsia="Arial" w:hAnsi="Arial" w:cs="Arial"/>
          <w:sz w:val="22"/>
          <w:szCs w:val="22"/>
        </w:rPr>
        <w:t xml:space="preserve"> flie</w:t>
      </w:r>
      <w:r w:rsidR="00AF41A8">
        <w:rPr>
          <w:rFonts w:ascii="Arial" w:eastAsia="Arial" w:hAnsi="Arial" w:cs="Arial"/>
          <w:sz w:val="22"/>
          <w:szCs w:val="22"/>
        </w:rPr>
        <w:t>s were</w:t>
      </w:r>
      <w:r w:rsidR="099D7441" w:rsidRPr="490334B2">
        <w:rPr>
          <w:rFonts w:ascii="Arial" w:eastAsia="Arial" w:hAnsi="Arial" w:cs="Arial"/>
          <w:sz w:val="22"/>
          <w:szCs w:val="22"/>
        </w:rPr>
        <w:t xml:space="preserve"> </w:t>
      </w:r>
      <w:r w:rsidR="00FC7705">
        <w:rPr>
          <w:rFonts w:ascii="Arial" w:eastAsia="Arial" w:hAnsi="Arial" w:cs="Arial"/>
          <w:sz w:val="22"/>
          <w:szCs w:val="22"/>
        </w:rPr>
        <w:t xml:space="preserve">used as </w:t>
      </w:r>
      <w:r w:rsidR="005D58FE">
        <w:rPr>
          <w:rFonts w:ascii="Arial" w:eastAsia="Arial" w:hAnsi="Arial" w:cs="Arial"/>
          <w:sz w:val="22"/>
          <w:szCs w:val="22"/>
        </w:rPr>
        <w:t xml:space="preserve">negative </w:t>
      </w:r>
      <w:r w:rsidR="099D7441" w:rsidRPr="490334B2">
        <w:rPr>
          <w:rFonts w:ascii="Arial" w:eastAsia="Arial" w:hAnsi="Arial" w:cs="Arial"/>
          <w:sz w:val="22"/>
          <w:szCs w:val="22"/>
        </w:rPr>
        <w:t>controls</w:t>
      </w:r>
      <w:r w:rsidR="003D7124">
        <w:rPr>
          <w:rFonts w:ascii="Arial" w:eastAsia="Arial" w:hAnsi="Arial" w:cs="Arial"/>
          <w:sz w:val="22"/>
          <w:szCs w:val="22"/>
        </w:rPr>
        <w:t xml:space="preserve"> (</w:t>
      </w:r>
      <w:r w:rsidR="003D7124" w:rsidRPr="008E64C3">
        <w:rPr>
          <w:rFonts w:ascii="Arial" w:eastAsia="Arial" w:hAnsi="Arial" w:cs="Arial"/>
          <w:b/>
          <w:bCs/>
          <w:sz w:val="22"/>
          <w:szCs w:val="22"/>
        </w:rPr>
        <w:t>Figure S3</w:t>
      </w:r>
      <w:r w:rsidR="00B14DB9" w:rsidRPr="008E64C3">
        <w:rPr>
          <w:rFonts w:ascii="Arial" w:eastAsia="Arial" w:hAnsi="Arial" w:cs="Arial"/>
          <w:b/>
          <w:bCs/>
          <w:sz w:val="22"/>
          <w:szCs w:val="22"/>
        </w:rPr>
        <w:t>J-K</w:t>
      </w:r>
      <w:r w:rsidR="003D7124">
        <w:rPr>
          <w:rFonts w:ascii="Arial" w:eastAsia="Arial" w:hAnsi="Arial" w:cs="Arial"/>
          <w:sz w:val="22"/>
          <w:szCs w:val="22"/>
        </w:rPr>
        <w:t>)</w:t>
      </w:r>
      <w:r w:rsidR="557106B5" w:rsidRPr="490334B2">
        <w:rPr>
          <w:rFonts w:ascii="Arial" w:eastAsia="Arial" w:hAnsi="Arial" w:cs="Arial"/>
          <w:sz w:val="22"/>
          <w:szCs w:val="22"/>
        </w:rPr>
        <w:t xml:space="preserve"> </w:t>
      </w:r>
      <w:r w:rsidR="224584A2" w:rsidRPr="490334B2">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fcIMagML","properties":{"formattedCitation":"[@Moon2018a]","plainCitation":"[@Moon2018a]","noteIndex":0},"citationItems":[{"id":443,"uris":["http://zotero.org/users/6609021/items/6ZM7U6P3"],"uri":["http://zotero.org/users/6609021/items/6ZM7U6P3"],"itemData":{"id":443,"type":"article-journal","container-title":"Developmental cell","ISSN":"1534-5807","issue":"5","note":"Moon2018a","page":"660-671","title":"A Robust Transposon-Endogenizing Response from Germline Stem Cells","title-short":"Moon2018a","volume":"47","author":[{"family":"Moon","given":"Sungjin"},{"family":"Cassani","given":"Madeline"},{"family":"Lin","given":"Yu An"},{"family":"Wang","given":"Lu"},{"family":"Dou","given":"Kun"},{"family":"Zhang","given":"Z Z Zhao"}],"issued":{"date-parts":[["2018"]]}}}],"schema":"https://github.com/citation-style-language/schema/raw/master/csl-citation.json"} </w:instrText>
      </w:r>
      <w:r w:rsidR="224584A2" w:rsidRPr="490334B2">
        <w:rPr>
          <w:rFonts w:ascii="Arial" w:eastAsia="Arial" w:hAnsi="Arial" w:cs="Arial"/>
          <w:sz w:val="22"/>
          <w:szCs w:val="22"/>
        </w:rPr>
        <w:fldChar w:fldCharType="separate"/>
      </w:r>
      <w:r w:rsidR="00835395" w:rsidRPr="00835395">
        <w:rPr>
          <w:rFonts w:ascii="Arial" w:eastAsia="Arial" w:hAnsi="Arial" w:cs="Arial"/>
          <w:sz w:val="22"/>
        </w:rPr>
        <w:t>[@Moon2018a]</w:t>
      </w:r>
      <w:r w:rsidR="224584A2" w:rsidRPr="490334B2">
        <w:rPr>
          <w:rFonts w:ascii="Arial" w:eastAsia="Arial" w:hAnsi="Arial" w:cs="Arial"/>
          <w:sz w:val="22"/>
          <w:szCs w:val="22"/>
        </w:rPr>
        <w:fldChar w:fldCharType="end"/>
      </w:r>
      <w:r w:rsidRPr="490334B2">
        <w:rPr>
          <w:rFonts w:ascii="Arial" w:eastAsia="Arial" w:hAnsi="Arial" w:cs="Arial"/>
          <w:sz w:val="22"/>
          <w:szCs w:val="22"/>
        </w:rPr>
        <w:t xml:space="preserve">. </w:t>
      </w:r>
      <w:r w:rsidR="003B718F">
        <w:rPr>
          <w:rFonts w:ascii="Arial" w:eastAsia="Arial" w:hAnsi="Arial" w:cs="Arial"/>
          <w:sz w:val="22"/>
          <w:szCs w:val="22"/>
        </w:rPr>
        <w:t>In WT, we observe</w:t>
      </w:r>
      <w:r w:rsidR="007A1E6D">
        <w:rPr>
          <w:rFonts w:ascii="Arial" w:eastAsia="Arial" w:hAnsi="Arial" w:cs="Arial"/>
          <w:sz w:val="22"/>
          <w:szCs w:val="22"/>
        </w:rPr>
        <w:t>d</w:t>
      </w:r>
      <w:r w:rsidR="003B718F">
        <w:rPr>
          <w:rFonts w:ascii="Arial" w:eastAsia="Arial" w:hAnsi="Arial" w:cs="Arial"/>
          <w:sz w:val="22"/>
          <w:szCs w:val="22"/>
        </w:rPr>
        <w:t xml:space="preserve"> p53 expression in the meiotic stages of germline but p53 expression in GSCs and CBs </w:t>
      </w:r>
      <w:r w:rsidR="007A1E6D">
        <w:rPr>
          <w:rFonts w:ascii="Arial" w:eastAsia="Arial" w:hAnsi="Arial" w:cs="Arial"/>
          <w:sz w:val="22"/>
          <w:szCs w:val="22"/>
        </w:rPr>
        <w:t xml:space="preserve">was </w:t>
      </w:r>
      <w:r w:rsidR="003B718F">
        <w:rPr>
          <w:rFonts w:ascii="Arial" w:eastAsia="Arial" w:hAnsi="Arial" w:cs="Arial"/>
          <w:sz w:val="22"/>
          <w:szCs w:val="22"/>
        </w:rPr>
        <w:t>attenuated</w:t>
      </w:r>
      <w:r w:rsidR="003B718F" w:rsidRPr="490334B2">
        <w:rPr>
          <w:rFonts w:ascii="Arial" w:eastAsia="Arial" w:hAnsi="Arial" w:cs="Arial"/>
          <w:sz w:val="22"/>
          <w:szCs w:val="22"/>
        </w:rPr>
        <w:t xml:space="preserve"> </w:t>
      </w:r>
      <w:r w:rsidR="003B718F">
        <w:rPr>
          <w:rFonts w:ascii="Arial" w:eastAsia="Arial" w:hAnsi="Arial" w:cs="Arial"/>
          <w:sz w:val="22"/>
          <w:szCs w:val="22"/>
        </w:rPr>
        <w:t xml:space="preserve">as previously reported </w:t>
      </w:r>
      <w:r w:rsidR="003B718F" w:rsidRPr="490334B2">
        <w:rPr>
          <w:rFonts w:ascii="Arial" w:eastAsia="Arial" w:hAnsi="Arial" w:cs="Arial"/>
          <w:sz w:val="22"/>
          <w:szCs w:val="22"/>
        </w:rPr>
        <w:t>(</w:t>
      </w:r>
      <w:r w:rsidR="003B718F" w:rsidRPr="490334B2">
        <w:rPr>
          <w:rFonts w:ascii="Arial" w:eastAsia="Arial" w:hAnsi="Arial" w:cs="Arial"/>
          <w:b/>
          <w:bCs/>
          <w:sz w:val="22"/>
          <w:szCs w:val="22"/>
        </w:rPr>
        <w:t>Figure 3G-</w:t>
      </w:r>
      <w:r w:rsidR="00FE26B2">
        <w:rPr>
          <w:rFonts w:ascii="Arial" w:eastAsia="Arial" w:hAnsi="Arial" w:cs="Arial"/>
          <w:b/>
          <w:bCs/>
          <w:sz w:val="22"/>
          <w:szCs w:val="22"/>
        </w:rPr>
        <w:t>G’’</w:t>
      </w:r>
      <w:r w:rsidR="003B718F" w:rsidRPr="490334B2">
        <w:rPr>
          <w:rFonts w:ascii="Arial" w:eastAsia="Arial" w:hAnsi="Arial" w:cs="Arial"/>
          <w:sz w:val="22"/>
          <w:szCs w:val="22"/>
        </w:rPr>
        <w:t>)</w:t>
      </w:r>
      <w:r w:rsidR="003B718F">
        <w:rPr>
          <w:rFonts w:ascii="Arial" w:eastAsia="Arial" w:hAnsi="Arial" w:cs="Arial"/>
          <w:sz w:val="22"/>
          <w:szCs w:val="22"/>
        </w:rPr>
        <w:t xml:space="preserve"> </w:t>
      </w:r>
      <w:r w:rsidR="003B718F">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a29qf9c8tb2","properties":{"formattedCitation":"[@luMeioticRecombinationProvokes2010]","plainCitation":"[@luMeioticRecombinationProvokes2010]","noteIndex":0},"citationItems":[{"id":834,"uris":["http://zotero.org/users/6609021/items/92YHAKDY"],"uri":["http://zotero.org/users/6609021/items/92YHAKDY"],"itemData":{"id":834,"type":"article-journal","abstract":"The evolutionary appearance of p53 likely preceded its role in tumor suppression, suggesting that there may be unappreciated functions for this protein. Using genetic reporters as proxies to follow in vivo activation of the p53 network in Drosophila, we discovered that the process of meiotic recombination instigates programmed activation of p53 in the germline. Specifically, double-stranded breaks in DNA generated by the topoisomerase Spo11 provoked functional p53 activity, which was prolonged in cells defective for meiotic DNA repair. This intrinsic stimulus for the p53 regulatory network is highly conserved because Spo11-dependent activation of p53 also occurred in mice. Our findings establish a physiological role for p53 in meiosis and suggest that tumor suppressive functions may have been co-opted from primordial activities linked to recombination.","container-title":"Science","DOI":"10.1126/science.1185640","ISSN":"0036-8075, 1095-9203","issue":"5983","journalAbbreviation":"Science","language":"en","note":"luMeioticRecombinationProvokes2010","page":"1278-1281","source":"PubMed Central","title":"Meiotic Recombination Provokes Functional Activation of the p53 Regulatory Network","volume":"328","author":[{"family":"Lu","given":"W.-J."},{"family":"Chapo","given":"J."},{"family":"Roig","given":"I."},{"family":"Abrams","given":"J. M."}],"issued":{"date-parts":[["2010",6,4]]}}}],"schema":"https://github.com/citation-style-language/schema/raw/master/csl-citation.json"} </w:instrText>
      </w:r>
      <w:r w:rsidR="003B718F">
        <w:rPr>
          <w:rFonts w:ascii="Arial" w:eastAsia="Arial" w:hAnsi="Arial" w:cs="Arial"/>
          <w:sz w:val="22"/>
          <w:szCs w:val="22"/>
        </w:rPr>
        <w:fldChar w:fldCharType="separate"/>
      </w:r>
      <w:r w:rsidR="006D0695" w:rsidRPr="006D0695">
        <w:rPr>
          <w:rFonts w:ascii="Arial" w:hAnsi="Arial" w:cs="Arial"/>
          <w:sz w:val="22"/>
        </w:rPr>
        <w:t>[@luMeioticRecombinationProvokes2010]</w:t>
      </w:r>
      <w:r w:rsidR="003B718F">
        <w:rPr>
          <w:rFonts w:ascii="Arial" w:eastAsia="Arial" w:hAnsi="Arial" w:cs="Arial"/>
          <w:sz w:val="22"/>
          <w:szCs w:val="22"/>
        </w:rPr>
        <w:fldChar w:fldCharType="end"/>
      </w:r>
      <w:r w:rsidR="003B718F">
        <w:rPr>
          <w:rFonts w:ascii="Arial" w:eastAsia="Arial" w:hAnsi="Arial" w:cs="Arial"/>
          <w:sz w:val="22"/>
          <w:szCs w:val="22"/>
        </w:rPr>
        <w:t>. However, compared to WT, w</w:t>
      </w:r>
      <w:r w:rsidR="005D58FE">
        <w:rPr>
          <w:rFonts w:ascii="Arial" w:eastAsia="Arial" w:hAnsi="Arial" w:cs="Arial"/>
          <w:sz w:val="22"/>
          <w:szCs w:val="22"/>
        </w:rPr>
        <w:t xml:space="preserve">e </w:t>
      </w:r>
      <w:r w:rsidR="00FC7705">
        <w:rPr>
          <w:rFonts w:ascii="Arial" w:eastAsia="Arial" w:hAnsi="Arial" w:cs="Arial"/>
          <w:sz w:val="22"/>
          <w:szCs w:val="22"/>
        </w:rPr>
        <w:t>observed p53</w:t>
      </w:r>
      <w:r w:rsidR="00D31675">
        <w:rPr>
          <w:rFonts w:ascii="Arial" w:eastAsia="Arial" w:hAnsi="Arial" w:cs="Arial"/>
          <w:sz w:val="22"/>
          <w:szCs w:val="22"/>
        </w:rPr>
        <w:t xml:space="preserve"> expression</w:t>
      </w:r>
      <w:r w:rsidR="00FC7705">
        <w:rPr>
          <w:rFonts w:ascii="Arial" w:eastAsia="Arial" w:hAnsi="Arial" w:cs="Arial"/>
          <w:sz w:val="22"/>
          <w:szCs w:val="22"/>
        </w:rPr>
        <w:t xml:space="preserve"> in </w:t>
      </w:r>
      <w:r w:rsidR="005D58FE" w:rsidRPr="490334B2">
        <w:rPr>
          <w:rFonts w:ascii="Arial" w:eastAsia="Arial" w:hAnsi="Arial" w:cs="Arial"/>
          <w:sz w:val="22"/>
          <w:szCs w:val="22"/>
        </w:rPr>
        <w:t xml:space="preserve">the </w:t>
      </w:r>
      <w:r w:rsidR="00D802A8">
        <w:rPr>
          <w:rFonts w:ascii="Arial" w:eastAsia="Arial" w:hAnsi="Arial" w:cs="Arial"/>
          <w:sz w:val="22"/>
          <w:szCs w:val="22"/>
        </w:rPr>
        <w:t xml:space="preserve">stem </w:t>
      </w:r>
      <w:r w:rsidR="00426E4E">
        <w:rPr>
          <w:rFonts w:ascii="Arial" w:eastAsia="Arial" w:hAnsi="Arial" w:cs="Arial"/>
          <w:sz w:val="22"/>
          <w:szCs w:val="22"/>
        </w:rPr>
        <w:t>cysts of</w:t>
      </w:r>
      <w:r w:rsidR="005D58FE" w:rsidRPr="490334B2">
        <w:rPr>
          <w:rFonts w:ascii="Arial" w:eastAsia="Arial" w:hAnsi="Arial" w:cs="Arial"/>
          <w:sz w:val="22"/>
          <w:szCs w:val="22"/>
        </w:rPr>
        <w:t xml:space="preserve"> </w:t>
      </w:r>
      <w:r w:rsidR="005D58FE">
        <w:rPr>
          <w:rFonts w:ascii="Arial" w:eastAsia="Arial" w:hAnsi="Arial" w:cs="Arial"/>
          <w:sz w:val="22"/>
          <w:szCs w:val="22"/>
        </w:rPr>
        <w:t>t</w:t>
      </w:r>
      <w:r w:rsidR="10F51D6B" w:rsidRPr="490334B2">
        <w:rPr>
          <w:rFonts w:ascii="Arial" w:eastAsia="Arial" w:hAnsi="Arial" w:cs="Arial"/>
          <w:sz w:val="22"/>
          <w:szCs w:val="22"/>
        </w:rPr>
        <w:t>he</w:t>
      </w:r>
      <w:r w:rsidR="00AF41A8">
        <w:rPr>
          <w:rFonts w:ascii="Arial" w:eastAsia="Arial" w:hAnsi="Arial" w:cs="Arial"/>
          <w:sz w:val="22"/>
          <w:szCs w:val="22"/>
        </w:rPr>
        <w:t xml:space="preserve"> </w:t>
      </w:r>
      <w:proofErr w:type="spellStart"/>
      <w:r w:rsidR="4E7B17C6" w:rsidRPr="490334B2">
        <w:rPr>
          <w:rFonts w:ascii="Arial" w:eastAsia="Arial" w:hAnsi="Arial" w:cs="Arial"/>
          <w:i/>
          <w:iCs/>
          <w:sz w:val="22"/>
          <w:szCs w:val="22"/>
        </w:rPr>
        <w:t>aramis</w:t>
      </w:r>
      <w:proofErr w:type="spellEnd"/>
      <w:r w:rsidR="00426E4E">
        <w:rPr>
          <w:rFonts w:ascii="Arial" w:eastAsia="Arial" w:hAnsi="Arial" w:cs="Arial"/>
          <w:i/>
          <w:iCs/>
          <w:sz w:val="22"/>
          <w:szCs w:val="22"/>
        </w:rPr>
        <w:t>-</w:t>
      </w:r>
      <w:r w:rsidR="00AF41A8">
        <w:rPr>
          <w:rFonts w:ascii="Arial" w:eastAsia="Arial" w:hAnsi="Arial" w:cs="Arial"/>
          <w:sz w:val="22"/>
          <w:szCs w:val="22"/>
        </w:rPr>
        <w:t>depleted</w:t>
      </w:r>
      <w:r w:rsidR="6755ACE8" w:rsidRPr="490334B2">
        <w:rPr>
          <w:rFonts w:ascii="Arial" w:eastAsia="Arial" w:hAnsi="Arial" w:cs="Arial"/>
          <w:sz w:val="22"/>
          <w:szCs w:val="22"/>
        </w:rPr>
        <w:t xml:space="preserve"> germline</w:t>
      </w:r>
      <w:r w:rsidR="003B718F">
        <w:rPr>
          <w:rFonts w:ascii="Arial" w:eastAsia="Arial" w:hAnsi="Arial" w:cs="Arial"/>
          <w:sz w:val="22"/>
          <w:szCs w:val="22"/>
        </w:rPr>
        <w:t xml:space="preserve"> </w:t>
      </w:r>
      <w:r w:rsidR="003B718F" w:rsidRPr="004E18E8">
        <w:rPr>
          <w:rFonts w:ascii="Arial" w:eastAsia="Arial" w:hAnsi="Arial" w:cs="Arial"/>
          <w:sz w:val="22"/>
          <w:szCs w:val="22"/>
        </w:rPr>
        <w:t>(</w:t>
      </w:r>
      <w:r w:rsidR="004E18E8">
        <w:rPr>
          <w:rFonts w:ascii="Arial" w:eastAsia="Arial" w:hAnsi="Arial" w:cs="Arial"/>
          <w:b/>
          <w:bCs/>
          <w:sz w:val="22"/>
          <w:szCs w:val="22"/>
        </w:rPr>
        <w:t xml:space="preserve">Figure </w:t>
      </w:r>
      <w:r w:rsidR="00FE26B2">
        <w:rPr>
          <w:rFonts w:ascii="Arial" w:eastAsia="Arial" w:hAnsi="Arial" w:cs="Arial"/>
          <w:b/>
          <w:bCs/>
          <w:sz w:val="22"/>
          <w:szCs w:val="22"/>
        </w:rPr>
        <w:t>3G-I</w:t>
      </w:r>
      <w:r w:rsidR="003B718F" w:rsidRPr="004E18E8">
        <w:rPr>
          <w:rFonts w:ascii="Arial" w:eastAsia="Arial" w:hAnsi="Arial" w:cs="Arial"/>
          <w:sz w:val="22"/>
          <w:szCs w:val="22"/>
        </w:rPr>
        <w:t>)</w:t>
      </w:r>
      <w:r w:rsidR="007A1E6D">
        <w:rPr>
          <w:rFonts w:ascii="Arial" w:eastAsia="Arial" w:hAnsi="Arial" w:cs="Arial"/>
          <w:sz w:val="22"/>
          <w:szCs w:val="22"/>
        </w:rPr>
        <w:t>.</w:t>
      </w:r>
      <w:r w:rsidR="00431655">
        <w:rPr>
          <w:rFonts w:ascii="Arial" w:eastAsia="Arial" w:hAnsi="Arial" w:cs="Arial"/>
          <w:sz w:val="22"/>
          <w:szCs w:val="22"/>
        </w:rPr>
        <w:t xml:space="preserve"> </w:t>
      </w:r>
      <w:r w:rsidR="00426E4E">
        <w:rPr>
          <w:rFonts w:ascii="Arial" w:eastAsia="Arial" w:hAnsi="Arial" w:cs="Arial"/>
          <w:sz w:val="22"/>
          <w:szCs w:val="22"/>
        </w:rPr>
        <w:t xml:space="preserve">Similarly, </w:t>
      </w:r>
      <w:r w:rsidR="2681A8AB" w:rsidRPr="490334B2">
        <w:rPr>
          <w:rFonts w:ascii="Arial" w:eastAsia="Arial" w:hAnsi="Arial" w:cs="Arial"/>
          <w:sz w:val="22"/>
          <w:szCs w:val="22"/>
        </w:rPr>
        <w:t>we</w:t>
      </w:r>
      <w:r w:rsidR="00426E4E">
        <w:rPr>
          <w:rFonts w:ascii="Arial" w:eastAsia="Arial" w:hAnsi="Arial" w:cs="Arial"/>
          <w:sz w:val="22"/>
          <w:szCs w:val="22"/>
        </w:rPr>
        <w:t xml:space="preserve"> </w:t>
      </w:r>
      <w:r w:rsidR="00D31675">
        <w:rPr>
          <w:rFonts w:ascii="Arial" w:eastAsia="Arial" w:hAnsi="Arial" w:cs="Arial"/>
          <w:sz w:val="22"/>
          <w:szCs w:val="22"/>
        </w:rPr>
        <w:t>observed</w:t>
      </w:r>
      <w:r w:rsidR="00426E4E">
        <w:rPr>
          <w:rFonts w:ascii="Arial" w:eastAsia="Arial" w:hAnsi="Arial" w:cs="Arial"/>
          <w:sz w:val="22"/>
          <w:szCs w:val="22"/>
        </w:rPr>
        <w:t xml:space="preserve"> p53 </w:t>
      </w:r>
      <w:r w:rsidR="00D31675">
        <w:rPr>
          <w:rFonts w:ascii="Arial" w:eastAsia="Arial" w:hAnsi="Arial" w:cs="Arial"/>
          <w:sz w:val="22"/>
          <w:szCs w:val="22"/>
        </w:rPr>
        <w:t xml:space="preserve">expression </w:t>
      </w:r>
      <w:r w:rsidR="00426E4E">
        <w:rPr>
          <w:rFonts w:ascii="Arial" w:eastAsia="Arial" w:hAnsi="Arial" w:cs="Arial"/>
          <w:sz w:val="22"/>
          <w:szCs w:val="22"/>
        </w:rPr>
        <w:t>in the stem cyst</w:t>
      </w:r>
      <w:r w:rsidR="00D31675">
        <w:rPr>
          <w:rFonts w:ascii="Arial" w:eastAsia="Arial" w:hAnsi="Arial" w:cs="Arial"/>
          <w:sz w:val="22"/>
          <w:szCs w:val="22"/>
        </w:rPr>
        <w:t xml:space="preserve">s </w:t>
      </w:r>
      <w:r w:rsidR="2681A8AB" w:rsidRPr="490334B2">
        <w:rPr>
          <w:rFonts w:ascii="Arial" w:eastAsia="Arial" w:hAnsi="Arial" w:cs="Arial"/>
          <w:sz w:val="22"/>
          <w:szCs w:val="22"/>
        </w:rPr>
        <w:t xml:space="preserve">of </w:t>
      </w:r>
      <w:proofErr w:type="spellStart"/>
      <w:r w:rsidR="2681A8AB" w:rsidRPr="490334B2">
        <w:rPr>
          <w:rFonts w:ascii="Arial" w:eastAsia="Arial" w:hAnsi="Arial" w:cs="Arial"/>
          <w:i/>
          <w:iCs/>
          <w:sz w:val="22"/>
          <w:szCs w:val="22"/>
        </w:rPr>
        <w:t>a</w:t>
      </w:r>
      <w:r w:rsidR="22B9D66F" w:rsidRPr="490334B2">
        <w:rPr>
          <w:rFonts w:ascii="Arial" w:eastAsia="Arial" w:hAnsi="Arial" w:cs="Arial"/>
          <w:i/>
          <w:iCs/>
          <w:sz w:val="22"/>
          <w:szCs w:val="22"/>
        </w:rPr>
        <w:t>thos</w:t>
      </w:r>
      <w:proofErr w:type="spellEnd"/>
      <w:r w:rsidR="00D31675">
        <w:rPr>
          <w:rFonts w:ascii="Arial" w:eastAsia="Arial" w:hAnsi="Arial" w:cs="Arial"/>
          <w:i/>
          <w:iCs/>
          <w:sz w:val="22"/>
          <w:szCs w:val="22"/>
        </w:rPr>
        <w:t>-</w:t>
      </w:r>
      <w:r w:rsidR="2681A8AB" w:rsidRPr="490334B2">
        <w:rPr>
          <w:rFonts w:ascii="Arial" w:eastAsia="Arial" w:hAnsi="Arial" w:cs="Arial"/>
          <w:sz w:val="22"/>
          <w:szCs w:val="22"/>
        </w:rPr>
        <w:t xml:space="preserve"> and </w:t>
      </w:r>
      <w:proofErr w:type="spellStart"/>
      <w:r w:rsidR="2681A8AB" w:rsidRPr="490334B2">
        <w:rPr>
          <w:rFonts w:ascii="Arial" w:eastAsia="Arial" w:hAnsi="Arial" w:cs="Arial"/>
          <w:i/>
          <w:iCs/>
          <w:sz w:val="22"/>
          <w:szCs w:val="22"/>
        </w:rPr>
        <w:t>porthos</w:t>
      </w:r>
      <w:proofErr w:type="spellEnd"/>
      <w:r w:rsidR="00D31675">
        <w:rPr>
          <w:rFonts w:ascii="Arial" w:eastAsia="Arial" w:hAnsi="Arial" w:cs="Arial"/>
          <w:i/>
          <w:iCs/>
          <w:sz w:val="22"/>
          <w:szCs w:val="22"/>
        </w:rPr>
        <w:t>-</w:t>
      </w:r>
      <w:r w:rsidR="00D31675">
        <w:rPr>
          <w:rFonts w:ascii="Arial" w:eastAsia="Arial" w:hAnsi="Arial" w:cs="Arial"/>
          <w:sz w:val="22"/>
          <w:szCs w:val="22"/>
        </w:rPr>
        <w:t>depleted germlines</w:t>
      </w:r>
      <w:r w:rsidR="2681A8AB" w:rsidRPr="490334B2">
        <w:rPr>
          <w:rFonts w:ascii="Arial" w:eastAsia="Arial" w:hAnsi="Arial" w:cs="Arial"/>
          <w:sz w:val="22"/>
          <w:szCs w:val="22"/>
        </w:rPr>
        <w:t xml:space="preserve"> </w:t>
      </w:r>
      <w:r w:rsidR="2681A8AB" w:rsidRPr="490334B2">
        <w:rPr>
          <w:rFonts w:ascii="Arial" w:eastAsia="Arial" w:hAnsi="Arial" w:cs="Arial"/>
          <w:b/>
          <w:bCs/>
          <w:sz w:val="22"/>
          <w:szCs w:val="22"/>
        </w:rPr>
        <w:t>(Figure S</w:t>
      </w:r>
      <w:r w:rsidR="217B1885" w:rsidRPr="490334B2">
        <w:rPr>
          <w:rFonts w:ascii="Arial" w:eastAsia="Arial" w:hAnsi="Arial" w:cs="Arial"/>
          <w:b/>
          <w:bCs/>
          <w:sz w:val="22"/>
          <w:szCs w:val="22"/>
        </w:rPr>
        <w:t>3</w:t>
      </w:r>
      <w:r w:rsidR="003D7124">
        <w:rPr>
          <w:rFonts w:ascii="Arial" w:eastAsia="Arial" w:hAnsi="Arial" w:cs="Arial"/>
          <w:b/>
          <w:bCs/>
          <w:sz w:val="22"/>
          <w:szCs w:val="22"/>
        </w:rPr>
        <w:t>L</w:t>
      </w:r>
      <w:r w:rsidR="2681A8AB" w:rsidRPr="490334B2">
        <w:rPr>
          <w:rFonts w:ascii="Arial" w:eastAsia="Arial" w:hAnsi="Arial" w:cs="Arial"/>
          <w:b/>
          <w:bCs/>
          <w:sz w:val="22"/>
          <w:szCs w:val="22"/>
        </w:rPr>
        <w:t>-</w:t>
      </w:r>
      <w:r w:rsidR="003D7124">
        <w:rPr>
          <w:rFonts w:ascii="Arial" w:eastAsia="Arial" w:hAnsi="Arial" w:cs="Arial"/>
          <w:b/>
          <w:bCs/>
          <w:sz w:val="22"/>
          <w:szCs w:val="22"/>
        </w:rPr>
        <w:t>M</w:t>
      </w:r>
      <w:r w:rsidR="2681A8AB" w:rsidRPr="490334B2">
        <w:rPr>
          <w:rFonts w:ascii="Arial" w:eastAsia="Arial" w:hAnsi="Arial" w:cs="Arial"/>
          <w:b/>
          <w:bCs/>
          <w:sz w:val="22"/>
          <w:szCs w:val="22"/>
        </w:rPr>
        <w:t>)</w:t>
      </w:r>
      <w:r w:rsidR="00426E4E">
        <w:rPr>
          <w:rFonts w:ascii="Arial" w:eastAsia="Arial" w:hAnsi="Arial" w:cs="Arial"/>
          <w:sz w:val="22"/>
          <w:szCs w:val="22"/>
        </w:rPr>
        <w:t xml:space="preserve">, </w:t>
      </w:r>
      <w:r w:rsidR="00D12654">
        <w:rPr>
          <w:rFonts w:ascii="Arial" w:eastAsia="Arial" w:hAnsi="Arial" w:cs="Arial"/>
          <w:sz w:val="22"/>
          <w:szCs w:val="22"/>
        </w:rPr>
        <w:t>further supporting</w:t>
      </w:r>
      <w:r w:rsidR="00426E4E">
        <w:rPr>
          <w:rFonts w:ascii="Arial" w:eastAsia="Arial" w:hAnsi="Arial" w:cs="Arial"/>
          <w:sz w:val="22"/>
          <w:szCs w:val="22"/>
        </w:rPr>
        <w:t xml:space="preserve"> that </w:t>
      </w:r>
      <w:r w:rsidR="00D12654">
        <w:rPr>
          <w:rFonts w:ascii="Arial" w:eastAsia="Arial" w:hAnsi="Arial" w:cs="Arial"/>
          <w:sz w:val="22"/>
          <w:szCs w:val="22"/>
        </w:rPr>
        <w:t>reduced</w:t>
      </w:r>
      <w:r w:rsidR="00426E4E" w:rsidRPr="490334B2">
        <w:rPr>
          <w:rFonts w:ascii="Arial" w:eastAsia="Arial" w:hAnsi="Arial" w:cs="Arial"/>
          <w:sz w:val="22"/>
          <w:szCs w:val="22"/>
        </w:rPr>
        <w:t xml:space="preserve"> ribosome biogenesis</w:t>
      </w:r>
      <w:r w:rsidR="00D12654">
        <w:rPr>
          <w:rFonts w:ascii="Arial" w:eastAsia="Arial" w:hAnsi="Arial" w:cs="Arial"/>
          <w:sz w:val="22"/>
          <w:szCs w:val="22"/>
        </w:rPr>
        <w:t xml:space="preserve"> stabilizes p53</w:t>
      </w:r>
      <w:r w:rsidR="00426E4E">
        <w:rPr>
          <w:rFonts w:ascii="Arial" w:eastAsia="Arial" w:hAnsi="Arial" w:cs="Arial"/>
          <w:sz w:val="22"/>
          <w:szCs w:val="22"/>
        </w:rPr>
        <w:t>.</w:t>
      </w:r>
      <w:r w:rsidR="1E8CC5D5" w:rsidRPr="490334B2">
        <w:rPr>
          <w:rFonts w:ascii="Arial" w:eastAsia="Arial" w:hAnsi="Arial" w:cs="Arial"/>
          <w:sz w:val="22"/>
          <w:szCs w:val="22"/>
        </w:rPr>
        <w:t xml:space="preserve"> </w:t>
      </w:r>
      <w:r w:rsidR="00426E4E">
        <w:rPr>
          <w:rFonts w:ascii="Arial" w:eastAsia="Arial" w:hAnsi="Arial" w:cs="Arial"/>
          <w:sz w:val="22"/>
          <w:szCs w:val="22"/>
        </w:rPr>
        <w:t>To determine</w:t>
      </w:r>
      <w:r w:rsidRPr="490334B2">
        <w:rPr>
          <w:rFonts w:ascii="Arial" w:eastAsia="Arial" w:hAnsi="Arial" w:cs="Arial"/>
          <w:sz w:val="22"/>
          <w:szCs w:val="22"/>
        </w:rPr>
        <w:t xml:space="preserve"> if p53 </w:t>
      </w:r>
      <w:r w:rsidR="4A01A761" w:rsidRPr="490334B2">
        <w:rPr>
          <w:rFonts w:ascii="Arial" w:eastAsia="Arial" w:hAnsi="Arial" w:cs="Arial"/>
          <w:sz w:val="22"/>
          <w:szCs w:val="22"/>
        </w:rPr>
        <w:t>stabilization</w:t>
      </w:r>
      <w:r w:rsidRPr="490334B2">
        <w:rPr>
          <w:rFonts w:ascii="Arial" w:eastAsia="Arial" w:hAnsi="Arial" w:cs="Arial"/>
          <w:sz w:val="22"/>
          <w:szCs w:val="22"/>
        </w:rPr>
        <w:t xml:space="preserve"> </w:t>
      </w:r>
      <w:r w:rsidR="00205ADF">
        <w:rPr>
          <w:rFonts w:ascii="Arial" w:eastAsia="Arial" w:hAnsi="Arial" w:cs="Arial"/>
          <w:sz w:val="22"/>
          <w:szCs w:val="22"/>
        </w:rPr>
        <w:t xml:space="preserve">is required for the </w:t>
      </w:r>
      <w:r w:rsidRPr="490334B2">
        <w:rPr>
          <w:rFonts w:ascii="Arial" w:eastAsia="Arial" w:hAnsi="Arial" w:cs="Arial"/>
          <w:sz w:val="22"/>
          <w:szCs w:val="22"/>
        </w:rPr>
        <w:t xml:space="preserve">cell cycle arrest in </w:t>
      </w:r>
      <w:proofErr w:type="spellStart"/>
      <w:r w:rsidR="00AF41A8" w:rsidRPr="490334B2">
        <w:rPr>
          <w:rFonts w:ascii="Arial" w:eastAsia="Arial" w:hAnsi="Arial" w:cs="Arial"/>
          <w:i/>
          <w:iCs/>
          <w:sz w:val="22"/>
          <w:szCs w:val="22"/>
        </w:rPr>
        <w:t>aramis</w:t>
      </w:r>
      <w:proofErr w:type="spellEnd"/>
      <w:r w:rsidR="00426E4E">
        <w:rPr>
          <w:rFonts w:ascii="Arial" w:eastAsia="Arial" w:hAnsi="Arial" w:cs="Arial"/>
          <w:i/>
          <w:iCs/>
          <w:sz w:val="22"/>
          <w:szCs w:val="22"/>
        </w:rPr>
        <w:t>-</w:t>
      </w:r>
      <w:r w:rsidR="00AF41A8">
        <w:rPr>
          <w:rFonts w:ascii="Arial" w:eastAsia="Arial" w:hAnsi="Arial" w:cs="Arial"/>
          <w:sz w:val="22"/>
          <w:szCs w:val="22"/>
        </w:rPr>
        <w:t xml:space="preserve">depleted </w:t>
      </w:r>
      <w:r w:rsidRPr="490334B2">
        <w:rPr>
          <w:rFonts w:ascii="Arial" w:eastAsia="Arial" w:hAnsi="Arial" w:cs="Arial"/>
          <w:sz w:val="22"/>
          <w:szCs w:val="22"/>
        </w:rPr>
        <w:t xml:space="preserve">germline cysts, </w:t>
      </w:r>
      <w:r w:rsidR="00205ADF">
        <w:rPr>
          <w:rFonts w:ascii="Arial" w:eastAsia="Arial" w:hAnsi="Arial" w:cs="Arial"/>
          <w:sz w:val="22"/>
          <w:szCs w:val="22"/>
        </w:rPr>
        <w:t>w</w:t>
      </w:r>
      <w:r w:rsidRPr="490334B2">
        <w:rPr>
          <w:rFonts w:ascii="Arial" w:eastAsia="Arial" w:hAnsi="Arial" w:cs="Arial"/>
          <w:sz w:val="22"/>
          <w:szCs w:val="22"/>
        </w:rPr>
        <w:t xml:space="preserve">e depleted </w:t>
      </w:r>
      <w:proofErr w:type="spellStart"/>
      <w:r w:rsidR="3F6C5F06" w:rsidRPr="490334B2">
        <w:rPr>
          <w:rFonts w:ascii="Arial" w:eastAsia="Arial" w:hAnsi="Arial" w:cs="Arial"/>
          <w:i/>
          <w:iCs/>
          <w:sz w:val="22"/>
          <w:szCs w:val="22"/>
        </w:rPr>
        <w:t>aramis</w:t>
      </w:r>
      <w:proofErr w:type="spellEnd"/>
      <w:r w:rsidR="3F6C5F06" w:rsidRPr="490334B2">
        <w:rPr>
          <w:rFonts w:ascii="Arial" w:eastAsia="Arial" w:hAnsi="Arial" w:cs="Arial"/>
          <w:sz w:val="22"/>
          <w:szCs w:val="22"/>
        </w:rPr>
        <w:t xml:space="preserve"> </w:t>
      </w:r>
      <w:r w:rsidRPr="490334B2">
        <w:rPr>
          <w:rFonts w:ascii="Arial" w:eastAsia="Arial" w:hAnsi="Arial" w:cs="Arial"/>
          <w:sz w:val="22"/>
          <w:szCs w:val="22"/>
        </w:rPr>
        <w:t xml:space="preserve">in the germline </w:t>
      </w:r>
      <w:r w:rsidR="56DF6A8A" w:rsidRPr="490334B2">
        <w:rPr>
          <w:rFonts w:ascii="Arial" w:eastAsia="Arial" w:hAnsi="Arial" w:cs="Arial"/>
          <w:sz w:val="22"/>
          <w:szCs w:val="22"/>
        </w:rPr>
        <w:t xml:space="preserve">of </w:t>
      </w:r>
      <w:r w:rsidRPr="490334B2">
        <w:rPr>
          <w:rFonts w:ascii="Arial" w:eastAsia="Arial" w:hAnsi="Arial" w:cs="Arial"/>
          <w:i/>
          <w:iCs/>
          <w:sz w:val="22"/>
          <w:szCs w:val="22"/>
        </w:rPr>
        <w:t>p53</w:t>
      </w:r>
      <w:r w:rsidRPr="490334B2">
        <w:rPr>
          <w:rFonts w:ascii="Arial" w:eastAsia="Arial" w:hAnsi="Arial" w:cs="Arial"/>
          <w:sz w:val="22"/>
          <w:szCs w:val="22"/>
        </w:rPr>
        <w:t xml:space="preserve"> mutant</w:t>
      </w:r>
      <w:r w:rsidR="00AF41A8">
        <w:rPr>
          <w:rFonts w:ascii="Arial" w:eastAsia="Arial" w:hAnsi="Arial" w:cs="Arial"/>
          <w:sz w:val="22"/>
          <w:szCs w:val="22"/>
        </w:rPr>
        <w:t>s</w:t>
      </w:r>
      <w:r w:rsidR="00205ADF">
        <w:rPr>
          <w:rFonts w:ascii="Arial" w:eastAsia="Arial" w:hAnsi="Arial" w:cs="Arial"/>
          <w:sz w:val="22"/>
          <w:szCs w:val="22"/>
        </w:rPr>
        <w:t>. We</w:t>
      </w:r>
      <w:r w:rsidRPr="490334B2">
        <w:rPr>
          <w:rFonts w:ascii="Arial" w:eastAsia="Arial" w:hAnsi="Arial" w:cs="Arial"/>
          <w:sz w:val="22"/>
          <w:szCs w:val="22"/>
        </w:rPr>
        <w:t xml:space="preserve"> observed </w:t>
      </w:r>
      <w:r w:rsidR="00205ADF">
        <w:rPr>
          <w:rFonts w:ascii="Arial" w:eastAsia="Arial" w:hAnsi="Arial" w:cs="Arial"/>
          <w:sz w:val="22"/>
          <w:szCs w:val="22"/>
        </w:rPr>
        <w:t xml:space="preserve">a </w:t>
      </w:r>
      <w:r w:rsidRPr="490334B2">
        <w:rPr>
          <w:rFonts w:ascii="Arial" w:eastAsia="Arial" w:hAnsi="Arial" w:cs="Arial"/>
          <w:sz w:val="22"/>
          <w:szCs w:val="22"/>
        </w:rPr>
        <w:t xml:space="preserve">partial </w:t>
      </w:r>
      <w:r w:rsidR="00CE24D9">
        <w:rPr>
          <w:rFonts w:ascii="Arial" w:eastAsia="Arial" w:hAnsi="Arial" w:cs="Arial"/>
          <w:sz w:val="22"/>
          <w:szCs w:val="22"/>
        </w:rPr>
        <w:t xml:space="preserve">but significant </w:t>
      </w:r>
      <w:r w:rsidRPr="490334B2">
        <w:rPr>
          <w:rFonts w:ascii="Arial" w:eastAsia="Arial" w:hAnsi="Arial" w:cs="Arial"/>
          <w:sz w:val="22"/>
          <w:szCs w:val="22"/>
        </w:rPr>
        <w:t>alleviation of the cyst phenotype</w:t>
      </w:r>
      <w:r w:rsidR="00AF41A8">
        <w:rPr>
          <w:rFonts w:ascii="Arial" w:eastAsia="Arial" w:hAnsi="Arial" w:cs="Arial"/>
          <w:sz w:val="22"/>
          <w:szCs w:val="22"/>
        </w:rPr>
        <w:t>,</w:t>
      </w:r>
      <w:r w:rsidR="3F6C5F06" w:rsidRPr="490334B2">
        <w:rPr>
          <w:rFonts w:ascii="Arial" w:eastAsia="Arial" w:hAnsi="Arial" w:cs="Arial"/>
          <w:sz w:val="22"/>
          <w:szCs w:val="22"/>
        </w:rPr>
        <w:t xml:space="preserve"> </w:t>
      </w:r>
      <w:r w:rsidR="00AF41A8">
        <w:rPr>
          <w:rFonts w:ascii="Arial" w:eastAsia="Arial" w:hAnsi="Arial" w:cs="Arial"/>
          <w:sz w:val="22"/>
          <w:szCs w:val="22"/>
        </w:rPr>
        <w:t xml:space="preserve">such that </w:t>
      </w:r>
      <w:r w:rsidR="00AF41A8" w:rsidRPr="490334B2">
        <w:rPr>
          <w:rFonts w:ascii="Arial" w:eastAsia="Arial" w:hAnsi="Arial" w:cs="Arial"/>
          <w:sz w:val="22"/>
          <w:szCs w:val="22"/>
        </w:rPr>
        <w:t>spectrosomes</w:t>
      </w:r>
      <w:r w:rsidR="00AF41A8" w:rsidRPr="490334B2" w:rsidDel="00AF41A8">
        <w:rPr>
          <w:rFonts w:ascii="Arial" w:eastAsia="Arial" w:hAnsi="Arial" w:cs="Arial"/>
          <w:sz w:val="22"/>
          <w:szCs w:val="22"/>
        </w:rPr>
        <w:t xml:space="preserve"> </w:t>
      </w:r>
      <w:r w:rsidR="00AF41A8">
        <w:rPr>
          <w:rFonts w:ascii="Arial" w:eastAsia="Arial" w:hAnsi="Arial" w:cs="Arial"/>
          <w:sz w:val="22"/>
          <w:szCs w:val="22"/>
        </w:rPr>
        <w:t xml:space="preserve">were </w:t>
      </w:r>
      <w:r w:rsidR="00AF41A8" w:rsidRPr="490334B2">
        <w:rPr>
          <w:rFonts w:ascii="Arial" w:eastAsia="Arial" w:hAnsi="Arial" w:cs="Arial"/>
          <w:sz w:val="22"/>
          <w:szCs w:val="22"/>
        </w:rPr>
        <w:t>res</w:t>
      </w:r>
      <w:r w:rsidR="00AF41A8">
        <w:rPr>
          <w:rFonts w:ascii="Arial" w:eastAsia="Arial" w:hAnsi="Arial" w:cs="Arial"/>
          <w:sz w:val="22"/>
          <w:szCs w:val="22"/>
        </w:rPr>
        <w:t>tored</w:t>
      </w:r>
      <w:r w:rsidR="00CE24D9">
        <w:rPr>
          <w:rFonts w:ascii="Arial" w:eastAsia="Arial" w:hAnsi="Arial" w:cs="Arial"/>
          <w:sz w:val="22"/>
          <w:szCs w:val="22"/>
        </w:rPr>
        <w:t xml:space="preserve"> </w:t>
      </w:r>
      <w:r w:rsidR="6952DE39" w:rsidRPr="490334B2">
        <w:rPr>
          <w:rFonts w:ascii="Arial" w:eastAsia="Arial" w:hAnsi="Arial" w:cs="Arial"/>
          <w:sz w:val="22"/>
          <w:szCs w:val="22"/>
        </w:rPr>
        <w:t>(</w:t>
      </w:r>
      <w:r w:rsidR="6952DE39" w:rsidRPr="490334B2">
        <w:rPr>
          <w:rFonts w:ascii="Arial" w:eastAsia="Arial" w:hAnsi="Arial" w:cs="Arial"/>
          <w:b/>
          <w:bCs/>
          <w:sz w:val="22"/>
          <w:szCs w:val="22"/>
        </w:rPr>
        <w:t>Figure 3</w:t>
      </w:r>
      <w:r w:rsidR="350F2573" w:rsidRPr="490334B2">
        <w:rPr>
          <w:rFonts w:ascii="Arial" w:eastAsia="Arial" w:hAnsi="Arial" w:cs="Arial"/>
          <w:b/>
          <w:bCs/>
          <w:sz w:val="22"/>
          <w:szCs w:val="22"/>
        </w:rPr>
        <w:t>J</w:t>
      </w:r>
      <w:r w:rsidR="6952DE39" w:rsidRPr="490334B2">
        <w:rPr>
          <w:rFonts w:ascii="Arial" w:eastAsia="Arial" w:hAnsi="Arial" w:cs="Arial"/>
          <w:b/>
          <w:bCs/>
          <w:sz w:val="22"/>
          <w:szCs w:val="22"/>
        </w:rPr>
        <w:t>-</w:t>
      </w:r>
      <w:r w:rsidR="350F2573" w:rsidRPr="490334B2">
        <w:rPr>
          <w:rFonts w:ascii="Arial" w:eastAsia="Arial" w:hAnsi="Arial" w:cs="Arial"/>
          <w:b/>
          <w:bCs/>
          <w:sz w:val="22"/>
          <w:szCs w:val="22"/>
        </w:rPr>
        <w:t>L</w:t>
      </w:r>
      <w:r w:rsidR="6952DE39" w:rsidRPr="490334B2">
        <w:rPr>
          <w:rFonts w:ascii="Arial" w:eastAsia="Arial" w:hAnsi="Arial" w:cs="Arial"/>
          <w:sz w:val="22"/>
          <w:szCs w:val="22"/>
        </w:rPr>
        <w:t>)</w:t>
      </w:r>
      <w:r w:rsidR="5DF2FC5C" w:rsidRPr="490334B2">
        <w:rPr>
          <w:rFonts w:ascii="Arial" w:eastAsia="Arial" w:hAnsi="Arial" w:cs="Arial"/>
          <w:sz w:val="22"/>
          <w:szCs w:val="22"/>
        </w:rPr>
        <w:t>.</w:t>
      </w:r>
      <w:r w:rsidR="2380DCD3" w:rsidRPr="490334B2">
        <w:rPr>
          <w:rFonts w:ascii="Arial" w:eastAsia="Arial" w:hAnsi="Arial" w:cs="Arial"/>
          <w:sz w:val="22"/>
          <w:szCs w:val="22"/>
        </w:rPr>
        <w:t xml:space="preserve"> This </w:t>
      </w:r>
      <w:r w:rsidR="00205ADF">
        <w:rPr>
          <w:rFonts w:ascii="Arial" w:eastAsia="Arial" w:hAnsi="Arial" w:cs="Arial"/>
          <w:sz w:val="22"/>
          <w:szCs w:val="22"/>
        </w:rPr>
        <w:t xml:space="preserve">finding </w:t>
      </w:r>
      <w:r w:rsidR="2380DCD3" w:rsidRPr="490334B2">
        <w:rPr>
          <w:rFonts w:ascii="Arial" w:eastAsia="Arial" w:hAnsi="Arial" w:cs="Arial"/>
          <w:sz w:val="22"/>
          <w:szCs w:val="22"/>
        </w:rPr>
        <w:t xml:space="preserve">indicates that p53 </w:t>
      </w:r>
      <w:r w:rsidR="00D12654">
        <w:rPr>
          <w:rFonts w:ascii="Arial" w:eastAsia="Arial" w:hAnsi="Arial" w:cs="Arial"/>
          <w:sz w:val="22"/>
          <w:szCs w:val="22"/>
        </w:rPr>
        <w:t>contributes to</w:t>
      </w:r>
      <w:r w:rsidR="2380DCD3" w:rsidRPr="490334B2">
        <w:rPr>
          <w:rFonts w:ascii="Arial" w:eastAsia="Arial" w:hAnsi="Arial" w:cs="Arial"/>
          <w:sz w:val="22"/>
          <w:szCs w:val="22"/>
        </w:rPr>
        <w:t xml:space="preserve"> cytokinesis failure</w:t>
      </w:r>
      <w:r w:rsidR="00ED5743">
        <w:rPr>
          <w:rFonts w:ascii="Arial" w:eastAsia="Arial" w:hAnsi="Arial" w:cs="Arial"/>
          <w:sz w:val="22"/>
          <w:szCs w:val="22"/>
        </w:rPr>
        <w:t xml:space="preserve"> upon loss of </w:t>
      </w:r>
      <w:proofErr w:type="spellStart"/>
      <w:r w:rsidR="00ED5743" w:rsidRPr="00066856">
        <w:rPr>
          <w:rFonts w:ascii="Arial" w:eastAsia="Arial" w:hAnsi="Arial" w:cs="Arial"/>
          <w:i/>
          <w:iCs/>
          <w:sz w:val="22"/>
          <w:szCs w:val="22"/>
        </w:rPr>
        <w:t>aramis</w:t>
      </w:r>
      <w:proofErr w:type="spellEnd"/>
      <w:r w:rsidR="2380DCD3" w:rsidRPr="490334B2">
        <w:rPr>
          <w:rFonts w:ascii="Arial" w:eastAsia="Arial" w:hAnsi="Arial" w:cs="Arial"/>
          <w:sz w:val="22"/>
          <w:szCs w:val="22"/>
        </w:rPr>
        <w:t xml:space="preserve">, </w:t>
      </w:r>
      <w:r w:rsidR="00D12654">
        <w:rPr>
          <w:rFonts w:ascii="Arial" w:eastAsia="Arial" w:hAnsi="Arial" w:cs="Arial"/>
          <w:sz w:val="22"/>
          <w:szCs w:val="22"/>
        </w:rPr>
        <w:t xml:space="preserve">but </w:t>
      </w:r>
      <w:r w:rsidR="00ED5743">
        <w:rPr>
          <w:rFonts w:ascii="Arial" w:eastAsia="Arial" w:hAnsi="Arial" w:cs="Arial"/>
          <w:sz w:val="22"/>
          <w:szCs w:val="22"/>
        </w:rPr>
        <w:t xml:space="preserve">that </w:t>
      </w:r>
      <w:r w:rsidR="00DB1718">
        <w:rPr>
          <w:rFonts w:ascii="Arial" w:eastAsia="Arial" w:hAnsi="Arial" w:cs="Arial"/>
          <w:sz w:val="22"/>
          <w:szCs w:val="22"/>
        </w:rPr>
        <w:t>additional</w:t>
      </w:r>
      <w:r w:rsidR="00DB1718" w:rsidRPr="490334B2">
        <w:rPr>
          <w:rFonts w:ascii="Arial" w:eastAsia="Arial" w:hAnsi="Arial" w:cs="Arial"/>
          <w:sz w:val="22"/>
          <w:szCs w:val="22"/>
        </w:rPr>
        <w:t xml:space="preserve"> </w:t>
      </w:r>
      <w:r w:rsidR="2380DCD3" w:rsidRPr="490334B2">
        <w:rPr>
          <w:rFonts w:ascii="Arial" w:eastAsia="Arial" w:hAnsi="Arial" w:cs="Arial"/>
          <w:sz w:val="22"/>
          <w:szCs w:val="22"/>
        </w:rPr>
        <w:t xml:space="preserve">factors </w:t>
      </w:r>
      <w:r w:rsidR="0096620F">
        <w:rPr>
          <w:rFonts w:ascii="Arial" w:eastAsia="Arial" w:hAnsi="Arial" w:cs="Arial"/>
          <w:sz w:val="22"/>
          <w:szCs w:val="22"/>
        </w:rPr>
        <w:t>are</w:t>
      </w:r>
      <w:r w:rsidR="00ED5743">
        <w:rPr>
          <w:rFonts w:ascii="Arial" w:eastAsia="Arial" w:hAnsi="Arial" w:cs="Arial"/>
          <w:sz w:val="22"/>
          <w:szCs w:val="22"/>
        </w:rPr>
        <w:t xml:space="preserve"> also</w:t>
      </w:r>
      <w:r w:rsidR="0096620F">
        <w:rPr>
          <w:rFonts w:ascii="Arial" w:eastAsia="Arial" w:hAnsi="Arial" w:cs="Arial"/>
          <w:sz w:val="22"/>
          <w:szCs w:val="22"/>
        </w:rPr>
        <w:t xml:space="preserve"> involved</w:t>
      </w:r>
      <w:r w:rsidR="5F85D473" w:rsidRPr="490334B2">
        <w:rPr>
          <w:rFonts w:ascii="Arial" w:eastAsia="Arial" w:hAnsi="Arial" w:cs="Arial"/>
          <w:sz w:val="22"/>
          <w:szCs w:val="22"/>
        </w:rPr>
        <w:t>.</w:t>
      </w:r>
      <w:r w:rsidR="00A27761">
        <w:rPr>
          <w:rFonts w:ascii="Arial" w:eastAsia="Arial" w:hAnsi="Arial" w:cs="Arial"/>
          <w:sz w:val="22"/>
          <w:szCs w:val="22"/>
        </w:rPr>
        <w:t xml:space="preserve"> </w:t>
      </w:r>
      <w:r w:rsidR="6755ACE8" w:rsidRPr="490334B2">
        <w:rPr>
          <w:rFonts w:ascii="Arial" w:eastAsia="Arial" w:hAnsi="Arial" w:cs="Arial"/>
          <w:sz w:val="22"/>
          <w:szCs w:val="22"/>
        </w:rPr>
        <w:t>Taken t</w:t>
      </w:r>
      <w:r w:rsidRPr="490334B2">
        <w:rPr>
          <w:rFonts w:ascii="Arial" w:eastAsia="Arial" w:hAnsi="Arial" w:cs="Arial"/>
          <w:sz w:val="22"/>
          <w:szCs w:val="22"/>
        </w:rPr>
        <w:t xml:space="preserve">ogether, </w:t>
      </w:r>
      <w:r w:rsidR="56182C33" w:rsidRPr="490334B2">
        <w:rPr>
          <w:rFonts w:ascii="Arial" w:eastAsia="Arial" w:hAnsi="Arial" w:cs="Arial"/>
          <w:sz w:val="22"/>
          <w:szCs w:val="22"/>
        </w:rPr>
        <w:t>we find</w:t>
      </w:r>
      <w:r w:rsidRPr="490334B2">
        <w:rPr>
          <w:rFonts w:ascii="Arial" w:eastAsia="Arial" w:hAnsi="Arial" w:cs="Arial"/>
          <w:sz w:val="22"/>
          <w:szCs w:val="22"/>
        </w:rPr>
        <w:t xml:space="preserve"> that </w:t>
      </w:r>
      <w:proofErr w:type="spellStart"/>
      <w:r w:rsidRPr="490334B2">
        <w:rPr>
          <w:rFonts w:ascii="Arial" w:eastAsia="Arial" w:hAnsi="Arial" w:cs="Arial"/>
          <w:i/>
          <w:iCs/>
          <w:sz w:val="22"/>
          <w:szCs w:val="22"/>
        </w:rPr>
        <w:t>aramis</w:t>
      </w:r>
      <w:proofErr w:type="spellEnd"/>
      <w:r w:rsidR="1CE47491" w:rsidRPr="490334B2">
        <w:rPr>
          <w:rFonts w:ascii="Arial" w:eastAsia="Arial" w:hAnsi="Arial" w:cs="Arial"/>
          <w:i/>
          <w:iCs/>
          <w:sz w:val="22"/>
          <w:szCs w:val="22"/>
        </w:rPr>
        <w:t>-</w:t>
      </w:r>
      <w:r w:rsidRPr="490334B2">
        <w:rPr>
          <w:rFonts w:ascii="Arial" w:eastAsia="Arial" w:hAnsi="Arial" w:cs="Arial"/>
          <w:sz w:val="22"/>
          <w:szCs w:val="22"/>
        </w:rPr>
        <w:t xml:space="preserve">depleted </w:t>
      </w:r>
      <w:r w:rsidR="4FB27FA2" w:rsidRPr="490334B2">
        <w:rPr>
          <w:rFonts w:ascii="Arial" w:eastAsia="Arial" w:hAnsi="Arial" w:cs="Arial"/>
          <w:sz w:val="22"/>
          <w:szCs w:val="22"/>
        </w:rPr>
        <w:t>germ cells</w:t>
      </w:r>
      <w:r w:rsidR="00ED5743">
        <w:rPr>
          <w:rFonts w:ascii="Arial" w:eastAsia="Arial" w:hAnsi="Arial" w:cs="Arial"/>
          <w:sz w:val="22"/>
          <w:szCs w:val="22"/>
        </w:rPr>
        <w:t xml:space="preserve"> display reduced ribosome biogenesis, aberrant expression of p53</w:t>
      </w:r>
      <w:r w:rsidR="4FB27FA2" w:rsidRPr="490334B2">
        <w:rPr>
          <w:rFonts w:ascii="Arial" w:eastAsia="Arial" w:hAnsi="Arial" w:cs="Arial"/>
          <w:sz w:val="22"/>
          <w:szCs w:val="22"/>
        </w:rPr>
        <w:t xml:space="preserve"> </w:t>
      </w:r>
      <w:r w:rsidR="00ED5743">
        <w:rPr>
          <w:rFonts w:ascii="Arial" w:eastAsia="Arial" w:hAnsi="Arial" w:cs="Arial"/>
          <w:sz w:val="22"/>
          <w:szCs w:val="22"/>
        </w:rPr>
        <w:t>protein and a block in cell cycle progression. R</w:t>
      </w:r>
      <w:r w:rsidR="56182C33" w:rsidRPr="490334B2">
        <w:rPr>
          <w:rFonts w:ascii="Arial" w:eastAsia="Arial" w:hAnsi="Arial" w:cs="Arial"/>
          <w:sz w:val="22"/>
          <w:szCs w:val="22"/>
        </w:rPr>
        <w:t>educ</w:t>
      </w:r>
      <w:r w:rsidR="00B316AD">
        <w:rPr>
          <w:rFonts w:ascii="Arial" w:eastAsia="Arial" w:hAnsi="Arial" w:cs="Arial"/>
          <w:sz w:val="22"/>
          <w:szCs w:val="22"/>
        </w:rPr>
        <w:t xml:space="preserve">ing </w:t>
      </w:r>
      <w:r w:rsidR="3831C491" w:rsidRPr="490334B2">
        <w:rPr>
          <w:rFonts w:ascii="Arial" w:eastAsia="Arial" w:hAnsi="Arial" w:cs="Arial"/>
          <w:sz w:val="22"/>
          <w:szCs w:val="22"/>
        </w:rPr>
        <w:t>p</w:t>
      </w:r>
      <w:r w:rsidRPr="490334B2">
        <w:rPr>
          <w:rFonts w:ascii="Arial" w:eastAsia="Arial" w:hAnsi="Arial" w:cs="Arial"/>
          <w:sz w:val="22"/>
          <w:szCs w:val="22"/>
        </w:rPr>
        <w:t xml:space="preserve">53 </w:t>
      </w:r>
      <w:r w:rsidR="00205ADF">
        <w:rPr>
          <w:rFonts w:ascii="Arial" w:eastAsia="Arial" w:hAnsi="Arial" w:cs="Arial"/>
          <w:sz w:val="22"/>
          <w:szCs w:val="22"/>
        </w:rPr>
        <w:t xml:space="preserve">partially </w:t>
      </w:r>
      <w:r w:rsidR="2D9C39A4" w:rsidRPr="490334B2">
        <w:rPr>
          <w:rFonts w:ascii="Arial" w:eastAsia="Arial" w:hAnsi="Arial" w:cs="Arial"/>
          <w:sz w:val="22"/>
          <w:szCs w:val="22"/>
        </w:rPr>
        <w:t xml:space="preserve">alleviates </w:t>
      </w:r>
      <w:r w:rsidR="56182C33" w:rsidRPr="490334B2">
        <w:rPr>
          <w:rFonts w:ascii="Arial" w:eastAsia="Arial" w:hAnsi="Arial" w:cs="Arial"/>
          <w:sz w:val="22"/>
          <w:szCs w:val="22"/>
        </w:rPr>
        <w:t>the</w:t>
      </w:r>
      <w:r w:rsidRPr="490334B2">
        <w:rPr>
          <w:rFonts w:ascii="Arial" w:eastAsia="Arial" w:hAnsi="Arial" w:cs="Arial"/>
          <w:sz w:val="22"/>
          <w:szCs w:val="22"/>
        </w:rPr>
        <w:t xml:space="preserve"> </w:t>
      </w:r>
      <w:r w:rsidR="3F6C5F06" w:rsidRPr="490334B2">
        <w:rPr>
          <w:rFonts w:ascii="Arial" w:eastAsia="Arial" w:hAnsi="Arial" w:cs="Arial"/>
          <w:sz w:val="22"/>
          <w:szCs w:val="22"/>
        </w:rPr>
        <w:t xml:space="preserve">cell cycle block and </w:t>
      </w:r>
      <w:r w:rsidR="05F7B264" w:rsidRPr="490334B2">
        <w:rPr>
          <w:rFonts w:ascii="Arial" w:eastAsia="Arial" w:hAnsi="Arial" w:cs="Arial"/>
          <w:sz w:val="22"/>
          <w:szCs w:val="22"/>
        </w:rPr>
        <w:t xml:space="preserve">GSC </w:t>
      </w:r>
      <w:r w:rsidRPr="490334B2">
        <w:rPr>
          <w:rFonts w:ascii="Arial" w:eastAsia="Arial" w:hAnsi="Arial" w:cs="Arial"/>
          <w:sz w:val="22"/>
          <w:szCs w:val="22"/>
        </w:rPr>
        <w:t>cytokinesis defect</w:t>
      </w:r>
      <w:r w:rsidR="6952DE39" w:rsidRPr="490334B2">
        <w:rPr>
          <w:rFonts w:ascii="Arial" w:eastAsia="Arial" w:hAnsi="Arial" w:cs="Arial"/>
          <w:sz w:val="22"/>
          <w:szCs w:val="22"/>
        </w:rPr>
        <w:t>.</w:t>
      </w:r>
      <w:r w:rsidR="17AF345D" w:rsidRPr="490334B2">
        <w:rPr>
          <w:rFonts w:ascii="Arial" w:eastAsia="Arial" w:hAnsi="Arial" w:cs="Arial"/>
          <w:sz w:val="22"/>
          <w:szCs w:val="22"/>
        </w:rPr>
        <w:t xml:space="preserve"> </w:t>
      </w:r>
    </w:p>
    <w:p w14:paraId="0730AEF2" w14:textId="0D7CC115" w:rsidR="00C8139E" w:rsidRPr="004C3389" w:rsidRDefault="00C8139E" w:rsidP="006C0869">
      <w:pPr>
        <w:spacing w:before="240" w:after="240"/>
        <w:jc w:val="both"/>
        <w:rPr>
          <w:rFonts w:ascii="Arial" w:eastAsia="Arial" w:hAnsi="Arial" w:cs="Arial"/>
          <w:sz w:val="22"/>
          <w:szCs w:val="22"/>
        </w:rPr>
      </w:pPr>
      <w:r w:rsidRPr="00C8139E">
        <w:rPr>
          <w:rFonts w:ascii="Arial" w:eastAsia="Arial" w:hAnsi="Arial" w:cs="Arial"/>
          <w:b/>
          <w:sz w:val="22"/>
          <w:szCs w:val="22"/>
        </w:rPr>
        <w:t xml:space="preserve">Aramis </w:t>
      </w:r>
      <w:r w:rsidR="007E448B">
        <w:rPr>
          <w:rFonts w:ascii="Arial" w:eastAsia="Arial" w:hAnsi="Arial" w:cs="Arial"/>
          <w:b/>
          <w:sz w:val="22"/>
          <w:szCs w:val="22"/>
        </w:rPr>
        <w:t>promotes</w:t>
      </w:r>
      <w:r w:rsidRPr="00C8139E">
        <w:rPr>
          <w:rFonts w:ascii="Arial" w:eastAsia="Arial" w:hAnsi="Arial" w:cs="Arial"/>
          <w:b/>
          <w:sz w:val="22"/>
          <w:szCs w:val="22"/>
        </w:rPr>
        <w:t xml:space="preserve"> translation of Non1, a negative regulator of p53, link</w:t>
      </w:r>
      <w:r>
        <w:rPr>
          <w:rFonts w:ascii="Arial" w:eastAsia="Arial" w:hAnsi="Arial" w:cs="Arial"/>
          <w:b/>
          <w:sz w:val="22"/>
          <w:szCs w:val="22"/>
        </w:rPr>
        <w:t>ing</w:t>
      </w:r>
      <w:r w:rsidRPr="00C8139E">
        <w:rPr>
          <w:rFonts w:ascii="Arial" w:eastAsia="Arial" w:hAnsi="Arial" w:cs="Arial"/>
          <w:b/>
          <w:sz w:val="22"/>
          <w:szCs w:val="22"/>
        </w:rPr>
        <w:t xml:space="preserve"> ribosome biogenesis to the cell cycle </w:t>
      </w:r>
    </w:p>
    <w:p w14:paraId="07B0B8B5" w14:textId="6F6B1D6F" w:rsidR="00D33CDF" w:rsidRDefault="0096620F" w:rsidP="006C0869">
      <w:pPr>
        <w:jc w:val="both"/>
        <w:rPr>
          <w:rFonts w:ascii="Arial" w:eastAsia="Arial" w:hAnsi="Arial" w:cs="Arial"/>
          <w:sz w:val="22"/>
          <w:szCs w:val="22"/>
        </w:rPr>
      </w:pPr>
      <w:r>
        <w:rPr>
          <w:rFonts w:ascii="Arial" w:eastAsia="Arial" w:hAnsi="Arial" w:cs="Arial"/>
          <w:sz w:val="22"/>
          <w:szCs w:val="22"/>
        </w:rPr>
        <w:t xml:space="preserve">Although p53 protein levels were elevated upon loss of </w:t>
      </w:r>
      <w:proofErr w:type="spellStart"/>
      <w:r w:rsidRPr="00066856">
        <w:rPr>
          <w:rFonts w:ascii="Arial" w:eastAsia="Arial" w:hAnsi="Arial" w:cs="Arial"/>
          <w:i/>
          <w:iCs/>
          <w:sz w:val="22"/>
          <w:szCs w:val="22"/>
        </w:rPr>
        <w:t>aramis</w:t>
      </w:r>
      <w:proofErr w:type="spellEnd"/>
      <w:r>
        <w:rPr>
          <w:rFonts w:ascii="Arial" w:eastAsia="Arial" w:hAnsi="Arial" w:cs="Arial"/>
          <w:sz w:val="22"/>
          <w:szCs w:val="22"/>
        </w:rPr>
        <w:t xml:space="preserve"> in the germline,</w:t>
      </w:r>
      <w:r w:rsidR="3636B43B" w:rsidRPr="46A17E5E">
        <w:rPr>
          <w:rFonts w:ascii="Arial" w:eastAsia="Arial" w:hAnsi="Arial" w:cs="Arial"/>
          <w:sz w:val="22"/>
          <w:szCs w:val="22"/>
        </w:rPr>
        <w:t xml:space="preserve"> </w:t>
      </w:r>
      <w:r w:rsidR="3636B43B" w:rsidRPr="46A17E5E">
        <w:rPr>
          <w:rFonts w:ascii="Arial" w:eastAsia="Arial" w:hAnsi="Arial" w:cs="Arial"/>
          <w:i/>
          <w:iCs/>
          <w:sz w:val="22"/>
          <w:szCs w:val="22"/>
        </w:rPr>
        <w:t>p53</w:t>
      </w:r>
      <w:r w:rsidR="3636B43B" w:rsidRPr="46A17E5E">
        <w:rPr>
          <w:rFonts w:ascii="Arial" w:eastAsia="Arial" w:hAnsi="Arial" w:cs="Arial"/>
          <w:sz w:val="22"/>
          <w:szCs w:val="22"/>
        </w:rPr>
        <w:t xml:space="preserve"> mRNA levels were not </w:t>
      </w:r>
      <w:r w:rsidR="00DE53C0">
        <w:rPr>
          <w:rFonts w:ascii="Arial" w:eastAsia="Arial" w:hAnsi="Arial" w:cs="Arial"/>
          <w:sz w:val="22"/>
          <w:szCs w:val="22"/>
        </w:rPr>
        <w:t xml:space="preserve">significantly </w:t>
      </w:r>
      <w:r>
        <w:rPr>
          <w:rFonts w:ascii="Arial" w:eastAsia="Arial" w:hAnsi="Arial" w:cs="Arial"/>
          <w:sz w:val="22"/>
          <w:szCs w:val="22"/>
        </w:rPr>
        <w:t xml:space="preserve">altered </w:t>
      </w:r>
      <w:r w:rsidR="3636B43B" w:rsidRPr="008E64C3">
        <w:rPr>
          <w:rFonts w:ascii="Arial" w:eastAsia="Arial" w:hAnsi="Arial" w:cs="Arial"/>
          <w:sz w:val="22"/>
          <w:szCs w:val="22"/>
        </w:rPr>
        <w:t>(</w:t>
      </w:r>
      <w:r w:rsidR="00ED2826" w:rsidRPr="008E64C3">
        <w:rPr>
          <w:rFonts w:ascii="Arial" w:eastAsia="Arial" w:hAnsi="Arial" w:cs="Arial"/>
          <w:sz w:val="22"/>
          <w:szCs w:val="22"/>
        </w:rPr>
        <w:t>log</w:t>
      </w:r>
      <w:r w:rsidR="00ED2826" w:rsidRPr="008E64C3">
        <w:rPr>
          <w:rFonts w:ascii="Arial" w:eastAsia="Arial" w:hAnsi="Arial" w:cs="Arial"/>
          <w:sz w:val="22"/>
          <w:szCs w:val="22"/>
          <w:vertAlign w:val="subscript"/>
        </w:rPr>
        <w:t>2</w:t>
      </w:r>
      <w:r w:rsidR="00ED2826" w:rsidRPr="008E64C3">
        <w:rPr>
          <w:rFonts w:ascii="Arial" w:eastAsia="Arial" w:hAnsi="Arial" w:cs="Arial"/>
          <w:sz w:val="22"/>
          <w:szCs w:val="22"/>
        </w:rPr>
        <w:t xml:space="preserve"> fold change: -0.49; FDR: 0.49</w:t>
      </w:r>
      <w:r w:rsidR="3636B43B" w:rsidRPr="008E64C3">
        <w:rPr>
          <w:rFonts w:ascii="Arial" w:eastAsia="Arial" w:hAnsi="Arial" w:cs="Arial"/>
          <w:sz w:val="22"/>
          <w:szCs w:val="22"/>
        </w:rPr>
        <w:t>)</w:t>
      </w:r>
      <w:r w:rsidRPr="002943C9">
        <w:rPr>
          <w:rFonts w:ascii="Arial" w:eastAsia="Arial" w:hAnsi="Arial" w:cs="Arial"/>
          <w:sz w:val="22"/>
          <w:szCs w:val="22"/>
        </w:rPr>
        <w:t xml:space="preserve">. </w:t>
      </w:r>
      <w:r>
        <w:rPr>
          <w:rFonts w:ascii="Arial" w:eastAsia="Arial" w:hAnsi="Arial" w:cs="Arial"/>
          <w:sz w:val="22"/>
          <w:szCs w:val="22"/>
        </w:rPr>
        <w:t xml:space="preserve">Given that ribosome biogenesis is affected, we considered that translation of p53 </w:t>
      </w:r>
      <w:r w:rsidR="00257B28">
        <w:rPr>
          <w:rFonts w:ascii="Arial" w:eastAsia="Arial" w:hAnsi="Arial" w:cs="Arial"/>
          <w:sz w:val="22"/>
          <w:szCs w:val="22"/>
        </w:rPr>
        <w:t>or one of its regulators was altered</w:t>
      </w:r>
      <w:r>
        <w:rPr>
          <w:rFonts w:ascii="Arial" w:eastAsia="Arial" w:hAnsi="Arial" w:cs="Arial"/>
          <w:sz w:val="22"/>
          <w:szCs w:val="22"/>
        </w:rPr>
        <w:t xml:space="preserve"> in </w:t>
      </w:r>
      <w:proofErr w:type="spellStart"/>
      <w:r w:rsidRPr="00066856">
        <w:rPr>
          <w:rFonts w:ascii="Arial" w:eastAsia="Arial" w:hAnsi="Arial" w:cs="Arial"/>
          <w:i/>
          <w:iCs/>
          <w:sz w:val="22"/>
          <w:szCs w:val="22"/>
        </w:rPr>
        <w:t>aramis</w:t>
      </w:r>
      <w:proofErr w:type="spellEnd"/>
      <w:r>
        <w:rPr>
          <w:rFonts w:ascii="Arial" w:eastAsia="Arial" w:hAnsi="Arial" w:cs="Arial"/>
          <w:sz w:val="22"/>
          <w:szCs w:val="22"/>
        </w:rPr>
        <w:t>-depleted germlines</w:t>
      </w:r>
      <w:r w:rsidR="0FF3B21D" w:rsidRPr="46A17E5E">
        <w:rPr>
          <w:rFonts w:ascii="Arial" w:eastAsia="Arial" w:hAnsi="Arial" w:cs="Arial"/>
          <w:sz w:val="22"/>
          <w:szCs w:val="22"/>
        </w:rPr>
        <w:t>.</w:t>
      </w:r>
      <w:r w:rsidR="6EB3E61F" w:rsidRPr="46A17E5E">
        <w:rPr>
          <w:rFonts w:ascii="Arial" w:eastAsia="Arial" w:hAnsi="Arial" w:cs="Arial"/>
          <w:sz w:val="22"/>
          <w:szCs w:val="22"/>
        </w:rPr>
        <w:t xml:space="preserve"> </w:t>
      </w:r>
      <w:r w:rsidR="7F8A12DE" w:rsidRPr="46A17E5E">
        <w:rPr>
          <w:rFonts w:ascii="Arial" w:eastAsia="Arial" w:hAnsi="Arial" w:cs="Arial"/>
          <w:sz w:val="22"/>
          <w:szCs w:val="22"/>
        </w:rPr>
        <w:t>To</w:t>
      </w:r>
      <w:r w:rsidR="00257B28">
        <w:rPr>
          <w:rFonts w:ascii="Arial" w:eastAsia="Arial" w:hAnsi="Arial" w:cs="Arial"/>
          <w:sz w:val="22"/>
          <w:szCs w:val="22"/>
        </w:rPr>
        <w:t xml:space="preserve"> </w:t>
      </w:r>
      <w:r w:rsidR="00BC0A76">
        <w:rPr>
          <w:rFonts w:ascii="Arial" w:eastAsia="Arial" w:hAnsi="Arial" w:cs="Arial"/>
          <w:sz w:val="22"/>
          <w:szCs w:val="22"/>
        </w:rPr>
        <w:t xml:space="preserve">test </w:t>
      </w:r>
      <w:r w:rsidR="00257B28">
        <w:rPr>
          <w:rFonts w:ascii="Arial" w:eastAsia="Arial" w:hAnsi="Arial" w:cs="Arial"/>
          <w:sz w:val="22"/>
          <w:szCs w:val="22"/>
        </w:rPr>
        <w:t xml:space="preserve">this </w:t>
      </w:r>
      <w:r w:rsidR="005E3E77">
        <w:rPr>
          <w:rFonts w:ascii="Arial" w:eastAsia="Arial" w:hAnsi="Arial" w:cs="Arial"/>
          <w:sz w:val="22"/>
          <w:szCs w:val="22"/>
        </w:rPr>
        <w:t>hypothesis</w:t>
      </w:r>
      <w:r w:rsidR="00257B28">
        <w:rPr>
          <w:rFonts w:ascii="Arial" w:eastAsia="Arial" w:hAnsi="Arial" w:cs="Arial"/>
          <w:sz w:val="22"/>
          <w:szCs w:val="22"/>
        </w:rPr>
        <w:t xml:space="preserve">, </w:t>
      </w:r>
      <w:r w:rsidR="2F025A78" w:rsidRPr="46A17E5E">
        <w:rPr>
          <w:rFonts w:ascii="Arial" w:eastAsia="Arial" w:hAnsi="Arial" w:cs="Arial"/>
          <w:sz w:val="22"/>
          <w:szCs w:val="22"/>
        </w:rPr>
        <w:t xml:space="preserve">we </w:t>
      </w:r>
      <w:r w:rsidR="685B7DDB" w:rsidRPr="46A17E5E">
        <w:rPr>
          <w:rFonts w:ascii="Arial" w:eastAsia="Arial" w:hAnsi="Arial" w:cs="Arial"/>
          <w:sz w:val="22"/>
          <w:szCs w:val="22"/>
        </w:rPr>
        <w:t>perform</w:t>
      </w:r>
      <w:r w:rsidR="2F025A78" w:rsidRPr="46A17E5E">
        <w:rPr>
          <w:rFonts w:ascii="Arial" w:eastAsia="Arial" w:hAnsi="Arial" w:cs="Arial"/>
          <w:sz w:val="22"/>
          <w:szCs w:val="22"/>
        </w:rPr>
        <w:t>ed</w:t>
      </w:r>
      <w:r w:rsidR="685B7DDB" w:rsidRPr="46A17E5E">
        <w:rPr>
          <w:rFonts w:ascii="Arial" w:eastAsia="Arial" w:hAnsi="Arial" w:cs="Arial"/>
          <w:sz w:val="22"/>
          <w:szCs w:val="22"/>
        </w:rPr>
        <w:t xml:space="preserve"> polysome-seq of </w:t>
      </w:r>
      <w:r w:rsidR="00A26583">
        <w:rPr>
          <w:rFonts w:ascii="Arial" w:eastAsia="Arial" w:hAnsi="Arial" w:cs="Arial"/>
          <w:sz w:val="22"/>
          <w:szCs w:val="22"/>
        </w:rPr>
        <w:t xml:space="preserve">gonads depleted for </w:t>
      </w:r>
      <w:proofErr w:type="spellStart"/>
      <w:r w:rsidR="00A26583" w:rsidRPr="00066856">
        <w:rPr>
          <w:rFonts w:ascii="Arial" w:eastAsia="Arial" w:hAnsi="Arial" w:cs="Arial"/>
          <w:i/>
          <w:iCs/>
          <w:sz w:val="22"/>
          <w:szCs w:val="22"/>
        </w:rPr>
        <w:t>aramis</w:t>
      </w:r>
      <w:proofErr w:type="spellEnd"/>
      <w:r w:rsidR="00A26583">
        <w:rPr>
          <w:rFonts w:ascii="Arial" w:eastAsia="Arial" w:hAnsi="Arial" w:cs="Arial"/>
          <w:sz w:val="22"/>
          <w:szCs w:val="22"/>
        </w:rPr>
        <w:t xml:space="preserve"> or </w:t>
      </w:r>
      <w:r w:rsidR="00A26583" w:rsidRPr="00066856">
        <w:rPr>
          <w:rFonts w:ascii="Arial" w:eastAsia="Arial" w:hAnsi="Arial" w:cs="Arial"/>
          <w:i/>
          <w:iCs/>
          <w:sz w:val="22"/>
          <w:szCs w:val="22"/>
        </w:rPr>
        <w:t>bam</w:t>
      </w:r>
      <w:r w:rsidR="00A26583">
        <w:rPr>
          <w:rFonts w:ascii="Arial" w:eastAsia="Arial" w:hAnsi="Arial" w:cs="Arial"/>
          <w:sz w:val="22"/>
          <w:szCs w:val="22"/>
        </w:rPr>
        <w:t xml:space="preserve"> in the germline</w:t>
      </w:r>
      <w:r w:rsidR="00D56737">
        <w:rPr>
          <w:rFonts w:ascii="Arial" w:eastAsia="Arial" w:hAnsi="Arial" w:cs="Arial"/>
          <w:sz w:val="22"/>
          <w:szCs w:val="22"/>
        </w:rPr>
        <w:t xml:space="preserve"> </w:t>
      </w:r>
      <w:r w:rsidR="005E6BA1">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Wev4OQnb","properties":{"formattedCitation":"[@Flora2018k]","plainCitation":"[@Flora2018k]","noteIndex":0},"citationItems":[{"id":643,"uris":["http://zotero.org/users/6609021/items/AC6R8CAZ"],"uri":["http://zotero.org/users/6609021/items/AC6R8CAZ"],"itemData":{"id":643,"type":"article-journal","abstract":"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genome.","container-title":"Cell reports","DOI":"10.1016/j.celrep.2018.12.007","ISSN":"2211-1247","issue":"13","language":"eng","note":"Flora2018k","page":"3828-3843.e9","title":"Sequential Regulation of Maternal mRNAs through a Conserved cis-Acting Element in Their 3' UTRs","title-short":"Flora2018k","volume":"25","author":[{"family":"Flora","given":"Pooja"},{"family":"Wong-Deyrup","given":"Siu Wah"},{"family":"Martin","given":"Elliot Todd"},{"family":"Palumbo","given":"Ryan J"},{"family":"Nasrallah","given":"Mohamad"},{"family":"Oligney","given":"Andrew"},{"family":"Blatt","given":"Patrick"},{"family":"Patel","given":"Dhruv"},{"family":"Fuchs","given":"Gabriele"},{"family":"Rangan","given":"Prashanth"}],"issued":{"date-parts":[["2018",12,26]]}}}],"schema":"https://github.com/citation-style-language/schema/raw/master/csl-citation.json"} </w:instrText>
      </w:r>
      <w:r w:rsidR="005E6BA1">
        <w:rPr>
          <w:rFonts w:ascii="Arial" w:eastAsia="Arial" w:hAnsi="Arial" w:cs="Arial"/>
          <w:sz w:val="22"/>
          <w:szCs w:val="22"/>
        </w:rPr>
        <w:fldChar w:fldCharType="separate"/>
      </w:r>
      <w:r w:rsidR="00835395" w:rsidRPr="00835395">
        <w:rPr>
          <w:rFonts w:ascii="Arial" w:eastAsia="Arial" w:hAnsi="Arial" w:cs="Arial"/>
          <w:sz w:val="22"/>
        </w:rPr>
        <w:t>[@Flora2018k]</w:t>
      </w:r>
      <w:r w:rsidR="005E6BA1">
        <w:rPr>
          <w:rFonts w:ascii="Arial" w:eastAsia="Arial" w:hAnsi="Arial" w:cs="Arial"/>
          <w:sz w:val="22"/>
          <w:szCs w:val="22"/>
        </w:rPr>
        <w:fldChar w:fldCharType="end"/>
      </w:r>
      <w:r w:rsidR="685B7DDB" w:rsidRPr="46A17E5E">
        <w:rPr>
          <w:rFonts w:ascii="Arial" w:eastAsia="Arial" w:hAnsi="Arial" w:cs="Arial"/>
          <w:sz w:val="22"/>
          <w:szCs w:val="22"/>
        </w:rPr>
        <w:t xml:space="preserve">. </w:t>
      </w:r>
      <w:r w:rsidR="2F025A78" w:rsidRPr="46A17E5E">
        <w:rPr>
          <w:rFonts w:ascii="Arial" w:eastAsia="Arial" w:hAnsi="Arial" w:cs="Arial"/>
          <w:sz w:val="22"/>
          <w:szCs w:val="22"/>
        </w:rPr>
        <w:t>W</w:t>
      </w:r>
      <w:r w:rsidR="685B7DDB" w:rsidRPr="46A17E5E">
        <w:rPr>
          <w:rFonts w:ascii="Arial" w:eastAsia="Arial" w:hAnsi="Arial" w:cs="Arial"/>
          <w:sz w:val="22"/>
          <w:szCs w:val="22"/>
        </w:rPr>
        <w:t>e</w:t>
      </w:r>
      <w:r w:rsidR="79B68EBE" w:rsidRPr="46A17E5E">
        <w:rPr>
          <w:rFonts w:ascii="Arial" w:eastAsia="Arial" w:hAnsi="Arial" w:cs="Arial"/>
          <w:sz w:val="22"/>
          <w:szCs w:val="22"/>
        </w:rPr>
        <w:t xml:space="preserve"> </w:t>
      </w:r>
      <w:r w:rsidR="3D9E8E89" w:rsidRPr="46A17E5E">
        <w:rPr>
          <w:rFonts w:ascii="Arial" w:eastAsia="Arial" w:hAnsi="Arial" w:cs="Arial"/>
          <w:sz w:val="22"/>
          <w:szCs w:val="22"/>
        </w:rPr>
        <w:t>plotted the</w:t>
      </w:r>
      <w:r w:rsidR="685B7DDB" w:rsidRPr="46A17E5E">
        <w:rPr>
          <w:rFonts w:ascii="Arial" w:eastAsia="Arial" w:hAnsi="Arial" w:cs="Arial"/>
          <w:sz w:val="22"/>
          <w:szCs w:val="22"/>
        </w:rPr>
        <w:t xml:space="preserve"> ratio</w:t>
      </w:r>
      <w:r w:rsidR="00A26583">
        <w:rPr>
          <w:rFonts w:ascii="Arial" w:eastAsia="Arial" w:hAnsi="Arial" w:cs="Arial"/>
          <w:sz w:val="22"/>
          <w:szCs w:val="22"/>
        </w:rPr>
        <w:t>s</w:t>
      </w:r>
      <w:r w:rsidR="685B7DDB" w:rsidRPr="46A17E5E">
        <w:rPr>
          <w:rFonts w:ascii="Arial" w:eastAsia="Arial" w:hAnsi="Arial" w:cs="Arial"/>
          <w:sz w:val="22"/>
          <w:szCs w:val="22"/>
        </w:rPr>
        <w:t xml:space="preserve"> of</w:t>
      </w:r>
      <w:r w:rsidR="00A26583">
        <w:rPr>
          <w:rFonts w:ascii="Arial" w:eastAsia="Arial" w:hAnsi="Arial" w:cs="Arial"/>
          <w:sz w:val="22"/>
          <w:szCs w:val="22"/>
        </w:rPr>
        <w:t xml:space="preserve"> polysome</w:t>
      </w:r>
      <w:r w:rsidR="007A1E6D">
        <w:rPr>
          <w:rFonts w:ascii="Arial" w:eastAsia="Arial" w:hAnsi="Arial" w:cs="Arial"/>
          <w:sz w:val="22"/>
          <w:szCs w:val="22"/>
        </w:rPr>
        <w:t>-</w:t>
      </w:r>
      <w:r w:rsidR="00F00A4E">
        <w:rPr>
          <w:rFonts w:ascii="Arial" w:eastAsia="Arial" w:hAnsi="Arial" w:cs="Arial"/>
          <w:sz w:val="22"/>
          <w:szCs w:val="22"/>
        </w:rPr>
        <w:t xml:space="preserve">associated RNAs </w:t>
      </w:r>
      <w:r w:rsidR="00A27761">
        <w:rPr>
          <w:rFonts w:ascii="Arial" w:eastAsia="Arial" w:hAnsi="Arial" w:cs="Arial"/>
          <w:sz w:val="22"/>
          <w:szCs w:val="22"/>
        </w:rPr>
        <w:t xml:space="preserve">to </w:t>
      </w:r>
      <w:r w:rsidR="00A26583">
        <w:rPr>
          <w:rFonts w:ascii="Arial" w:eastAsia="Arial" w:hAnsi="Arial" w:cs="Arial"/>
          <w:sz w:val="22"/>
          <w:szCs w:val="22"/>
        </w:rPr>
        <w:t>total</w:t>
      </w:r>
      <w:r w:rsidR="685B7DDB" w:rsidRPr="46A17E5E">
        <w:rPr>
          <w:rFonts w:ascii="Arial" w:eastAsia="Arial" w:hAnsi="Arial" w:cs="Arial"/>
          <w:sz w:val="22"/>
          <w:szCs w:val="22"/>
        </w:rPr>
        <w:t xml:space="preserve"> RNA</w:t>
      </w:r>
      <w:r w:rsidR="79B68EBE" w:rsidRPr="46A17E5E">
        <w:rPr>
          <w:rFonts w:ascii="Arial" w:eastAsia="Arial" w:hAnsi="Arial" w:cs="Arial"/>
          <w:sz w:val="22"/>
          <w:szCs w:val="22"/>
        </w:rPr>
        <w:t xml:space="preserve">s </w:t>
      </w:r>
      <w:r w:rsidR="685B7DDB" w:rsidRPr="46A17E5E">
        <w:rPr>
          <w:rFonts w:ascii="Arial" w:eastAsia="Arial" w:hAnsi="Arial" w:cs="Arial"/>
          <w:sz w:val="22"/>
          <w:szCs w:val="22"/>
        </w:rPr>
        <w:t>(</w:t>
      </w:r>
      <w:r w:rsidR="685B7DDB" w:rsidRPr="46A17E5E">
        <w:rPr>
          <w:rFonts w:ascii="Arial" w:eastAsia="Arial" w:hAnsi="Arial" w:cs="Arial"/>
          <w:b/>
          <w:bCs/>
          <w:sz w:val="22"/>
          <w:szCs w:val="22"/>
        </w:rPr>
        <w:t xml:space="preserve">Figure </w:t>
      </w:r>
      <w:r w:rsidR="139E95BC" w:rsidRPr="46A17E5E">
        <w:rPr>
          <w:rFonts w:ascii="Arial" w:eastAsia="Arial" w:hAnsi="Arial" w:cs="Arial"/>
          <w:b/>
          <w:bCs/>
          <w:sz w:val="22"/>
          <w:szCs w:val="22"/>
        </w:rPr>
        <w:t>4A</w:t>
      </w:r>
      <w:r w:rsidR="685B7DDB" w:rsidRPr="46A17E5E">
        <w:rPr>
          <w:rFonts w:ascii="Arial" w:eastAsia="Arial" w:hAnsi="Arial" w:cs="Arial"/>
          <w:b/>
          <w:bCs/>
          <w:sz w:val="22"/>
          <w:szCs w:val="22"/>
        </w:rPr>
        <w:t>-A’’</w:t>
      </w:r>
      <w:r w:rsidR="00F00A4E">
        <w:rPr>
          <w:rFonts w:ascii="Arial" w:eastAsia="Arial" w:hAnsi="Arial" w:cs="Arial"/>
          <w:b/>
          <w:bCs/>
          <w:sz w:val="22"/>
          <w:szCs w:val="22"/>
        </w:rPr>
        <w:t xml:space="preserve">, </w:t>
      </w:r>
      <w:r w:rsidR="00D802A8" w:rsidRPr="6CFB7654">
        <w:rPr>
          <w:rFonts w:ascii="Arial" w:eastAsia="Arial" w:hAnsi="Arial" w:cs="Arial"/>
          <w:b/>
          <w:bCs/>
          <w:sz w:val="22"/>
          <w:szCs w:val="22"/>
        </w:rPr>
        <w:t xml:space="preserve">Supplemental Table </w:t>
      </w:r>
      <w:r w:rsidR="00D802A8">
        <w:rPr>
          <w:rFonts w:ascii="Arial" w:eastAsia="Arial" w:hAnsi="Arial" w:cs="Arial"/>
          <w:b/>
          <w:bCs/>
          <w:sz w:val="22"/>
          <w:szCs w:val="22"/>
        </w:rPr>
        <w:t>3</w:t>
      </w:r>
      <w:r w:rsidR="685B7DDB" w:rsidRPr="46A17E5E">
        <w:rPr>
          <w:rFonts w:ascii="Arial" w:eastAsia="Arial" w:hAnsi="Arial" w:cs="Arial"/>
          <w:sz w:val="22"/>
          <w:szCs w:val="22"/>
        </w:rPr>
        <w:t>)</w:t>
      </w:r>
      <w:r w:rsidR="00A26583">
        <w:rPr>
          <w:rFonts w:ascii="Arial" w:eastAsia="Arial" w:hAnsi="Arial" w:cs="Arial"/>
          <w:sz w:val="22"/>
          <w:szCs w:val="22"/>
        </w:rPr>
        <w:t xml:space="preserve"> and identified</w:t>
      </w:r>
      <w:r w:rsidR="1C2AF45C" w:rsidRPr="46A17E5E">
        <w:rPr>
          <w:rFonts w:ascii="Arial" w:eastAsia="Arial" w:hAnsi="Arial" w:cs="Arial"/>
          <w:sz w:val="22"/>
          <w:szCs w:val="22"/>
        </w:rPr>
        <w:t xml:space="preserve"> </w:t>
      </w:r>
      <w:r w:rsidR="7F27D9D1" w:rsidRPr="46A17E5E">
        <w:rPr>
          <w:rFonts w:ascii="Arial" w:eastAsia="Arial" w:hAnsi="Arial" w:cs="Arial"/>
          <w:sz w:val="22"/>
          <w:szCs w:val="22"/>
        </w:rPr>
        <w:t>8</w:t>
      </w:r>
      <w:r w:rsidR="00354D3F" w:rsidRPr="46A17E5E">
        <w:rPr>
          <w:rFonts w:ascii="Arial" w:eastAsia="Arial" w:hAnsi="Arial" w:cs="Arial"/>
          <w:sz w:val="22"/>
          <w:szCs w:val="22"/>
        </w:rPr>
        <w:t>7</w:t>
      </w:r>
      <w:r w:rsidR="7F27D9D1" w:rsidRPr="46A17E5E">
        <w:rPr>
          <w:rFonts w:ascii="Arial" w:eastAsia="Arial" w:hAnsi="Arial" w:cs="Arial"/>
          <w:sz w:val="22"/>
          <w:szCs w:val="22"/>
        </w:rPr>
        <w:t xml:space="preserve"> </w:t>
      </w:r>
      <w:r w:rsidR="00A26583">
        <w:rPr>
          <w:rFonts w:ascii="Arial" w:eastAsia="Arial" w:hAnsi="Arial" w:cs="Arial"/>
          <w:sz w:val="22"/>
          <w:szCs w:val="22"/>
        </w:rPr>
        <w:t xml:space="preserve">mRNAs </w:t>
      </w:r>
      <w:r w:rsidR="00082A0A">
        <w:rPr>
          <w:rFonts w:ascii="Arial" w:eastAsia="Arial" w:hAnsi="Arial" w:cs="Arial"/>
          <w:sz w:val="22"/>
          <w:szCs w:val="22"/>
        </w:rPr>
        <w:t xml:space="preserve">with a reduced ratio </w:t>
      </w:r>
      <w:r w:rsidR="685B7DDB" w:rsidRPr="46A17E5E">
        <w:rPr>
          <w:rFonts w:ascii="Arial" w:eastAsia="Arial" w:hAnsi="Arial" w:cs="Arial"/>
          <w:sz w:val="22"/>
          <w:szCs w:val="22"/>
        </w:rPr>
        <w:t xml:space="preserve">upon depletion of </w:t>
      </w:r>
      <w:proofErr w:type="spellStart"/>
      <w:r w:rsidR="685B7DDB" w:rsidRPr="46A17E5E">
        <w:rPr>
          <w:rFonts w:ascii="Arial" w:eastAsia="Arial" w:hAnsi="Arial" w:cs="Arial"/>
          <w:i/>
          <w:iCs/>
          <w:sz w:val="22"/>
          <w:szCs w:val="22"/>
        </w:rPr>
        <w:t>aramis</w:t>
      </w:r>
      <w:proofErr w:type="spellEnd"/>
      <w:r w:rsidR="00082A0A">
        <w:rPr>
          <w:rFonts w:ascii="Arial" w:eastAsia="Arial" w:hAnsi="Arial" w:cs="Arial"/>
          <w:sz w:val="22"/>
          <w:szCs w:val="22"/>
        </w:rPr>
        <w:t xml:space="preserve">, suggesting that </w:t>
      </w:r>
      <w:r w:rsidR="00BC0A76">
        <w:rPr>
          <w:rFonts w:ascii="Arial" w:eastAsia="Arial" w:hAnsi="Arial" w:cs="Arial"/>
          <w:sz w:val="22"/>
          <w:szCs w:val="22"/>
        </w:rPr>
        <w:t xml:space="preserve">they </w:t>
      </w:r>
      <w:r w:rsidR="00082A0A">
        <w:rPr>
          <w:rFonts w:ascii="Arial" w:eastAsia="Arial" w:hAnsi="Arial" w:cs="Arial"/>
          <w:sz w:val="22"/>
          <w:szCs w:val="22"/>
        </w:rPr>
        <w:t>were translated less efficiently.</w:t>
      </w:r>
      <w:r w:rsidR="54DCAA7D" w:rsidRPr="46A17E5E">
        <w:rPr>
          <w:rFonts w:ascii="Arial" w:eastAsia="Arial" w:hAnsi="Arial" w:cs="Arial"/>
          <w:sz w:val="22"/>
          <w:szCs w:val="22"/>
        </w:rPr>
        <w:t xml:space="preserve"> </w:t>
      </w:r>
      <w:r w:rsidR="00816832">
        <w:rPr>
          <w:rFonts w:ascii="Arial" w:eastAsia="Arial" w:hAnsi="Arial" w:cs="Arial"/>
          <w:sz w:val="22"/>
          <w:szCs w:val="22"/>
        </w:rPr>
        <w:t xml:space="preserve">Loss of </w:t>
      </w:r>
      <w:proofErr w:type="spellStart"/>
      <w:r w:rsidR="00816832" w:rsidRPr="00066856">
        <w:rPr>
          <w:rFonts w:ascii="Arial" w:eastAsia="Arial" w:hAnsi="Arial" w:cs="Arial"/>
          <w:i/>
          <w:iCs/>
          <w:sz w:val="22"/>
          <w:szCs w:val="22"/>
        </w:rPr>
        <w:t>aramis</w:t>
      </w:r>
      <w:proofErr w:type="spellEnd"/>
      <w:r w:rsidR="00816832">
        <w:rPr>
          <w:rFonts w:ascii="Arial" w:eastAsia="Arial" w:hAnsi="Arial" w:cs="Arial"/>
          <w:sz w:val="22"/>
          <w:szCs w:val="22"/>
        </w:rPr>
        <w:t xml:space="preserve"> reduced the levels of these</w:t>
      </w:r>
      <w:r w:rsidR="54DCAA7D" w:rsidRPr="46A17E5E">
        <w:rPr>
          <w:rFonts w:ascii="Arial" w:eastAsia="Arial" w:hAnsi="Arial" w:cs="Arial"/>
          <w:sz w:val="22"/>
          <w:szCs w:val="22"/>
        </w:rPr>
        <w:t xml:space="preserve"> 8</w:t>
      </w:r>
      <w:r w:rsidR="0096434C">
        <w:rPr>
          <w:rFonts w:ascii="Arial" w:eastAsia="Arial" w:hAnsi="Arial" w:cs="Arial"/>
          <w:sz w:val="22"/>
          <w:szCs w:val="22"/>
        </w:rPr>
        <w:t>7</w:t>
      </w:r>
      <w:r w:rsidR="54DCAA7D" w:rsidRPr="46A17E5E">
        <w:rPr>
          <w:rFonts w:ascii="Arial" w:eastAsia="Arial" w:hAnsi="Arial" w:cs="Arial"/>
          <w:sz w:val="22"/>
          <w:szCs w:val="22"/>
        </w:rPr>
        <w:t xml:space="preserve"> </w:t>
      </w:r>
      <w:r w:rsidR="00294405">
        <w:rPr>
          <w:rFonts w:ascii="Arial" w:eastAsia="Arial" w:hAnsi="Arial" w:cs="Arial"/>
          <w:sz w:val="22"/>
          <w:szCs w:val="22"/>
        </w:rPr>
        <w:t xml:space="preserve">downregulated </w:t>
      </w:r>
      <w:r w:rsidR="00816832">
        <w:rPr>
          <w:rFonts w:ascii="Arial" w:eastAsia="Arial" w:hAnsi="Arial" w:cs="Arial"/>
          <w:sz w:val="22"/>
          <w:szCs w:val="22"/>
        </w:rPr>
        <w:t>transcripts in polysomes, without</w:t>
      </w:r>
      <w:r w:rsidR="009954E7">
        <w:rPr>
          <w:rFonts w:ascii="Arial" w:eastAsia="Arial" w:hAnsi="Arial" w:cs="Arial"/>
          <w:sz w:val="22"/>
          <w:szCs w:val="22"/>
        </w:rPr>
        <w:t xml:space="preserve"> significantly</w:t>
      </w:r>
      <w:r w:rsidR="00816832">
        <w:rPr>
          <w:rFonts w:ascii="Arial" w:eastAsia="Arial" w:hAnsi="Arial" w:cs="Arial"/>
          <w:sz w:val="22"/>
          <w:szCs w:val="22"/>
        </w:rPr>
        <w:t xml:space="preserve"> affecting their total </w:t>
      </w:r>
      <w:r w:rsidR="00A27761">
        <w:rPr>
          <w:rFonts w:ascii="Arial" w:eastAsia="Arial" w:hAnsi="Arial" w:cs="Arial"/>
          <w:sz w:val="22"/>
          <w:szCs w:val="22"/>
        </w:rPr>
        <w:t xml:space="preserve">mRNA </w:t>
      </w:r>
      <w:r w:rsidR="00816832">
        <w:rPr>
          <w:rFonts w:ascii="Arial" w:eastAsia="Arial" w:hAnsi="Arial" w:cs="Arial"/>
          <w:sz w:val="22"/>
          <w:szCs w:val="22"/>
        </w:rPr>
        <w:t>levels</w:t>
      </w:r>
      <w:r w:rsidR="00816832" w:rsidRPr="46A17E5E">
        <w:rPr>
          <w:rFonts w:ascii="Arial" w:eastAsia="Arial" w:hAnsi="Arial" w:cs="Arial"/>
          <w:sz w:val="22"/>
          <w:szCs w:val="22"/>
        </w:rPr>
        <w:t xml:space="preserve"> </w:t>
      </w:r>
      <w:r w:rsidR="15016573" w:rsidRPr="46A17E5E">
        <w:rPr>
          <w:rFonts w:ascii="Arial" w:eastAsia="Arial" w:hAnsi="Arial" w:cs="Arial"/>
          <w:sz w:val="22"/>
          <w:szCs w:val="22"/>
        </w:rPr>
        <w:t>(</w:t>
      </w:r>
      <w:r w:rsidR="15016573" w:rsidRPr="46A17E5E">
        <w:rPr>
          <w:rFonts w:ascii="Arial" w:eastAsia="Arial" w:hAnsi="Arial" w:cs="Arial"/>
          <w:b/>
          <w:bCs/>
          <w:sz w:val="22"/>
          <w:szCs w:val="22"/>
        </w:rPr>
        <w:t>Figure 4B</w:t>
      </w:r>
      <w:r w:rsidR="5CE44CCD" w:rsidRPr="46A17E5E">
        <w:rPr>
          <w:rFonts w:ascii="Arial" w:eastAsia="Arial" w:hAnsi="Arial" w:cs="Arial"/>
          <w:b/>
          <w:bCs/>
          <w:sz w:val="22"/>
          <w:szCs w:val="22"/>
        </w:rPr>
        <w:t xml:space="preserve">, </w:t>
      </w:r>
      <w:r w:rsidR="45D486A9" w:rsidRPr="46A17E5E">
        <w:rPr>
          <w:rFonts w:ascii="Arial" w:eastAsia="Arial" w:hAnsi="Arial" w:cs="Arial"/>
          <w:b/>
          <w:bCs/>
          <w:sz w:val="22"/>
          <w:szCs w:val="22"/>
        </w:rPr>
        <w:t xml:space="preserve">Figure </w:t>
      </w:r>
      <w:r w:rsidR="5CE44CCD" w:rsidRPr="46A17E5E">
        <w:rPr>
          <w:rFonts w:ascii="Arial" w:eastAsia="Arial" w:hAnsi="Arial" w:cs="Arial"/>
          <w:b/>
          <w:bCs/>
          <w:sz w:val="22"/>
          <w:szCs w:val="22"/>
        </w:rPr>
        <w:t>S4A-A’</w:t>
      </w:r>
      <w:r w:rsidR="15016573" w:rsidRPr="46A17E5E">
        <w:rPr>
          <w:rFonts w:ascii="Arial" w:eastAsia="Arial" w:hAnsi="Arial" w:cs="Arial"/>
          <w:sz w:val="22"/>
          <w:szCs w:val="22"/>
        </w:rPr>
        <w:t>)</w:t>
      </w:r>
      <w:r w:rsidR="54DCAA7D" w:rsidRPr="46A17E5E">
        <w:rPr>
          <w:rFonts w:ascii="Arial" w:eastAsia="Arial" w:hAnsi="Arial" w:cs="Arial"/>
          <w:sz w:val="22"/>
          <w:szCs w:val="22"/>
        </w:rPr>
        <w:t xml:space="preserve">. </w:t>
      </w:r>
      <w:r w:rsidR="002C0834">
        <w:rPr>
          <w:rFonts w:ascii="Arial" w:eastAsia="Arial" w:hAnsi="Arial" w:cs="Arial"/>
          <w:sz w:val="22"/>
          <w:szCs w:val="22"/>
        </w:rPr>
        <w:t>These 87 transcripts encode proteins mostly associated with translation including Ribosom</w:t>
      </w:r>
      <w:r w:rsidR="007A1E6D">
        <w:rPr>
          <w:rFonts w:ascii="Arial" w:eastAsia="Arial" w:hAnsi="Arial" w:cs="Arial"/>
          <w:sz w:val="22"/>
          <w:szCs w:val="22"/>
        </w:rPr>
        <w:t>al</w:t>
      </w:r>
      <w:r w:rsidR="002C0834">
        <w:rPr>
          <w:rFonts w:ascii="Arial" w:eastAsia="Arial" w:hAnsi="Arial" w:cs="Arial"/>
          <w:sz w:val="22"/>
          <w:szCs w:val="22"/>
        </w:rPr>
        <w:t xml:space="preserve"> proteins (</w:t>
      </w:r>
      <w:r w:rsidR="002C0834" w:rsidRPr="46A17E5E">
        <w:rPr>
          <w:rFonts w:ascii="Arial" w:eastAsia="Arial" w:hAnsi="Arial" w:cs="Arial"/>
          <w:b/>
          <w:bCs/>
          <w:sz w:val="22"/>
          <w:szCs w:val="22"/>
        </w:rPr>
        <w:t>Figure 4</w:t>
      </w:r>
      <w:r w:rsidR="002C0834">
        <w:rPr>
          <w:rFonts w:ascii="Arial" w:eastAsia="Arial" w:hAnsi="Arial" w:cs="Arial"/>
          <w:b/>
          <w:bCs/>
          <w:sz w:val="22"/>
          <w:szCs w:val="22"/>
        </w:rPr>
        <w:t xml:space="preserve">C). </w:t>
      </w:r>
      <w:r w:rsidR="3636B43B" w:rsidRPr="46A17E5E">
        <w:rPr>
          <w:rFonts w:ascii="Arial" w:eastAsia="Arial" w:hAnsi="Arial" w:cs="Arial"/>
          <w:sz w:val="22"/>
          <w:szCs w:val="22"/>
        </w:rPr>
        <w:t xml:space="preserve">To </w:t>
      </w:r>
      <w:r w:rsidR="3636B43B" w:rsidRPr="46A17E5E">
        <w:rPr>
          <w:rFonts w:ascii="Arial" w:eastAsia="Arial" w:hAnsi="Arial" w:cs="Arial"/>
          <w:sz w:val="22"/>
          <w:szCs w:val="22"/>
        </w:rPr>
        <w:lastRenderedPageBreak/>
        <w:t xml:space="preserve">validate </w:t>
      </w:r>
      <w:r w:rsidR="005E3E77">
        <w:rPr>
          <w:rFonts w:ascii="Arial" w:eastAsia="Arial" w:hAnsi="Arial" w:cs="Arial"/>
          <w:sz w:val="22"/>
          <w:szCs w:val="22"/>
        </w:rPr>
        <w:t>that Aramis regulates translation of these target mRNAs,</w:t>
      </w:r>
      <w:r w:rsidR="001210FA">
        <w:rPr>
          <w:rFonts w:ascii="Arial" w:eastAsia="Arial" w:hAnsi="Arial" w:cs="Arial"/>
          <w:sz w:val="22"/>
          <w:szCs w:val="22"/>
        </w:rPr>
        <w:t xml:space="preserve"> </w:t>
      </w:r>
      <w:r w:rsidR="3636B43B" w:rsidRPr="46A17E5E">
        <w:rPr>
          <w:rFonts w:ascii="Arial" w:eastAsia="Arial" w:hAnsi="Arial" w:cs="Arial"/>
          <w:sz w:val="22"/>
          <w:szCs w:val="22"/>
        </w:rPr>
        <w:t xml:space="preserve">we utilized a reporter </w:t>
      </w:r>
      <w:r w:rsidR="001210FA">
        <w:rPr>
          <w:rFonts w:ascii="Arial" w:eastAsia="Arial" w:hAnsi="Arial" w:cs="Arial"/>
          <w:sz w:val="22"/>
          <w:szCs w:val="22"/>
        </w:rPr>
        <w:t xml:space="preserve">line </w:t>
      </w:r>
      <w:r w:rsidR="3636B43B" w:rsidRPr="46A17E5E">
        <w:rPr>
          <w:rFonts w:ascii="Arial" w:eastAsia="Arial" w:hAnsi="Arial" w:cs="Arial"/>
          <w:sz w:val="22"/>
          <w:szCs w:val="22"/>
        </w:rPr>
        <w:t xml:space="preserve">for </w:t>
      </w:r>
      <w:r w:rsidR="001210FA">
        <w:rPr>
          <w:rFonts w:ascii="Arial" w:eastAsia="Arial" w:hAnsi="Arial" w:cs="Arial"/>
          <w:sz w:val="22"/>
          <w:szCs w:val="22"/>
        </w:rPr>
        <w:t xml:space="preserve">the </w:t>
      </w:r>
      <w:proofErr w:type="spellStart"/>
      <w:r w:rsidR="00F00A4E">
        <w:rPr>
          <w:rFonts w:ascii="Arial" w:eastAsia="Arial" w:hAnsi="Arial" w:cs="Arial"/>
          <w:sz w:val="22"/>
          <w:szCs w:val="22"/>
        </w:rPr>
        <w:t>aramis</w:t>
      </w:r>
      <w:proofErr w:type="spellEnd"/>
      <w:r w:rsidR="00F00A4E">
        <w:rPr>
          <w:rFonts w:ascii="Arial" w:eastAsia="Arial" w:hAnsi="Arial" w:cs="Arial"/>
          <w:sz w:val="22"/>
          <w:szCs w:val="22"/>
        </w:rPr>
        <w:t xml:space="preserve">-regulated </w:t>
      </w:r>
      <w:r w:rsidR="001210FA">
        <w:rPr>
          <w:rFonts w:ascii="Arial" w:eastAsia="Arial" w:hAnsi="Arial" w:cs="Arial"/>
          <w:sz w:val="22"/>
          <w:szCs w:val="22"/>
        </w:rPr>
        <w:t xml:space="preserve">transcript encoding </w:t>
      </w:r>
      <w:r w:rsidR="3636B43B" w:rsidRPr="46A17E5E">
        <w:rPr>
          <w:rFonts w:ascii="Arial" w:eastAsia="Arial" w:hAnsi="Arial" w:cs="Arial"/>
          <w:sz w:val="22"/>
          <w:szCs w:val="22"/>
        </w:rPr>
        <w:t>Ribosomal protein S2 (RpS2)</w:t>
      </w:r>
      <w:r w:rsidR="00F00A4E">
        <w:rPr>
          <w:rFonts w:ascii="Arial" w:eastAsia="Arial" w:hAnsi="Arial" w:cs="Arial"/>
          <w:sz w:val="22"/>
          <w:szCs w:val="22"/>
        </w:rPr>
        <w:t xml:space="preserve"> that is</w:t>
      </w:r>
      <w:r w:rsidR="3636B43B" w:rsidRPr="46A17E5E">
        <w:rPr>
          <w:rFonts w:ascii="Arial" w:eastAsia="Arial" w:hAnsi="Arial" w:cs="Arial"/>
          <w:sz w:val="22"/>
          <w:szCs w:val="22"/>
        </w:rPr>
        <w:t xml:space="preserve"> </w:t>
      </w:r>
      <w:r w:rsidR="00FD58E8">
        <w:rPr>
          <w:rFonts w:ascii="Arial" w:eastAsia="Arial" w:hAnsi="Arial" w:cs="Arial"/>
          <w:sz w:val="22"/>
          <w:szCs w:val="22"/>
        </w:rPr>
        <w:t>expressed in the context of the</w:t>
      </w:r>
      <w:r w:rsidR="3636B43B" w:rsidRPr="46A17E5E">
        <w:rPr>
          <w:rFonts w:ascii="Arial" w:eastAsia="Arial" w:hAnsi="Arial" w:cs="Arial"/>
          <w:sz w:val="22"/>
          <w:szCs w:val="22"/>
        </w:rPr>
        <w:t xml:space="preserve"> endogenous promoter and regulatory sequences</w:t>
      </w:r>
      <w:r w:rsidR="00F00A4E">
        <w:rPr>
          <w:rFonts w:ascii="Arial" w:eastAsia="Arial" w:hAnsi="Arial" w:cs="Arial"/>
          <w:sz w:val="22"/>
          <w:szCs w:val="22"/>
        </w:rPr>
        <w:t xml:space="preserve"> </w:t>
      </w:r>
      <w:r w:rsidR="00813D28" w:rsidRPr="00E828C1">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{"citationID":"a2psnf2gf8g","properties":{"formattedCitation":"[@buszczakCarnegieProteinTrap2007; @Zhang2014d]","plainCitation":"[@buszczakCarnegieProteinTrap2007; @Zhang2014d]","noteIndex":0},"citationItems":[{"id":1514,"uris":["http://zotero.org/users/6609021/items/9SIERS44"],"uri":["http://zotero.org/users/6609021/items/9SIERS44"],"itemData":{"id":1514,"type":"article-journal","abstract":"Metazoan physiology depends on intricate patterns of gene expression that remain poorly known. Using transposon mutagenesis in Drosophila, we constructed a library of 7404 protein trap and enhancer trap lines, the Carnegie collection, to facilitate gene expression mapping at single-cell resolution. By sequencing the genomic insertion sites, determining splicing patterns downstream of the enhanced green fluorescent protein (EGFP) exon, and analyzing expression patterns in the ovary and salivary gland, we found that 600–900 different genes are trapped in our collection. A core set of 244 lines trapped different identifiable protein isoforms, while insertions likely to act as GFP-enhancer traps were found in 256 additional genes. At least 8 novel genes were also identified. Our results demonstrate that the Carnegie collection will be useful as a discovery tool in diverse areas of cell and developmental biology and suggest new strategies for greatly increasing the coverage of the Drosophila proteome with protein trap insertions.","container-title":"Genetics","DOI":"10.1534/genetics.106.065961","ISSN":"1943-2631","issue":"3","journalAbbreviation":"Genetics","note":"buszczakCarnegieProteinTrap2007","page":"1505-1531","source":"Silverchair","title":"The Carnegie Protein Trap Library: A Versatile Tool for Drosophila Developmental Studies","title-short":"The Carnegie Protein Trap Library","volume":"175","author":[{"family":"Buszczak","given":"Michael"},{"family":"Paterno","given":"Shelley"},{"family":"Lighthouse","given":"Daniel"},{"family":"Bachman","given":"Julia"},{"family":"Planck","given":"Jamie"},{"family":"Owen","given":"Stephenie"},{"family":"Skora","given":"Andrew D"},{"family":"Nystul","given":"Todd G"},{"family":"Ohlstein","given":"Benjamin"},{"family":"Allen","given":"Anna"},{"family":"Wilhelm","given":"James E"},{"family":"Murphy","given":"Terence D"},{"family":"Levis","given":"Robert W"},{"family":"Matunis","given":"Erika"},{"family":"Srivali","given":"Nahathai"},{"family":"Hoskins","given":"Roger A"},{"family":"Spradling","given":"Allan C"}],"issued":{"date-parts":[["2007",3,1]]}}},{"id":518,"uris":["http://zotero.org/users/6609021/items/H7KT4TU3"],"uri":["http://zotero.org/users/6609021/items/H7KT4TU3"],"itemData":{"id":518,"type":"article-journal","abstract":"Ribosome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A"},{"family":"Buszczak","given":"Michael"}],"issued":{"date-parts":[["2014"]]}}}],"schema":"https://github.com/citation-style-language/schema/raw/master/csl-citation.json"} </w:instrText>
      </w:r>
      <w:r w:rsidR="00813D28" w:rsidRPr="00E828C1">
        <w:rPr>
          <w:rFonts w:ascii="Arial" w:eastAsia="Arial" w:hAnsi="Arial" w:cs="Arial"/>
          <w:sz w:val="22"/>
          <w:szCs w:val="22"/>
        </w:rPr>
        <w:fldChar w:fldCharType="separate"/>
      </w:r>
      <w:r w:rsidR="00835395" w:rsidRPr="00835395">
        <w:rPr>
          <w:rFonts w:ascii="Arial" w:hAnsi="Arial" w:cs="Arial"/>
          <w:sz w:val="22"/>
        </w:rPr>
        <w:t>[@buszczakCarnegieProteinTrap2007; @Zhang2014d]</w:t>
      </w:r>
      <w:r w:rsidR="00813D28" w:rsidRPr="00E828C1">
        <w:rPr>
          <w:rFonts w:ascii="Arial" w:eastAsia="Arial" w:hAnsi="Arial" w:cs="Arial"/>
          <w:sz w:val="22"/>
          <w:szCs w:val="22"/>
        </w:rPr>
        <w:fldChar w:fldCharType="end"/>
      </w:r>
      <w:r w:rsidR="3636B43B" w:rsidRPr="46A17E5E">
        <w:rPr>
          <w:rFonts w:ascii="Arial" w:eastAsia="Arial" w:hAnsi="Arial" w:cs="Arial"/>
          <w:sz w:val="22"/>
          <w:szCs w:val="22"/>
        </w:rPr>
        <w:t>. We</w:t>
      </w:r>
      <w:r w:rsidR="005B243B">
        <w:rPr>
          <w:rFonts w:ascii="Arial" w:eastAsia="Arial" w:hAnsi="Arial" w:cs="Arial"/>
          <w:sz w:val="22"/>
          <w:szCs w:val="22"/>
        </w:rPr>
        <w:t xml:space="preserve"> observed reduced levels of RpS2::GFP in germlines</w:t>
      </w:r>
      <w:r w:rsidR="3636B43B" w:rsidRPr="46A17E5E">
        <w:rPr>
          <w:rFonts w:ascii="Arial" w:eastAsia="Arial" w:hAnsi="Arial" w:cs="Arial"/>
          <w:sz w:val="22"/>
          <w:szCs w:val="22"/>
        </w:rPr>
        <w:t xml:space="preserve"> </w:t>
      </w:r>
      <w:r w:rsidR="00CE24D9">
        <w:rPr>
          <w:rFonts w:ascii="Arial" w:eastAsia="Arial" w:hAnsi="Arial" w:cs="Arial"/>
          <w:sz w:val="22"/>
          <w:szCs w:val="22"/>
        </w:rPr>
        <w:t xml:space="preserve">depleted </w:t>
      </w:r>
      <w:r w:rsidR="3636B43B" w:rsidRPr="46A17E5E">
        <w:rPr>
          <w:rFonts w:ascii="Arial" w:eastAsia="Arial" w:hAnsi="Arial" w:cs="Arial"/>
          <w:sz w:val="22"/>
          <w:szCs w:val="22"/>
        </w:rPr>
        <w:t xml:space="preserve">of </w:t>
      </w:r>
      <w:proofErr w:type="spellStart"/>
      <w:r w:rsidR="3636B43B" w:rsidRPr="46A17E5E">
        <w:rPr>
          <w:rFonts w:ascii="Arial" w:eastAsia="Arial" w:hAnsi="Arial" w:cs="Arial"/>
          <w:i/>
          <w:iCs/>
          <w:sz w:val="22"/>
          <w:szCs w:val="22"/>
        </w:rPr>
        <w:t>aramis</w:t>
      </w:r>
      <w:proofErr w:type="spellEnd"/>
      <w:r w:rsidR="3636B43B" w:rsidRPr="46A17E5E">
        <w:rPr>
          <w:rFonts w:ascii="Arial" w:eastAsia="Arial" w:hAnsi="Arial" w:cs="Arial"/>
          <w:sz w:val="22"/>
          <w:szCs w:val="22"/>
        </w:rPr>
        <w:t xml:space="preserve"> </w:t>
      </w:r>
      <w:r w:rsidR="005B243B">
        <w:rPr>
          <w:rFonts w:ascii="Arial" w:eastAsia="Arial" w:hAnsi="Arial" w:cs="Arial"/>
          <w:sz w:val="22"/>
          <w:szCs w:val="22"/>
        </w:rPr>
        <w:t xml:space="preserve">but not in those depleted of </w:t>
      </w:r>
      <w:r w:rsidR="005B243B" w:rsidRPr="00066856">
        <w:rPr>
          <w:rFonts w:ascii="Arial" w:eastAsia="Arial" w:hAnsi="Arial" w:cs="Arial"/>
          <w:i/>
          <w:iCs/>
          <w:sz w:val="22"/>
          <w:szCs w:val="22"/>
        </w:rPr>
        <w:t>bam</w:t>
      </w:r>
      <w:r w:rsidR="005B243B">
        <w:rPr>
          <w:rFonts w:ascii="Arial" w:eastAsia="Arial" w:hAnsi="Arial" w:cs="Arial"/>
          <w:sz w:val="22"/>
          <w:szCs w:val="22"/>
        </w:rPr>
        <w:t xml:space="preserve"> </w:t>
      </w:r>
      <w:r w:rsidR="3636B43B" w:rsidRPr="46A17E5E">
        <w:rPr>
          <w:rFonts w:ascii="Arial" w:eastAsia="Arial" w:hAnsi="Arial" w:cs="Arial"/>
          <w:b/>
          <w:bCs/>
          <w:sz w:val="22"/>
          <w:szCs w:val="22"/>
        </w:rPr>
        <w:t>(Figure 4D-F)</w:t>
      </w:r>
      <w:r w:rsidR="3636B43B" w:rsidRPr="46A17E5E">
        <w:rPr>
          <w:rFonts w:ascii="Arial" w:eastAsia="Arial" w:hAnsi="Arial" w:cs="Arial"/>
          <w:sz w:val="22"/>
          <w:szCs w:val="22"/>
        </w:rPr>
        <w:t>.</w:t>
      </w:r>
      <w:r w:rsidR="00334D62">
        <w:rPr>
          <w:rFonts w:ascii="Arial" w:eastAsia="Arial" w:hAnsi="Arial" w:cs="Arial"/>
          <w:sz w:val="22"/>
          <w:szCs w:val="22"/>
        </w:rPr>
        <w:t xml:space="preserve"> To ensure that </w:t>
      </w:r>
      <w:r w:rsidR="002B5B31">
        <w:rPr>
          <w:rFonts w:ascii="Arial" w:eastAsia="Arial" w:hAnsi="Arial" w:cs="Arial"/>
          <w:sz w:val="22"/>
          <w:szCs w:val="22"/>
        </w:rPr>
        <w:t>reduced</w:t>
      </w:r>
      <w:r w:rsidR="00334D62">
        <w:rPr>
          <w:rFonts w:ascii="Arial" w:eastAsia="Arial" w:hAnsi="Arial" w:cs="Arial"/>
          <w:sz w:val="22"/>
          <w:szCs w:val="22"/>
        </w:rPr>
        <w:t xml:space="preserve"> RpS2</w:t>
      </w:r>
      <w:r w:rsidR="005B243B">
        <w:rPr>
          <w:rFonts w:ascii="Arial" w:eastAsia="Arial" w:hAnsi="Arial" w:cs="Arial"/>
          <w:sz w:val="22"/>
          <w:szCs w:val="22"/>
        </w:rPr>
        <w:t>::GFP</w:t>
      </w:r>
      <w:r w:rsidR="00334D62">
        <w:rPr>
          <w:rFonts w:ascii="Arial" w:eastAsia="Arial" w:hAnsi="Arial" w:cs="Arial"/>
          <w:sz w:val="22"/>
          <w:szCs w:val="22"/>
        </w:rPr>
        <w:t xml:space="preserve"> </w:t>
      </w:r>
      <w:r w:rsidR="005B243B">
        <w:rPr>
          <w:rFonts w:ascii="Arial" w:eastAsia="Arial" w:hAnsi="Arial" w:cs="Arial"/>
          <w:sz w:val="22"/>
          <w:szCs w:val="22"/>
        </w:rPr>
        <w:t>levels did not reflect</w:t>
      </w:r>
      <w:r w:rsidR="00334D62">
        <w:rPr>
          <w:rFonts w:ascii="Arial" w:eastAsia="Arial" w:hAnsi="Arial" w:cs="Arial"/>
          <w:sz w:val="22"/>
          <w:szCs w:val="22"/>
        </w:rPr>
        <w:t xml:space="preserve"> </w:t>
      </w:r>
      <w:r w:rsidR="005B243B">
        <w:rPr>
          <w:rFonts w:ascii="Arial" w:eastAsia="Arial" w:hAnsi="Arial" w:cs="Arial"/>
          <w:sz w:val="22"/>
          <w:szCs w:val="22"/>
        </w:rPr>
        <w:t xml:space="preserve">a </w:t>
      </w:r>
      <w:r w:rsidR="00334D62">
        <w:rPr>
          <w:rFonts w:ascii="Arial" w:eastAsia="Arial" w:hAnsi="Arial" w:cs="Arial"/>
          <w:sz w:val="22"/>
          <w:szCs w:val="22"/>
        </w:rPr>
        <w:t xml:space="preserve">global </w:t>
      </w:r>
      <w:r w:rsidR="005B243B">
        <w:rPr>
          <w:rFonts w:ascii="Arial" w:eastAsia="Arial" w:hAnsi="Arial" w:cs="Arial"/>
          <w:sz w:val="22"/>
          <w:szCs w:val="22"/>
        </w:rPr>
        <w:t xml:space="preserve">decrease in </w:t>
      </w:r>
      <w:r w:rsidR="00334D62">
        <w:rPr>
          <w:rFonts w:ascii="Arial" w:eastAsia="Arial" w:hAnsi="Arial" w:cs="Arial"/>
          <w:sz w:val="22"/>
          <w:szCs w:val="22"/>
        </w:rPr>
        <w:t xml:space="preserve">translation, we visualized nascent translation using O-propargyl-puromycin (OPP). OPP is incorporated into nascent polypeptides and can be detected using Click-chemistry </w:t>
      </w:r>
      <w:r w:rsidR="00334D62">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e2tuhnZd","properties":{"formattedCitation":"[@Sanchez2016h]","plainCitation":"[@Sanchez2016h]","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00334D62">
        <w:rPr>
          <w:rFonts w:ascii="Arial" w:eastAsia="Arial" w:hAnsi="Arial" w:cs="Arial"/>
          <w:sz w:val="22"/>
          <w:szCs w:val="22"/>
        </w:rPr>
        <w:fldChar w:fldCharType="separate"/>
      </w:r>
      <w:r w:rsidR="00835395" w:rsidRPr="00835395">
        <w:rPr>
          <w:rFonts w:ascii="Arial" w:eastAsia="Arial" w:hAnsi="Arial" w:cs="Arial"/>
          <w:sz w:val="22"/>
        </w:rPr>
        <w:t>[@Sanchez2016h]</w:t>
      </w:r>
      <w:r w:rsidR="00334D62">
        <w:rPr>
          <w:rFonts w:ascii="Arial" w:eastAsia="Arial" w:hAnsi="Arial" w:cs="Arial"/>
          <w:sz w:val="22"/>
          <w:szCs w:val="22"/>
        </w:rPr>
        <w:fldChar w:fldCharType="end"/>
      </w:r>
      <w:r w:rsidR="00334D62">
        <w:rPr>
          <w:rFonts w:ascii="Arial" w:eastAsia="Arial" w:hAnsi="Arial" w:cs="Arial"/>
          <w:sz w:val="22"/>
          <w:szCs w:val="22"/>
        </w:rPr>
        <w:t xml:space="preserve">. We </w:t>
      </w:r>
      <w:r w:rsidR="00C8139E">
        <w:rPr>
          <w:rFonts w:ascii="Arial" w:eastAsia="Arial" w:hAnsi="Arial" w:cs="Arial"/>
          <w:sz w:val="22"/>
          <w:szCs w:val="22"/>
        </w:rPr>
        <w:t xml:space="preserve">observed </w:t>
      </w:r>
      <w:r w:rsidR="00F00A4E">
        <w:rPr>
          <w:rFonts w:ascii="Arial" w:eastAsia="Arial" w:hAnsi="Arial" w:cs="Arial"/>
          <w:sz w:val="22"/>
          <w:szCs w:val="22"/>
        </w:rPr>
        <w:t xml:space="preserve">that </w:t>
      </w:r>
      <w:r w:rsidR="00334D62">
        <w:rPr>
          <w:rFonts w:ascii="Arial" w:eastAsia="Arial" w:hAnsi="Arial" w:cs="Arial"/>
          <w:sz w:val="22"/>
          <w:szCs w:val="22"/>
        </w:rPr>
        <w:t>global translation in the germline</w:t>
      </w:r>
      <w:r w:rsidR="00C8139E">
        <w:rPr>
          <w:rFonts w:ascii="Arial" w:eastAsia="Arial" w:hAnsi="Arial" w:cs="Arial"/>
          <w:sz w:val="22"/>
          <w:szCs w:val="22"/>
        </w:rPr>
        <w:t>s</w:t>
      </w:r>
      <w:r w:rsidR="00334D62">
        <w:rPr>
          <w:rFonts w:ascii="Arial" w:eastAsia="Arial" w:hAnsi="Arial" w:cs="Arial"/>
          <w:sz w:val="22"/>
          <w:szCs w:val="22"/>
        </w:rPr>
        <w:t xml:space="preserve"> of ovaries depleted of </w:t>
      </w:r>
      <w:proofErr w:type="spellStart"/>
      <w:r w:rsidR="00334D62">
        <w:rPr>
          <w:rFonts w:ascii="Arial" w:eastAsia="Arial" w:hAnsi="Arial" w:cs="Arial"/>
          <w:i/>
          <w:iCs/>
          <w:sz w:val="22"/>
          <w:szCs w:val="22"/>
        </w:rPr>
        <w:t>aramis</w:t>
      </w:r>
      <w:proofErr w:type="spellEnd"/>
      <w:r w:rsidR="00E828C1">
        <w:rPr>
          <w:rFonts w:ascii="Arial" w:eastAsia="Arial" w:hAnsi="Arial" w:cs="Arial"/>
          <w:sz w:val="22"/>
          <w:szCs w:val="22"/>
        </w:rPr>
        <w:t xml:space="preserve"> </w:t>
      </w:r>
      <w:r w:rsidR="00F00A4E">
        <w:rPr>
          <w:rFonts w:ascii="Arial" w:eastAsia="Arial" w:hAnsi="Arial" w:cs="Arial"/>
          <w:sz w:val="22"/>
          <w:szCs w:val="22"/>
        </w:rPr>
        <w:t xml:space="preserve">was not reduced compared to </w:t>
      </w:r>
      <w:r w:rsidR="00334D62" w:rsidRPr="00384422">
        <w:rPr>
          <w:rFonts w:ascii="Arial" w:eastAsia="Arial" w:hAnsi="Arial" w:cs="Arial"/>
          <w:i/>
          <w:iCs/>
          <w:sz w:val="22"/>
          <w:szCs w:val="22"/>
        </w:rPr>
        <w:t>bam</w:t>
      </w:r>
      <w:r w:rsidR="00334D62">
        <w:rPr>
          <w:rFonts w:ascii="Arial" w:eastAsia="Arial" w:hAnsi="Arial" w:cs="Arial"/>
          <w:sz w:val="22"/>
          <w:szCs w:val="22"/>
        </w:rPr>
        <w:t xml:space="preserve"> </w:t>
      </w:r>
      <w:r w:rsidR="00CD5CCC" w:rsidRPr="00B541A2">
        <w:rPr>
          <w:rFonts w:ascii="Arial" w:eastAsia="Arial" w:hAnsi="Arial" w:cs="Arial"/>
          <w:bCs/>
          <w:sz w:val="22"/>
          <w:szCs w:val="22"/>
        </w:rPr>
        <w:t>(</w:t>
      </w:r>
      <w:r w:rsidR="00CD5CCC">
        <w:rPr>
          <w:rFonts w:ascii="Arial" w:eastAsia="Arial" w:hAnsi="Arial" w:cs="Arial"/>
          <w:b/>
          <w:bCs/>
          <w:sz w:val="22"/>
          <w:szCs w:val="22"/>
        </w:rPr>
        <w:t>Figure 4</w:t>
      </w:r>
      <w:r w:rsidR="005B243B">
        <w:rPr>
          <w:rFonts w:ascii="Arial" w:eastAsia="Arial" w:hAnsi="Arial" w:cs="Arial"/>
          <w:b/>
          <w:bCs/>
          <w:sz w:val="22"/>
          <w:szCs w:val="22"/>
        </w:rPr>
        <w:t>G-I</w:t>
      </w:r>
      <w:r w:rsidR="00CD5CCC" w:rsidRPr="00B541A2">
        <w:rPr>
          <w:rFonts w:ascii="Arial" w:eastAsia="Arial" w:hAnsi="Arial" w:cs="Arial"/>
          <w:bCs/>
          <w:sz w:val="22"/>
          <w:szCs w:val="22"/>
        </w:rPr>
        <w:t>)</w:t>
      </w:r>
      <w:r w:rsidR="00334D62">
        <w:rPr>
          <w:rFonts w:ascii="Arial" w:eastAsia="Arial" w:hAnsi="Arial" w:cs="Arial"/>
          <w:sz w:val="22"/>
          <w:szCs w:val="22"/>
        </w:rPr>
        <w:t xml:space="preserve">. </w:t>
      </w:r>
      <w:r w:rsidR="3636B43B" w:rsidRPr="00334D62">
        <w:rPr>
          <w:rFonts w:ascii="Arial" w:eastAsia="Arial" w:hAnsi="Arial" w:cs="Arial"/>
          <w:sz w:val="22"/>
          <w:szCs w:val="22"/>
        </w:rPr>
        <w:t>Thus</w:t>
      </w:r>
      <w:r w:rsidR="3636B43B" w:rsidRPr="46A17E5E">
        <w:rPr>
          <w:rFonts w:ascii="Arial" w:eastAsia="Arial" w:hAnsi="Arial" w:cs="Arial"/>
          <w:sz w:val="22"/>
          <w:szCs w:val="22"/>
        </w:rPr>
        <w:t xml:space="preserve">, loss of </w:t>
      </w:r>
      <w:proofErr w:type="spellStart"/>
      <w:r w:rsidR="3636B43B" w:rsidRPr="46A17E5E">
        <w:rPr>
          <w:rFonts w:ascii="Arial" w:eastAsia="Arial" w:hAnsi="Arial" w:cs="Arial"/>
          <w:i/>
          <w:iCs/>
          <w:sz w:val="22"/>
          <w:szCs w:val="22"/>
        </w:rPr>
        <w:t>aramis</w:t>
      </w:r>
      <w:proofErr w:type="spellEnd"/>
      <w:r w:rsidR="3636B43B" w:rsidRPr="46A17E5E">
        <w:rPr>
          <w:rFonts w:ascii="Arial" w:eastAsia="Arial" w:hAnsi="Arial" w:cs="Arial"/>
          <w:i/>
          <w:iCs/>
          <w:sz w:val="22"/>
          <w:szCs w:val="22"/>
        </w:rPr>
        <w:t xml:space="preserve"> </w:t>
      </w:r>
      <w:r w:rsidR="3636B43B" w:rsidRPr="46A17E5E">
        <w:rPr>
          <w:rFonts w:ascii="Arial" w:eastAsia="Arial" w:hAnsi="Arial" w:cs="Arial"/>
          <w:sz w:val="22"/>
          <w:szCs w:val="22"/>
        </w:rPr>
        <w:t xml:space="preserve">results in reduced translation of a subset of </w:t>
      </w:r>
      <w:r w:rsidR="00403EA3">
        <w:rPr>
          <w:rFonts w:ascii="Arial" w:eastAsia="Arial" w:hAnsi="Arial" w:cs="Arial"/>
          <w:sz w:val="22"/>
          <w:szCs w:val="22"/>
        </w:rPr>
        <w:t>transcripts</w:t>
      </w:r>
      <w:r w:rsidR="3636B43B" w:rsidRPr="46A17E5E">
        <w:rPr>
          <w:rFonts w:ascii="Arial" w:eastAsia="Arial" w:hAnsi="Arial" w:cs="Arial"/>
          <w:sz w:val="22"/>
          <w:szCs w:val="22"/>
        </w:rPr>
        <w:t>.</w:t>
      </w:r>
    </w:p>
    <w:p w14:paraId="4677B5DB" w14:textId="1B1EC004" w:rsidR="005574DB" w:rsidRDefault="00403EA3" w:rsidP="006C0869">
      <w:pPr>
        <w:tabs>
          <w:tab w:val="left" w:pos="1305"/>
        </w:tabs>
        <w:spacing w:before="240" w:after="240"/>
        <w:jc w:val="both"/>
        <w:rPr>
          <w:rFonts w:ascii="Arial" w:eastAsia="Arial" w:hAnsi="Arial" w:cs="Arial"/>
          <w:sz w:val="22"/>
          <w:szCs w:val="22"/>
        </w:rPr>
      </w:pPr>
      <w:r>
        <w:rPr>
          <w:rFonts w:ascii="Arial" w:eastAsia="Arial" w:hAnsi="Arial" w:cs="Arial"/>
          <w:sz w:val="22"/>
          <w:szCs w:val="22"/>
        </w:rPr>
        <w:t>None of thes</w:t>
      </w:r>
      <w:r w:rsidR="004E5FC7">
        <w:rPr>
          <w:rFonts w:ascii="Arial" w:eastAsia="Arial" w:hAnsi="Arial" w:cs="Arial"/>
          <w:sz w:val="22"/>
          <w:szCs w:val="22"/>
        </w:rPr>
        <w:t>e 87</w:t>
      </w:r>
      <w:r>
        <w:rPr>
          <w:rFonts w:ascii="Arial" w:eastAsia="Arial" w:hAnsi="Arial" w:cs="Arial"/>
          <w:sz w:val="22"/>
          <w:szCs w:val="22"/>
        </w:rPr>
        <w:t xml:space="preserve"> </w:t>
      </w:r>
      <w:r w:rsidRPr="46A17E5E">
        <w:rPr>
          <w:rFonts w:ascii="Arial" w:eastAsia="Arial" w:hAnsi="Arial" w:cs="Arial"/>
          <w:sz w:val="22"/>
          <w:szCs w:val="22"/>
        </w:rPr>
        <w:t xml:space="preserve">translational targets </w:t>
      </w:r>
      <w:r>
        <w:rPr>
          <w:rFonts w:ascii="Arial" w:eastAsia="Arial" w:hAnsi="Arial" w:cs="Arial"/>
          <w:sz w:val="22"/>
          <w:szCs w:val="22"/>
        </w:rPr>
        <w:t xml:space="preserve">have been implicated in directly </w:t>
      </w:r>
      <w:r w:rsidRPr="46A17E5E">
        <w:rPr>
          <w:rFonts w:ascii="Arial" w:eastAsia="Arial" w:hAnsi="Arial" w:cs="Arial"/>
          <w:sz w:val="22"/>
          <w:szCs w:val="22"/>
        </w:rPr>
        <w:t>control</w:t>
      </w:r>
      <w:r>
        <w:rPr>
          <w:rFonts w:ascii="Arial" w:eastAsia="Arial" w:hAnsi="Arial" w:cs="Arial"/>
          <w:sz w:val="22"/>
          <w:szCs w:val="22"/>
        </w:rPr>
        <w:t>ling</w:t>
      </w:r>
      <w:r w:rsidRPr="46A17E5E">
        <w:rPr>
          <w:rFonts w:ascii="Arial" w:eastAsia="Arial" w:hAnsi="Arial" w:cs="Arial"/>
          <w:sz w:val="22"/>
          <w:szCs w:val="22"/>
        </w:rPr>
        <w:t xml:space="preserve"> abscission </w:t>
      </w:r>
      <w:r>
        <w:rPr>
          <w:rStyle w:val="CommentReference"/>
        </w:rPr>
        <w:t/>
      </w:r>
      <w:r w:rsidRPr="46A17E5E">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{"citationID":"7oViThfB","properties":{"formattedCitation":"[@Mathieu2013d; @Matias2015g]","plainCitation":"[@Mathieu2013d; @Matias2015g]","noteIndex":0},"citationItems":[{"id":363,"uris":["http://zotero.org/users/6609021/items/3A3YHBP3"],"uri":["http://zotero.org/users/6609021/items/3A3YHBP3"],"itemData":{"id":363,"type":"article-journal","abstract":"Abscission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cell","DOI":"10.1016/J.DEVCEL.2013.07.005","ISSN":"1534-5807","issue":"3","note":"Mathieu2013d","page":"250-265","title":"Aurora B and cyclin B have opposite effects on the timing of cytokinesis abscission in Drosophila germ cells and in vertebrate somatic cells","title-short":"Mathieu2013d","volume":"26","author":[{"family":"Mathieu","given":"Juliette"},{"family":"Cauvin","given":"Clothilde"},{"family":"Moch","given":"Clara"},{"family":"Radford","given":"Sarah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id":627,"uris":["http://zotero.org/users/6609021/items/F22FP4X8"],"uri":["http://zotero.org/users/6609021/items/F22FP4X8"],"itemData":{"id":627,"type":"article-journal","abstract":"Abscission is the final event of cytokinesis that leads to the physical separation of the two daughter cells. Recent technical advances have allowed a better understanding of the cellular and molecular events leading to abscission in isolated yeast or mammalian cells. However, how abscission is regulated in different cell types or in a developing organism remains poorly understood. Here, we characterized the function of the ESCRT-III protein Shrub during cytokinesis in germ cells undergoing a series of complete and incomplete divisions. We found that Shrub is required for complete abscission, and that levels of Shrub are critical for proper timing of abscission. Loss or gain of Shrub delays abscission in germline stem cells (GSCs), and leads to the formation of stem-cysts, where daughter cells share the same cytoplasm as the mother stem cell and cannot differentiate. In addition, our results indicate a negative regulation of Shrub by the Aurora B kinase during GSC abscission. Finally, we found that Lethal giant discs (lgd), known to be required for Shrub function in the endosomal pathway, also regulates the duration of abscission in GSCs.","container-title":"PLoS genetics","DOI":"10.1371/journal.pgen.1004653","ISSN":"1553-7404","issue":"2","note":"Matias2015g","page":"e1004653","title":"Abscission is regulated by the ESCRT-III protein shrub in Drosophila germline stem cells","title-short":"Matias2015g","volume":"11","author":[{"family":"Matias","given":"Neuza Reis"},{"family":"Mathieu","given":"Juliette"},{"family":"Huynh","given":"Jean-René"}],"issued":{"date-parts":[["2015",2]]}}}],"schema":"https://github.com/citation-style-language/schema/raw/master/csl-citation.json"} </w:instrText>
      </w:r>
      <w:r w:rsidRPr="46A17E5E">
        <w:rPr>
          <w:rFonts w:ascii="Arial" w:eastAsia="Arial" w:hAnsi="Arial" w:cs="Arial"/>
          <w:sz w:val="22"/>
          <w:szCs w:val="22"/>
        </w:rPr>
        <w:fldChar w:fldCharType="separate"/>
      </w:r>
      <w:r w:rsidR="00835395" w:rsidRPr="00835395">
        <w:rPr>
          <w:rFonts w:ascii="Arial" w:eastAsia="Arial" w:hAnsi="Arial" w:cs="Arial"/>
          <w:sz w:val="22"/>
        </w:rPr>
        <w:t>[@Mathieu2013d; @Matias2015g]</w:t>
      </w:r>
      <w:r w:rsidRPr="46A17E5E">
        <w:rPr>
          <w:rFonts w:ascii="Arial" w:eastAsia="Arial" w:hAnsi="Arial" w:cs="Arial"/>
          <w:sz w:val="22"/>
          <w:szCs w:val="22"/>
        </w:rPr>
        <w:fldChar w:fldCharType="end"/>
      </w:r>
      <w:r w:rsidRPr="46A17E5E">
        <w:rPr>
          <w:rFonts w:ascii="Arial" w:eastAsia="Arial" w:hAnsi="Arial" w:cs="Arial"/>
          <w:sz w:val="22"/>
          <w:szCs w:val="22"/>
        </w:rPr>
        <w:t xml:space="preserve">. </w:t>
      </w:r>
      <w:r>
        <w:rPr>
          <w:rFonts w:ascii="Arial" w:eastAsia="Arial" w:hAnsi="Arial" w:cs="Arial"/>
          <w:sz w:val="22"/>
          <w:szCs w:val="22"/>
        </w:rPr>
        <w:t>However, w</w:t>
      </w:r>
      <w:r w:rsidR="00C8139E">
        <w:rPr>
          <w:rFonts w:ascii="Arial" w:eastAsia="Arial" w:hAnsi="Arial" w:cs="Arial"/>
          <w:sz w:val="22"/>
          <w:szCs w:val="22"/>
        </w:rPr>
        <w:t xml:space="preserve">e noticed that </w:t>
      </w:r>
      <w:r w:rsidR="00082A0A">
        <w:rPr>
          <w:rFonts w:ascii="Arial" w:eastAsia="Arial" w:hAnsi="Arial" w:cs="Arial"/>
          <w:sz w:val="22"/>
          <w:szCs w:val="22"/>
        </w:rPr>
        <w:t>the</w:t>
      </w:r>
      <w:r w:rsidR="00C8139E">
        <w:rPr>
          <w:rFonts w:ascii="Arial" w:eastAsia="Arial" w:hAnsi="Arial" w:cs="Arial"/>
          <w:sz w:val="22"/>
          <w:szCs w:val="22"/>
        </w:rPr>
        <w:t xml:space="preserve"> mRNA encoding </w:t>
      </w:r>
      <w:r w:rsidR="1C2AF45C" w:rsidRPr="46A17E5E">
        <w:rPr>
          <w:rFonts w:ascii="Arial" w:eastAsia="Arial" w:hAnsi="Arial" w:cs="Arial"/>
          <w:sz w:val="22"/>
          <w:szCs w:val="22"/>
        </w:rPr>
        <w:t xml:space="preserve">Novel Nucleolar </w:t>
      </w:r>
      <w:r w:rsidR="7E30CC6F" w:rsidRPr="46A17E5E">
        <w:rPr>
          <w:rFonts w:ascii="Arial" w:eastAsia="Arial" w:hAnsi="Arial" w:cs="Arial"/>
          <w:sz w:val="22"/>
          <w:szCs w:val="22"/>
        </w:rPr>
        <w:t xml:space="preserve">protein </w:t>
      </w:r>
      <w:r w:rsidR="1C2AF45C" w:rsidRPr="46A17E5E">
        <w:rPr>
          <w:rFonts w:ascii="Arial" w:eastAsia="Arial" w:hAnsi="Arial" w:cs="Arial"/>
          <w:sz w:val="22"/>
          <w:szCs w:val="22"/>
        </w:rPr>
        <w:t>1</w:t>
      </w:r>
      <w:r w:rsidR="7E30CC6F" w:rsidRPr="46A17E5E">
        <w:rPr>
          <w:rFonts w:ascii="Arial" w:eastAsia="Arial" w:hAnsi="Arial" w:cs="Arial"/>
          <w:sz w:val="22"/>
          <w:szCs w:val="22"/>
        </w:rPr>
        <w:t xml:space="preserve"> </w:t>
      </w:r>
      <w:r w:rsidR="1C2AF45C" w:rsidRPr="46A17E5E">
        <w:rPr>
          <w:rFonts w:ascii="Arial" w:eastAsia="Arial" w:hAnsi="Arial" w:cs="Arial"/>
          <w:sz w:val="22"/>
          <w:szCs w:val="22"/>
        </w:rPr>
        <w:t>(Non1</w:t>
      </w:r>
      <w:r w:rsidR="00862358">
        <w:rPr>
          <w:rFonts w:ascii="Arial" w:eastAsia="Arial" w:hAnsi="Arial" w:cs="Arial"/>
          <w:sz w:val="22"/>
          <w:szCs w:val="22"/>
        </w:rPr>
        <w:t>/CG8801</w:t>
      </w:r>
      <w:r w:rsidR="1C2AF45C" w:rsidRPr="46A17E5E">
        <w:rPr>
          <w:rFonts w:ascii="Arial" w:eastAsia="Arial" w:hAnsi="Arial" w:cs="Arial"/>
          <w:sz w:val="22"/>
          <w:szCs w:val="22"/>
        </w:rPr>
        <w:t>)</w:t>
      </w:r>
      <w:r w:rsidR="48CB9AF8" w:rsidRPr="46A17E5E">
        <w:rPr>
          <w:rFonts w:ascii="Arial" w:eastAsia="Arial" w:hAnsi="Arial" w:cs="Arial"/>
          <w:sz w:val="22"/>
          <w:szCs w:val="22"/>
        </w:rPr>
        <w:t xml:space="preserve"> </w:t>
      </w:r>
      <w:r w:rsidR="00C8139E">
        <w:rPr>
          <w:rFonts w:ascii="Arial" w:eastAsia="Arial" w:hAnsi="Arial" w:cs="Arial"/>
          <w:sz w:val="22"/>
          <w:szCs w:val="22"/>
        </w:rPr>
        <w:t>was</w:t>
      </w:r>
      <w:r w:rsidR="00C8139E" w:rsidRPr="00C8139E">
        <w:rPr>
          <w:rFonts w:ascii="Arial" w:eastAsia="Arial" w:hAnsi="Arial" w:cs="Arial"/>
          <w:sz w:val="22"/>
          <w:szCs w:val="22"/>
        </w:rPr>
        <w:t xml:space="preserve"> </w:t>
      </w:r>
      <w:r w:rsidR="00082A0A">
        <w:rPr>
          <w:rFonts w:ascii="Arial" w:eastAsia="Arial" w:hAnsi="Arial" w:cs="Arial"/>
          <w:sz w:val="22"/>
          <w:szCs w:val="22"/>
        </w:rPr>
        <w:t xml:space="preserve">reduced in polysomes upon loss of </w:t>
      </w:r>
      <w:proofErr w:type="spellStart"/>
      <w:r w:rsidR="00082A0A" w:rsidRPr="00066856">
        <w:rPr>
          <w:rFonts w:ascii="Arial" w:eastAsia="Arial" w:hAnsi="Arial" w:cs="Arial"/>
          <w:i/>
          <w:iCs/>
          <w:sz w:val="22"/>
          <w:szCs w:val="22"/>
        </w:rPr>
        <w:t>aramis</w:t>
      </w:r>
      <w:proofErr w:type="spellEnd"/>
      <w:r w:rsidR="00082A0A">
        <w:rPr>
          <w:rFonts w:ascii="Arial" w:eastAsia="Arial" w:hAnsi="Arial" w:cs="Arial"/>
          <w:sz w:val="22"/>
          <w:szCs w:val="22"/>
        </w:rPr>
        <w:t xml:space="preserve"> in the germline (</w:t>
      </w:r>
      <w:r w:rsidR="005532F3" w:rsidRPr="008E64C3">
        <w:rPr>
          <w:rFonts w:ascii="Arial" w:eastAsia="Arial" w:hAnsi="Arial" w:cs="Arial"/>
          <w:b/>
          <w:bCs/>
          <w:sz w:val="22"/>
          <w:szCs w:val="22"/>
        </w:rPr>
        <w:t>Fig</w:t>
      </w:r>
      <w:r w:rsidR="002943C9">
        <w:rPr>
          <w:rFonts w:ascii="Arial" w:eastAsia="Arial" w:hAnsi="Arial" w:cs="Arial"/>
          <w:b/>
          <w:bCs/>
          <w:sz w:val="22"/>
          <w:szCs w:val="22"/>
        </w:rPr>
        <w:t>ure</w:t>
      </w:r>
      <w:r w:rsidR="005532F3" w:rsidRPr="008E64C3">
        <w:rPr>
          <w:rFonts w:ascii="Arial" w:eastAsia="Arial" w:hAnsi="Arial" w:cs="Arial"/>
          <w:b/>
          <w:bCs/>
          <w:sz w:val="22"/>
          <w:szCs w:val="22"/>
        </w:rPr>
        <w:t xml:space="preserve"> 4C</w:t>
      </w:r>
      <w:r w:rsidR="00082A0A">
        <w:rPr>
          <w:rFonts w:ascii="Arial" w:eastAsia="Arial" w:hAnsi="Arial" w:cs="Arial"/>
          <w:sz w:val="22"/>
          <w:szCs w:val="22"/>
        </w:rPr>
        <w:t>)</w:t>
      </w:r>
      <w:r w:rsidR="00C8139E">
        <w:rPr>
          <w:rFonts w:ascii="Arial" w:eastAsia="Arial" w:hAnsi="Arial" w:cs="Arial"/>
          <w:sz w:val="22"/>
          <w:szCs w:val="22"/>
        </w:rPr>
        <w:t xml:space="preserve">. The </w:t>
      </w:r>
      <w:r w:rsidR="00E70222">
        <w:rPr>
          <w:rFonts w:ascii="Arial" w:eastAsia="Arial" w:hAnsi="Arial" w:cs="Arial"/>
          <w:sz w:val="22"/>
          <w:szCs w:val="22"/>
        </w:rPr>
        <w:t>human ortholog</w:t>
      </w:r>
      <w:r w:rsidR="00C8139E">
        <w:rPr>
          <w:rFonts w:ascii="Arial" w:eastAsia="Arial" w:hAnsi="Arial" w:cs="Arial"/>
          <w:sz w:val="22"/>
          <w:szCs w:val="22"/>
        </w:rPr>
        <w:t xml:space="preserve"> of Non1 is</w:t>
      </w:r>
      <w:r w:rsidR="00E70222">
        <w:rPr>
          <w:rFonts w:ascii="Arial" w:eastAsia="Arial" w:hAnsi="Arial" w:cs="Arial"/>
          <w:sz w:val="22"/>
          <w:szCs w:val="22"/>
        </w:rPr>
        <w:t xml:space="preserve"> GTP Binding Protein 4 (GTPBP4)</w:t>
      </w:r>
      <w:r w:rsidR="00C8139E">
        <w:rPr>
          <w:rFonts w:ascii="Arial" w:eastAsia="Arial" w:hAnsi="Arial" w:cs="Arial"/>
          <w:sz w:val="22"/>
          <w:szCs w:val="22"/>
        </w:rPr>
        <w:t xml:space="preserve">, </w:t>
      </w:r>
      <w:r w:rsidR="001F657F">
        <w:rPr>
          <w:rFonts w:ascii="Arial" w:eastAsia="Arial" w:hAnsi="Arial" w:cs="Arial"/>
          <w:sz w:val="22"/>
          <w:szCs w:val="22"/>
        </w:rPr>
        <w:t xml:space="preserve">and these proteins are </w:t>
      </w:r>
      <w:r w:rsidR="00C8139E">
        <w:rPr>
          <w:rFonts w:ascii="Arial" w:eastAsia="Arial" w:hAnsi="Arial" w:cs="Arial"/>
          <w:sz w:val="22"/>
          <w:szCs w:val="22"/>
        </w:rPr>
        <w:t>known to</w:t>
      </w:r>
      <w:r w:rsidR="1C2AF45C" w:rsidRPr="46A17E5E">
        <w:rPr>
          <w:rFonts w:ascii="Arial" w:eastAsia="Arial" w:hAnsi="Arial" w:cs="Arial"/>
          <w:sz w:val="22"/>
          <w:szCs w:val="22"/>
        </w:rPr>
        <w:t xml:space="preserve"> physically interact with </w:t>
      </w:r>
      <w:r w:rsidR="00170F5F">
        <w:rPr>
          <w:rFonts w:ascii="Arial" w:eastAsia="Arial" w:hAnsi="Arial" w:cs="Arial"/>
          <w:sz w:val="22"/>
          <w:szCs w:val="22"/>
        </w:rPr>
        <w:t>p</w:t>
      </w:r>
      <w:r w:rsidR="0FC1CEC6" w:rsidRPr="46A17E5E">
        <w:rPr>
          <w:rFonts w:ascii="Arial" w:eastAsia="Arial" w:hAnsi="Arial" w:cs="Arial"/>
          <w:sz w:val="22"/>
          <w:szCs w:val="22"/>
        </w:rPr>
        <w:t xml:space="preserve">53 </w:t>
      </w:r>
      <w:r w:rsidR="1C2AF45C" w:rsidRPr="002D2FD2">
        <w:rPr>
          <w:rFonts w:ascii="Arial" w:eastAsia="Arial" w:hAnsi="Arial" w:cs="Arial"/>
          <w:sz w:val="22"/>
          <w:szCs w:val="22"/>
        </w:rPr>
        <w:t xml:space="preserve">in </w:t>
      </w:r>
      <w:r w:rsidR="79E35F9B" w:rsidRPr="002D2FD2">
        <w:rPr>
          <w:rFonts w:ascii="Arial" w:eastAsia="Arial" w:hAnsi="Arial" w:cs="Arial"/>
          <w:sz w:val="22"/>
          <w:szCs w:val="22"/>
        </w:rPr>
        <w:t xml:space="preserve">both </w:t>
      </w:r>
      <w:r w:rsidR="1C2AF45C" w:rsidRPr="002D2FD2">
        <w:rPr>
          <w:rFonts w:ascii="Arial" w:eastAsia="Arial" w:hAnsi="Arial" w:cs="Arial"/>
          <w:i/>
          <w:iCs/>
          <w:sz w:val="22"/>
          <w:szCs w:val="22"/>
        </w:rPr>
        <w:t>Drosophila</w:t>
      </w:r>
      <w:r w:rsidR="1C2AF45C" w:rsidRPr="002D2FD2">
        <w:rPr>
          <w:rFonts w:ascii="Arial" w:eastAsia="Arial" w:hAnsi="Arial" w:cs="Arial"/>
          <w:sz w:val="22"/>
          <w:szCs w:val="22"/>
        </w:rPr>
        <w:t xml:space="preserve"> and human</w:t>
      </w:r>
      <w:r w:rsidR="47506554" w:rsidRPr="002D2FD2">
        <w:rPr>
          <w:rFonts w:ascii="Arial" w:eastAsia="Arial" w:hAnsi="Arial" w:cs="Arial"/>
          <w:sz w:val="22"/>
          <w:szCs w:val="22"/>
        </w:rPr>
        <w:t xml:space="preserve"> cells</w:t>
      </w:r>
      <w:r w:rsidR="00A27761" w:rsidRPr="00A27761">
        <w:rPr>
          <w:rFonts w:ascii="Arial" w:eastAsia="Arial" w:hAnsi="Arial" w:cs="Arial"/>
          <w:sz w:val="22"/>
          <w:szCs w:val="22"/>
        </w:rPr>
        <w:t xml:space="preserve"> </w:t>
      </w:r>
      <w:r w:rsidR="00A27761">
        <w:rPr>
          <w:rFonts w:ascii="Arial" w:eastAsia="Arial" w:hAnsi="Arial" w:cs="Arial"/>
          <w:sz w:val="22"/>
          <w:szCs w:val="22"/>
        </w:rPr>
        <w:t>and ha</w:t>
      </w:r>
      <w:r w:rsidR="001F657F">
        <w:rPr>
          <w:rFonts w:ascii="Arial" w:eastAsia="Arial" w:hAnsi="Arial" w:cs="Arial"/>
          <w:sz w:val="22"/>
          <w:szCs w:val="22"/>
        </w:rPr>
        <w:t>ve</w:t>
      </w:r>
      <w:r w:rsidR="00A27761">
        <w:rPr>
          <w:rFonts w:ascii="Arial" w:eastAsia="Arial" w:hAnsi="Arial" w:cs="Arial"/>
          <w:sz w:val="22"/>
          <w:szCs w:val="22"/>
        </w:rPr>
        <w:t xml:space="preserve"> been implicated in repressing p53</w:t>
      </w:r>
      <w:r w:rsidR="58A34E35" w:rsidRPr="002D2FD2">
        <w:rPr>
          <w:rFonts w:ascii="Arial" w:eastAsia="Arial" w:hAnsi="Arial" w:cs="Arial"/>
          <w:sz w:val="22"/>
          <w:szCs w:val="22"/>
        </w:rPr>
        <w:t xml:space="preserve"> </w:t>
      </w:r>
      <w:r w:rsidR="007E5BB1">
        <w:rPr>
          <w:rFonts w:ascii="Arial" w:eastAsia="Arial" w:hAnsi="Arial" w:cs="Arial"/>
          <w:sz w:val="22"/>
          <w:szCs w:val="22"/>
        </w:rPr>
        <w:t>(mentioned as CG8801 in Lunardi et al</w:t>
      </w:r>
      <w:r w:rsidR="001F657F">
        <w:rPr>
          <w:rFonts w:ascii="Arial" w:eastAsia="Arial" w:hAnsi="Arial" w:cs="Arial"/>
          <w:sz w:val="22"/>
          <w:szCs w:val="22"/>
        </w:rPr>
        <w:t>.</w:t>
      </w:r>
      <w:r w:rsidR="007E5BB1">
        <w:rPr>
          <w:rFonts w:ascii="Arial" w:eastAsia="Arial" w:hAnsi="Arial" w:cs="Arial"/>
          <w:sz w:val="22"/>
          <w:szCs w:val="22"/>
        </w:rPr>
        <w:t xml:space="preserve">) </w:t>
      </w:r>
      <w:r w:rsidR="00CB2DB2" w:rsidRPr="00E60F12">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{"citationID":"BA2tz4Cc","properties":{"formattedCitation":"[@Li2018a; @Lunardi2010a]","plainCitation":"[@Li2018a; @Lunardi2010a]","noteIndex":0},"citationItems":[{"id":446,"uris":["http://zotero.org/users/6609021/items/UTCGVFVZ"],"uri":["http://zotero.org/users/6609021/items/UTCGVFVZ"],"itemData":{"id":446,"type":"article-journal","container-title":"Cellular Physiology and Biochemistry","ISSN":"1015-8987","issue":"2","note":"Li2018a","page":"667-676","title":"GTPBP4 Promotes Gastric Cancer Progression via Regulating P53 Activity","title-short":"Li2018a","volume":"45","author":[{"family":"Li","given":"Li"},{"family":"Pang","given":"Xunlei"},{"family":"Zhu","given":"Zuan"},{"family":"Lu","given":"Lili"},{"family":"Yang","given":"Jun"},{"family":"Cao","given":"Jiang"},{"family":"Fei","given":"Sujuan"}],"issued":{"date-parts":[["2018"]]}}},{"id":441,"uris":["http://zotero.org/users/6609021/items/748MFCVZ"],"uri":["http://zotero.org/users/6609021/items/748MFCVZ"],"itemData":{"id":441,"type":"article-journal","container-title":"Proceedings of the National Academy of Sciences","ISSN":"0027-8424","issue":"14","note":"Lunardi2010a","page":"6322-6327","title":"A genome-scale protein interaction profile of Drosophila p53 uncovers additional nodes of the human p53 network","title-short":"Lunardi2010a","volume":"107","author":[{"family":"Lunardi","given":"Andrea"},{"family":"Di Minin","given":"Giulio"},{"family":"Provero","given":"Paolo"},{"family":"Dal Ferro","given":"Marco"},{"family":"Carotti","given":"Marcello"},{"family":"Del Sal","given":"Giannino"},{"family":"Collavin","given":"Licio"}],"issued":{"date-parts":[["2010"]]}}}],"schema":"https://github.com/citation-style-language/schema/raw/master/csl-citation.json"} </w:instrText>
      </w:r>
      <w:r w:rsidR="00CB2DB2" w:rsidRPr="00E60F12">
        <w:rPr>
          <w:rFonts w:ascii="Arial" w:eastAsia="Arial" w:hAnsi="Arial" w:cs="Arial"/>
          <w:sz w:val="22"/>
          <w:szCs w:val="22"/>
        </w:rPr>
        <w:fldChar w:fldCharType="separate"/>
      </w:r>
      <w:r w:rsidR="006D0695" w:rsidRPr="006D0695">
        <w:rPr>
          <w:rFonts w:ascii="Arial" w:eastAsia="Arial" w:hAnsi="Arial" w:cs="Arial"/>
          <w:sz w:val="22"/>
        </w:rPr>
        <w:t>[@Li2018a; @Lunardi2010a]</w:t>
      </w:r>
      <w:r w:rsidR="00CB2DB2" w:rsidRPr="00E60F12">
        <w:rPr>
          <w:rFonts w:ascii="Arial" w:eastAsia="Arial" w:hAnsi="Arial" w:cs="Arial"/>
          <w:sz w:val="22"/>
          <w:szCs w:val="22"/>
        </w:rPr>
        <w:fldChar w:fldCharType="end"/>
      </w:r>
      <w:r w:rsidR="00E70222">
        <w:rPr>
          <w:rFonts w:ascii="Arial" w:eastAsia="Arial" w:hAnsi="Arial" w:cs="Arial"/>
          <w:sz w:val="22"/>
          <w:szCs w:val="22"/>
        </w:rPr>
        <w:t xml:space="preserve">. </w:t>
      </w:r>
      <w:r w:rsidR="1EA99E55" w:rsidRPr="490334B2">
        <w:rPr>
          <w:rFonts w:ascii="Arial" w:eastAsia="Arial" w:hAnsi="Arial" w:cs="Arial"/>
          <w:sz w:val="22"/>
          <w:szCs w:val="22"/>
        </w:rPr>
        <w:t xml:space="preserve">To determine if translation of </w:t>
      </w:r>
      <w:r w:rsidR="32ACDD6C" w:rsidRPr="490334B2">
        <w:rPr>
          <w:rFonts w:ascii="Arial" w:eastAsia="Arial" w:hAnsi="Arial" w:cs="Arial"/>
          <w:sz w:val="22"/>
          <w:szCs w:val="22"/>
        </w:rPr>
        <w:t xml:space="preserve">Non1 </w:t>
      </w:r>
      <w:r w:rsidR="1EA99E55" w:rsidRPr="490334B2">
        <w:rPr>
          <w:rFonts w:ascii="Arial" w:eastAsia="Arial" w:hAnsi="Arial" w:cs="Arial"/>
          <w:sz w:val="22"/>
          <w:szCs w:val="22"/>
        </w:rPr>
        <w:t xml:space="preserve">is </w:t>
      </w:r>
      <w:r w:rsidR="005574DB">
        <w:rPr>
          <w:rFonts w:ascii="Arial" w:eastAsia="Arial" w:hAnsi="Arial" w:cs="Arial"/>
          <w:sz w:val="22"/>
          <w:szCs w:val="22"/>
        </w:rPr>
        <w:t>reduced upon depletion of</w:t>
      </w:r>
      <w:r w:rsidR="1EA99E55" w:rsidRPr="490334B2">
        <w:rPr>
          <w:rFonts w:ascii="Arial" w:eastAsia="Arial" w:hAnsi="Arial" w:cs="Arial"/>
          <w:sz w:val="22"/>
          <w:szCs w:val="22"/>
        </w:rPr>
        <w:t xml:space="preserve"> </w:t>
      </w:r>
      <w:proofErr w:type="spellStart"/>
      <w:r w:rsidR="32ACDD6C" w:rsidRPr="490334B2">
        <w:rPr>
          <w:rFonts w:ascii="Arial" w:eastAsia="Arial" w:hAnsi="Arial" w:cs="Arial"/>
          <w:i/>
          <w:iCs/>
          <w:sz w:val="22"/>
          <w:szCs w:val="22"/>
        </w:rPr>
        <w:t>aramis</w:t>
      </w:r>
      <w:proofErr w:type="spellEnd"/>
      <w:r w:rsidR="1EA99E55" w:rsidRPr="490334B2">
        <w:rPr>
          <w:rFonts w:ascii="Arial" w:eastAsia="Arial" w:hAnsi="Arial" w:cs="Arial"/>
          <w:i/>
          <w:iCs/>
          <w:sz w:val="22"/>
          <w:szCs w:val="22"/>
        </w:rPr>
        <w:t xml:space="preserve">, </w:t>
      </w:r>
      <w:r w:rsidR="1EA99E55" w:rsidRPr="490334B2">
        <w:rPr>
          <w:rFonts w:ascii="Arial" w:eastAsia="Arial" w:hAnsi="Arial" w:cs="Arial"/>
          <w:sz w:val="22"/>
          <w:szCs w:val="22"/>
        </w:rPr>
        <w:t>we</w:t>
      </w:r>
      <w:r w:rsidR="1EA99E55" w:rsidRPr="490334B2">
        <w:rPr>
          <w:rFonts w:ascii="Arial" w:eastAsia="Arial" w:hAnsi="Arial" w:cs="Arial"/>
          <w:i/>
          <w:iCs/>
          <w:sz w:val="22"/>
          <w:szCs w:val="22"/>
        </w:rPr>
        <w:t xml:space="preserve"> </w:t>
      </w:r>
      <w:r w:rsidR="32ACDD6C" w:rsidRPr="490334B2">
        <w:rPr>
          <w:rFonts w:ascii="Arial" w:eastAsia="Arial" w:hAnsi="Arial" w:cs="Arial"/>
          <w:sz w:val="22"/>
          <w:szCs w:val="22"/>
        </w:rPr>
        <w:t>monitor</w:t>
      </w:r>
      <w:r w:rsidR="7F86AD10" w:rsidRPr="490334B2">
        <w:rPr>
          <w:rFonts w:ascii="Arial" w:eastAsia="Arial" w:hAnsi="Arial" w:cs="Arial"/>
          <w:sz w:val="22"/>
          <w:szCs w:val="22"/>
        </w:rPr>
        <w:t>ed</w:t>
      </w:r>
      <w:r w:rsidR="32ACDD6C" w:rsidRPr="490334B2">
        <w:rPr>
          <w:rFonts w:ascii="Arial" w:eastAsia="Arial" w:hAnsi="Arial" w:cs="Arial"/>
          <w:sz w:val="22"/>
          <w:szCs w:val="22"/>
        </w:rPr>
        <w:t xml:space="preserve"> the </w:t>
      </w:r>
      <w:r w:rsidR="00223E22">
        <w:rPr>
          <w:rFonts w:ascii="Arial" w:eastAsia="Arial" w:hAnsi="Arial" w:cs="Arial"/>
          <w:sz w:val="22"/>
          <w:szCs w:val="22"/>
        </w:rPr>
        <w:t>abundance</w:t>
      </w:r>
      <w:r w:rsidR="00223E22" w:rsidRPr="490334B2">
        <w:rPr>
          <w:rFonts w:ascii="Arial" w:eastAsia="Arial" w:hAnsi="Arial" w:cs="Arial"/>
          <w:sz w:val="22"/>
          <w:szCs w:val="22"/>
        </w:rPr>
        <w:t xml:space="preserve"> </w:t>
      </w:r>
      <w:r w:rsidR="307333E6" w:rsidRPr="490334B2">
        <w:rPr>
          <w:rFonts w:ascii="Arial" w:eastAsia="Arial" w:hAnsi="Arial" w:cs="Arial"/>
          <w:sz w:val="22"/>
          <w:szCs w:val="22"/>
        </w:rPr>
        <w:t xml:space="preserve">of </w:t>
      </w:r>
      <w:r w:rsidR="32ACDD6C" w:rsidRPr="490334B2">
        <w:rPr>
          <w:rFonts w:ascii="Arial" w:eastAsia="Arial" w:hAnsi="Arial" w:cs="Arial"/>
          <w:sz w:val="22"/>
          <w:szCs w:val="22"/>
        </w:rPr>
        <w:t>Non1::GFP</w:t>
      </w:r>
      <w:r w:rsidR="6AB51CEA" w:rsidRPr="490334B2">
        <w:rPr>
          <w:rFonts w:ascii="Arial" w:eastAsia="Arial" w:hAnsi="Arial" w:cs="Arial"/>
          <w:sz w:val="22"/>
          <w:szCs w:val="22"/>
        </w:rPr>
        <w:t>,</w:t>
      </w:r>
      <w:r w:rsidR="32ACDD6C" w:rsidRPr="490334B2">
        <w:rPr>
          <w:rFonts w:ascii="Arial" w:eastAsia="Arial" w:hAnsi="Arial" w:cs="Arial"/>
          <w:sz w:val="22"/>
          <w:szCs w:val="22"/>
        </w:rPr>
        <w:t xml:space="preserve"> </w:t>
      </w:r>
      <w:r w:rsidR="4712E5FA" w:rsidRPr="490334B2">
        <w:rPr>
          <w:rFonts w:ascii="Arial" w:eastAsia="Arial" w:hAnsi="Arial" w:cs="Arial"/>
          <w:sz w:val="22"/>
          <w:szCs w:val="22"/>
        </w:rPr>
        <w:t xml:space="preserve">a transgene that </w:t>
      </w:r>
      <w:r w:rsidR="307333E6" w:rsidRPr="490334B2">
        <w:rPr>
          <w:rFonts w:ascii="Arial" w:eastAsia="Arial" w:hAnsi="Arial" w:cs="Arial"/>
          <w:sz w:val="22"/>
          <w:szCs w:val="22"/>
        </w:rPr>
        <w:t>is under endogenous control</w:t>
      </w:r>
      <w:r w:rsidR="00CE6EE9" w:rsidRPr="00E828C1">
        <w:rPr>
          <w:rFonts w:ascii="Arial" w:eastAsia="Arial" w:hAnsi="Arial" w:cs="Arial"/>
          <w:sz w:val="22"/>
          <w:szCs w:val="22"/>
        </w:rPr>
        <w:t xml:space="preserve"> </w:t>
      </w:r>
      <w:r w:rsidR="00CE6EE9" w:rsidRPr="00015C52">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a4094b4v56","properties":{"formattedCitation":"[@sarovGenomewideResourceAnalysis2016]","plainCitation":"[@sarovGenomewideResourceAnalysis2016]","noteIndex":0},"citationItems":[{"id":1512,"uris":["http://zotero.org/users/6609021/items/36INIUNW"],"uri":["http://zotero.org/users/6609021/items/36INIUNW"],"itemData":{"id":1512,"type":"article-journal","abstract":"The Drosophila genome contains &gt;13000 protein-coding genes, the majority of which remain poorly investigated. Important reasons include the lack of antibodies or reporter constructs to visualise these proteins. Here, we present a genome-wide fosmid library of 10000 GFP-tagged clones, comprising tagged genes and most of their regulatory information. For 880 tagged proteins, we created transgenic lines, and for a total of 207 lines, we assessed protein expression and localisation in ovaries, embryos, pupae or adults by stainings and live imaging approaches. Importantly, we visualised many proteins at endogenous expression levels and found a large fraction of them localising to subcellular compartments. By applying genetic complementation tests, we estimate that about two-thirds of the tagged proteins are functional. Moreover, these tagged proteins enable interaction proteomics from developing pupae and adult flies. Taken together, this resource will boost systematic analysis of protein expression and localisation in various cellular and developmental contexts.","container-title":"eLife","DOI":"10.7554/eLife.12068","ISSN":"2050-084X","note":"sarovGenomewideResourceAnalysis2016","page":"e12068","source":"eLife","title":"A genome-wide resource for the analysis of protein localisation in Drosophila","volume":"5","author":[{"family":"Sarov","given":"Mihail"},{"family":"Barz","given":"Christiane"},{"family":"Jambor","given":"Helena"},{"family":"Hein","given":"Marco Y"},{"family":"Schmied","given":"Christopher"},{"family":"Suchold","given":"Dana"},{"family":"Stender","given":"Bettina"},{"family":"Janosch","given":"Stephan"},{"family":"KJ","given":"Vinay Vikas"},{"family":"Krishnan","given":"RT"},{"family":"Krishnamoorthy","given":"Aishwarya"},{"family":"Ferreira","given":"Irene RS"},{"family":"Ejsmont","given":"Radoslaw K"},{"family":"Finkl","given":"Katja"},{"family":"Hasse","given":"Susanne"},{"family":"Kämpfer","given":"Philipp"},{"family":"Plewka","given":"Nicole"},{"family":"Vinis","given":"Elisabeth"},{"family":"Schloissnig","given":"Siegfried"},{"family":"Knust","given":"Elisabeth"},{"family":"Hartenstein","given":"Volker"},{"family":"Mann","given":"Matthias"},{"family":"Ramaswami","given":"Mani"},{"family":"VijayRaghavan","given":"K"},{"family":"Tomancak","given":"Pavel"},{"family":"Schnorrer","given":"Frank"}],"editor":[{"family":"Bellen","given":"Hugo J"}],"issued":{"date-parts":[["2016",2,20]]}}}],"schema":"https://github.com/citation-style-language/schema/raw/master/csl-citation.json"} </w:instrText>
      </w:r>
      <w:r w:rsidR="00CE6EE9" w:rsidRPr="00015C52">
        <w:rPr>
          <w:rFonts w:ascii="Arial" w:eastAsia="Arial" w:hAnsi="Arial" w:cs="Arial"/>
          <w:sz w:val="22"/>
          <w:szCs w:val="22"/>
        </w:rPr>
        <w:fldChar w:fldCharType="separate"/>
      </w:r>
      <w:r w:rsidR="006D0695" w:rsidRPr="006D0695">
        <w:rPr>
          <w:rFonts w:ascii="Arial" w:hAnsi="Arial" w:cs="Arial"/>
          <w:sz w:val="22"/>
        </w:rPr>
        <w:t>[@sarovGenomewideResourceAnalysis2016]</w:t>
      </w:r>
      <w:r w:rsidR="00CE6EE9" w:rsidRPr="00015C52">
        <w:rPr>
          <w:rFonts w:ascii="Arial" w:eastAsia="Arial" w:hAnsi="Arial" w:cs="Arial"/>
          <w:sz w:val="22"/>
          <w:szCs w:val="22"/>
        </w:rPr>
        <w:fldChar w:fldCharType="end"/>
      </w:r>
      <w:r w:rsidR="000C7277">
        <w:rPr>
          <w:rFonts w:ascii="Arial" w:eastAsia="Arial" w:hAnsi="Arial" w:cs="Arial"/>
          <w:sz w:val="22"/>
          <w:szCs w:val="22"/>
        </w:rPr>
        <w:t>, and</w:t>
      </w:r>
      <w:r w:rsidR="1EA99E55" w:rsidRPr="490334B2">
        <w:rPr>
          <w:rFonts w:ascii="Arial" w:eastAsia="Arial" w:hAnsi="Arial" w:cs="Arial"/>
          <w:sz w:val="22"/>
          <w:szCs w:val="22"/>
        </w:rPr>
        <w:t xml:space="preserve"> </w:t>
      </w:r>
      <w:r w:rsidR="32ACDD6C" w:rsidRPr="490334B2">
        <w:rPr>
          <w:rFonts w:ascii="Arial" w:eastAsia="Arial" w:hAnsi="Arial" w:cs="Arial"/>
          <w:sz w:val="22"/>
          <w:szCs w:val="22"/>
        </w:rPr>
        <w:t xml:space="preserve">found that </w:t>
      </w:r>
      <w:r w:rsidR="002C0834" w:rsidRPr="490334B2">
        <w:rPr>
          <w:rFonts w:ascii="Arial" w:eastAsia="Arial" w:hAnsi="Arial" w:cs="Arial"/>
          <w:sz w:val="22"/>
          <w:szCs w:val="22"/>
        </w:rPr>
        <w:t>Non1</w:t>
      </w:r>
      <w:r w:rsidR="002C0834">
        <w:rPr>
          <w:rFonts w:ascii="Arial" w:eastAsia="Arial" w:hAnsi="Arial" w:cs="Arial"/>
          <w:sz w:val="22"/>
          <w:szCs w:val="22"/>
        </w:rPr>
        <w:t xml:space="preserve">::GFP was expressed in the undifferentiated GSCs and CBs </w:t>
      </w:r>
      <w:r w:rsidR="002C0834" w:rsidRPr="490334B2">
        <w:rPr>
          <w:rFonts w:ascii="Arial" w:eastAsia="Arial" w:hAnsi="Arial" w:cs="Arial"/>
          <w:sz w:val="22"/>
          <w:szCs w:val="22"/>
        </w:rPr>
        <w:t>(</w:t>
      </w:r>
      <w:r w:rsidR="002C0834" w:rsidRPr="005C15A8">
        <w:rPr>
          <w:rFonts w:ascii="Arial" w:eastAsia="Arial" w:hAnsi="Arial" w:cs="Arial"/>
          <w:b/>
          <w:bCs/>
          <w:sz w:val="22"/>
          <w:szCs w:val="22"/>
        </w:rPr>
        <w:t>Figure 5A</w:t>
      </w:r>
      <w:r w:rsidR="002C0834">
        <w:rPr>
          <w:rFonts w:ascii="Arial" w:eastAsia="Arial" w:hAnsi="Arial" w:cs="Arial"/>
          <w:b/>
          <w:bCs/>
          <w:sz w:val="22"/>
          <w:szCs w:val="22"/>
        </w:rPr>
        <w:t>-A’’)</w:t>
      </w:r>
      <w:r w:rsidR="000C7277">
        <w:rPr>
          <w:rFonts w:ascii="Arial" w:eastAsia="Arial" w:hAnsi="Arial" w:cs="Arial"/>
          <w:sz w:val="22"/>
          <w:szCs w:val="22"/>
        </w:rPr>
        <w:t xml:space="preserve">. </w:t>
      </w:r>
      <w:r w:rsidR="32ACDD6C" w:rsidRPr="490334B2">
        <w:rPr>
          <w:rFonts w:ascii="Arial" w:eastAsia="Arial" w:hAnsi="Arial" w:cs="Arial"/>
          <w:sz w:val="22"/>
          <w:szCs w:val="22"/>
        </w:rPr>
        <w:t>Non1</w:t>
      </w:r>
      <w:r w:rsidR="002404D5">
        <w:rPr>
          <w:rFonts w:ascii="Arial" w:eastAsia="Arial" w:hAnsi="Arial" w:cs="Arial"/>
          <w:sz w:val="22"/>
          <w:szCs w:val="22"/>
        </w:rPr>
        <w:t>::GFP</w:t>
      </w:r>
      <w:r w:rsidR="32ACDD6C" w:rsidRPr="490334B2">
        <w:rPr>
          <w:rFonts w:ascii="Arial" w:eastAsia="Arial" w:hAnsi="Arial" w:cs="Arial"/>
          <w:sz w:val="22"/>
          <w:szCs w:val="22"/>
        </w:rPr>
        <w:t xml:space="preserve"> levels </w:t>
      </w:r>
      <w:r w:rsidR="002404D5">
        <w:rPr>
          <w:rFonts w:ascii="Arial" w:eastAsia="Arial" w:hAnsi="Arial" w:cs="Arial"/>
          <w:sz w:val="22"/>
          <w:szCs w:val="22"/>
        </w:rPr>
        <w:t>were</w:t>
      </w:r>
      <w:r w:rsidR="00223E22" w:rsidRPr="490334B2">
        <w:rPr>
          <w:rFonts w:ascii="Arial" w:eastAsia="Arial" w:hAnsi="Arial" w:cs="Arial"/>
          <w:sz w:val="22"/>
          <w:szCs w:val="22"/>
        </w:rPr>
        <w:t xml:space="preserve"> </w:t>
      </w:r>
      <w:r w:rsidR="32ACDD6C" w:rsidRPr="490334B2">
        <w:rPr>
          <w:rFonts w:ascii="Arial" w:eastAsia="Arial" w:hAnsi="Arial" w:cs="Arial"/>
          <w:sz w:val="22"/>
          <w:szCs w:val="22"/>
        </w:rPr>
        <w:t xml:space="preserve">reduced </w:t>
      </w:r>
      <w:r w:rsidR="307333E6" w:rsidRPr="490334B2">
        <w:rPr>
          <w:rFonts w:ascii="Arial" w:eastAsia="Arial" w:hAnsi="Arial" w:cs="Arial"/>
          <w:sz w:val="22"/>
          <w:szCs w:val="22"/>
        </w:rPr>
        <w:t xml:space="preserve">in the </w:t>
      </w:r>
      <w:proofErr w:type="spellStart"/>
      <w:r w:rsidR="00223E22" w:rsidRPr="490334B2">
        <w:rPr>
          <w:rFonts w:ascii="Arial" w:eastAsia="Arial" w:hAnsi="Arial" w:cs="Arial"/>
          <w:i/>
          <w:iCs/>
          <w:sz w:val="22"/>
          <w:szCs w:val="22"/>
        </w:rPr>
        <w:t>aramis</w:t>
      </w:r>
      <w:proofErr w:type="spellEnd"/>
      <w:r w:rsidR="002404D5">
        <w:rPr>
          <w:rFonts w:ascii="Arial" w:eastAsia="Arial" w:hAnsi="Arial" w:cs="Arial"/>
          <w:i/>
          <w:iCs/>
          <w:sz w:val="22"/>
          <w:szCs w:val="22"/>
        </w:rPr>
        <w:t>-</w:t>
      </w:r>
      <w:r w:rsidR="00223E22">
        <w:rPr>
          <w:rFonts w:ascii="Arial" w:eastAsia="Arial" w:hAnsi="Arial" w:cs="Arial"/>
          <w:sz w:val="22"/>
          <w:szCs w:val="22"/>
        </w:rPr>
        <w:t>depleted</w:t>
      </w:r>
      <w:r w:rsidR="00223E22" w:rsidRPr="490334B2">
        <w:rPr>
          <w:rFonts w:ascii="Arial" w:eastAsia="Arial" w:hAnsi="Arial" w:cs="Arial"/>
          <w:sz w:val="22"/>
          <w:szCs w:val="22"/>
        </w:rPr>
        <w:t xml:space="preserve"> </w:t>
      </w:r>
      <w:r w:rsidR="2159085D" w:rsidRPr="490334B2">
        <w:rPr>
          <w:rFonts w:ascii="Arial" w:eastAsia="Arial" w:hAnsi="Arial" w:cs="Arial"/>
          <w:sz w:val="22"/>
          <w:szCs w:val="22"/>
        </w:rPr>
        <w:t xml:space="preserve">stem cysts </w:t>
      </w:r>
      <w:r w:rsidR="32ACDD6C" w:rsidRPr="490334B2">
        <w:rPr>
          <w:rFonts w:ascii="Arial" w:eastAsia="Arial" w:hAnsi="Arial" w:cs="Arial"/>
          <w:sz w:val="22"/>
          <w:szCs w:val="22"/>
        </w:rPr>
        <w:t>compared to</w:t>
      </w:r>
      <w:r w:rsidR="005574DB">
        <w:rPr>
          <w:rFonts w:ascii="Arial" w:eastAsia="Arial" w:hAnsi="Arial" w:cs="Arial"/>
          <w:sz w:val="22"/>
          <w:szCs w:val="22"/>
        </w:rPr>
        <w:t xml:space="preserve"> the</w:t>
      </w:r>
      <w:r w:rsidR="32ACDD6C" w:rsidRPr="490334B2">
        <w:rPr>
          <w:rFonts w:ascii="Arial" w:eastAsia="Arial" w:hAnsi="Arial" w:cs="Arial"/>
          <w:sz w:val="22"/>
          <w:szCs w:val="22"/>
        </w:rPr>
        <w:t xml:space="preserve"> </w:t>
      </w:r>
      <w:r w:rsidR="000C7277">
        <w:rPr>
          <w:rFonts w:ascii="Arial" w:eastAsia="Arial" w:hAnsi="Arial" w:cs="Arial"/>
          <w:sz w:val="22"/>
          <w:szCs w:val="22"/>
        </w:rPr>
        <w:t xml:space="preserve">CBs that accumulated upon </w:t>
      </w:r>
      <w:r w:rsidR="002404D5" w:rsidRPr="00066856">
        <w:rPr>
          <w:rFonts w:ascii="Arial" w:eastAsia="Arial" w:hAnsi="Arial" w:cs="Arial"/>
          <w:i/>
          <w:iCs/>
          <w:sz w:val="22"/>
          <w:szCs w:val="22"/>
        </w:rPr>
        <w:t>bam</w:t>
      </w:r>
      <w:r w:rsidR="002404D5">
        <w:rPr>
          <w:rFonts w:ascii="Arial" w:eastAsia="Arial" w:hAnsi="Arial" w:cs="Arial"/>
          <w:sz w:val="22"/>
          <w:szCs w:val="22"/>
        </w:rPr>
        <w:t>-deplet</w:t>
      </w:r>
      <w:r w:rsidR="000C7277">
        <w:rPr>
          <w:rFonts w:ascii="Arial" w:eastAsia="Arial" w:hAnsi="Arial" w:cs="Arial"/>
          <w:sz w:val="22"/>
          <w:szCs w:val="22"/>
        </w:rPr>
        <w:t xml:space="preserve">ion </w:t>
      </w:r>
      <w:r w:rsidR="32ACDD6C" w:rsidRPr="490334B2">
        <w:rPr>
          <w:rFonts w:ascii="Arial" w:eastAsia="Arial" w:hAnsi="Arial" w:cs="Arial"/>
          <w:sz w:val="22"/>
          <w:szCs w:val="22"/>
        </w:rPr>
        <w:t>(</w:t>
      </w:r>
      <w:r w:rsidR="32ACDD6C" w:rsidRPr="005C15A8">
        <w:rPr>
          <w:rFonts w:ascii="Arial" w:eastAsia="Arial" w:hAnsi="Arial" w:cs="Arial"/>
          <w:b/>
          <w:bCs/>
          <w:sz w:val="22"/>
          <w:szCs w:val="22"/>
        </w:rPr>
        <w:t>Figure 5</w:t>
      </w:r>
      <w:r w:rsidR="002C0834">
        <w:rPr>
          <w:rFonts w:ascii="Arial" w:eastAsia="Arial" w:hAnsi="Arial" w:cs="Arial"/>
          <w:b/>
          <w:bCs/>
          <w:sz w:val="22"/>
          <w:szCs w:val="22"/>
        </w:rPr>
        <w:t>B</w:t>
      </w:r>
      <w:r w:rsidR="32ACDD6C" w:rsidRPr="005C15A8">
        <w:rPr>
          <w:rFonts w:ascii="Arial" w:eastAsia="Arial" w:hAnsi="Arial" w:cs="Arial"/>
          <w:b/>
          <w:bCs/>
          <w:sz w:val="22"/>
          <w:szCs w:val="22"/>
        </w:rPr>
        <w:t>-D</w:t>
      </w:r>
      <w:r w:rsidR="32ACDD6C" w:rsidRPr="490334B2">
        <w:rPr>
          <w:rFonts w:ascii="Arial" w:eastAsia="Arial" w:hAnsi="Arial" w:cs="Arial"/>
          <w:sz w:val="22"/>
          <w:szCs w:val="22"/>
        </w:rPr>
        <w:t>)</w:t>
      </w:r>
      <w:r w:rsidR="00863B7F">
        <w:rPr>
          <w:rFonts w:ascii="Arial" w:eastAsia="Arial" w:hAnsi="Arial" w:cs="Arial"/>
          <w:sz w:val="22"/>
          <w:szCs w:val="22"/>
        </w:rPr>
        <w:t>, suggesting that Aramis and ribosome biogenesis promote efficient translation of Non1.</w:t>
      </w:r>
      <w:r w:rsidR="38EBE5A6" w:rsidRPr="490334B2">
        <w:rPr>
          <w:rFonts w:ascii="Arial" w:eastAsia="Arial" w:hAnsi="Arial" w:cs="Arial"/>
          <w:sz w:val="22"/>
          <w:szCs w:val="22"/>
        </w:rPr>
        <w:t xml:space="preserve"> </w:t>
      </w:r>
    </w:p>
    <w:p w14:paraId="1517B089" w14:textId="428E48A5" w:rsidR="00017F90" w:rsidRDefault="540EA2D9" w:rsidP="006C0869">
      <w:pPr>
        <w:tabs>
          <w:tab w:val="left" w:pos="1305"/>
        </w:tabs>
        <w:spacing w:before="240" w:after="240"/>
        <w:jc w:val="both"/>
        <w:rPr>
          <w:rFonts w:ascii="Arial" w:eastAsia="Arial" w:hAnsi="Arial" w:cs="Arial"/>
          <w:sz w:val="22"/>
          <w:szCs w:val="22"/>
        </w:rPr>
      </w:pPr>
      <w:r w:rsidRPr="490334B2">
        <w:rPr>
          <w:rFonts w:ascii="Arial" w:eastAsia="Arial" w:hAnsi="Arial" w:cs="Arial"/>
          <w:sz w:val="22"/>
          <w:szCs w:val="22"/>
        </w:rPr>
        <w:t xml:space="preserve">During </w:t>
      </w:r>
      <w:r w:rsidR="00223E22">
        <w:rPr>
          <w:rFonts w:ascii="Arial" w:eastAsia="Arial" w:hAnsi="Arial" w:cs="Arial"/>
          <w:sz w:val="22"/>
          <w:szCs w:val="22"/>
        </w:rPr>
        <w:t xml:space="preserve">normal </w:t>
      </w:r>
      <w:r w:rsidRPr="490334B2">
        <w:rPr>
          <w:rFonts w:ascii="Arial" w:eastAsia="Arial" w:hAnsi="Arial" w:cs="Arial"/>
          <w:sz w:val="22"/>
          <w:szCs w:val="22"/>
        </w:rPr>
        <w:t xml:space="preserve">oogenesis, </w:t>
      </w:r>
      <w:r w:rsidR="1EE6403A" w:rsidRPr="490334B2">
        <w:rPr>
          <w:rFonts w:ascii="Arial" w:eastAsia="Arial" w:hAnsi="Arial" w:cs="Arial"/>
          <w:sz w:val="22"/>
          <w:szCs w:val="22"/>
        </w:rPr>
        <w:t>p</w:t>
      </w:r>
      <w:r w:rsidRPr="490334B2">
        <w:rPr>
          <w:rFonts w:ascii="Arial" w:eastAsia="Arial" w:hAnsi="Arial" w:cs="Arial"/>
          <w:sz w:val="22"/>
          <w:szCs w:val="22"/>
        </w:rPr>
        <w:t>53 is expressed in</w:t>
      </w:r>
      <w:r w:rsidR="78114316" w:rsidRPr="490334B2">
        <w:rPr>
          <w:rFonts w:ascii="Arial" w:eastAsia="Arial" w:hAnsi="Arial" w:cs="Arial"/>
          <w:sz w:val="22"/>
          <w:szCs w:val="22"/>
        </w:rPr>
        <w:t xml:space="preserve"> cyst stages in </w:t>
      </w:r>
      <w:r w:rsidRPr="490334B2">
        <w:rPr>
          <w:rFonts w:ascii="Arial" w:eastAsia="Arial" w:hAnsi="Arial" w:cs="Arial"/>
          <w:sz w:val="22"/>
          <w:szCs w:val="22"/>
        </w:rPr>
        <w:t xml:space="preserve">response to </w:t>
      </w:r>
      <w:r w:rsidR="00223E22">
        <w:rPr>
          <w:rFonts w:ascii="Arial" w:eastAsia="Arial" w:hAnsi="Arial" w:cs="Arial"/>
          <w:sz w:val="22"/>
          <w:szCs w:val="22"/>
        </w:rPr>
        <w:t>recombination</w:t>
      </w:r>
      <w:r w:rsidR="0024673F">
        <w:rPr>
          <w:rFonts w:ascii="Arial" w:eastAsia="Arial" w:hAnsi="Arial" w:cs="Arial"/>
          <w:sz w:val="22"/>
          <w:szCs w:val="22"/>
        </w:rPr>
        <w:t>-</w:t>
      </w:r>
      <w:r w:rsidR="00223E22">
        <w:rPr>
          <w:rFonts w:ascii="Arial" w:eastAsia="Arial" w:hAnsi="Arial" w:cs="Arial"/>
          <w:sz w:val="22"/>
          <w:szCs w:val="22"/>
        </w:rPr>
        <w:t xml:space="preserve">induced </w:t>
      </w:r>
      <w:r w:rsidRPr="490334B2">
        <w:rPr>
          <w:rFonts w:ascii="Arial" w:eastAsia="Arial" w:hAnsi="Arial" w:cs="Arial"/>
          <w:sz w:val="22"/>
          <w:szCs w:val="22"/>
        </w:rPr>
        <w:t xml:space="preserve">double strand breaks </w:t>
      </w:r>
      <w:r w:rsidR="005E6BA1">
        <w:rPr>
          <w:rFonts w:ascii="Arial" w:eastAsia="Arial" w:hAnsi="Arial" w:cs="Arial"/>
          <w:sz w:val="22"/>
          <w:szCs w:val="22"/>
        </w:rPr>
        <w:t xml:space="preserve"> </w:t>
      </w:r>
      <w:r w:rsidR="005E6BA1">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BbWeYANL","properties":{"formattedCitation":"[@luMeioticRecombinationProvokes2010]","plainCitation":"[@luMeioticRecombinationProvokes2010]","noteIndex":0},"citationItems":[{"id":834,"uris":["http://zotero.org/users/6609021/items/92YHAKDY"],"uri":["http://zotero.org/users/6609021/items/92YHAKDY"],"itemData":{"id":834,"type":"article-journal","abstract":"The evolutionary appearance of p53 likely preceded its role in tumor suppression, suggesting that there may be unappreciated functions for this protein. Using genetic reporters as proxies to follow in vivo activation of the p53 network in Drosophila, we discovered that the process of meiotic recombination instigates programmed activation of p53 in the germline. Specifically, double-stranded breaks in DNA generated by the topoisomerase Spo11 provoked functional p53 activity, which was prolonged in cells defective for meiotic DNA repair. This intrinsic stimulus for the p53 regulatory network is highly conserved because Spo11-dependent activation of p53 also occurred in mice. Our findings establish a physiological role for p53 in meiosis and suggest that tumor suppressive functions may have been co-opted from primordial activities linked to recombination.","container-title":"Science","DOI":"10.1126/science.1185640","ISSN":"0036-8075, 1095-9203","issue":"5983","journalAbbreviation":"Science","language":"en","note":"luMeioticRecombinationProvokes2010","page":"1278-1281","source":"PubMed Central","title":"Meiotic Recombination Provokes Functional Activation of the p53 Regulatory Network","volume":"328","author":[{"family":"Lu","given":"W.-J."},{"family":"Chapo","given":"J."},{"family":"Roig","given":"I."},{"family":"Abrams","given":"J. M."}],"issued":{"date-parts":[["2010",6,4]]}}}],"schema":"https://github.com/citation-style-language/schema/raw/master/csl-citation.json"} </w:instrText>
      </w:r>
      <w:r w:rsidR="005E6BA1">
        <w:rPr>
          <w:rFonts w:ascii="Arial" w:eastAsia="Arial" w:hAnsi="Arial" w:cs="Arial"/>
          <w:sz w:val="22"/>
          <w:szCs w:val="22"/>
        </w:rPr>
        <w:fldChar w:fldCharType="separate"/>
      </w:r>
      <w:r w:rsidR="006D0695" w:rsidRPr="006D0695">
        <w:rPr>
          <w:rFonts w:ascii="Arial" w:eastAsia="Arial" w:hAnsi="Arial" w:cs="Arial"/>
          <w:sz w:val="22"/>
        </w:rPr>
        <w:t>[@luMeioticRecombinationProvokes2010]</w:t>
      </w:r>
      <w:r w:rsidR="005E6BA1">
        <w:rPr>
          <w:rFonts w:ascii="Arial" w:eastAsia="Arial" w:hAnsi="Arial" w:cs="Arial"/>
          <w:sz w:val="22"/>
          <w:szCs w:val="22"/>
        </w:rPr>
        <w:fldChar w:fldCharType="end"/>
      </w:r>
      <w:r w:rsidRPr="490334B2">
        <w:rPr>
          <w:rFonts w:ascii="Arial" w:eastAsia="Arial" w:hAnsi="Arial" w:cs="Arial"/>
          <w:sz w:val="22"/>
          <w:szCs w:val="22"/>
        </w:rPr>
        <w:t xml:space="preserve">. </w:t>
      </w:r>
      <w:r w:rsidR="38241172" w:rsidRPr="490334B2">
        <w:rPr>
          <w:rFonts w:ascii="Arial" w:eastAsia="Arial" w:hAnsi="Arial" w:cs="Arial"/>
          <w:sz w:val="22"/>
          <w:szCs w:val="22"/>
        </w:rPr>
        <w:t xml:space="preserve">We </w:t>
      </w:r>
      <w:r w:rsidR="0086B5FC" w:rsidRPr="490334B2">
        <w:rPr>
          <w:rFonts w:ascii="Arial" w:eastAsia="Arial" w:hAnsi="Arial" w:cs="Arial"/>
          <w:sz w:val="22"/>
          <w:szCs w:val="22"/>
        </w:rPr>
        <w:t xml:space="preserve">found </w:t>
      </w:r>
      <w:r w:rsidR="7D5332FD" w:rsidRPr="490334B2">
        <w:rPr>
          <w:rFonts w:ascii="Arial" w:eastAsia="Arial" w:hAnsi="Arial" w:cs="Arial"/>
          <w:sz w:val="22"/>
          <w:szCs w:val="22"/>
        </w:rPr>
        <w:t xml:space="preserve">that Non1 </w:t>
      </w:r>
      <w:r w:rsidR="00223E22">
        <w:rPr>
          <w:rFonts w:ascii="Arial" w:eastAsia="Arial" w:hAnsi="Arial" w:cs="Arial"/>
          <w:sz w:val="22"/>
          <w:szCs w:val="22"/>
        </w:rPr>
        <w:t>wa</w:t>
      </w:r>
      <w:r w:rsidR="7D5332FD" w:rsidRPr="490334B2">
        <w:rPr>
          <w:rFonts w:ascii="Arial" w:eastAsia="Arial" w:hAnsi="Arial" w:cs="Arial"/>
          <w:sz w:val="22"/>
          <w:szCs w:val="22"/>
        </w:rPr>
        <w:t xml:space="preserve">s highly expressed </w:t>
      </w:r>
      <w:r w:rsidR="00223E22">
        <w:rPr>
          <w:rFonts w:ascii="Arial" w:eastAsia="Arial" w:hAnsi="Arial" w:cs="Arial"/>
          <w:sz w:val="22"/>
          <w:szCs w:val="22"/>
        </w:rPr>
        <w:t>at</w:t>
      </w:r>
      <w:r w:rsidR="64AD8309" w:rsidRPr="490334B2">
        <w:rPr>
          <w:rFonts w:ascii="Arial" w:eastAsia="Arial" w:hAnsi="Arial" w:cs="Arial"/>
          <w:sz w:val="22"/>
          <w:szCs w:val="22"/>
        </w:rPr>
        <w:t xml:space="preserve"> undifferentiated stages</w:t>
      </w:r>
      <w:r w:rsidR="47B01A8F" w:rsidRPr="490334B2">
        <w:rPr>
          <w:rFonts w:ascii="Arial" w:eastAsia="Arial" w:hAnsi="Arial" w:cs="Arial"/>
          <w:sz w:val="22"/>
          <w:szCs w:val="22"/>
        </w:rPr>
        <w:t xml:space="preserve"> and </w:t>
      </w:r>
      <w:r w:rsidR="00223E22">
        <w:rPr>
          <w:rFonts w:ascii="Arial" w:eastAsia="Arial" w:hAnsi="Arial" w:cs="Arial"/>
          <w:sz w:val="22"/>
          <w:szCs w:val="22"/>
        </w:rPr>
        <w:t xml:space="preserve">in </w:t>
      </w:r>
      <w:r w:rsidR="47B01A8F" w:rsidRPr="490334B2">
        <w:rPr>
          <w:rFonts w:ascii="Arial" w:eastAsia="Arial" w:hAnsi="Arial" w:cs="Arial"/>
          <w:sz w:val="22"/>
          <w:szCs w:val="22"/>
        </w:rPr>
        <w:t>two</w:t>
      </w:r>
      <w:r w:rsidR="00863B7F">
        <w:rPr>
          <w:rFonts w:ascii="Arial" w:eastAsia="Arial" w:hAnsi="Arial" w:cs="Arial"/>
          <w:sz w:val="22"/>
          <w:szCs w:val="22"/>
        </w:rPr>
        <w:t>-</w:t>
      </w:r>
      <w:r w:rsidR="47B01A8F" w:rsidRPr="490334B2">
        <w:rPr>
          <w:rFonts w:ascii="Arial" w:eastAsia="Arial" w:hAnsi="Arial" w:cs="Arial"/>
          <w:sz w:val="22"/>
          <w:szCs w:val="22"/>
        </w:rPr>
        <w:t xml:space="preserve"> and four</w:t>
      </w:r>
      <w:r w:rsidR="00863B7F">
        <w:rPr>
          <w:rFonts w:ascii="Arial" w:eastAsia="Arial" w:hAnsi="Arial" w:cs="Arial"/>
          <w:sz w:val="22"/>
          <w:szCs w:val="22"/>
        </w:rPr>
        <w:t>-</w:t>
      </w:r>
      <w:r w:rsidR="47B01A8F" w:rsidRPr="490334B2">
        <w:rPr>
          <w:rFonts w:ascii="Arial" w:eastAsia="Arial" w:hAnsi="Arial" w:cs="Arial"/>
          <w:sz w:val="22"/>
          <w:szCs w:val="22"/>
        </w:rPr>
        <w:t xml:space="preserve">cell cysts </w:t>
      </w:r>
      <w:r w:rsidR="6AB51CEA" w:rsidRPr="490334B2">
        <w:rPr>
          <w:rFonts w:ascii="Arial" w:eastAsia="Arial" w:hAnsi="Arial" w:cs="Arial"/>
          <w:sz w:val="22"/>
          <w:szCs w:val="22"/>
        </w:rPr>
        <w:t xml:space="preserve">when </w:t>
      </w:r>
      <w:r w:rsidR="1EE6403A" w:rsidRPr="490334B2">
        <w:rPr>
          <w:rFonts w:ascii="Arial" w:eastAsia="Arial" w:hAnsi="Arial" w:cs="Arial"/>
          <w:sz w:val="22"/>
          <w:szCs w:val="22"/>
        </w:rPr>
        <w:t>p</w:t>
      </w:r>
      <w:r w:rsidR="6AB51CEA" w:rsidRPr="490334B2">
        <w:rPr>
          <w:rFonts w:ascii="Arial" w:eastAsia="Arial" w:hAnsi="Arial" w:cs="Arial"/>
          <w:sz w:val="22"/>
          <w:szCs w:val="22"/>
        </w:rPr>
        <w:t>53 levels were low</w:t>
      </w:r>
      <w:r w:rsidR="00863B7F">
        <w:rPr>
          <w:rFonts w:ascii="Arial" w:eastAsia="Arial" w:hAnsi="Arial" w:cs="Arial"/>
          <w:sz w:val="22"/>
          <w:szCs w:val="22"/>
        </w:rPr>
        <w:t>, whereas its expression was attenuated at</w:t>
      </w:r>
      <w:r w:rsidR="00863B7F" w:rsidRPr="490334B2">
        <w:rPr>
          <w:rFonts w:ascii="Arial" w:eastAsia="Arial" w:hAnsi="Arial" w:cs="Arial"/>
          <w:sz w:val="22"/>
          <w:szCs w:val="22"/>
        </w:rPr>
        <w:t xml:space="preserve"> eight</w:t>
      </w:r>
      <w:r w:rsidR="00863B7F">
        <w:rPr>
          <w:rFonts w:ascii="Arial" w:eastAsia="Arial" w:hAnsi="Arial" w:cs="Arial"/>
          <w:sz w:val="22"/>
          <w:szCs w:val="22"/>
        </w:rPr>
        <w:t>-</w:t>
      </w:r>
      <w:r w:rsidR="00863B7F" w:rsidRPr="490334B2">
        <w:rPr>
          <w:rFonts w:ascii="Arial" w:eastAsia="Arial" w:hAnsi="Arial" w:cs="Arial"/>
          <w:sz w:val="22"/>
          <w:szCs w:val="22"/>
        </w:rPr>
        <w:t xml:space="preserve"> and 16</w:t>
      </w:r>
      <w:r w:rsidR="00863B7F">
        <w:rPr>
          <w:rFonts w:ascii="Arial" w:eastAsia="Arial" w:hAnsi="Arial" w:cs="Arial"/>
          <w:sz w:val="22"/>
          <w:szCs w:val="22"/>
        </w:rPr>
        <w:t>-</w:t>
      </w:r>
      <w:r w:rsidR="00863B7F" w:rsidRPr="490334B2">
        <w:rPr>
          <w:rFonts w:ascii="Arial" w:eastAsia="Arial" w:hAnsi="Arial" w:cs="Arial"/>
          <w:sz w:val="22"/>
          <w:szCs w:val="22"/>
        </w:rPr>
        <w:t xml:space="preserve">cell cyst stages when p53 levels </w:t>
      </w:r>
      <w:r w:rsidR="00863B7F">
        <w:rPr>
          <w:rFonts w:ascii="Arial" w:eastAsia="Arial" w:hAnsi="Arial" w:cs="Arial"/>
          <w:sz w:val="22"/>
          <w:szCs w:val="22"/>
        </w:rPr>
        <w:t>we</w:t>
      </w:r>
      <w:r w:rsidR="00863B7F" w:rsidRPr="490334B2">
        <w:rPr>
          <w:rFonts w:ascii="Arial" w:eastAsia="Arial" w:hAnsi="Arial" w:cs="Arial"/>
          <w:sz w:val="22"/>
          <w:szCs w:val="22"/>
        </w:rPr>
        <w:t xml:space="preserve">re high </w:t>
      </w:r>
      <w:r w:rsidR="0040086D" w:rsidRPr="490334B2">
        <w:rPr>
          <w:rFonts w:ascii="Arial" w:eastAsia="Arial" w:hAnsi="Arial" w:cs="Arial"/>
          <w:sz w:val="22"/>
          <w:szCs w:val="22"/>
        </w:rPr>
        <w:t>(</w:t>
      </w:r>
      <w:r w:rsidR="0040086D" w:rsidRPr="490334B2">
        <w:rPr>
          <w:rFonts w:ascii="Arial" w:eastAsia="Arial" w:hAnsi="Arial" w:cs="Arial"/>
          <w:b/>
          <w:bCs/>
          <w:color w:val="000000" w:themeColor="text1"/>
          <w:sz w:val="22"/>
          <w:szCs w:val="22"/>
        </w:rPr>
        <w:t>Figure 5A-A’’</w:t>
      </w:r>
      <w:r w:rsidR="00863B7F">
        <w:rPr>
          <w:rFonts w:ascii="Arial" w:eastAsia="Arial" w:hAnsi="Arial" w:cs="Arial"/>
          <w:sz w:val="22"/>
          <w:szCs w:val="22"/>
        </w:rPr>
        <w:t xml:space="preserve">, </w:t>
      </w:r>
      <w:r w:rsidR="0040086D" w:rsidRPr="490334B2">
        <w:rPr>
          <w:rFonts w:ascii="Arial" w:eastAsia="Arial" w:hAnsi="Arial" w:cs="Arial"/>
          <w:b/>
          <w:bCs/>
          <w:sz w:val="22"/>
          <w:szCs w:val="22"/>
        </w:rPr>
        <w:t>Figure S5A-B’</w:t>
      </w:r>
      <w:r w:rsidR="0040086D" w:rsidRPr="490334B2">
        <w:rPr>
          <w:rFonts w:ascii="Arial" w:eastAsia="Arial" w:hAnsi="Arial" w:cs="Arial"/>
          <w:sz w:val="22"/>
          <w:szCs w:val="22"/>
        </w:rPr>
        <w:t>)</w:t>
      </w:r>
      <w:r w:rsidR="6AB51CEA" w:rsidRPr="490334B2">
        <w:rPr>
          <w:rFonts w:ascii="Arial" w:eastAsia="Arial" w:hAnsi="Arial" w:cs="Arial"/>
          <w:sz w:val="22"/>
          <w:szCs w:val="22"/>
        </w:rPr>
        <w:t xml:space="preserve">. </w:t>
      </w:r>
      <w:r w:rsidR="0040086D" w:rsidRPr="490334B2">
        <w:rPr>
          <w:rFonts w:ascii="Arial" w:eastAsia="Arial" w:hAnsi="Arial" w:cs="Arial"/>
          <w:sz w:val="22"/>
          <w:szCs w:val="22"/>
        </w:rPr>
        <w:t xml:space="preserve">Non1 </w:t>
      </w:r>
      <w:r w:rsidR="00223E22">
        <w:rPr>
          <w:rFonts w:ascii="Arial" w:eastAsia="Arial" w:hAnsi="Arial" w:cs="Arial"/>
          <w:sz w:val="22"/>
          <w:szCs w:val="22"/>
        </w:rPr>
        <w:t>wa</w:t>
      </w:r>
      <w:r w:rsidR="0040086D" w:rsidRPr="490334B2">
        <w:rPr>
          <w:rFonts w:ascii="Arial" w:eastAsia="Arial" w:hAnsi="Arial" w:cs="Arial"/>
          <w:sz w:val="22"/>
          <w:szCs w:val="22"/>
        </w:rPr>
        <w:t xml:space="preserve">s </w:t>
      </w:r>
      <w:r w:rsidR="00223E22">
        <w:rPr>
          <w:rFonts w:ascii="Arial" w:eastAsia="Arial" w:hAnsi="Arial" w:cs="Arial"/>
          <w:sz w:val="22"/>
          <w:szCs w:val="22"/>
        </w:rPr>
        <w:t xml:space="preserve">highly </w:t>
      </w:r>
      <w:r w:rsidR="0040086D" w:rsidRPr="490334B2">
        <w:rPr>
          <w:rFonts w:ascii="Arial" w:eastAsia="Arial" w:hAnsi="Arial" w:cs="Arial"/>
          <w:sz w:val="22"/>
          <w:szCs w:val="22"/>
        </w:rPr>
        <w:t>expressed in egg chambers</w:t>
      </w:r>
      <w:r w:rsidR="00863B7F">
        <w:rPr>
          <w:rFonts w:ascii="Arial" w:eastAsia="Arial" w:hAnsi="Arial" w:cs="Arial"/>
          <w:sz w:val="22"/>
          <w:szCs w:val="22"/>
        </w:rPr>
        <w:t>, which express low levels of</w:t>
      </w:r>
      <w:r w:rsidR="00223E22" w:rsidRPr="490334B2">
        <w:rPr>
          <w:rFonts w:ascii="Arial" w:eastAsia="Arial" w:hAnsi="Arial" w:cs="Arial"/>
          <w:sz w:val="22"/>
          <w:szCs w:val="22"/>
        </w:rPr>
        <w:t xml:space="preserve"> </w:t>
      </w:r>
      <w:r w:rsidR="0040086D" w:rsidRPr="490334B2">
        <w:rPr>
          <w:rFonts w:ascii="Arial" w:eastAsia="Arial" w:hAnsi="Arial" w:cs="Arial"/>
          <w:sz w:val="22"/>
          <w:szCs w:val="22"/>
        </w:rPr>
        <w:t>p53</w:t>
      </w:r>
      <w:r w:rsidR="0040086D">
        <w:rPr>
          <w:rFonts w:ascii="Arial" w:eastAsia="Arial" w:hAnsi="Arial" w:cs="Arial"/>
          <w:sz w:val="22"/>
          <w:szCs w:val="22"/>
        </w:rPr>
        <w:t xml:space="preserve">. </w:t>
      </w:r>
      <w:r w:rsidR="1EE6403A" w:rsidRPr="490334B2">
        <w:rPr>
          <w:rFonts w:ascii="Arial" w:eastAsia="Arial" w:hAnsi="Arial" w:cs="Arial"/>
          <w:sz w:val="22"/>
          <w:szCs w:val="22"/>
        </w:rPr>
        <w:t xml:space="preserve">To determine </w:t>
      </w:r>
      <w:r w:rsidR="7CECDDFA" w:rsidRPr="490334B2">
        <w:rPr>
          <w:rFonts w:ascii="Arial" w:eastAsia="Arial" w:hAnsi="Arial" w:cs="Arial"/>
          <w:sz w:val="22"/>
          <w:szCs w:val="22"/>
        </w:rPr>
        <w:t>i</w:t>
      </w:r>
      <w:r w:rsidR="22BC659D" w:rsidRPr="490334B2">
        <w:rPr>
          <w:rFonts w:ascii="Arial" w:eastAsia="Arial" w:hAnsi="Arial" w:cs="Arial"/>
          <w:sz w:val="22"/>
          <w:szCs w:val="22"/>
        </w:rPr>
        <w:t xml:space="preserve">f Non1 </w:t>
      </w:r>
      <w:r w:rsidR="2DD19D1E" w:rsidRPr="490334B2">
        <w:rPr>
          <w:rFonts w:ascii="Arial" w:eastAsia="Arial" w:hAnsi="Arial" w:cs="Arial"/>
          <w:sz w:val="22"/>
          <w:szCs w:val="22"/>
        </w:rPr>
        <w:t>regulate</w:t>
      </w:r>
      <w:r w:rsidR="1EE6403A" w:rsidRPr="490334B2">
        <w:rPr>
          <w:rFonts w:ascii="Arial" w:eastAsia="Arial" w:hAnsi="Arial" w:cs="Arial"/>
          <w:sz w:val="22"/>
          <w:szCs w:val="22"/>
        </w:rPr>
        <w:t>s</w:t>
      </w:r>
      <w:r w:rsidR="2DD19D1E" w:rsidRPr="490334B2">
        <w:rPr>
          <w:rFonts w:ascii="Arial" w:eastAsia="Arial" w:hAnsi="Arial" w:cs="Arial"/>
          <w:sz w:val="22"/>
          <w:szCs w:val="22"/>
        </w:rPr>
        <w:t xml:space="preserve"> </w:t>
      </w:r>
      <w:r w:rsidR="34811BA2" w:rsidRPr="490334B2">
        <w:rPr>
          <w:rFonts w:ascii="Arial" w:eastAsia="Arial" w:hAnsi="Arial" w:cs="Arial"/>
          <w:sz w:val="22"/>
          <w:szCs w:val="22"/>
        </w:rPr>
        <w:t xml:space="preserve">GSC differentiation and </w:t>
      </w:r>
      <w:r w:rsidR="1EE6403A" w:rsidRPr="490334B2">
        <w:rPr>
          <w:rFonts w:ascii="Arial" w:eastAsia="Arial" w:hAnsi="Arial" w:cs="Arial"/>
          <w:sz w:val="22"/>
          <w:szCs w:val="22"/>
        </w:rPr>
        <w:t>p</w:t>
      </w:r>
      <w:r w:rsidR="2DD19D1E" w:rsidRPr="490334B2">
        <w:rPr>
          <w:rFonts w:ascii="Arial" w:eastAsia="Arial" w:hAnsi="Arial" w:cs="Arial"/>
          <w:sz w:val="22"/>
          <w:szCs w:val="22"/>
        </w:rPr>
        <w:t>53</w:t>
      </w:r>
      <w:r w:rsidR="7CECDDFA" w:rsidRPr="490334B2">
        <w:rPr>
          <w:rFonts w:ascii="Arial" w:eastAsia="Arial" w:hAnsi="Arial" w:cs="Arial"/>
          <w:sz w:val="22"/>
          <w:szCs w:val="22"/>
        </w:rPr>
        <w:t>,</w:t>
      </w:r>
      <w:r w:rsidR="22BC659D" w:rsidRPr="490334B2">
        <w:rPr>
          <w:rFonts w:ascii="Arial" w:eastAsia="Arial" w:hAnsi="Arial" w:cs="Arial"/>
          <w:sz w:val="22"/>
          <w:szCs w:val="22"/>
        </w:rPr>
        <w:t xml:space="preserve"> </w:t>
      </w:r>
      <w:r w:rsidR="1EE6403A" w:rsidRPr="490334B2">
        <w:rPr>
          <w:rFonts w:ascii="Arial" w:eastAsia="Arial" w:hAnsi="Arial" w:cs="Arial"/>
          <w:sz w:val="22"/>
          <w:szCs w:val="22"/>
        </w:rPr>
        <w:t xml:space="preserve">we depleted </w:t>
      </w:r>
      <w:r w:rsidR="00EE4846">
        <w:rPr>
          <w:rFonts w:ascii="Arial" w:eastAsia="Arial" w:hAnsi="Arial" w:cs="Arial"/>
          <w:i/>
          <w:iCs/>
          <w:sz w:val="22"/>
          <w:szCs w:val="22"/>
        </w:rPr>
        <w:t>Non1</w:t>
      </w:r>
      <w:r w:rsidR="36FC4CED" w:rsidRPr="490334B2">
        <w:rPr>
          <w:rFonts w:ascii="Arial" w:eastAsia="Arial" w:hAnsi="Arial" w:cs="Arial"/>
          <w:sz w:val="22"/>
          <w:szCs w:val="22"/>
        </w:rPr>
        <w:t xml:space="preserve"> in the germline</w:t>
      </w:r>
      <w:r w:rsidR="3831C491" w:rsidRPr="490334B2">
        <w:rPr>
          <w:rFonts w:ascii="Arial" w:eastAsia="Arial" w:hAnsi="Arial" w:cs="Arial"/>
          <w:sz w:val="22"/>
          <w:szCs w:val="22"/>
        </w:rPr>
        <w:t>.</w:t>
      </w:r>
      <w:r w:rsidR="7C60F1A1" w:rsidRPr="490334B2">
        <w:rPr>
          <w:rFonts w:ascii="Arial" w:eastAsia="Arial" w:hAnsi="Arial" w:cs="Arial"/>
          <w:sz w:val="22"/>
          <w:szCs w:val="22"/>
        </w:rPr>
        <w:t xml:space="preserve"> We found that germline</w:t>
      </w:r>
      <w:r w:rsidR="00F5190B">
        <w:rPr>
          <w:rFonts w:ascii="Arial" w:eastAsia="Arial" w:hAnsi="Arial" w:cs="Arial"/>
          <w:sz w:val="22"/>
          <w:szCs w:val="22"/>
        </w:rPr>
        <w:t>-</w:t>
      </w:r>
      <w:r w:rsidR="7C60F1A1" w:rsidRPr="490334B2">
        <w:rPr>
          <w:rFonts w:ascii="Arial" w:eastAsia="Arial" w:hAnsi="Arial" w:cs="Arial"/>
          <w:sz w:val="22"/>
          <w:szCs w:val="22"/>
        </w:rPr>
        <w:t xml:space="preserve">depletion of </w:t>
      </w:r>
      <w:r w:rsidR="00EE4846">
        <w:rPr>
          <w:rFonts w:ascii="Arial" w:eastAsia="Arial" w:hAnsi="Arial" w:cs="Arial"/>
          <w:i/>
          <w:iCs/>
          <w:sz w:val="22"/>
          <w:szCs w:val="22"/>
        </w:rPr>
        <w:t>Non1</w:t>
      </w:r>
      <w:r w:rsidR="7C60F1A1" w:rsidRPr="490334B2">
        <w:rPr>
          <w:rFonts w:ascii="Arial" w:eastAsia="Arial" w:hAnsi="Arial" w:cs="Arial"/>
          <w:sz w:val="22"/>
          <w:szCs w:val="22"/>
        </w:rPr>
        <w:t xml:space="preserve"> results in </w:t>
      </w:r>
      <w:r w:rsidR="7CECDDFA" w:rsidRPr="008E64C3">
        <w:rPr>
          <w:rFonts w:ascii="Arial" w:eastAsia="Arial" w:hAnsi="Arial" w:cs="Arial"/>
          <w:sz w:val="22"/>
          <w:szCs w:val="22"/>
        </w:rPr>
        <w:t xml:space="preserve">stem </w:t>
      </w:r>
      <w:r w:rsidR="7C60F1A1" w:rsidRPr="008E64C3">
        <w:rPr>
          <w:rFonts w:ascii="Arial" w:eastAsia="Arial" w:hAnsi="Arial" w:cs="Arial"/>
          <w:sz w:val="22"/>
          <w:szCs w:val="22"/>
        </w:rPr>
        <w:t>cyst</w:t>
      </w:r>
      <w:r w:rsidR="7C60F1A1" w:rsidRPr="490334B2">
        <w:rPr>
          <w:rFonts w:ascii="Arial" w:eastAsia="Arial" w:hAnsi="Arial" w:cs="Arial"/>
          <w:sz w:val="22"/>
          <w:szCs w:val="22"/>
        </w:rPr>
        <w:t xml:space="preserve"> </w:t>
      </w:r>
      <w:r w:rsidR="00223E22" w:rsidRPr="490334B2">
        <w:rPr>
          <w:rFonts w:ascii="Arial" w:eastAsia="Arial" w:hAnsi="Arial" w:cs="Arial"/>
          <w:sz w:val="22"/>
          <w:szCs w:val="22"/>
        </w:rPr>
        <w:t xml:space="preserve">formation </w:t>
      </w:r>
      <w:r w:rsidR="7C60F1A1" w:rsidRPr="490334B2">
        <w:rPr>
          <w:rFonts w:ascii="Arial" w:eastAsia="Arial" w:hAnsi="Arial" w:cs="Arial"/>
          <w:sz w:val="22"/>
          <w:szCs w:val="22"/>
        </w:rPr>
        <w:t>and loss of later stages</w:t>
      </w:r>
      <w:r w:rsidR="014F3FF4" w:rsidRPr="490334B2">
        <w:rPr>
          <w:rFonts w:ascii="Arial" w:eastAsia="Arial" w:hAnsi="Arial" w:cs="Arial"/>
          <w:sz w:val="22"/>
          <w:szCs w:val="22"/>
        </w:rPr>
        <w:t>,</w:t>
      </w:r>
      <w:r w:rsidR="7C60F1A1" w:rsidRPr="490334B2">
        <w:rPr>
          <w:rFonts w:ascii="Arial" w:eastAsia="Arial" w:hAnsi="Arial" w:cs="Arial"/>
          <w:sz w:val="22"/>
          <w:szCs w:val="22"/>
        </w:rPr>
        <w:t xml:space="preserve"> </w:t>
      </w:r>
      <w:r w:rsidR="004F6F4A">
        <w:rPr>
          <w:rFonts w:ascii="Arial" w:eastAsia="Arial" w:hAnsi="Arial" w:cs="Arial"/>
          <w:sz w:val="22"/>
          <w:szCs w:val="22"/>
        </w:rPr>
        <w:t xml:space="preserve">as well as increased p53 expression, </w:t>
      </w:r>
      <w:r w:rsidR="7C60F1A1" w:rsidRPr="490334B2">
        <w:rPr>
          <w:rFonts w:ascii="Arial" w:eastAsia="Arial" w:hAnsi="Arial" w:cs="Arial"/>
          <w:sz w:val="22"/>
          <w:szCs w:val="22"/>
        </w:rPr>
        <w:t>phenocop</w:t>
      </w:r>
      <w:r w:rsidR="7CECDDFA" w:rsidRPr="490334B2">
        <w:rPr>
          <w:rFonts w:ascii="Arial" w:eastAsia="Arial" w:hAnsi="Arial" w:cs="Arial"/>
          <w:sz w:val="22"/>
          <w:szCs w:val="22"/>
        </w:rPr>
        <w:t>ying</w:t>
      </w:r>
      <w:r w:rsidR="7C60F1A1" w:rsidRPr="490334B2">
        <w:rPr>
          <w:rFonts w:ascii="Arial" w:eastAsia="Arial" w:hAnsi="Arial" w:cs="Arial"/>
          <w:sz w:val="22"/>
          <w:szCs w:val="22"/>
        </w:rPr>
        <w:t xml:space="preserve"> germline</w:t>
      </w:r>
      <w:r w:rsidR="00F5190B">
        <w:rPr>
          <w:rFonts w:ascii="Arial" w:eastAsia="Arial" w:hAnsi="Arial" w:cs="Arial"/>
          <w:sz w:val="22"/>
          <w:szCs w:val="22"/>
        </w:rPr>
        <w:t>-</w:t>
      </w:r>
      <w:r w:rsidR="7C60F1A1" w:rsidRPr="490334B2">
        <w:rPr>
          <w:rFonts w:ascii="Arial" w:eastAsia="Arial" w:hAnsi="Arial" w:cs="Arial"/>
          <w:sz w:val="22"/>
          <w:szCs w:val="22"/>
        </w:rPr>
        <w:t xml:space="preserve">depletion of </w:t>
      </w:r>
      <w:proofErr w:type="spellStart"/>
      <w:r w:rsidR="00CE24D9" w:rsidRPr="00B541A2">
        <w:rPr>
          <w:rFonts w:ascii="Arial" w:eastAsia="Arial" w:hAnsi="Arial" w:cs="Arial"/>
          <w:i/>
          <w:iCs/>
          <w:sz w:val="22"/>
          <w:szCs w:val="22"/>
        </w:rPr>
        <w:t>a</w:t>
      </w:r>
      <w:r w:rsidR="4E7B17C6" w:rsidRPr="00B541A2">
        <w:rPr>
          <w:rFonts w:ascii="Arial" w:eastAsia="Arial" w:hAnsi="Arial" w:cs="Arial"/>
          <w:i/>
          <w:iCs/>
          <w:sz w:val="22"/>
          <w:szCs w:val="22"/>
        </w:rPr>
        <w:t>ramis</w:t>
      </w:r>
      <w:proofErr w:type="spellEnd"/>
      <w:r w:rsidR="4E7B17C6" w:rsidRPr="490334B2">
        <w:rPr>
          <w:rFonts w:ascii="Arial" w:eastAsia="Arial" w:hAnsi="Arial" w:cs="Arial"/>
          <w:sz w:val="22"/>
          <w:szCs w:val="22"/>
        </w:rPr>
        <w:t xml:space="preserve">, </w:t>
      </w:r>
      <w:proofErr w:type="spellStart"/>
      <w:r w:rsidR="00CE24D9" w:rsidRPr="00B541A2">
        <w:rPr>
          <w:rFonts w:ascii="Arial" w:eastAsia="Arial" w:hAnsi="Arial" w:cs="Arial"/>
          <w:i/>
          <w:iCs/>
          <w:sz w:val="22"/>
          <w:szCs w:val="22"/>
        </w:rPr>
        <w:t>at</w:t>
      </w:r>
      <w:r w:rsidR="4E7B17C6" w:rsidRPr="00B541A2">
        <w:rPr>
          <w:rFonts w:ascii="Arial" w:eastAsia="Arial" w:hAnsi="Arial" w:cs="Arial"/>
          <w:i/>
          <w:iCs/>
          <w:sz w:val="22"/>
          <w:szCs w:val="22"/>
        </w:rPr>
        <w:t>hos</w:t>
      </w:r>
      <w:proofErr w:type="spellEnd"/>
      <w:r w:rsidR="7C60F1A1" w:rsidRPr="490334B2">
        <w:rPr>
          <w:rFonts w:ascii="Arial" w:eastAsia="Arial" w:hAnsi="Arial" w:cs="Arial"/>
          <w:sz w:val="22"/>
          <w:szCs w:val="22"/>
        </w:rPr>
        <w:t xml:space="preserve">, </w:t>
      </w:r>
      <w:r w:rsidR="00F5190B">
        <w:rPr>
          <w:rFonts w:ascii="Arial" w:eastAsia="Arial" w:hAnsi="Arial" w:cs="Arial"/>
          <w:sz w:val="22"/>
          <w:szCs w:val="22"/>
        </w:rPr>
        <w:t>and</w:t>
      </w:r>
      <w:r w:rsidR="7C60F1A1" w:rsidRPr="490334B2">
        <w:rPr>
          <w:rFonts w:ascii="Arial" w:eastAsia="Arial" w:hAnsi="Arial" w:cs="Arial"/>
          <w:sz w:val="22"/>
          <w:szCs w:val="22"/>
        </w:rPr>
        <w:t xml:space="preserve"> </w:t>
      </w:r>
      <w:proofErr w:type="spellStart"/>
      <w:r w:rsidR="00CE24D9" w:rsidRPr="00B541A2">
        <w:rPr>
          <w:rFonts w:ascii="Arial" w:eastAsia="Arial" w:hAnsi="Arial" w:cs="Arial"/>
          <w:i/>
          <w:iCs/>
          <w:sz w:val="22"/>
          <w:szCs w:val="22"/>
        </w:rPr>
        <w:t>p</w:t>
      </w:r>
      <w:r w:rsidR="7C60F1A1" w:rsidRPr="00B541A2">
        <w:rPr>
          <w:rFonts w:ascii="Arial" w:eastAsia="Arial" w:hAnsi="Arial" w:cs="Arial"/>
          <w:i/>
          <w:iCs/>
          <w:sz w:val="22"/>
          <w:szCs w:val="22"/>
        </w:rPr>
        <w:t>orthos</w:t>
      </w:r>
      <w:proofErr w:type="spellEnd"/>
      <w:r w:rsidR="76AE5D59" w:rsidRPr="490334B2">
        <w:rPr>
          <w:rFonts w:ascii="Arial" w:eastAsia="Arial" w:hAnsi="Arial" w:cs="Arial"/>
          <w:sz w:val="22"/>
          <w:szCs w:val="22"/>
        </w:rPr>
        <w:t xml:space="preserve"> (</w:t>
      </w:r>
      <w:r w:rsidR="76AE5D59" w:rsidRPr="490334B2">
        <w:rPr>
          <w:rFonts w:ascii="Arial" w:eastAsia="Arial" w:hAnsi="Arial" w:cs="Arial"/>
          <w:b/>
          <w:bCs/>
          <w:sz w:val="22"/>
          <w:szCs w:val="22"/>
        </w:rPr>
        <w:t xml:space="preserve">Figure </w:t>
      </w:r>
      <w:r w:rsidR="3CA6FEE3" w:rsidRPr="490334B2">
        <w:rPr>
          <w:rFonts w:ascii="Arial" w:eastAsia="Arial" w:hAnsi="Arial" w:cs="Arial"/>
          <w:b/>
          <w:bCs/>
          <w:sz w:val="22"/>
          <w:szCs w:val="22"/>
        </w:rPr>
        <w:t>5</w:t>
      </w:r>
      <w:r w:rsidR="47B01A8F" w:rsidRPr="490334B2">
        <w:rPr>
          <w:rFonts w:ascii="Arial" w:eastAsia="Arial" w:hAnsi="Arial" w:cs="Arial"/>
          <w:b/>
          <w:bCs/>
          <w:sz w:val="22"/>
          <w:szCs w:val="22"/>
        </w:rPr>
        <w:t>E</w:t>
      </w:r>
      <w:r w:rsidR="76AE5D59" w:rsidRPr="490334B2">
        <w:rPr>
          <w:rFonts w:ascii="Arial" w:eastAsia="Arial" w:hAnsi="Arial" w:cs="Arial"/>
          <w:b/>
          <w:bCs/>
          <w:sz w:val="22"/>
          <w:szCs w:val="22"/>
        </w:rPr>
        <w:t>-</w:t>
      </w:r>
      <w:r w:rsidR="003D3659">
        <w:rPr>
          <w:rFonts w:ascii="Arial" w:eastAsia="Arial" w:hAnsi="Arial" w:cs="Arial"/>
          <w:b/>
          <w:bCs/>
          <w:sz w:val="22"/>
          <w:szCs w:val="22"/>
        </w:rPr>
        <w:t>F</w:t>
      </w:r>
      <w:r w:rsidR="47B01A8F" w:rsidRPr="490334B2">
        <w:rPr>
          <w:rFonts w:ascii="Arial" w:eastAsia="Arial" w:hAnsi="Arial" w:cs="Arial"/>
          <w:b/>
          <w:bCs/>
          <w:sz w:val="22"/>
          <w:szCs w:val="22"/>
        </w:rPr>
        <w:t>,</w:t>
      </w:r>
      <w:r w:rsidR="003D3659">
        <w:rPr>
          <w:rFonts w:ascii="Arial" w:eastAsia="Arial" w:hAnsi="Arial" w:cs="Arial"/>
          <w:b/>
          <w:bCs/>
          <w:sz w:val="22"/>
          <w:szCs w:val="22"/>
        </w:rPr>
        <w:t xml:space="preserve"> </w:t>
      </w:r>
      <w:r w:rsidR="0087684F">
        <w:rPr>
          <w:rFonts w:ascii="Arial" w:eastAsia="Arial" w:hAnsi="Arial" w:cs="Arial"/>
          <w:b/>
          <w:bCs/>
          <w:sz w:val="22"/>
          <w:szCs w:val="22"/>
        </w:rPr>
        <w:t>H</w:t>
      </w:r>
      <w:r w:rsidR="003D3659">
        <w:rPr>
          <w:rFonts w:ascii="Arial" w:eastAsia="Arial" w:hAnsi="Arial" w:cs="Arial"/>
          <w:b/>
          <w:bCs/>
          <w:sz w:val="22"/>
          <w:szCs w:val="22"/>
        </w:rPr>
        <w:t>,</w:t>
      </w:r>
      <w:r w:rsidR="00774579">
        <w:rPr>
          <w:rFonts w:ascii="Arial" w:eastAsia="Arial" w:hAnsi="Arial" w:cs="Arial"/>
          <w:b/>
          <w:bCs/>
          <w:sz w:val="22"/>
          <w:szCs w:val="22"/>
        </w:rPr>
        <w:t xml:space="preserve"> </w:t>
      </w:r>
      <w:r w:rsidR="0D27BE27" w:rsidRPr="490334B2">
        <w:rPr>
          <w:rFonts w:ascii="Arial" w:eastAsia="Arial" w:hAnsi="Arial" w:cs="Arial"/>
          <w:b/>
          <w:bCs/>
          <w:sz w:val="22"/>
          <w:szCs w:val="22"/>
        </w:rPr>
        <w:t xml:space="preserve">Figure </w:t>
      </w:r>
      <w:r w:rsidR="40E8DC44" w:rsidRPr="490334B2">
        <w:rPr>
          <w:rFonts w:ascii="Arial" w:eastAsia="Arial" w:hAnsi="Arial" w:cs="Arial"/>
          <w:b/>
          <w:bCs/>
          <w:sz w:val="22"/>
          <w:szCs w:val="22"/>
        </w:rPr>
        <w:t>S</w:t>
      </w:r>
      <w:r w:rsidR="401A0799" w:rsidRPr="490334B2">
        <w:rPr>
          <w:rFonts w:ascii="Arial" w:eastAsia="Arial" w:hAnsi="Arial" w:cs="Arial"/>
          <w:b/>
          <w:bCs/>
          <w:sz w:val="22"/>
          <w:szCs w:val="22"/>
        </w:rPr>
        <w:t>5</w:t>
      </w:r>
      <w:r w:rsidR="40E8DC44" w:rsidRPr="490334B2">
        <w:rPr>
          <w:rFonts w:ascii="Arial" w:eastAsia="Arial" w:hAnsi="Arial" w:cs="Arial"/>
          <w:b/>
          <w:bCs/>
          <w:sz w:val="22"/>
          <w:szCs w:val="22"/>
        </w:rPr>
        <w:t>C</w:t>
      </w:r>
      <w:r w:rsidR="0D27BE27" w:rsidRPr="490334B2">
        <w:rPr>
          <w:rFonts w:ascii="Arial" w:eastAsia="Arial" w:hAnsi="Arial" w:cs="Arial"/>
          <w:b/>
          <w:bCs/>
          <w:sz w:val="22"/>
          <w:szCs w:val="22"/>
        </w:rPr>
        <w:t>-</w:t>
      </w:r>
      <w:r w:rsidR="0087684F">
        <w:rPr>
          <w:rFonts w:ascii="Arial" w:eastAsia="Arial" w:hAnsi="Arial" w:cs="Arial"/>
          <w:b/>
          <w:bCs/>
          <w:sz w:val="22"/>
          <w:szCs w:val="22"/>
        </w:rPr>
        <w:t>E</w:t>
      </w:r>
      <w:r w:rsidR="0D27BE27" w:rsidRPr="490334B2">
        <w:rPr>
          <w:rFonts w:ascii="Arial" w:eastAsia="Arial" w:hAnsi="Arial" w:cs="Arial"/>
          <w:sz w:val="22"/>
          <w:szCs w:val="22"/>
        </w:rPr>
        <w:t>)</w:t>
      </w:r>
      <w:r w:rsidR="7C60F1A1" w:rsidRPr="490334B2">
        <w:rPr>
          <w:rFonts w:ascii="Arial" w:eastAsia="Arial" w:hAnsi="Arial" w:cs="Arial"/>
          <w:sz w:val="22"/>
          <w:szCs w:val="22"/>
        </w:rPr>
        <w:t xml:space="preserve">. </w:t>
      </w:r>
      <w:r w:rsidR="2DD19D1E" w:rsidRPr="490334B2">
        <w:rPr>
          <w:rFonts w:ascii="Arial" w:eastAsia="Arial" w:hAnsi="Arial" w:cs="Arial"/>
          <w:sz w:val="22"/>
          <w:szCs w:val="22"/>
        </w:rPr>
        <w:t>In addition, we found that l</w:t>
      </w:r>
      <w:r w:rsidR="5D5E41E7" w:rsidRPr="490334B2">
        <w:rPr>
          <w:rFonts w:ascii="Arial" w:eastAsia="Arial" w:hAnsi="Arial" w:cs="Arial"/>
          <w:sz w:val="22"/>
          <w:szCs w:val="22"/>
        </w:rPr>
        <w:t>oss of</w:t>
      </w:r>
      <w:r w:rsidR="34811BA2" w:rsidRPr="490334B2">
        <w:rPr>
          <w:rFonts w:ascii="Arial" w:eastAsia="Arial" w:hAnsi="Arial" w:cs="Arial"/>
          <w:sz w:val="22"/>
          <w:szCs w:val="22"/>
        </w:rPr>
        <w:t xml:space="preserve"> </w:t>
      </w:r>
      <w:r w:rsidR="34811BA2" w:rsidRPr="00066856">
        <w:rPr>
          <w:rFonts w:ascii="Arial" w:eastAsia="Arial" w:hAnsi="Arial" w:cs="Arial"/>
          <w:i/>
          <w:iCs/>
          <w:sz w:val="22"/>
          <w:szCs w:val="22"/>
        </w:rPr>
        <w:t>p</w:t>
      </w:r>
      <w:r w:rsidR="5D5E41E7" w:rsidRPr="00066856">
        <w:rPr>
          <w:rFonts w:ascii="Arial" w:eastAsia="Arial" w:hAnsi="Arial" w:cs="Arial"/>
          <w:i/>
          <w:iCs/>
          <w:sz w:val="22"/>
          <w:szCs w:val="22"/>
        </w:rPr>
        <w:t>53</w:t>
      </w:r>
      <w:r w:rsidR="5D5E41E7" w:rsidRPr="490334B2">
        <w:rPr>
          <w:rFonts w:ascii="Arial" w:eastAsia="Arial" w:hAnsi="Arial" w:cs="Arial"/>
          <w:sz w:val="22"/>
          <w:szCs w:val="22"/>
        </w:rPr>
        <w:t xml:space="preserve"> from </w:t>
      </w:r>
      <w:r w:rsidR="00EE4846">
        <w:rPr>
          <w:rFonts w:ascii="Arial" w:eastAsia="Arial" w:hAnsi="Arial" w:cs="Arial"/>
          <w:i/>
          <w:iCs/>
          <w:sz w:val="22"/>
          <w:szCs w:val="22"/>
        </w:rPr>
        <w:t>Non1</w:t>
      </w:r>
      <w:r w:rsidR="578CA849" w:rsidRPr="490334B2">
        <w:rPr>
          <w:rFonts w:ascii="Arial" w:eastAsia="Arial" w:hAnsi="Arial" w:cs="Arial"/>
          <w:i/>
          <w:iCs/>
          <w:sz w:val="22"/>
          <w:szCs w:val="22"/>
        </w:rPr>
        <w:t>-</w:t>
      </w:r>
      <w:r w:rsidR="5D5E41E7" w:rsidRPr="490334B2">
        <w:rPr>
          <w:rFonts w:ascii="Arial" w:eastAsia="Arial" w:hAnsi="Arial" w:cs="Arial"/>
          <w:sz w:val="22"/>
          <w:szCs w:val="22"/>
        </w:rPr>
        <w:t xml:space="preserve">depleted </w:t>
      </w:r>
      <w:proofErr w:type="spellStart"/>
      <w:r w:rsidR="5D5E41E7" w:rsidRPr="490334B2">
        <w:rPr>
          <w:rFonts w:ascii="Arial" w:eastAsia="Arial" w:hAnsi="Arial" w:cs="Arial"/>
          <w:sz w:val="22"/>
          <w:szCs w:val="22"/>
        </w:rPr>
        <w:t>germaria</w:t>
      </w:r>
      <w:proofErr w:type="spellEnd"/>
      <w:r w:rsidR="5D5E41E7" w:rsidRPr="490334B2">
        <w:rPr>
          <w:rFonts w:ascii="Arial" w:eastAsia="Arial" w:hAnsi="Arial" w:cs="Arial"/>
          <w:sz w:val="22"/>
          <w:szCs w:val="22"/>
        </w:rPr>
        <w:t xml:space="preserve"> partial</w:t>
      </w:r>
      <w:r w:rsidR="00223E22">
        <w:rPr>
          <w:rFonts w:ascii="Arial" w:eastAsia="Arial" w:hAnsi="Arial" w:cs="Arial"/>
          <w:sz w:val="22"/>
          <w:szCs w:val="22"/>
        </w:rPr>
        <w:t>ly</w:t>
      </w:r>
      <w:r w:rsidR="5D5E41E7" w:rsidRPr="490334B2">
        <w:rPr>
          <w:rFonts w:ascii="Arial" w:eastAsia="Arial" w:hAnsi="Arial" w:cs="Arial"/>
          <w:sz w:val="22"/>
          <w:szCs w:val="22"/>
        </w:rPr>
        <w:t xml:space="preserve"> </w:t>
      </w:r>
      <w:r w:rsidR="00223E22">
        <w:rPr>
          <w:rFonts w:ascii="Arial" w:eastAsia="Arial" w:hAnsi="Arial" w:cs="Arial"/>
          <w:sz w:val="22"/>
          <w:szCs w:val="22"/>
        </w:rPr>
        <w:t>suppressed</w:t>
      </w:r>
      <w:r w:rsidR="5D5E41E7" w:rsidRPr="490334B2">
        <w:rPr>
          <w:rFonts w:ascii="Arial" w:eastAsia="Arial" w:hAnsi="Arial" w:cs="Arial"/>
          <w:sz w:val="22"/>
          <w:szCs w:val="22"/>
        </w:rPr>
        <w:t xml:space="preserve"> the phenotyp</w:t>
      </w:r>
      <w:r w:rsidR="3CA6FEE3" w:rsidRPr="490334B2">
        <w:rPr>
          <w:rFonts w:ascii="Arial" w:eastAsia="Arial" w:hAnsi="Arial" w:cs="Arial"/>
          <w:sz w:val="22"/>
          <w:szCs w:val="22"/>
        </w:rPr>
        <w:t xml:space="preserve">e </w:t>
      </w:r>
      <w:r w:rsidR="081B9804" w:rsidRPr="490334B2">
        <w:rPr>
          <w:rFonts w:ascii="Arial" w:eastAsia="Arial" w:hAnsi="Arial" w:cs="Arial"/>
          <w:sz w:val="22"/>
          <w:szCs w:val="22"/>
        </w:rPr>
        <w:t>(</w:t>
      </w:r>
      <w:r w:rsidR="56DF6A8A" w:rsidRPr="490334B2">
        <w:rPr>
          <w:rFonts w:ascii="Arial" w:eastAsia="Arial" w:hAnsi="Arial" w:cs="Arial"/>
          <w:b/>
          <w:bCs/>
          <w:sz w:val="22"/>
          <w:szCs w:val="22"/>
        </w:rPr>
        <w:t xml:space="preserve">Figure </w:t>
      </w:r>
      <w:r w:rsidR="00E40EF2">
        <w:rPr>
          <w:rFonts w:ascii="Arial" w:eastAsia="Arial" w:hAnsi="Arial" w:cs="Arial"/>
          <w:b/>
          <w:bCs/>
          <w:sz w:val="22"/>
          <w:szCs w:val="22"/>
        </w:rPr>
        <w:t>5</w:t>
      </w:r>
      <w:r w:rsidR="00774579">
        <w:rPr>
          <w:rFonts w:ascii="Arial" w:eastAsia="Arial" w:hAnsi="Arial" w:cs="Arial"/>
          <w:b/>
          <w:bCs/>
          <w:sz w:val="22"/>
          <w:szCs w:val="22"/>
        </w:rPr>
        <w:t>F</w:t>
      </w:r>
      <w:r w:rsidR="7F86AD10" w:rsidRPr="490334B2">
        <w:rPr>
          <w:rFonts w:ascii="Arial" w:eastAsia="Arial" w:hAnsi="Arial" w:cs="Arial"/>
          <w:b/>
          <w:bCs/>
          <w:sz w:val="22"/>
          <w:szCs w:val="22"/>
        </w:rPr>
        <w:t>-</w:t>
      </w:r>
      <w:r w:rsidR="00774579">
        <w:rPr>
          <w:rFonts w:ascii="Arial" w:eastAsia="Arial" w:hAnsi="Arial" w:cs="Arial"/>
          <w:b/>
          <w:bCs/>
          <w:sz w:val="22"/>
          <w:szCs w:val="22"/>
        </w:rPr>
        <w:t>H</w:t>
      </w:r>
      <w:r w:rsidR="3CA6FEE3" w:rsidRPr="490334B2">
        <w:rPr>
          <w:rFonts w:ascii="Arial" w:eastAsia="Arial" w:hAnsi="Arial" w:cs="Arial"/>
          <w:sz w:val="22"/>
          <w:szCs w:val="22"/>
        </w:rPr>
        <w:t>).</w:t>
      </w:r>
      <w:r w:rsidR="29155E72" w:rsidRPr="490334B2">
        <w:rPr>
          <w:rFonts w:ascii="Arial" w:eastAsia="Arial" w:hAnsi="Arial" w:cs="Arial"/>
          <w:sz w:val="22"/>
          <w:szCs w:val="22"/>
        </w:rPr>
        <w:t xml:space="preserve"> </w:t>
      </w:r>
      <w:r w:rsidR="58C7A8FD" w:rsidRPr="490334B2">
        <w:rPr>
          <w:rFonts w:ascii="Arial" w:eastAsia="Arial" w:hAnsi="Arial" w:cs="Arial"/>
          <w:sz w:val="22"/>
          <w:szCs w:val="22"/>
        </w:rPr>
        <w:t xml:space="preserve"> </w:t>
      </w:r>
      <w:r w:rsidR="29155E72" w:rsidRPr="490334B2">
        <w:rPr>
          <w:rFonts w:ascii="Arial" w:eastAsia="Arial" w:hAnsi="Arial" w:cs="Arial"/>
          <w:sz w:val="22"/>
          <w:szCs w:val="22"/>
        </w:rPr>
        <w:t xml:space="preserve">Thus, </w:t>
      </w:r>
      <w:r w:rsidR="00EE4846">
        <w:rPr>
          <w:rFonts w:ascii="Arial" w:eastAsia="Arial" w:hAnsi="Arial" w:cs="Arial"/>
          <w:i/>
          <w:iCs/>
          <w:sz w:val="22"/>
          <w:szCs w:val="22"/>
        </w:rPr>
        <w:t>Non1</w:t>
      </w:r>
      <w:r w:rsidR="66F23699" w:rsidRPr="490334B2">
        <w:rPr>
          <w:rFonts w:ascii="Arial" w:eastAsia="Arial" w:hAnsi="Arial" w:cs="Arial"/>
          <w:sz w:val="22"/>
          <w:szCs w:val="22"/>
        </w:rPr>
        <w:t xml:space="preserve"> </w:t>
      </w:r>
      <w:r w:rsidR="347AB01F" w:rsidRPr="490334B2">
        <w:rPr>
          <w:rFonts w:ascii="Arial" w:eastAsia="Arial" w:hAnsi="Arial" w:cs="Arial"/>
          <w:sz w:val="22"/>
          <w:szCs w:val="22"/>
        </w:rPr>
        <w:t xml:space="preserve">is regulated by </w:t>
      </w:r>
      <w:proofErr w:type="spellStart"/>
      <w:r w:rsidR="347AB01F" w:rsidRPr="490334B2">
        <w:rPr>
          <w:rFonts w:ascii="Arial" w:eastAsia="Arial" w:hAnsi="Arial" w:cs="Arial"/>
          <w:i/>
          <w:iCs/>
          <w:sz w:val="22"/>
          <w:szCs w:val="22"/>
        </w:rPr>
        <w:t>aramis</w:t>
      </w:r>
      <w:proofErr w:type="spellEnd"/>
      <w:r w:rsidR="347AB01F" w:rsidRPr="490334B2">
        <w:rPr>
          <w:rFonts w:ascii="Arial" w:eastAsia="Arial" w:hAnsi="Arial" w:cs="Arial"/>
          <w:sz w:val="22"/>
          <w:szCs w:val="22"/>
        </w:rPr>
        <w:t xml:space="preserve"> and </w:t>
      </w:r>
      <w:r w:rsidR="66F23699" w:rsidRPr="490334B2">
        <w:rPr>
          <w:rFonts w:ascii="Arial" w:eastAsia="Arial" w:hAnsi="Arial" w:cs="Arial"/>
          <w:sz w:val="22"/>
          <w:szCs w:val="22"/>
        </w:rPr>
        <w:t xml:space="preserve">is required for </w:t>
      </w:r>
      <w:r w:rsidR="34811BA2" w:rsidRPr="490334B2">
        <w:rPr>
          <w:rFonts w:ascii="Arial" w:eastAsia="Arial" w:hAnsi="Arial" w:cs="Arial"/>
          <w:sz w:val="22"/>
          <w:szCs w:val="22"/>
        </w:rPr>
        <w:t>p</w:t>
      </w:r>
      <w:r w:rsidR="66F23699" w:rsidRPr="490334B2">
        <w:rPr>
          <w:rFonts w:ascii="Arial" w:eastAsia="Arial" w:hAnsi="Arial" w:cs="Arial"/>
          <w:sz w:val="22"/>
          <w:szCs w:val="22"/>
        </w:rPr>
        <w:t>53 suppression, cell cycle progression</w:t>
      </w:r>
      <w:r w:rsidR="00223E22">
        <w:rPr>
          <w:rFonts w:ascii="Arial" w:eastAsia="Arial" w:hAnsi="Arial" w:cs="Arial"/>
          <w:sz w:val="22"/>
          <w:szCs w:val="22"/>
        </w:rPr>
        <w:t>,</w:t>
      </w:r>
      <w:r w:rsidR="66F23699" w:rsidRPr="490334B2">
        <w:rPr>
          <w:rFonts w:ascii="Arial" w:eastAsia="Arial" w:hAnsi="Arial" w:cs="Arial"/>
          <w:sz w:val="22"/>
          <w:szCs w:val="22"/>
        </w:rPr>
        <w:t xml:space="preserve"> and GSC abscission. </w:t>
      </w:r>
      <w:r w:rsidR="2DD19D1E" w:rsidRPr="490334B2">
        <w:rPr>
          <w:rFonts w:ascii="Arial" w:eastAsia="Arial" w:hAnsi="Arial" w:cs="Arial"/>
          <w:sz w:val="22"/>
          <w:szCs w:val="22"/>
        </w:rPr>
        <w:t xml:space="preserve">  </w:t>
      </w:r>
    </w:p>
    <w:p w14:paraId="4A8D85A3" w14:textId="167A7610" w:rsidR="00522EA3" w:rsidRPr="00157201" w:rsidRDefault="3E8E6DD6" w:rsidP="006C0869">
      <w:pPr>
        <w:spacing w:before="240" w:after="240"/>
        <w:jc w:val="both"/>
        <w:rPr>
          <w:rFonts w:ascii="Arial" w:eastAsia="Arial" w:hAnsi="Arial" w:cs="Arial"/>
          <w:sz w:val="22"/>
          <w:szCs w:val="22"/>
        </w:rPr>
      </w:pPr>
      <w:r w:rsidRPr="6CFB7654">
        <w:rPr>
          <w:rFonts w:ascii="Arial" w:eastAsia="Arial" w:hAnsi="Arial" w:cs="Arial"/>
          <w:sz w:val="22"/>
          <w:szCs w:val="22"/>
        </w:rPr>
        <w:t xml:space="preserve">To </w:t>
      </w:r>
      <w:r w:rsidR="6655B969" w:rsidRPr="6CFB7654">
        <w:rPr>
          <w:rFonts w:ascii="Arial" w:eastAsia="Arial" w:hAnsi="Arial" w:cs="Arial"/>
          <w:sz w:val="22"/>
          <w:szCs w:val="22"/>
        </w:rPr>
        <w:t>determin</w:t>
      </w:r>
      <w:r w:rsidR="66271722" w:rsidRPr="6CFB7654">
        <w:rPr>
          <w:rFonts w:ascii="Arial" w:eastAsia="Arial" w:hAnsi="Arial" w:cs="Arial"/>
          <w:sz w:val="22"/>
          <w:szCs w:val="22"/>
        </w:rPr>
        <w:t xml:space="preserve">e </w:t>
      </w:r>
      <w:r w:rsidRPr="6CFB7654">
        <w:rPr>
          <w:rFonts w:ascii="Arial" w:eastAsia="Arial" w:hAnsi="Arial" w:cs="Arial"/>
          <w:sz w:val="22"/>
          <w:szCs w:val="22"/>
        </w:rPr>
        <w:t xml:space="preserve">if </w:t>
      </w:r>
      <w:r w:rsidR="66271722" w:rsidRPr="6CFB7654">
        <w:rPr>
          <w:rFonts w:ascii="Arial" w:eastAsia="Arial" w:hAnsi="Arial" w:cs="Arial"/>
          <w:sz w:val="22"/>
          <w:szCs w:val="22"/>
        </w:rPr>
        <w:t xml:space="preserve">Aramis promotes GSC differentiation via translation of </w:t>
      </w:r>
      <w:r w:rsidR="3E507E29" w:rsidRPr="6CFB7654">
        <w:rPr>
          <w:rFonts w:ascii="Arial" w:eastAsia="Arial" w:hAnsi="Arial" w:cs="Arial"/>
          <w:sz w:val="22"/>
          <w:szCs w:val="22"/>
        </w:rPr>
        <w:t>Non1</w:t>
      </w:r>
      <w:r w:rsidR="66271722" w:rsidRPr="6CFB7654">
        <w:rPr>
          <w:rFonts w:ascii="Arial" w:eastAsia="Arial" w:hAnsi="Arial" w:cs="Arial"/>
          <w:sz w:val="22"/>
          <w:szCs w:val="22"/>
        </w:rPr>
        <w:t>,</w:t>
      </w:r>
      <w:r w:rsidR="3E507E29" w:rsidRPr="6CFB7654">
        <w:rPr>
          <w:rFonts w:ascii="Arial" w:eastAsia="Arial" w:hAnsi="Arial" w:cs="Arial"/>
          <w:sz w:val="22"/>
          <w:szCs w:val="22"/>
        </w:rPr>
        <w:t xml:space="preserve"> </w:t>
      </w:r>
      <w:r w:rsidRPr="6CFB7654">
        <w:rPr>
          <w:rFonts w:ascii="Arial" w:eastAsia="Arial" w:hAnsi="Arial" w:cs="Arial"/>
          <w:sz w:val="22"/>
          <w:szCs w:val="22"/>
        </w:rPr>
        <w:t xml:space="preserve">we </w:t>
      </w:r>
      <w:r w:rsidR="004F6F4A">
        <w:rPr>
          <w:rFonts w:ascii="Arial" w:eastAsia="Arial" w:hAnsi="Arial" w:cs="Arial"/>
          <w:sz w:val="22"/>
          <w:szCs w:val="22"/>
        </w:rPr>
        <w:t xml:space="preserve">restored </w:t>
      </w:r>
      <w:r w:rsidR="00EE4846">
        <w:rPr>
          <w:rFonts w:ascii="Arial" w:eastAsia="Arial" w:hAnsi="Arial" w:cs="Arial"/>
          <w:i/>
          <w:iCs/>
          <w:sz w:val="22"/>
          <w:szCs w:val="22"/>
        </w:rPr>
        <w:t>Non1</w:t>
      </w:r>
      <w:r w:rsidR="3E507E29" w:rsidRPr="6CFB7654">
        <w:rPr>
          <w:rFonts w:ascii="Arial" w:eastAsia="Arial" w:hAnsi="Arial" w:cs="Arial"/>
          <w:sz w:val="22"/>
          <w:szCs w:val="22"/>
        </w:rPr>
        <w:t xml:space="preserve"> </w:t>
      </w:r>
      <w:r w:rsidR="004F6F4A">
        <w:rPr>
          <w:rFonts w:ascii="Arial" w:eastAsia="Arial" w:hAnsi="Arial" w:cs="Arial"/>
          <w:sz w:val="22"/>
          <w:szCs w:val="22"/>
        </w:rPr>
        <w:t xml:space="preserve">expression in </w:t>
      </w:r>
      <w:r w:rsidR="14266FAD" w:rsidRPr="6CFB7654">
        <w:rPr>
          <w:rFonts w:ascii="Arial" w:eastAsia="Arial" w:hAnsi="Arial" w:cs="Arial"/>
          <w:sz w:val="22"/>
          <w:szCs w:val="22"/>
        </w:rPr>
        <w:t xml:space="preserve">germ cells </w:t>
      </w:r>
      <w:r w:rsidR="3E507E29" w:rsidRPr="6CFB7654">
        <w:rPr>
          <w:rFonts w:ascii="Arial" w:eastAsia="Arial" w:hAnsi="Arial" w:cs="Arial"/>
          <w:sz w:val="22"/>
          <w:szCs w:val="22"/>
        </w:rPr>
        <w:t>depleted of</w:t>
      </w:r>
      <w:r w:rsidR="27AC1DDB" w:rsidRPr="6CFB7654">
        <w:rPr>
          <w:rFonts w:ascii="Arial" w:eastAsia="Arial" w:hAnsi="Arial" w:cs="Arial"/>
          <w:sz w:val="22"/>
          <w:szCs w:val="22"/>
        </w:rPr>
        <w:t xml:space="preserve"> </w:t>
      </w:r>
      <w:proofErr w:type="spellStart"/>
      <w:r w:rsidR="27AC1DDB" w:rsidRPr="6CFB7654">
        <w:rPr>
          <w:rFonts w:ascii="Arial" w:eastAsia="Arial" w:hAnsi="Arial" w:cs="Arial"/>
          <w:i/>
          <w:iCs/>
          <w:sz w:val="22"/>
          <w:szCs w:val="22"/>
        </w:rPr>
        <w:t>a</w:t>
      </w:r>
      <w:r w:rsidR="3E507E29" w:rsidRPr="6CFB7654">
        <w:rPr>
          <w:rFonts w:ascii="Arial" w:eastAsia="Arial" w:hAnsi="Arial" w:cs="Arial"/>
          <w:i/>
          <w:iCs/>
          <w:sz w:val="22"/>
          <w:szCs w:val="22"/>
        </w:rPr>
        <w:t>ramis</w:t>
      </w:r>
      <w:proofErr w:type="spellEnd"/>
      <w:r w:rsidR="007E448B">
        <w:rPr>
          <w:rFonts w:ascii="Arial" w:eastAsia="Arial" w:hAnsi="Arial" w:cs="Arial"/>
          <w:sz w:val="22"/>
          <w:szCs w:val="22"/>
        </w:rPr>
        <w:t>. Briefly, we cloned</w:t>
      </w:r>
      <w:r w:rsidR="413368EC" w:rsidRPr="6CFB7654">
        <w:rPr>
          <w:rFonts w:ascii="Arial" w:eastAsia="Arial" w:hAnsi="Arial" w:cs="Arial"/>
          <w:sz w:val="22"/>
          <w:szCs w:val="22"/>
        </w:rPr>
        <w:t xml:space="preserve"> </w:t>
      </w:r>
      <w:r w:rsidR="00EE4846">
        <w:rPr>
          <w:rFonts w:ascii="Arial" w:eastAsia="Arial" w:hAnsi="Arial" w:cs="Arial"/>
          <w:i/>
          <w:iCs/>
          <w:sz w:val="22"/>
          <w:szCs w:val="22"/>
        </w:rPr>
        <w:t>Non1</w:t>
      </w:r>
      <w:r w:rsidR="3E507E29" w:rsidRPr="6CFB7654">
        <w:rPr>
          <w:rFonts w:ascii="Arial" w:eastAsia="Arial" w:hAnsi="Arial" w:cs="Arial"/>
          <w:sz w:val="22"/>
          <w:szCs w:val="22"/>
        </w:rPr>
        <w:t xml:space="preserve"> </w:t>
      </w:r>
      <w:r w:rsidR="007E448B">
        <w:rPr>
          <w:rFonts w:ascii="Arial" w:eastAsia="Arial" w:hAnsi="Arial" w:cs="Arial"/>
          <w:color w:val="000000" w:themeColor="text1"/>
          <w:sz w:val="22"/>
          <w:szCs w:val="22"/>
        </w:rPr>
        <w:t xml:space="preserve">with </w:t>
      </w:r>
      <w:r w:rsidR="007E448B" w:rsidRPr="6CFB7654">
        <w:rPr>
          <w:rFonts w:ascii="Arial" w:eastAsia="Arial" w:hAnsi="Arial" w:cs="Arial"/>
          <w:color w:val="000000" w:themeColor="text1"/>
          <w:sz w:val="22"/>
          <w:szCs w:val="22"/>
        </w:rPr>
        <w:t xml:space="preserve">heterologous UTR elements </w:t>
      </w:r>
      <w:r w:rsidR="419B71B2" w:rsidRPr="6CFB7654">
        <w:rPr>
          <w:rFonts w:ascii="Arial" w:eastAsia="Arial" w:hAnsi="Arial" w:cs="Arial"/>
          <w:sz w:val="22"/>
          <w:szCs w:val="22"/>
        </w:rPr>
        <w:t xml:space="preserve">under the </w:t>
      </w:r>
      <w:r w:rsidR="163D9B02" w:rsidRPr="6CFB7654">
        <w:rPr>
          <w:rFonts w:ascii="Arial" w:eastAsia="Arial" w:hAnsi="Arial" w:cs="Arial"/>
          <w:sz w:val="22"/>
          <w:szCs w:val="22"/>
        </w:rPr>
        <w:t>control</w:t>
      </w:r>
      <w:r w:rsidR="419B71B2" w:rsidRPr="6CFB7654">
        <w:rPr>
          <w:rFonts w:ascii="Arial" w:eastAsia="Arial" w:hAnsi="Arial" w:cs="Arial"/>
          <w:sz w:val="22"/>
          <w:szCs w:val="22"/>
        </w:rPr>
        <w:t xml:space="preserve"> </w:t>
      </w:r>
      <w:r w:rsidR="419B71B2" w:rsidRPr="6CFB7654">
        <w:rPr>
          <w:rFonts w:ascii="Arial" w:eastAsia="Arial" w:hAnsi="Arial" w:cs="Arial"/>
          <w:color w:val="000000" w:themeColor="text1"/>
          <w:sz w:val="22"/>
          <w:szCs w:val="22"/>
        </w:rPr>
        <w:t>of</w:t>
      </w:r>
      <w:r w:rsidR="4DFEFBB4" w:rsidRPr="6CFB7654">
        <w:rPr>
          <w:rFonts w:ascii="Arial" w:eastAsia="Arial" w:hAnsi="Arial" w:cs="Arial"/>
          <w:color w:val="000000" w:themeColor="text1"/>
          <w:sz w:val="22"/>
          <w:szCs w:val="22"/>
        </w:rPr>
        <w:t xml:space="preserve"> </w:t>
      </w:r>
      <w:r w:rsidR="007E448B">
        <w:rPr>
          <w:rFonts w:ascii="Arial" w:eastAsia="Arial" w:hAnsi="Arial" w:cs="Arial"/>
          <w:color w:val="000000" w:themeColor="text1"/>
          <w:sz w:val="22"/>
          <w:szCs w:val="22"/>
        </w:rPr>
        <w:t xml:space="preserve">the </w:t>
      </w:r>
      <w:r w:rsidR="63BA5630" w:rsidRPr="6CFB7654">
        <w:rPr>
          <w:rFonts w:ascii="Arial" w:eastAsia="Arial" w:hAnsi="Arial" w:cs="Arial"/>
          <w:color w:val="000000" w:themeColor="text1"/>
          <w:sz w:val="22"/>
          <w:szCs w:val="22"/>
        </w:rPr>
        <w:t>UAS</w:t>
      </w:r>
      <w:r w:rsidR="79C7B9FA" w:rsidRPr="6CFB7654">
        <w:rPr>
          <w:rFonts w:ascii="Arial" w:eastAsia="Arial" w:hAnsi="Arial" w:cs="Arial"/>
          <w:color w:val="000000" w:themeColor="text1"/>
          <w:sz w:val="22"/>
          <w:szCs w:val="22"/>
        </w:rPr>
        <w:t>/GAL4 system</w:t>
      </w:r>
      <w:r w:rsidR="00EF133B">
        <w:rPr>
          <w:rFonts w:ascii="Arial" w:eastAsia="Arial" w:hAnsi="Arial" w:cs="Arial"/>
          <w:color w:val="000000" w:themeColor="text1"/>
          <w:sz w:val="22"/>
          <w:szCs w:val="22"/>
        </w:rPr>
        <w:t xml:space="preserve"> (</w:t>
      </w:r>
      <w:r w:rsidR="00206AAB">
        <w:rPr>
          <w:rFonts w:ascii="Arial" w:eastAsia="Arial" w:hAnsi="Arial" w:cs="Arial"/>
          <w:color w:val="000000" w:themeColor="text1"/>
          <w:sz w:val="22"/>
          <w:szCs w:val="22"/>
        </w:rPr>
        <w:t>see Methods</w:t>
      </w:r>
      <w:r w:rsidR="00EF133B">
        <w:rPr>
          <w:rFonts w:ascii="Arial" w:eastAsia="Arial" w:hAnsi="Arial" w:cs="Arial"/>
          <w:color w:val="000000" w:themeColor="text1"/>
          <w:sz w:val="22"/>
          <w:szCs w:val="22"/>
        </w:rPr>
        <w:t>)</w:t>
      </w:r>
      <w:r w:rsidR="013DD96E" w:rsidRPr="6CFB7654">
        <w:rPr>
          <w:rFonts w:ascii="Arial" w:eastAsia="Arial" w:hAnsi="Arial" w:cs="Arial"/>
          <w:color w:val="000000" w:themeColor="text1"/>
          <w:sz w:val="22"/>
          <w:szCs w:val="22"/>
        </w:rPr>
        <w:t xml:space="preserve"> </w:t>
      </w:r>
      <w:r w:rsidR="008B7876" w:rsidRPr="6CFB7654">
        <w:rPr>
          <w:rFonts w:ascii="Arial" w:eastAsia="Arial" w:hAnsi="Arial" w:cs="Arial"/>
          <w:color w:val="000000" w:themeColor="text1"/>
          <w:sz w:val="22"/>
          <w:szCs w:val="22"/>
        </w:rPr>
        <w:fldChar w:fldCharType="begin"/>
      </w:r>
      <w:r w:rsidR="006D0695">
        <w:rPr>
          <w:rFonts w:ascii="Arial" w:eastAsia="Arial" w:hAnsi="Arial" w:cs="Arial"/>
          <w:color w:val="000000" w:themeColor="text1"/>
          <w:sz w:val="22"/>
          <w:szCs w:val="22"/>
        </w:rPr>
        <w:instrText xml:space="preserve"> ADDIN ZOTERO_ITEM CSL_CITATION {"citationID":"U5pyS43L","properties":{"formattedCitation":"[@rorthGal4DrosophilaFemale1998]","plainCitation":"[@rorthGal4DrosophilaFemale1998]","noteIndex":0},"citationItems":[{"id":939,"uris":["http://zotero.org/users/6609021/items/L8XNQA5H"],"uri":["http://zotero.org/users/6609021/items/L8XNQA5H"],"itemData":{"id":939,"type":"article-journal","abstract":"The modular Gal4 system has proven to be an extremely useful tool for conditional gene expression in Drosophila. One limitation has been the inability of the system to work in the female germline. A modified Gal4 system that works throughout oogenesis is presented here. To achieve germline expression, it was critical to change the basal promoter and 3′-UTR in the Gal4-responsive expression vector (generating UASp). Basal promoters and heterologous 3′-UTRs are often considered neutral, but as shown here, can endow qualitative tissue-specificity to a chimeric transcript. The modified Gal4 system was used to investigate the role of the Drosophila FGF homologue branchless, ligand for the FGF receptor breathless, in border cell migration. FGF signaling guides tracheal cell migration in the embryo. However, misexpression of branchless in the ovary had no effect on border cell migration. Thus border cells and tracheal cells appear to be guided differently.","container-title":"Mechanisms of Development","DOI":"10.1016/S0925-4773(98)00157-9","ISSN":"0925-4773","issue":"1","journalAbbreviation":"Mechanisms of Development","language":"en","note":"rorthGal4DrosophilaFemale1998","page":"113-118","source":"ScienceDirect","title":"Gal4 in the Drosophila female germline","volume":"78","author":[{"family":"Rørth","given":"Pernille"}],"issued":{"date-parts":[["1998",11,1]]}}}],"schema":"https://github.com/citation-style-language/schema/raw/master/csl-citation.json"} </w:instrText>
      </w:r>
      <w:r w:rsidR="008B7876" w:rsidRPr="6CFB7654">
        <w:rPr>
          <w:rFonts w:ascii="Arial" w:eastAsia="Arial" w:hAnsi="Arial" w:cs="Arial"/>
          <w:color w:val="000000" w:themeColor="text1"/>
          <w:sz w:val="22"/>
          <w:szCs w:val="22"/>
        </w:rPr>
        <w:fldChar w:fldCharType="separate"/>
      </w:r>
      <w:r w:rsidR="006D0695" w:rsidRPr="006D0695">
        <w:rPr>
          <w:rFonts w:ascii="Arial" w:hAnsi="Arial" w:cs="Arial"/>
          <w:sz w:val="22"/>
        </w:rPr>
        <w:t>[@rorthGal4DrosophilaFemale1998]</w:t>
      </w:r>
      <w:r w:rsidR="008B7876" w:rsidRPr="6CFB7654">
        <w:rPr>
          <w:rFonts w:ascii="Arial" w:eastAsia="Arial" w:hAnsi="Arial" w:cs="Arial"/>
          <w:color w:val="000000" w:themeColor="text1"/>
          <w:sz w:val="22"/>
          <w:szCs w:val="22"/>
        </w:rPr>
        <w:fldChar w:fldCharType="end"/>
      </w:r>
      <w:r w:rsidR="1A7AA2CD" w:rsidRPr="6CFB7654">
        <w:rPr>
          <w:rFonts w:ascii="Arial" w:eastAsia="Arial" w:hAnsi="Arial" w:cs="Arial"/>
          <w:color w:val="000000" w:themeColor="text1"/>
          <w:sz w:val="22"/>
          <w:szCs w:val="22"/>
        </w:rPr>
        <w:t>.</w:t>
      </w:r>
      <w:r w:rsidRPr="6CFB7654">
        <w:rPr>
          <w:rFonts w:ascii="Arial" w:eastAsia="Arial" w:hAnsi="Arial" w:cs="Arial"/>
          <w:color w:val="FF0000"/>
          <w:sz w:val="22"/>
          <w:szCs w:val="22"/>
        </w:rPr>
        <w:t xml:space="preserve"> </w:t>
      </w:r>
      <w:r w:rsidR="1EA8F55B" w:rsidRPr="00157201">
        <w:rPr>
          <w:rFonts w:ascii="Arial" w:eastAsia="Arial" w:hAnsi="Arial" w:cs="Arial"/>
          <w:sz w:val="22"/>
          <w:szCs w:val="22"/>
        </w:rPr>
        <w:t xml:space="preserve">We found that </w:t>
      </w:r>
      <w:r w:rsidR="007E448B">
        <w:rPr>
          <w:rFonts w:ascii="Arial" w:eastAsia="Arial" w:hAnsi="Arial" w:cs="Arial"/>
          <w:sz w:val="22"/>
          <w:szCs w:val="22"/>
        </w:rPr>
        <w:t xml:space="preserve">restoring </w:t>
      </w:r>
      <w:r w:rsidR="00EE4846">
        <w:rPr>
          <w:rFonts w:ascii="Arial" w:eastAsia="Arial" w:hAnsi="Arial" w:cs="Arial"/>
          <w:i/>
          <w:iCs/>
          <w:sz w:val="22"/>
          <w:szCs w:val="22"/>
        </w:rPr>
        <w:t>Non1</w:t>
      </w:r>
      <w:r w:rsidR="1EA8F55B" w:rsidRPr="00B541A2">
        <w:rPr>
          <w:rFonts w:ascii="Arial" w:eastAsia="Arial" w:hAnsi="Arial" w:cs="Arial"/>
          <w:i/>
          <w:iCs/>
          <w:sz w:val="22"/>
          <w:szCs w:val="22"/>
        </w:rPr>
        <w:t xml:space="preserve"> </w:t>
      </w:r>
      <w:r w:rsidR="007E448B">
        <w:rPr>
          <w:rFonts w:ascii="Arial" w:eastAsia="Arial" w:hAnsi="Arial" w:cs="Arial"/>
          <w:sz w:val="22"/>
          <w:szCs w:val="22"/>
        </w:rPr>
        <w:t xml:space="preserve">expression in the </w:t>
      </w:r>
      <w:proofErr w:type="spellStart"/>
      <w:r w:rsidR="007E448B" w:rsidRPr="00066856">
        <w:rPr>
          <w:rFonts w:ascii="Arial" w:eastAsia="Arial" w:hAnsi="Arial" w:cs="Arial"/>
          <w:i/>
          <w:iCs/>
          <w:sz w:val="22"/>
          <w:szCs w:val="22"/>
        </w:rPr>
        <w:t>aramis</w:t>
      </w:r>
      <w:proofErr w:type="spellEnd"/>
      <w:r w:rsidR="007E448B" w:rsidRPr="00066856">
        <w:rPr>
          <w:rFonts w:ascii="Arial" w:eastAsia="Arial" w:hAnsi="Arial" w:cs="Arial"/>
          <w:i/>
          <w:iCs/>
          <w:sz w:val="22"/>
          <w:szCs w:val="22"/>
        </w:rPr>
        <w:t>-</w:t>
      </w:r>
      <w:r w:rsidR="007E448B">
        <w:rPr>
          <w:rFonts w:ascii="Arial" w:eastAsia="Arial" w:hAnsi="Arial" w:cs="Arial"/>
          <w:sz w:val="22"/>
          <w:szCs w:val="22"/>
        </w:rPr>
        <w:t xml:space="preserve">depleted germline </w:t>
      </w:r>
      <w:r w:rsidR="00434123">
        <w:rPr>
          <w:rFonts w:ascii="Arial" w:eastAsia="Arial" w:hAnsi="Arial" w:cs="Arial"/>
          <w:sz w:val="22"/>
          <w:szCs w:val="22"/>
        </w:rPr>
        <w:t xml:space="preserve">significantly attenuated </w:t>
      </w:r>
      <w:r w:rsidR="00CE24D9">
        <w:rPr>
          <w:rFonts w:ascii="Arial" w:eastAsia="Arial" w:hAnsi="Arial" w:cs="Arial"/>
          <w:sz w:val="22"/>
          <w:szCs w:val="22"/>
        </w:rPr>
        <w:t>the stem</w:t>
      </w:r>
      <w:r w:rsidR="007E448B">
        <w:rPr>
          <w:rFonts w:ascii="Arial" w:eastAsia="Arial" w:hAnsi="Arial" w:cs="Arial"/>
          <w:sz w:val="22"/>
          <w:szCs w:val="22"/>
        </w:rPr>
        <w:t xml:space="preserve"> </w:t>
      </w:r>
      <w:r w:rsidR="00CE24D9">
        <w:rPr>
          <w:rFonts w:ascii="Arial" w:eastAsia="Arial" w:hAnsi="Arial" w:cs="Arial"/>
          <w:sz w:val="22"/>
          <w:szCs w:val="22"/>
        </w:rPr>
        <w:t xml:space="preserve">cysts and </w:t>
      </w:r>
      <w:r w:rsidR="1EA8F55B" w:rsidRPr="00157201">
        <w:rPr>
          <w:rFonts w:ascii="Arial" w:eastAsia="Arial" w:hAnsi="Arial" w:cs="Arial"/>
          <w:sz w:val="22"/>
          <w:szCs w:val="22"/>
        </w:rPr>
        <w:t>increase</w:t>
      </w:r>
      <w:r w:rsidR="00A274C0">
        <w:rPr>
          <w:rFonts w:ascii="Arial" w:eastAsia="Arial" w:hAnsi="Arial" w:cs="Arial"/>
          <w:sz w:val="22"/>
          <w:szCs w:val="22"/>
        </w:rPr>
        <w:t>d</w:t>
      </w:r>
      <w:r w:rsidR="1EA8F55B" w:rsidRPr="00157201">
        <w:rPr>
          <w:rFonts w:ascii="Arial" w:eastAsia="Arial" w:hAnsi="Arial" w:cs="Arial"/>
          <w:sz w:val="22"/>
          <w:szCs w:val="22"/>
        </w:rPr>
        <w:t xml:space="preserve"> </w:t>
      </w:r>
      <w:r w:rsidR="00A274C0">
        <w:rPr>
          <w:rFonts w:ascii="Arial" w:eastAsia="Arial" w:hAnsi="Arial" w:cs="Arial"/>
          <w:sz w:val="22"/>
          <w:szCs w:val="22"/>
        </w:rPr>
        <w:t xml:space="preserve">the number of </w:t>
      </w:r>
      <w:r w:rsidR="420F5AF1" w:rsidRPr="00157201">
        <w:rPr>
          <w:rFonts w:ascii="Arial" w:eastAsia="Arial" w:hAnsi="Arial" w:cs="Arial"/>
          <w:sz w:val="22"/>
          <w:szCs w:val="22"/>
        </w:rPr>
        <w:t xml:space="preserve">cells with spectrosomes </w:t>
      </w:r>
      <w:r w:rsidR="3CACF690" w:rsidRPr="00157201">
        <w:rPr>
          <w:rFonts w:ascii="Arial" w:eastAsia="Arial" w:hAnsi="Arial" w:cs="Arial"/>
          <w:sz w:val="22"/>
          <w:szCs w:val="22"/>
        </w:rPr>
        <w:t>(</w:t>
      </w:r>
      <w:r w:rsidR="3CACF690" w:rsidRPr="00157201">
        <w:rPr>
          <w:rFonts w:ascii="Arial" w:eastAsia="Arial" w:hAnsi="Arial" w:cs="Arial"/>
          <w:b/>
          <w:bCs/>
          <w:sz w:val="22"/>
          <w:szCs w:val="22"/>
        </w:rPr>
        <w:t>Figure 5I-K</w:t>
      </w:r>
      <w:r w:rsidR="3CACF690" w:rsidRPr="00157201">
        <w:rPr>
          <w:rFonts w:ascii="Arial" w:eastAsia="Arial" w:hAnsi="Arial" w:cs="Arial"/>
          <w:sz w:val="22"/>
          <w:szCs w:val="22"/>
        </w:rPr>
        <w:t>)</w:t>
      </w:r>
      <w:r w:rsidR="1EA8F55B" w:rsidRPr="00157201">
        <w:rPr>
          <w:rFonts w:ascii="Arial" w:eastAsia="Arial" w:hAnsi="Arial" w:cs="Arial"/>
          <w:sz w:val="22"/>
          <w:szCs w:val="22"/>
        </w:rPr>
        <w:t xml:space="preserve">. </w:t>
      </w:r>
      <w:r w:rsidR="0375DBE4" w:rsidRPr="00157201">
        <w:rPr>
          <w:rFonts w:ascii="Arial" w:eastAsia="Arial" w:hAnsi="Arial" w:cs="Arial"/>
          <w:sz w:val="22"/>
          <w:szCs w:val="22"/>
        </w:rPr>
        <w:t>Taken together, we conclude that</w:t>
      </w:r>
      <w:r w:rsidR="420F5AF1" w:rsidRPr="00157201">
        <w:rPr>
          <w:rFonts w:ascii="Arial" w:eastAsia="Arial" w:hAnsi="Arial" w:cs="Arial"/>
          <w:sz w:val="22"/>
          <w:szCs w:val="22"/>
        </w:rPr>
        <w:t xml:space="preserve"> </w:t>
      </w:r>
      <w:r w:rsidR="7C13A73B" w:rsidRPr="00157201">
        <w:rPr>
          <w:rFonts w:ascii="Arial" w:eastAsia="Arial" w:hAnsi="Arial" w:cs="Arial"/>
          <w:sz w:val="22"/>
          <w:szCs w:val="22"/>
        </w:rPr>
        <w:t>Non1</w:t>
      </w:r>
      <w:r w:rsidR="1403B4B0" w:rsidRPr="00157201">
        <w:rPr>
          <w:rFonts w:ascii="Arial" w:eastAsia="Arial" w:hAnsi="Arial" w:cs="Arial"/>
          <w:sz w:val="22"/>
          <w:szCs w:val="22"/>
        </w:rPr>
        <w:t xml:space="preserve"> </w:t>
      </w:r>
      <w:r w:rsidR="420F5AF1" w:rsidRPr="00157201">
        <w:rPr>
          <w:rFonts w:ascii="Arial" w:eastAsia="Arial" w:hAnsi="Arial" w:cs="Arial"/>
          <w:sz w:val="22"/>
          <w:szCs w:val="22"/>
        </w:rPr>
        <w:t xml:space="preserve">can </w:t>
      </w:r>
      <w:r w:rsidR="1EA8F55B" w:rsidRPr="00157201">
        <w:rPr>
          <w:rFonts w:ascii="Arial" w:eastAsia="Arial" w:hAnsi="Arial" w:cs="Arial"/>
          <w:sz w:val="22"/>
          <w:szCs w:val="22"/>
        </w:rPr>
        <w:t xml:space="preserve">partially </w:t>
      </w:r>
      <w:r w:rsidR="00A274C0">
        <w:rPr>
          <w:rFonts w:ascii="Arial" w:eastAsia="Arial" w:hAnsi="Arial" w:cs="Arial"/>
          <w:sz w:val="22"/>
          <w:szCs w:val="22"/>
        </w:rPr>
        <w:t>suppress</w:t>
      </w:r>
      <w:r w:rsidR="1EA8F55B" w:rsidRPr="00157201">
        <w:rPr>
          <w:rFonts w:ascii="Arial" w:eastAsia="Arial" w:hAnsi="Arial" w:cs="Arial"/>
          <w:sz w:val="22"/>
          <w:szCs w:val="22"/>
        </w:rPr>
        <w:t xml:space="preserve"> the cytokinesis defect </w:t>
      </w:r>
      <w:r w:rsidR="00A274C0">
        <w:rPr>
          <w:rFonts w:ascii="Arial" w:eastAsia="Arial" w:hAnsi="Arial" w:cs="Arial"/>
          <w:sz w:val="22"/>
          <w:szCs w:val="22"/>
        </w:rPr>
        <w:t>caused by</w:t>
      </w:r>
      <w:r w:rsidR="04743812" w:rsidRPr="00157201">
        <w:rPr>
          <w:rFonts w:ascii="Arial" w:eastAsia="Arial" w:hAnsi="Arial" w:cs="Arial"/>
          <w:sz w:val="22"/>
          <w:szCs w:val="22"/>
        </w:rPr>
        <w:t xml:space="preserve"> germline</w:t>
      </w:r>
      <w:r w:rsidR="1EA8F55B" w:rsidRPr="00157201">
        <w:rPr>
          <w:rFonts w:ascii="Arial" w:eastAsia="Arial" w:hAnsi="Arial" w:cs="Arial"/>
          <w:sz w:val="22"/>
          <w:szCs w:val="22"/>
        </w:rPr>
        <w:t xml:space="preserve"> </w:t>
      </w:r>
      <w:proofErr w:type="spellStart"/>
      <w:r w:rsidR="1EA8F55B" w:rsidRPr="00157201">
        <w:rPr>
          <w:rFonts w:ascii="Arial" w:eastAsia="Arial" w:hAnsi="Arial" w:cs="Arial"/>
          <w:i/>
          <w:iCs/>
          <w:sz w:val="22"/>
          <w:szCs w:val="22"/>
        </w:rPr>
        <w:t>aramis</w:t>
      </w:r>
      <w:proofErr w:type="spellEnd"/>
      <w:r w:rsidR="00A274C0">
        <w:rPr>
          <w:rFonts w:ascii="Arial" w:eastAsia="Arial" w:hAnsi="Arial" w:cs="Arial"/>
          <w:i/>
          <w:iCs/>
          <w:sz w:val="22"/>
          <w:szCs w:val="22"/>
        </w:rPr>
        <w:t xml:space="preserve"> </w:t>
      </w:r>
      <w:r w:rsidR="00A274C0">
        <w:rPr>
          <w:rFonts w:ascii="Arial" w:eastAsia="Arial" w:hAnsi="Arial" w:cs="Arial"/>
          <w:sz w:val="22"/>
          <w:szCs w:val="22"/>
        </w:rPr>
        <w:t>depletion</w:t>
      </w:r>
      <w:r w:rsidR="1EA8F55B" w:rsidRPr="00157201">
        <w:rPr>
          <w:rFonts w:ascii="Arial" w:eastAsia="Arial" w:hAnsi="Arial" w:cs="Arial"/>
          <w:sz w:val="22"/>
          <w:szCs w:val="22"/>
        </w:rPr>
        <w:t>.</w:t>
      </w:r>
    </w:p>
    <w:p w14:paraId="30C3833B" w14:textId="45E94DDE" w:rsidR="00862E90" w:rsidRPr="00D311FB" w:rsidRDefault="00862E90" w:rsidP="006C0869">
      <w:pPr>
        <w:spacing w:before="240" w:after="240"/>
        <w:jc w:val="both"/>
        <w:rPr>
          <w:rFonts w:ascii="Arial" w:eastAsia="Arial" w:hAnsi="Arial" w:cs="Arial"/>
          <w:b/>
          <w:bCs/>
          <w:sz w:val="22"/>
          <w:szCs w:val="22"/>
        </w:rPr>
      </w:pPr>
      <w:r w:rsidRPr="6CFB7654">
        <w:rPr>
          <w:rFonts w:ascii="Arial" w:eastAsia="Arial" w:hAnsi="Arial" w:cs="Arial"/>
          <w:b/>
          <w:bCs/>
          <w:sz w:val="22"/>
          <w:szCs w:val="22"/>
        </w:rPr>
        <w:t>Aramis</w:t>
      </w:r>
      <w:r w:rsidR="1685F2CE" w:rsidRPr="6CFB7654">
        <w:rPr>
          <w:rFonts w:ascii="Arial" w:eastAsia="Arial" w:hAnsi="Arial" w:cs="Arial"/>
          <w:b/>
          <w:bCs/>
          <w:sz w:val="22"/>
          <w:szCs w:val="22"/>
        </w:rPr>
        <w:t>-</w:t>
      </w:r>
      <w:r w:rsidRPr="6CFB7654">
        <w:rPr>
          <w:rFonts w:ascii="Arial" w:eastAsia="Arial" w:hAnsi="Arial" w:cs="Arial"/>
          <w:b/>
          <w:bCs/>
          <w:sz w:val="22"/>
          <w:szCs w:val="22"/>
        </w:rPr>
        <w:t xml:space="preserve">regulated targets contain a TOP motif in their 5’UTR </w:t>
      </w:r>
      <w:r w:rsidR="003461FB" w:rsidRPr="6CFB7654">
        <w:rPr>
          <w:rFonts w:ascii="Arial" w:eastAsia="Arial" w:hAnsi="Arial" w:cs="Arial"/>
          <w:b/>
          <w:bCs/>
          <w:sz w:val="22"/>
          <w:szCs w:val="22"/>
        </w:rPr>
        <w:t xml:space="preserve"> </w:t>
      </w:r>
    </w:p>
    <w:p w14:paraId="52DCC6FC" w14:textId="25E56BD4" w:rsidR="00C1563D" w:rsidRDefault="006E5C51" w:rsidP="006C0869">
      <w:pPr>
        <w:spacing w:before="240" w:after="240"/>
        <w:jc w:val="both"/>
        <w:rPr>
          <w:rFonts w:ascii="Arial" w:eastAsia="Arial" w:hAnsi="Arial" w:cs="Arial"/>
          <w:sz w:val="22"/>
          <w:szCs w:val="22"/>
        </w:rPr>
      </w:pPr>
      <w:r w:rsidRPr="00545A5B">
        <w:rPr>
          <w:rFonts w:ascii="Arial" w:eastAsia="Arial" w:hAnsi="Arial" w:cs="Arial"/>
          <w:sz w:val="22"/>
          <w:szCs w:val="22"/>
        </w:rPr>
        <w:t xml:space="preserve">We next asked how </w:t>
      </w:r>
      <w:proofErr w:type="spellStart"/>
      <w:r w:rsidRPr="00E60F12">
        <w:rPr>
          <w:rFonts w:ascii="Arial" w:eastAsia="Arial" w:hAnsi="Arial" w:cs="Arial"/>
          <w:i/>
          <w:iCs/>
          <w:sz w:val="22"/>
          <w:szCs w:val="22"/>
        </w:rPr>
        <w:t>aramis</w:t>
      </w:r>
      <w:proofErr w:type="spellEnd"/>
      <w:r w:rsidRPr="00545A5B">
        <w:rPr>
          <w:rFonts w:ascii="Arial" w:eastAsia="Arial" w:hAnsi="Arial" w:cs="Arial"/>
          <w:sz w:val="22"/>
          <w:szCs w:val="22"/>
        </w:rPr>
        <w:t xml:space="preserve"> </w:t>
      </w:r>
      <w:r w:rsidR="001B1DE4">
        <w:rPr>
          <w:rFonts w:ascii="Arial" w:eastAsia="Arial" w:hAnsi="Arial" w:cs="Arial"/>
          <w:sz w:val="22"/>
          <w:szCs w:val="22"/>
        </w:rPr>
        <w:t xml:space="preserve">and efficient </w:t>
      </w:r>
      <w:r w:rsidR="00EF133B">
        <w:rPr>
          <w:rFonts w:ascii="Arial" w:eastAsia="Arial" w:hAnsi="Arial" w:cs="Arial"/>
          <w:sz w:val="22"/>
          <w:szCs w:val="22"/>
        </w:rPr>
        <w:t xml:space="preserve">ribosome biogenesis </w:t>
      </w:r>
      <w:r w:rsidR="00154C48">
        <w:rPr>
          <w:rFonts w:ascii="Arial" w:eastAsia="Arial" w:hAnsi="Arial" w:cs="Arial"/>
          <w:sz w:val="22"/>
          <w:szCs w:val="22"/>
        </w:rPr>
        <w:t>promote the</w:t>
      </w:r>
      <w:r w:rsidR="00D625C5" w:rsidRPr="00545A5B">
        <w:rPr>
          <w:rFonts w:ascii="Arial" w:eastAsia="Arial" w:hAnsi="Arial" w:cs="Arial"/>
          <w:sz w:val="22"/>
          <w:szCs w:val="22"/>
        </w:rPr>
        <w:t xml:space="preserve"> </w:t>
      </w:r>
      <w:r w:rsidRPr="00545A5B">
        <w:rPr>
          <w:rFonts w:ascii="Arial" w:eastAsia="Arial" w:hAnsi="Arial" w:cs="Arial"/>
          <w:sz w:val="22"/>
          <w:szCs w:val="22"/>
        </w:rPr>
        <w:t>translation of a subset of mRNAs</w:t>
      </w:r>
      <w:r w:rsidR="00C7029A">
        <w:rPr>
          <w:rFonts w:ascii="Arial" w:eastAsia="Arial" w:hAnsi="Arial" w:cs="Arial"/>
          <w:sz w:val="22"/>
          <w:szCs w:val="22"/>
        </w:rPr>
        <w:t>, including Non1,</w:t>
      </w:r>
      <w:r w:rsidR="00F56FFD">
        <w:rPr>
          <w:rFonts w:ascii="Arial" w:eastAsia="Arial" w:hAnsi="Arial" w:cs="Arial"/>
          <w:sz w:val="22"/>
          <w:szCs w:val="22"/>
        </w:rPr>
        <w:t xml:space="preserve"> </w:t>
      </w:r>
      <w:r w:rsidR="00D625C5">
        <w:rPr>
          <w:rFonts w:ascii="Arial" w:eastAsia="Arial" w:hAnsi="Arial" w:cs="Arial"/>
          <w:sz w:val="22"/>
          <w:szCs w:val="22"/>
        </w:rPr>
        <w:t xml:space="preserve">to </w:t>
      </w:r>
      <w:r w:rsidR="00F56FFD">
        <w:rPr>
          <w:rFonts w:ascii="Arial" w:eastAsia="Arial" w:hAnsi="Arial" w:cs="Arial"/>
          <w:sz w:val="22"/>
          <w:szCs w:val="22"/>
        </w:rPr>
        <w:t>regulate GSC differentiat</w:t>
      </w:r>
      <w:r w:rsidR="00C7029A">
        <w:rPr>
          <w:rFonts w:ascii="Arial" w:eastAsia="Arial" w:hAnsi="Arial" w:cs="Arial"/>
          <w:sz w:val="22"/>
          <w:szCs w:val="22"/>
        </w:rPr>
        <w:t>i</w:t>
      </w:r>
      <w:r w:rsidR="00F56FFD">
        <w:rPr>
          <w:rFonts w:ascii="Arial" w:eastAsia="Arial" w:hAnsi="Arial" w:cs="Arial"/>
          <w:sz w:val="22"/>
          <w:szCs w:val="22"/>
        </w:rPr>
        <w:t>on</w:t>
      </w:r>
      <w:r>
        <w:rPr>
          <w:rFonts w:ascii="Arial" w:eastAsia="Arial" w:hAnsi="Arial" w:cs="Arial"/>
          <w:sz w:val="22"/>
          <w:szCs w:val="22"/>
        </w:rPr>
        <w:t xml:space="preserve">. </w:t>
      </w:r>
      <w:r w:rsidR="00154C48">
        <w:rPr>
          <w:rFonts w:ascii="Arial" w:eastAsia="Arial" w:hAnsi="Arial" w:cs="Arial"/>
          <w:sz w:val="22"/>
          <w:szCs w:val="22"/>
        </w:rPr>
        <w:t>W</w:t>
      </w:r>
      <w:r w:rsidR="2115C1C5" w:rsidRPr="39D2DF1D">
        <w:rPr>
          <w:rFonts w:ascii="Arial" w:eastAsia="Arial" w:hAnsi="Arial" w:cs="Arial"/>
          <w:sz w:val="22"/>
          <w:szCs w:val="22"/>
        </w:rPr>
        <w:t xml:space="preserve">e hypothesized that </w:t>
      </w:r>
      <w:r w:rsidR="00154C48">
        <w:rPr>
          <w:rFonts w:ascii="Arial" w:eastAsia="Arial" w:hAnsi="Arial" w:cs="Arial"/>
          <w:sz w:val="22"/>
          <w:szCs w:val="22"/>
        </w:rPr>
        <w:t>the 87 mRNA targets</w:t>
      </w:r>
      <w:r w:rsidR="2115C1C5" w:rsidRPr="39D2DF1D">
        <w:rPr>
          <w:rFonts w:ascii="Arial" w:eastAsia="Arial" w:hAnsi="Arial" w:cs="Arial"/>
          <w:sz w:val="22"/>
          <w:szCs w:val="22"/>
        </w:rPr>
        <w:t xml:space="preserve"> </w:t>
      </w:r>
      <w:r w:rsidR="00D625C5">
        <w:rPr>
          <w:rFonts w:ascii="Arial" w:eastAsia="Arial" w:hAnsi="Arial" w:cs="Arial"/>
          <w:sz w:val="22"/>
          <w:szCs w:val="22"/>
        </w:rPr>
        <w:t>share</w:t>
      </w:r>
      <w:r w:rsidR="2115C1C5" w:rsidRPr="39D2DF1D">
        <w:rPr>
          <w:rFonts w:ascii="Arial" w:eastAsia="Arial" w:hAnsi="Arial" w:cs="Arial"/>
          <w:sz w:val="22"/>
          <w:szCs w:val="22"/>
        </w:rPr>
        <w:t xml:space="preserve"> </w:t>
      </w:r>
      <w:r w:rsidR="00154C48">
        <w:rPr>
          <w:rFonts w:ascii="Arial" w:eastAsia="Arial" w:hAnsi="Arial" w:cs="Arial"/>
          <w:sz w:val="22"/>
          <w:szCs w:val="22"/>
        </w:rPr>
        <w:t xml:space="preserve">a property </w:t>
      </w:r>
      <w:r w:rsidR="2115C1C5" w:rsidRPr="39D2DF1D">
        <w:rPr>
          <w:rFonts w:ascii="Arial" w:eastAsia="Arial" w:hAnsi="Arial" w:cs="Arial"/>
          <w:sz w:val="22"/>
          <w:szCs w:val="22"/>
        </w:rPr>
        <w:t xml:space="preserve">that </w:t>
      </w:r>
      <w:r w:rsidR="1A3A66D7" w:rsidRPr="39D2DF1D">
        <w:rPr>
          <w:rFonts w:ascii="Arial" w:eastAsia="Arial" w:hAnsi="Arial" w:cs="Arial"/>
          <w:sz w:val="22"/>
          <w:szCs w:val="22"/>
        </w:rPr>
        <w:t>make</w:t>
      </w:r>
      <w:r w:rsidR="2115C1C5" w:rsidRPr="39D2DF1D">
        <w:rPr>
          <w:rFonts w:ascii="Arial" w:eastAsia="Arial" w:hAnsi="Arial" w:cs="Arial"/>
          <w:sz w:val="22"/>
          <w:szCs w:val="22"/>
        </w:rPr>
        <w:t xml:space="preserve"> them sensitive t</w:t>
      </w:r>
      <w:r w:rsidR="1AF113FC" w:rsidRPr="39D2DF1D">
        <w:rPr>
          <w:rFonts w:ascii="Arial" w:eastAsia="Arial" w:hAnsi="Arial" w:cs="Arial"/>
          <w:sz w:val="22"/>
          <w:szCs w:val="22"/>
        </w:rPr>
        <w:t>o</w:t>
      </w:r>
      <w:r w:rsidR="2115C1C5" w:rsidRPr="39D2DF1D">
        <w:rPr>
          <w:rFonts w:ascii="Arial" w:eastAsia="Arial" w:hAnsi="Arial" w:cs="Arial"/>
          <w:sz w:val="22"/>
          <w:szCs w:val="22"/>
        </w:rPr>
        <w:t xml:space="preserve"> </w:t>
      </w:r>
      <w:r w:rsidR="008D6C37">
        <w:rPr>
          <w:rFonts w:ascii="Arial" w:eastAsia="Arial" w:hAnsi="Arial" w:cs="Arial"/>
          <w:sz w:val="22"/>
          <w:szCs w:val="22"/>
        </w:rPr>
        <w:t xml:space="preserve">rRNA and </w:t>
      </w:r>
      <w:r w:rsidR="2115C1C5" w:rsidRPr="39D2DF1D">
        <w:rPr>
          <w:rFonts w:ascii="Arial" w:eastAsia="Arial" w:hAnsi="Arial" w:cs="Arial"/>
          <w:sz w:val="22"/>
          <w:szCs w:val="22"/>
        </w:rPr>
        <w:t>ribosome level</w:t>
      </w:r>
      <w:r w:rsidR="1A3A66D7" w:rsidRPr="39D2DF1D">
        <w:rPr>
          <w:rFonts w:ascii="Arial" w:eastAsia="Arial" w:hAnsi="Arial" w:cs="Arial"/>
          <w:sz w:val="22"/>
          <w:szCs w:val="22"/>
        </w:rPr>
        <w:t>s</w:t>
      </w:r>
      <w:r w:rsidR="2115C1C5" w:rsidRPr="39D2DF1D">
        <w:rPr>
          <w:rFonts w:ascii="Arial" w:eastAsia="Arial" w:hAnsi="Arial" w:cs="Arial"/>
          <w:sz w:val="22"/>
          <w:szCs w:val="22"/>
        </w:rPr>
        <w:t xml:space="preserve">. </w:t>
      </w:r>
      <w:r w:rsidR="3968F979" w:rsidRPr="39D2DF1D">
        <w:rPr>
          <w:rFonts w:ascii="Arial" w:eastAsia="Arial" w:hAnsi="Arial" w:cs="Arial"/>
          <w:sz w:val="22"/>
          <w:szCs w:val="22"/>
        </w:rPr>
        <w:t xml:space="preserve">To identify shared </w:t>
      </w:r>
      <w:r w:rsidR="3968F979" w:rsidRPr="39D2DF1D">
        <w:rPr>
          <w:rFonts w:ascii="Arial" w:eastAsia="Arial" w:hAnsi="Arial" w:cs="Arial"/>
          <w:sz w:val="22"/>
          <w:szCs w:val="22"/>
        </w:rPr>
        <w:lastRenderedPageBreak/>
        <w:t>characteristics</w:t>
      </w:r>
      <w:r w:rsidR="16EC0EAC" w:rsidRPr="39D2DF1D">
        <w:rPr>
          <w:rFonts w:ascii="Arial" w:eastAsia="Arial" w:hAnsi="Arial" w:cs="Arial"/>
          <w:sz w:val="22"/>
          <w:szCs w:val="22"/>
        </w:rPr>
        <w:t>,</w:t>
      </w:r>
      <w:r w:rsidR="3968F979" w:rsidRPr="39D2DF1D">
        <w:rPr>
          <w:rFonts w:ascii="Arial" w:eastAsia="Arial" w:hAnsi="Arial" w:cs="Arial"/>
          <w:sz w:val="22"/>
          <w:szCs w:val="22"/>
        </w:rPr>
        <w:t xml:space="preserve"> we performed </w:t>
      </w:r>
      <w:r w:rsidR="3968F979" w:rsidRPr="39D2DF1D">
        <w:rPr>
          <w:rFonts w:ascii="Arial" w:eastAsia="Arial" w:hAnsi="Arial" w:cs="Arial"/>
          <w:i/>
          <w:iCs/>
          <w:sz w:val="22"/>
          <w:szCs w:val="22"/>
        </w:rPr>
        <w:t>de novo</w:t>
      </w:r>
      <w:r w:rsidR="3968F979" w:rsidRPr="39D2DF1D">
        <w:rPr>
          <w:rFonts w:ascii="Arial" w:eastAsia="Arial" w:hAnsi="Arial" w:cs="Arial"/>
          <w:sz w:val="22"/>
          <w:szCs w:val="22"/>
        </w:rPr>
        <w:t xml:space="preserve"> motif discovery of target genes compared to </w:t>
      </w:r>
      <w:r w:rsidR="28F61A83" w:rsidRPr="39D2DF1D">
        <w:rPr>
          <w:rFonts w:ascii="Arial" w:eastAsia="Arial" w:hAnsi="Arial" w:cs="Arial"/>
          <w:sz w:val="22"/>
          <w:szCs w:val="22"/>
        </w:rPr>
        <w:t>non</w:t>
      </w:r>
      <w:r w:rsidR="00154C48">
        <w:rPr>
          <w:rFonts w:ascii="Arial" w:eastAsia="Arial" w:hAnsi="Arial" w:cs="Arial"/>
          <w:sz w:val="22"/>
          <w:szCs w:val="22"/>
        </w:rPr>
        <w:t>-</w:t>
      </w:r>
      <w:r w:rsidR="28F61A83" w:rsidRPr="39D2DF1D">
        <w:rPr>
          <w:rFonts w:ascii="Arial" w:eastAsia="Arial" w:hAnsi="Arial" w:cs="Arial"/>
          <w:sz w:val="22"/>
          <w:szCs w:val="22"/>
        </w:rPr>
        <w:t xml:space="preserve">target </w:t>
      </w:r>
      <w:r w:rsidR="3968F979" w:rsidRPr="39D2DF1D">
        <w:rPr>
          <w:rFonts w:ascii="Arial" w:eastAsia="Arial" w:hAnsi="Arial" w:cs="Arial"/>
          <w:sz w:val="22"/>
          <w:szCs w:val="22"/>
        </w:rPr>
        <w:t>genes</w:t>
      </w:r>
      <w:r w:rsidR="005C15A8">
        <w:rPr>
          <w:rFonts w:ascii="Arial" w:eastAsia="Arial" w:hAnsi="Arial" w:cs="Arial"/>
          <w:sz w:val="22"/>
          <w:szCs w:val="22"/>
        </w:rPr>
        <w:t xml:space="preserve"> </w:t>
      </w:r>
      <w:r w:rsidR="005E6BA1">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pBnpnXYp","properties":{"formattedCitation":"[@heinzSimpleCombinationsLineagedetermining2010]","plainCitation":"[@heinzSimpleCombinationsLineagedetermining2010]","noteIndex":0},"citationItems":[{"id":936,"uris":["http://zotero.org/users/6609021/items/P36VUQYN"],"uri":["http://zotero.org/users/6609021/items/P36VUQYN"],"itemData":{"id":936,"type":"article-journal","abstract":"Genome-scale studies have revealed extensive, cell type-specific colocalization of transcription factors, but the mechanisms underlying this phenomenon remain poorly understood. Here, we demonstrate in macrophages and B cells that collaborative interactions of the common factor PU.1 with small sets of macrophage- or B cell lineage-determining transcription factors establish cell-specific binding sites that are associated with the majority of promoter-distal H3K4me1-marked genomic regions. PU.1 binding initiates nucleosome remodeling, followed by H3K4 monomethylation at large numbers of genomic regions associated with both broadly and specifically expressed genes. These locations serve as beacons for additional factors, exemplified by liver X receptors, which drive both cell-specific gene expression and signal-dependent responses. Together with analyses of transcription factor binding and H3K4me1 patterns in other cell types, these studies suggest that simple combinations of lineage-determining transcription factors can specify the genomic sites ultimately responsible for both cell identity and cell type-specific responses to diverse signaling inputs.","container-title":"Molecular Cell","DOI":"10.1016/j.molcel.2010.05.004","ISSN":"1097-4164","issue":"4","journalAbbreviation":"Mol Cell","language":"eng","note":"heinzSimpleCombinationsLineagedetermining2010","page":"576-589","source":"PubMed","title":"Simple combinations of lineage-determining transcription factors prime cis-regulatory elements required for macrophage and B cell identities","volume":"38","author":[{"family":"Heinz","given":"Sven"},{"family":"Benner","given":"Christopher"},{"family":"Spann","given":"Nathanael"},{"family":"Bertolino","given":"Eric"},{"family":"Lin","given":"Yin C."},{"family":"Laslo","given":"Peter"},{"family":"Cheng","given":"Jason X."},{"family":"Murre","given":"Cornelis"},{"family":"Singh","given":"Harinder"},{"family":"Glass","given":"Christopher K."}],"issued":{"date-parts":[["2010",5,28]]}}}],"schema":"https://github.com/citation-style-language/schema/raw/master/csl-citation.json"} </w:instrText>
      </w:r>
      <w:r w:rsidR="005E6BA1">
        <w:rPr>
          <w:rFonts w:ascii="Arial" w:eastAsia="Arial" w:hAnsi="Arial" w:cs="Arial"/>
          <w:sz w:val="22"/>
          <w:szCs w:val="22"/>
        </w:rPr>
        <w:fldChar w:fldCharType="separate"/>
      </w:r>
      <w:r w:rsidR="006D0695" w:rsidRPr="006D0695">
        <w:rPr>
          <w:rFonts w:ascii="Arial" w:eastAsia="Arial" w:hAnsi="Arial" w:cs="Arial"/>
          <w:sz w:val="22"/>
        </w:rPr>
        <w:t>[@heinzSimpleCombinationsLineagedetermining2010]</w:t>
      </w:r>
      <w:r w:rsidR="005E6BA1">
        <w:rPr>
          <w:rFonts w:ascii="Arial" w:eastAsia="Arial" w:hAnsi="Arial" w:cs="Arial"/>
          <w:sz w:val="22"/>
          <w:szCs w:val="22"/>
        </w:rPr>
        <w:fldChar w:fldCharType="end"/>
      </w:r>
      <w:r w:rsidR="00154C48">
        <w:rPr>
          <w:rFonts w:ascii="Arial" w:eastAsia="Arial" w:hAnsi="Arial" w:cs="Arial"/>
          <w:sz w:val="22"/>
          <w:szCs w:val="22"/>
        </w:rPr>
        <w:t xml:space="preserve"> and identified a </w:t>
      </w:r>
      <w:r w:rsidR="00376AC8">
        <w:rPr>
          <w:rFonts w:ascii="Arial" w:eastAsia="Arial" w:hAnsi="Arial" w:cs="Arial"/>
          <w:sz w:val="22"/>
          <w:szCs w:val="22"/>
        </w:rPr>
        <w:t xml:space="preserve">polypyrimidine </w:t>
      </w:r>
      <w:r w:rsidR="00154C48">
        <w:rPr>
          <w:rFonts w:ascii="Arial" w:eastAsia="Arial" w:hAnsi="Arial" w:cs="Arial"/>
          <w:sz w:val="22"/>
          <w:szCs w:val="22"/>
        </w:rPr>
        <w:t>motif</w:t>
      </w:r>
      <w:r w:rsidR="7B5C5077" w:rsidRPr="39D2DF1D">
        <w:rPr>
          <w:rFonts w:ascii="Arial" w:eastAsia="Arial" w:hAnsi="Arial" w:cs="Arial"/>
          <w:sz w:val="22"/>
          <w:szCs w:val="22"/>
        </w:rPr>
        <w:t xml:space="preserve"> in the </w:t>
      </w:r>
      <w:r w:rsidR="16EC0EAC" w:rsidRPr="39D2DF1D">
        <w:rPr>
          <w:rFonts w:ascii="Arial" w:eastAsia="Arial" w:hAnsi="Arial" w:cs="Arial"/>
          <w:sz w:val="22"/>
          <w:szCs w:val="22"/>
        </w:rPr>
        <w:t xml:space="preserve">5’UTRs of </w:t>
      </w:r>
      <w:r w:rsidR="00D625C5" w:rsidRPr="39D2DF1D">
        <w:rPr>
          <w:rFonts w:ascii="Arial" w:eastAsia="Arial" w:hAnsi="Arial" w:cs="Arial"/>
          <w:sz w:val="22"/>
          <w:szCs w:val="22"/>
        </w:rPr>
        <w:t>m</w:t>
      </w:r>
      <w:r w:rsidR="00D625C5">
        <w:rPr>
          <w:rFonts w:ascii="Arial" w:eastAsia="Arial" w:hAnsi="Arial" w:cs="Arial"/>
          <w:sz w:val="22"/>
          <w:szCs w:val="22"/>
        </w:rPr>
        <w:t>ost</w:t>
      </w:r>
      <w:r w:rsidR="00D625C5" w:rsidRPr="39D2DF1D">
        <w:rPr>
          <w:rFonts w:ascii="Arial" w:eastAsia="Arial" w:hAnsi="Arial" w:cs="Arial"/>
          <w:sz w:val="22"/>
          <w:szCs w:val="22"/>
        </w:rPr>
        <w:t xml:space="preserve"> </w:t>
      </w:r>
      <w:r w:rsidR="7B5C5077" w:rsidRPr="39D2DF1D">
        <w:rPr>
          <w:rFonts w:ascii="Arial" w:eastAsia="Arial" w:hAnsi="Arial" w:cs="Arial"/>
          <w:sz w:val="22"/>
          <w:szCs w:val="22"/>
        </w:rPr>
        <w:t>target genes</w:t>
      </w:r>
      <w:r w:rsidR="00753972">
        <w:rPr>
          <w:rFonts w:ascii="Arial" w:eastAsia="Arial" w:hAnsi="Arial" w:cs="Arial"/>
          <w:sz w:val="22"/>
          <w:szCs w:val="22"/>
        </w:rPr>
        <w:t xml:space="preserve"> (</w:t>
      </w:r>
      <w:r w:rsidR="00DE53C0" w:rsidRPr="008E64C3">
        <w:rPr>
          <w:rFonts w:ascii="Arial" w:eastAsia="Arial" w:hAnsi="Arial" w:cs="Arial"/>
          <w:sz w:val="22"/>
          <w:szCs w:val="22"/>
        </w:rPr>
        <w:t>UCUUU;</w:t>
      </w:r>
      <w:r w:rsidR="0071273B" w:rsidRPr="002943C9">
        <w:rPr>
          <w:rFonts w:ascii="Arial" w:eastAsia="Arial" w:hAnsi="Arial" w:cs="Arial"/>
          <w:sz w:val="22"/>
          <w:szCs w:val="22"/>
        </w:rPr>
        <w:t xml:space="preserve"> </w:t>
      </w:r>
      <w:r w:rsidR="00DE53C0" w:rsidRPr="008E64C3">
        <w:rPr>
          <w:rFonts w:ascii="Arial" w:eastAsia="Arial" w:hAnsi="Arial" w:cs="Arial"/>
          <w:sz w:val="22"/>
          <w:szCs w:val="22"/>
        </w:rPr>
        <w:t>E</w:t>
      </w:r>
      <w:r w:rsidR="001D205B" w:rsidRPr="008E64C3">
        <w:rPr>
          <w:rFonts w:ascii="Arial" w:eastAsia="Arial" w:hAnsi="Arial" w:cs="Arial"/>
          <w:sz w:val="22"/>
          <w:szCs w:val="22"/>
        </w:rPr>
        <w:t>-</w:t>
      </w:r>
      <w:r w:rsidR="0071273B" w:rsidRPr="008E64C3">
        <w:rPr>
          <w:rFonts w:ascii="Arial" w:eastAsia="Arial" w:hAnsi="Arial" w:cs="Arial"/>
          <w:sz w:val="22"/>
          <w:szCs w:val="22"/>
        </w:rPr>
        <w:t>value</w:t>
      </w:r>
      <w:r w:rsidR="001D205B" w:rsidRPr="002943C9">
        <w:rPr>
          <w:rFonts w:ascii="Arial" w:eastAsia="Arial" w:hAnsi="Arial" w:cs="Arial"/>
          <w:sz w:val="22"/>
          <w:szCs w:val="22"/>
        </w:rPr>
        <w:t>: 6.6e</w:t>
      </w:r>
      <w:r w:rsidR="001D205B" w:rsidRPr="008E64C3">
        <w:rPr>
          <w:rFonts w:ascii="Arial" w:eastAsia="Arial" w:hAnsi="Arial" w:cs="Arial"/>
          <w:sz w:val="22"/>
          <w:szCs w:val="22"/>
          <w:vertAlign w:val="superscript"/>
        </w:rPr>
        <w:t>-094</w:t>
      </w:r>
      <w:r w:rsidR="00753972">
        <w:rPr>
          <w:rFonts w:ascii="Arial" w:eastAsia="Arial" w:hAnsi="Arial" w:cs="Arial"/>
          <w:sz w:val="22"/>
          <w:szCs w:val="22"/>
        </w:rPr>
        <w:t>)</w:t>
      </w:r>
      <w:r w:rsidR="00457A9B">
        <w:rPr>
          <w:rFonts w:ascii="Arial" w:eastAsia="Arial" w:hAnsi="Arial" w:cs="Arial"/>
          <w:sz w:val="22"/>
          <w:szCs w:val="22"/>
        </w:rPr>
        <w:t>. This motif</w:t>
      </w:r>
      <w:r w:rsidR="7B5C5077" w:rsidRPr="39D2DF1D">
        <w:rPr>
          <w:rFonts w:ascii="Arial" w:eastAsia="Arial" w:hAnsi="Arial" w:cs="Arial"/>
          <w:sz w:val="22"/>
          <w:szCs w:val="22"/>
        </w:rPr>
        <w:t xml:space="preserve"> </w:t>
      </w:r>
      <w:r w:rsidR="1C2AF45C" w:rsidRPr="39D2DF1D">
        <w:rPr>
          <w:rFonts w:ascii="Arial" w:eastAsia="Arial" w:hAnsi="Arial" w:cs="Arial"/>
          <w:sz w:val="22"/>
          <w:szCs w:val="22"/>
        </w:rPr>
        <w:t>resembl</w:t>
      </w:r>
      <w:r w:rsidR="00457A9B">
        <w:rPr>
          <w:rFonts w:ascii="Arial" w:eastAsia="Arial" w:hAnsi="Arial" w:cs="Arial"/>
          <w:sz w:val="22"/>
          <w:szCs w:val="22"/>
        </w:rPr>
        <w:t>e</w:t>
      </w:r>
      <w:r w:rsidR="0040086D">
        <w:rPr>
          <w:rFonts w:ascii="Arial" w:eastAsia="Arial" w:hAnsi="Arial" w:cs="Arial"/>
          <w:sz w:val="22"/>
          <w:szCs w:val="22"/>
        </w:rPr>
        <w:t>s</w:t>
      </w:r>
      <w:r w:rsidR="1C2AF45C" w:rsidRPr="39D2DF1D">
        <w:rPr>
          <w:rFonts w:ascii="Arial" w:eastAsia="Arial" w:hAnsi="Arial" w:cs="Arial"/>
          <w:sz w:val="22"/>
          <w:szCs w:val="22"/>
        </w:rPr>
        <w:t xml:space="preserve"> the previously described </w:t>
      </w:r>
      <w:r w:rsidR="37288B04" w:rsidRPr="39D2DF1D">
        <w:rPr>
          <w:rFonts w:ascii="Arial" w:eastAsia="Arial" w:hAnsi="Arial" w:cs="Arial"/>
          <w:sz w:val="22"/>
          <w:szCs w:val="22"/>
        </w:rPr>
        <w:t xml:space="preserve">TOP </w:t>
      </w:r>
      <w:r w:rsidR="1C2AF45C" w:rsidRPr="39D2DF1D">
        <w:rPr>
          <w:rFonts w:ascii="Arial" w:eastAsia="Arial" w:hAnsi="Arial" w:cs="Arial"/>
          <w:sz w:val="22"/>
          <w:szCs w:val="22"/>
        </w:rPr>
        <w:t>motif</w:t>
      </w:r>
      <w:r w:rsidR="37288B04" w:rsidRPr="39D2DF1D">
        <w:rPr>
          <w:rFonts w:ascii="Arial" w:eastAsia="Arial" w:hAnsi="Arial" w:cs="Arial"/>
          <w:sz w:val="22"/>
          <w:szCs w:val="22"/>
        </w:rPr>
        <w:t xml:space="preserve"> </w:t>
      </w:r>
      <w:r w:rsidR="00D625C5">
        <w:rPr>
          <w:rFonts w:ascii="Arial" w:eastAsia="Arial" w:hAnsi="Arial" w:cs="Arial"/>
          <w:sz w:val="22"/>
          <w:szCs w:val="22"/>
        </w:rPr>
        <w:t>at</w:t>
      </w:r>
      <w:r w:rsidR="00D625C5" w:rsidRPr="39D2DF1D">
        <w:rPr>
          <w:rFonts w:ascii="Arial" w:eastAsia="Arial" w:hAnsi="Arial" w:cs="Arial"/>
          <w:sz w:val="22"/>
          <w:szCs w:val="22"/>
        </w:rPr>
        <w:t xml:space="preserve"> </w:t>
      </w:r>
      <w:r w:rsidR="00457A9B">
        <w:rPr>
          <w:rFonts w:ascii="Arial" w:eastAsia="Arial" w:hAnsi="Arial" w:cs="Arial"/>
          <w:sz w:val="22"/>
          <w:szCs w:val="22"/>
        </w:rPr>
        <w:t xml:space="preserve">the 5’ end of </w:t>
      </w:r>
      <w:r w:rsidR="00D625C5">
        <w:rPr>
          <w:rFonts w:ascii="Arial" w:eastAsia="Arial" w:hAnsi="Arial" w:cs="Arial"/>
          <w:sz w:val="22"/>
          <w:szCs w:val="22"/>
        </w:rPr>
        <w:t xml:space="preserve">mammalian </w:t>
      </w:r>
      <w:r w:rsidR="00457A9B">
        <w:rPr>
          <w:rFonts w:ascii="Arial" w:eastAsia="Arial" w:hAnsi="Arial" w:cs="Arial"/>
          <w:sz w:val="22"/>
          <w:szCs w:val="22"/>
        </w:rPr>
        <w:t>transcripts</w:t>
      </w:r>
      <w:r w:rsidR="005E6BA1">
        <w:rPr>
          <w:rFonts w:ascii="Arial" w:eastAsia="Arial" w:hAnsi="Arial" w:cs="Arial"/>
          <w:sz w:val="22"/>
          <w:szCs w:val="22"/>
        </w:rPr>
        <w:t xml:space="preserve"> </w:t>
      </w:r>
      <w:r w:rsidR="005E6BA1">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{"citationID":"VJ92eW6H","properties":{"formattedCitation":"[@philippeLarelatedProteinLARP12018; @thoreenUnifyingModelMTORC1mediated2012]","plainCitation":"[@philippeLarelatedProteinLARP12018; @thoreenUnifyingModelMTORC1mediated2012]","noteIndex":0},"citationItems":[{"id":911,"uris":["http://zotero.org/users/6609021/items/P66WXHIL"],"uri":["http://zotero.org/users/6609021/items/P66WXHIL"],"itemData":{"id":911,"type":"article-journal","abstract":"Abstract. Cell growth is a complex process shaped by extensive and coordinated changes in gene expression. Among these is the tightly regulated translation of a","container-title":"Nucleic Acids Research","DOI":"10.1093/nar/gkx1237","ISSN":"0305-1048","issue":"3","journalAbbreviation":"Nucleic Acids Res","language":"en","note":"philippeLarelatedProteinLARP12018","page":"1457-1469","source":"academic.oup.com","title":"La-related protein 1 (LARP1) repression of TOP mRNA translation is mediated through its cap-binding domain and controlled by an adjacent regulatory region","volume":"46","author":[{"family":"Philippe","given":"Lucas"},{"family":"Vasseur","given":"Jean-Jacques"},{"family":"Debart","given":"Françoise"},{"family":"Thoreen","given":"Carson C."}],"issued":{"date-parts":[["2018",2,16]]}}},{"id":917,"uris":["http://zotero.org/users/6609021/items/97BXCZKL"],"uri":["http://zotero.org/users/6609021/items/97BXCZKL"],"itemData":{"id":917,"type":"article-journal","abstract":"mTORC1 is shown to regulate a translational program that requires the rapamycin-resistant 4E-BP family of translational repressors and consists almost entirely of mRNAs containing 5′ terminal oligopyrimidine or related motifs.","container-title":"Nature","DOI":"10.1038/nature11083","ISSN":"1476-4687","issue":"7396","journalAbbreviation":"Nature","language":"en","note":"thoreenUnifyingModelMTORC1mediated2012","page":"109-113","source":"www.nature.com","title":"A unifying model for mTORC1-mediated regulation of mRNA translation","volume":"485","author":[{"family":"Thoreen","given":"Carson C."},{"family":"Chantranupong","given":"Lynne"},{"family":"Keys","given":"Heather R."},{"family":"Wang","given":"Tim"},{"family":"Gray","given":"Nathanael S."},{"family":"Sabatini","given":"David M."}],"issued":{"date-parts":[["2012",5]]}}}],"schema":"https://github.com/citation-style-language/schema/raw/master/csl-citation.json"} </w:instrText>
      </w:r>
      <w:r w:rsidR="005E6BA1">
        <w:rPr>
          <w:rFonts w:ascii="Arial" w:eastAsia="Arial" w:hAnsi="Arial" w:cs="Arial"/>
          <w:sz w:val="22"/>
          <w:szCs w:val="22"/>
        </w:rPr>
        <w:fldChar w:fldCharType="separate"/>
      </w:r>
      <w:r w:rsidR="006D0695" w:rsidRPr="006D0695">
        <w:rPr>
          <w:rFonts w:ascii="Arial" w:eastAsia="Arial" w:hAnsi="Arial" w:cs="Arial"/>
          <w:sz w:val="22"/>
        </w:rPr>
        <w:t>[@philippeLarelatedProteinLARP12018; @thoreenUnifyingModelMTORC1mediated2012]</w:t>
      </w:r>
      <w:r w:rsidR="005E6BA1">
        <w:rPr>
          <w:rFonts w:ascii="Arial" w:eastAsia="Arial" w:hAnsi="Arial" w:cs="Arial"/>
          <w:sz w:val="22"/>
          <w:szCs w:val="22"/>
        </w:rPr>
        <w:fldChar w:fldCharType="end"/>
      </w:r>
      <w:r w:rsidR="1C2AF45C" w:rsidRPr="39D2DF1D">
        <w:rPr>
          <w:rFonts w:ascii="Arial" w:eastAsia="Arial" w:hAnsi="Arial" w:cs="Arial"/>
          <w:sz w:val="22"/>
          <w:szCs w:val="22"/>
        </w:rPr>
        <w:t xml:space="preserve">. </w:t>
      </w:r>
      <w:r w:rsidR="00376AC8">
        <w:rPr>
          <w:rFonts w:ascii="Arial" w:eastAsia="Arial" w:hAnsi="Arial" w:cs="Arial"/>
          <w:sz w:val="22"/>
          <w:szCs w:val="22"/>
          <w:lang w:val="en"/>
        </w:rPr>
        <w:t>Although the</w:t>
      </w:r>
      <w:r w:rsidR="00376AC8" w:rsidRPr="6CFB7654">
        <w:rPr>
          <w:rFonts w:ascii="Arial" w:eastAsia="Arial" w:hAnsi="Arial" w:cs="Arial"/>
          <w:sz w:val="22"/>
          <w:szCs w:val="22"/>
          <w:lang w:val="en"/>
        </w:rPr>
        <w:t xml:space="preserve"> existence of TOP</w:t>
      </w:r>
      <w:r w:rsidR="00376AC8">
        <w:rPr>
          <w:rFonts w:ascii="Arial" w:eastAsia="Arial" w:hAnsi="Arial" w:cs="Arial"/>
          <w:sz w:val="22"/>
          <w:szCs w:val="22"/>
          <w:lang w:val="en"/>
        </w:rPr>
        <w:t>-</w:t>
      </w:r>
      <w:r w:rsidR="00376AC8" w:rsidRPr="6CFB7654">
        <w:rPr>
          <w:rFonts w:ascii="Arial" w:eastAsia="Arial" w:hAnsi="Arial" w:cs="Arial"/>
          <w:sz w:val="22"/>
          <w:szCs w:val="22"/>
          <w:lang w:val="en"/>
        </w:rPr>
        <w:t xml:space="preserve">containing mRNAs in </w:t>
      </w:r>
      <w:r w:rsidR="00376AC8" w:rsidRPr="6CFB7654">
        <w:rPr>
          <w:rFonts w:ascii="Arial" w:eastAsia="Arial" w:hAnsi="Arial" w:cs="Arial"/>
          <w:i/>
          <w:iCs/>
          <w:sz w:val="22"/>
          <w:szCs w:val="22"/>
          <w:lang w:val="en"/>
        </w:rPr>
        <w:t>Drosophila</w:t>
      </w:r>
      <w:r w:rsidR="00376AC8" w:rsidRPr="6CFB7654">
        <w:rPr>
          <w:rFonts w:ascii="Arial" w:eastAsia="Arial" w:hAnsi="Arial" w:cs="Arial"/>
          <w:sz w:val="22"/>
          <w:szCs w:val="22"/>
          <w:lang w:val="en"/>
        </w:rPr>
        <w:t xml:space="preserve"> has been speculated, to our knowledge</w:t>
      </w:r>
      <w:r w:rsidR="00376AC8">
        <w:rPr>
          <w:rFonts w:ascii="Arial" w:eastAsia="Arial" w:hAnsi="Arial" w:cs="Arial"/>
          <w:sz w:val="22"/>
          <w:szCs w:val="22"/>
          <w:lang w:val="en"/>
        </w:rPr>
        <w:t xml:space="preserve"> </w:t>
      </w:r>
      <w:r w:rsidR="00376AC8" w:rsidRPr="6CFB7654">
        <w:rPr>
          <w:rFonts w:ascii="Arial" w:eastAsia="Arial" w:hAnsi="Arial" w:cs="Arial"/>
          <w:sz w:val="22"/>
          <w:szCs w:val="22"/>
          <w:lang w:val="en"/>
        </w:rPr>
        <w:t xml:space="preserve">their presence has not been explicitly demonstrated </w:t>
      </w:r>
      <w:r w:rsidR="00376AC8">
        <w:rPr>
          <w:rFonts w:ascii="Arial" w:eastAsia="Arial" w:hAnsi="Arial" w:cs="Arial"/>
          <w:sz w:val="22"/>
          <w:szCs w:val="22"/>
          <w:lang w:val="en"/>
        </w:rPr>
        <w:fldChar w:fldCharType="begin"/>
      </w:r>
      <w:r w:rsidR="006D0695">
        <w:rPr>
          <w:rFonts w:ascii="Arial" w:eastAsia="Arial" w:hAnsi="Arial" w:cs="Arial"/>
          <w:sz w:val="22"/>
          <w:szCs w:val="22"/>
          <w:lang w:val="en"/>
        </w:rPr>
        <w:instrText xml:space="preserve"> ADDIN ZOTERO_ITEM CSL_CITATION {"citationID":"Q2MtOGsd","properties":{"formattedCitation":"[@chenComprehensiveAnalysisNucleocytoplasmic2017; @qinGlobalAnalysesMRNA2007a]","plainCitation":"[@chenComprehensiveAnalysisNucleocytoplasmic2017; @qinGlobalAnalysesMRNA2007a]","noteIndex":0},"citationItems":[{"id":963,"uris":["http://zotero.org/users/6609021/items/2YEXIZC3"],"uri":["http://zotero.org/users/6609021/items/2YEXIZC3"],"itemData":{"id":963,"type":"article-journal","abstract":"Eukaryotic mRNAs undergo a cycle of transcription, nuclear export, and degradation. A major challenge is to obtain a global, quantitative view of these processes. Here we measured the genome-wide nucleocytoplasmic dynamics of mRNA in Drosophila cells by metabolic labeling in combination with cellular fractionation. By mathematical modeling of these data we determined rates of transcription, export and cytoplasmic decay for 5420 genes. We characterized these kinetic rates and investigated links with mRNA features, RNA-binding proteins (RBPs) and chromatin states. We found prominent correlations between mRNA decay rate and transcript size, while nuclear export rates are linked to the size of the 3'UTR. Transcription, export and decay rates are each associated with distinct spectra of RBPs. Specific classes of genes, such as those encoding cytoplasmic ribosomal proteins, exhibit characteristic combinations of rate constants, suggesting modular control. Binding of splicing factors is associated with faster rates of export, and our data suggest coordinated regulation of nuclear export of specific functional classes of genes. Finally, correlations between rate constants suggest global coordination between the three processes. Our approach provides insights into the genome-wide nucleocytoplasmic kinetics of mRNA and should be generally applicable to other cell systems.","container-title":"PLOS Genetics","DOI":"10.1371/journal.pgen.1006929","ISSN":"1553-7404","issue":"8","journalAbbreviation":"PLOS Genetics","language":"en","note":"chenComprehensiveAnalysisNucleocytoplasmic2017","page":"e1006929","source":"PLoS Journals","title":"Comprehensive analysis of nucleocytoplasmic dynamics of mRNA in Drosophila cells","volume":"13","author":[{"family":"Chen","given":"Tao"},{"family":"Steensel","given":"Bas","dropping-particle":"van"}],"issued":{"date-parts":[["2017",8,3]]}}},{"id":1204,"uris":["http://zotero.org/users/6609021/items/QK78PKSP"],"uri":["http://zotero.org/users/6609021/items/QK78PKSP"],"itemData":{"id":1204,"type":"article-journal","container-title":"Genome Biology","DOI":"10.1186/gb-2007-8-4-r63","ISSN":"14656906","issue":"4","journalAbbreviation":"Genome Biol","note":"qinGlobalAnalysesMRNA2007a","page":"R63","source":"DOI.org (Crossref)","title":"Global analyses of mRNA translational control during early Drosophila embryogenesis","volume":"8","author":[{"family":"Qin","given":"Xiaoli"},{"family":"Ahn","given":"Soyeon"},{"family":"Speed","given":"Terence P"},{"family":"Rubin","given":"Gerald M"}],"issued":{"date-parts":[["2007"]]}}}],"schema":"https://github.com/citation-style-language/schema/raw/master/csl-citation.json"} </w:instrText>
      </w:r>
      <w:r w:rsidR="00376AC8">
        <w:rPr>
          <w:rFonts w:ascii="Arial" w:eastAsia="Arial" w:hAnsi="Arial" w:cs="Arial"/>
          <w:sz w:val="22"/>
          <w:szCs w:val="22"/>
          <w:lang w:val="en"/>
        </w:rPr>
        <w:fldChar w:fldCharType="separate"/>
      </w:r>
      <w:r w:rsidR="006D0695" w:rsidRPr="006D0695">
        <w:rPr>
          <w:rFonts w:ascii="Arial" w:eastAsia="Arial" w:hAnsi="Arial" w:cs="Arial"/>
          <w:sz w:val="22"/>
        </w:rPr>
        <w:t>[@chenComprehensiveAnalysisNucleocytoplasmic2017; @qinGlobalAnalysesMRNA2007a]</w:t>
      </w:r>
      <w:r w:rsidR="00376AC8">
        <w:rPr>
          <w:rFonts w:ascii="Arial" w:eastAsia="Arial" w:hAnsi="Arial" w:cs="Arial"/>
          <w:sz w:val="22"/>
          <w:szCs w:val="22"/>
          <w:lang w:val="en"/>
        </w:rPr>
        <w:fldChar w:fldCharType="end"/>
      </w:r>
      <w:r w:rsidR="00376AC8" w:rsidRPr="6CFB7654">
        <w:rPr>
          <w:rFonts w:ascii="Arial" w:eastAsia="Arial" w:hAnsi="Arial" w:cs="Arial"/>
          <w:sz w:val="22"/>
          <w:szCs w:val="22"/>
          <w:lang w:val="en"/>
        </w:rPr>
        <w:t xml:space="preserve">. </w:t>
      </w:r>
      <w:r w:rsidR="00E3662B">
        <w:rPr>
          <w:rFonts w:ascii="Arial" w:eastAsia="Arial" w:hAnsi="Arial" w:cs="Arial"/>
          <w:sz w:val="22"/>
          <w:szCs w:val="22"/>
        </w:rPr>
        <w:t>T</w:t>
      </w:r>
      <w:r w:rsidR="00AA39DB">
        <w:rPr>
          <w:rFonts w:ascii="Arial" w:eastAsia="Arial" w:hAnsi="Arial" w:cs="Arial"/>
          <w:sz w:val="22"/>
          <w:szCs w:val="22"/>
        </w:rPr>
        <w:t>his observation motivated us t</w:t>
      </w:r>
      <w:r w:rsidR="00E3662B">
        <w:rPr>
          <w:rFonts w:ascii="Arial" w:eastAsia="Arial" w:hAnsi="Arial" w:cs="Arial"/>
          <w:sz w:val="22"/>
          <w:szCs w:val="22"/>
        </w:rPr>
        <w:t xml:space="preserve">o precisely determine the 5’ end of transcripts, </w:t>
      </w:r>
      <w:r w:rsidR="00AA39DB">
        <w:rPr>
          <w:rFonts w:ascii="Arial" w:eastAsia="Arial" w:hAnsi="Arial" w:cs="Arial"/>
          <w:sz w:val="22"/>
          <w:szCs w:val="22"/>
        </w:rPr>
        <w:t xml:space="preserve">so </w:t>
      </w:r>
      <w:r w:rsidR="16EC0EAC" w:rsidRPr="39D2DF1D">
        <w:rPr>
          <w:rFonts w:ascii="Arial" w:eastAsia="Arial" w:hAnsi="Arial" w:cs="Arial"/>
          <w:sz w:val="22"/>
          <w:szCs w:val="22"/>
        </w:rPr>
        <w:t xml:space="preserve">we analyzed previously published </w:t>
      </w:r>
      <w:r w:rsidR="16EC0EAC" w:rsidRPr="39D2DF1D">
        <w:rPr>
          <w:rFonts w:ascii="Arial" w:eastAsia="Arial" w:hAnsi="Arial" w:cs="Arial"/>
          <w:sz w:val="22"/>
          <w:szCs w:val="22"/>
          <w:u w:val="single"/>
        </w:rPr>
        <w:t>c</w:t>
      </w:r>
      <w:r w:rsidR="16EC0EAC" w:rsidRPr="39D2DF1D">
        <w:rPr>
          <w:rFonts w:ascii="Arial" w:eastAsia="Arial" w:hAnsi="Arial" w:cs="Arial"/>
          <w:sz w:val="22"/>
          <w:szCs w:val="22"/>
        </w:rPr>
        <w:t xml:space="preserve">ap </w:t>
      </w:r>
      <w:r w:rsidR="16EC0EAC" w:rsidRPr="39D2DF1D">
        <w:rPr>
          <w:rFonts w:ascii="Arial" w:eastAsia="Arial" w:hAnsi="Arial" w:cs="Arial"/>
          <w:sz w:val="22"/>
          <w:szCs w:val="22"/>
          <w:u w:val="single"/>
        </w:rPr>
        <w:t>a</w:t>
      </w:r>
      <w:r w:rsidR="16EC0EAC" w:rsidRPr="39D2DF1D">
        <w:rPr>
          <w:rFonts w:ascii="Arial" w:eastAsia="Arial" w:hAnsi="Arial" w:cs="Arial"/>
          <w:sz w:val="22"/>
          <w:szCs w:val="22"/>
        </w:rPr>
        <w:t xml:space="preserve">nalysis of </w:t>
      </w:r>
      <w:r w:rsidR="16EC0EAC" w:rsidRPr="39D2DF1D">
        <w:rPr>
          <w:rFonts w:ascii="Arial" w:eastAsia="Arial" w:hAnsi="Arial" w:cs="Arial"/>
          <w:sz w:val="22"/>
          <w:szCs w:val="22"/>
          <w:u w:val="single"/>
        </w:rPr>
        <w:t>g</w:t>
      </w:r>
      <w:r w:rsidR="16EC0EAC" w:rsidRPr="39D2DF1D">
        <w:rPr>
          <w:rFonts w:ascii="Arial" w:eastAsia="Arial" w:hAnsi="Arial" w:cs="Arial"/>
          <w:sz w:val="22"/>
          <w:szCs w:val="22"/>
        </w:rPr>
        <w:t xml:space="preserve">ene </w:t>
      </w:r>
      <w:r w:rsidR="16EC0EAC" w:rsidRPr="39D2DF1D">
        <w:rPr>
          <w:rFonts w:ascii="Arial" w:eastAsia="Arial" w:hAnsi="Arial" w:cs="Arial"/>
          <w:sz w:val="22"/>
          <w:szCs w:val="22"/>
          <w:u w:val="single"/>
        </w:rPr>
        <w:t>e</w:t>
      </w:r>
      <w:r w:rsidR="16EC0EAC" w:rsidRPr="39D2DF1D">
        <w:rPr>
          <w:rFonts w:ascii="Arial" w:eastAsia="Arial" w:hAnsi="Arial" w:cs="Arial"/>
          <w:sz w:val="22"/>
          <w:szCs w:val="22"/>
        </w:rPr>
        <w:t xml:space="preserve">xpression sequencing (CAGE-seq) data that </w:t>
      </w:r>
      <w:r w:rsidR="00AA39DB">
        <w:rPr>
          <w:rFonts w:ascii="Arial" w:eastAsia="Arial" w:hAnsi="Arial" w:cs="Arial"/>
          <w:sz w:val="22"/>
          <w:szCs w:val="22"/>
        </w:rPr>
        <w:t xml:space="preserve">had </w:t>
      </w:r>
      <w:r w:rsidR="16EC0EAC" w:rsidRPr="39D2DF1D">
        <w:rPr>
          <w:rFonts w:ascii="Arial" w:eastAsia="Arial" w:hAnsi="Arial" w:cs="Arial"/>
          <w:sz w:val="22"/>
          <w:szCs w:val="22"/>
        </w:rPr>
        <w:t>determine</w:t>
      </w:r>
      <w:r w:rsidR="00D625C5">
        <w:rPr>
          <w:rFonts w:ascii="Arial" w:eastAsia="Arial" w:hAnsi="Arial" w:cs="Arial"/>
          <w:sz w:val="22"/>
          <w:szCs w:val="22"/>
        </w:rPr>
        <w:t xml:space="preserve">d </w:t>
      </w:r>
      <w:r w:rsidR="16EC0EAC" w:rsidRPr="39D2DF1D">
        <w:rPr>
          <w:rFonts w:ascii="Arial" w:eastAsia="Arial" w:hAnsi="Arial" w:cs="Arial"/>
          <w:sz w:val="22"/>
          <w:szCs w:val="22"/>
        </w:rPr>
        <w:t>transcription start sites</w:t>
      </w:r>
      <w:r w:rsidR="00376AC8">
        <w:rPr>
          <w:rFonts w:ascii="Arial" w:eastAsia="Arial" w:hAnsi="Arial" w:cs="Arial"/>
          <w:sz w:val="22"/>
          <w:szCs w:val="22"/>
        </w:rPr>
        <w:t xml:space="preserve"> (TSS)</w:t>
      </w:r>
      <w:r w:rsidR="16EC0EAC" w:rsidRPr="39D2DF1D">
        <w:rPr>
          <w:rFonts w:ascii="Arial" w:eastAsia="Arial" w:hAnsi="Arial" w:cs="Arial"/>
          <w:sz w:val="22"/>
          <w:szCs w:val="22"/>
        </w:rPr>
        <w:t xml:space="preserve"> </w:t>
      </w:r>
      <w:r w:rsidR="00376AC8">
        <w:rPr>
          <w:rFonts w:ascii="Arial" w:eastAsia="Arial" w:hAnsi="Arial" w:cs="Arial"/>
          <w:sz w:val="22"/>
          <w:szCs w:val="22"/>
        </w:rPr>
        <w:t>in total mRNA</w:t>
      </w:r>
      <w:r w:rsidR="00376AC8" w:rsidRPr="39D2DF1D">
        <w:rPr>
          <w:rFonts w:ascii="Arial" w:eastAsia="Arial" w:hAnsi="Arial" w:cs="Arial"/>
          <w:sz w:val="22"/>
          <w:szCs w:val="22"/>
        </w:rPr>
        <w:t xml:space="preserve"> </w:t>
      </w:r>
      <w:r w:rsidR="16EC0EAC" w:rsidRPr="39D2DF1D">
        <w:rPr>
          <w:rFonts w:ascii="Arial" w:eastAsia="Arial" w:hAnsi="Arial" w:cs="Arial"/>
          <w:sz w:val="22"/>
          <w:szCs w:val="22"/>
        </w:rPr>
        <w:t xml:space="preserve">from </w:t>
      </w:r>
      <w:r w:rsidR="001F24D7" w:rsidRPr="39D2DF1D">
        <w:rPr>
          <w:rFonts w:ascii="Arial" w:eastAsia="Arial" w:hAnsi="Arial" w:cs="Arial"/>
          <w:sz w:val="22"/>
          <w:szCs w:val="22"/>
        </w:rPr>
        <w:t xml:space="preserve">the </w:t>
      </w:r>
      <w:r w:rsidR="16EC0EAC" w:rsidRPr="39D2DF1D">
        <w:rPr>
          <w:rFonts w:ascii="Arial" w:eastAsia="Arial" w:hAnsi="Arial" w:cs="Arial"/>
          <w:sz w:val="22"/>
          <w:szCs w:val="22"/>
        </w:rPr>
        <w:t>ovary</w:t>
      </w:r>
      <w:r w:rsidR="5A66B181" w:rsidRPr="39D2DF1D">
        <w:rPr>
          <w:rFonts w:ascii="Arial" w:eastAsia="Arial" w:hAnsi="Arial" w:cs="Arial"/>
          <w:color w:val="FF0000"/>
          <w:sz w:val="22"/>
          <w:szCs w:val="22"/>
        </w:rPr>
        <w:t xml:space="preserve"> </w:t>
      </w:r>
      <w:r w:rsidR="28F61A83" w:rsidRPr="00E60F12">
        <w:rPr>
          <w:rFonts w:ascii="Arial" w:eastAsia="Arial" w:hAnsi="Arial" w:cs="Arial"/>
          <w:sz w:val="22"/>
          <w:szCs w:val="22"/>
        </w:rPr>
        <w:t>(</w:t>
      </w:r>
      <w:r w:rsidR="28F61A83" w:rsidRPr="00E60F12">
        <w:rPr>
          <w:rFonts w:ascii="Arial" w:eastAsia="Arial" w:hAnsi="Arial" w:cs="Arial"/>
          <w:b/>
          <w:bCs/>
          <w:sz w:val="22"/>
          <w:szCs w:val="22"/>
        </w:rPr>
        <w:t>Figure 6</w:t>
      </w:r>
      <w:r w:rsidR="00CD5CCC">
        <w:rPr>
          <w:rFonts w:ascii="Arial" w:eastAsia="Arial" w:hAnsi="Arial" w:cs="Arial"/>
          <w:b/>
          <w:bCs/>
          <w:sz w:val="22"/>
          <w:szCs w:val="22"/>
        </w:rPr>
        <w:t>A</w:t>
      </w:r>
      <w:r w:rsidR="417BEC7F" w:rsidRPr="00E60F12">
        <w:rPr>
          <w:rFonts w:ascii="Arial" w:eastAsia="Arial" w:hAnsi="Arial" w:cs="Arial"/>
          <w:b/>
          <w:bCs/>
          <w:sz w:val="22"/>
          <w:szCs w:val="22"/>
        </w:rPr>
        <w:t>, Figure S6A-A’</w:t>
      </w:r>
      <w:r w:rsidR="28F61A83" w:rsidRPr="00E60F12">
        <w:rPr>
          <w:rFonts w:ascii="Arial" w:eastAsia="Arial" w:hAnsi="Arial" w:cs="Arial"/>
          <w:sz w:val="22"/>
          <w:szCs w:val="22"/>
        </w:rPr>
        <w:t>)</w:t>
      </w:r>
      <w:r w:rsidR="00AF275C">
        <w:rPr>
          <w:rFonts w:ascii="Arial" w:eastAsia="Arial" w:hAnsi="Arial" w:cs="Arial"/>
          <w:sz w:val="22"/>
          <w:szCs w:val="22"/>
        </w:rPr>
        <w:t xml:space="preserve"> </w:t>
      </w:r>
      <w:r w:rsidR="00AF275C">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{"citationID":"6vwzofFC","properties":{"formattedCitation":"[@boleyNavigatingMiningModENCODE2014; @chenComparativeValidationMelanogaster2014; @dossantosFlyBaseIntroductionDrosophila2015]","plainCitation":"[@boleyNavigatingMiningModENCODE2014; @chenComparativeValidationMelanogaster2014; @dossantosFlyBaseIntroductionDrosophila2015]","noteIndex":0},"citationItems":[{"id":900,"uris":["http://zotero.org/users/6609021/items/Q84K2H4T"],"uri":["http://zotero.org/users/6609021/items/Q84K2H4T"],"itemData":{"id":900,"type":"article-journal","abstract":"modENCODE was a 5 yr NHGRI funded project (2007– 2012) to map the function of every base in the genomes of worms and flies characterizing positions of modified histones and other chromatin marks, origins of DNA replication, RNA transcripts and the transcription factor binding sites that control gene expression. Here we describe the Drosophila modENCODE datasets and how best to access and use them for genome wide and individual gene studies.","container-title":"Methods (San Diego, Calif.)","DOI":"10.1016/j.ymeth.2014.03.007","ISSN":"1046-2023","issue":"1","journalAbbreviation":"Methods","note":"boleyNavigatingMiningModENCODE2014","page":"38-47","source":"PubMed Central","title":"Navigating and Mining modENCODE Data","volume":"68","author":[{"family":"Boley","given":"Nathan"},{"family":"Wan","given":"Kenneth H."},{"family":"Bickel","given":"Peter J."},{"family":"Celniker","given":"Susan E."}],"issued":{"date-parts":[["2014",6,15]]}}},{"id":942,"uris":["http://zotero.org/users/6609021/items/GDEEG6WK"],"uri":["http://zotero.org/users/6609021/items/GDEEG6WK"],"itemData":{"id":942,"type":"article-journal","abstract":"Accurate gene model annotation of reference genomes is critical for making them useful. The modENCODE project has improved the D. melanogaster genome annotation by using deep and diverse high-throughput data. Since transcriptional activity that has been evolutionarily conserved is likely to have an advantageous function, we have performed large-scale interspecific comparisons to increase confidence in predicted annotations. To support comparative genomics, we filled in divergence gaps in the Drosophila phylogeny by generating draft genomes for eight new species. For comparative transcriptome analysis, we generated mRNA expression profiles on 81 samples from multiple tissues and developmental stages of 15 Drosophila species, and we performed cap analysis of gene expression in D. melanogaster and D. pseudoobscura. We also describe conservation of four distinct core promoter structures composed of combinations of elements at three positions. Overall, each type of genomic feature shows a characteristic divergence rate relative to neutral models, highlighting the value of multispecies alignment in annotating a target genome that should prove useful in the annotation of other high priority genomes, especially human and other mammalian genomes that are rich in noncoding sequences. We report that the vast majority of elements in the annotation are evolutionarily conserved, indicating that the annotation will be an important springboard for functional genetic testing by the Drosophila community.","container-title":"Genome Research","DOI":"10.1101/gr.159384.113","ISSN":"1088-9051","issue":"7","journalAbbreviation":"Genome Res","note":"chenComparativeValidationMelanogaster2014","page":"1209-1223","source":"PubMed Central","title":"Comparative validation of the D. melanogaster modENCODE transcriptome annotation","volume":"24","author":[{"family":"Chen","given":"Zhen-Xia"},{"family":"Sturgill","given":"David"},{"family":"Qu","given":"Jiaxin"},{"family":"Jiang","given":"Huaiyang"},{"family":"Park","given":"Soo"},{"family":"Boley","given":"Nathan"},{"family":"Suzuki","given":"Ana Maria"},{"family":"Fletcher","given":"Anthony R."},{"family":"Plachetzki","given":"David C."},{"family":"FitzGerald","given":"Peter C."},{"family":"Artieri","given":"Carlo G."},{"family":"Atallah","given":"Joel"},{"family":"Barmina","given":"Olga"},{"family":"Brown","given":"James B."},{"family":"Blankenburg","given":"Kerstin P."},{"family":"Clough","given":"Emily"},{"family":"Dasgupta","given":"Abhijit"},{"family":"Gubbala","given":"Sai"},{"family":"Han","given":"Yi"},{"family":"Jayaseelan","given":"Joy C."},{"family":"Kalra","given":"Divya"},{"family":"Kim","given":"Yoo-Ah"},{"family":"Kovar","given":"Christie L."},{"family":"Lee","given":"Sandra L."},{"family":"Li","given":"Mingmei"},{"family":"Malley","given":"James D."},{"family":"Malone","given":"John H."},{"family":"Mathew","given":"Tittu"},{"family":"Mattiuzzo","given":"Nicolas R."},{"family":"Munidasa","given":"Mala"},{"family":"Muzny","given":"Donna M."},{"family":"Ongeri","given":"Fiona"},{"family":"Perales","given":"Lora"},{"family":"Przytycka","given":"Teresa M."},{"family":"Pu","given":"Ling-Ling"},{"family":"Robinson","given":"Garrett"},{"family":"Thornton","given":"Rebecca L."},{"family":"Saada","given":"Nehad"},{"family":"Scherer","given":"Steven E."},{"family":"Smith","given":"Harold E."},{"family":"Vinson","given":"Charles"},{"family":"Warner","given":"Crystal B."},{"family":"Worley","given":"Kim C."},{"family":"Wu","given":"Yuan-Qing"},{"family":"Zou","given":"Xiaoyan"},{"family":"Cherbas","given":"Peter"},{"family":"Kellis","given":"Manolis"},{"family":"Eisen","given":"Michael B."},{"family":"Piano","given":"Fabio"},{"family":"Kionte","given":"Karin"},{"family":"Fitch","given":"David H."},{"family":"Sternberg","given":"Paul W."},{"family":"Cutter","given":"Asher D."},{"family":"Duff","given":"Michael O."},{"family":"Hoskins","given":"Roger A."},{"family":"Graveley","given":"Brenton R."},{"family":"Gibbs","given":"Richard A."},{"family":"Bickel","given":"Peter J."},{"family":"Kopp","given":"Artyom"},{"family":"Carninci","given":"Piero"},{"family":"Celniker","given":"Susan E."},{"family":"Oliver","given":"Brian"},{"family":"Richards","given":"Stephen"}],"issued":{"date-parts":[["2014",7]]}}},{"id":894,"uris":["http://zotero.org/users/6609021/items/XMUR6J5B"],"uri":["http://zotero.org/users/6609021/items/XMUR6J5B"],"itemData":{"id":894,"type":"article-journal","abstract":"Release 6, the latest reference genome assembly of the fruit fly Drosophila melanogaster, was released by the Berkeley Drosophila Genome Project in 2014; it replaces their previous Release 5 genome assembly, which had been the reference genome assembly for over 7 years. With the enormous amount of information now attached to the D. melanogaster genome in public repositories and individual laboratories, the replacement of the previous assembly by the new one is a major event requiring careful migration of annotations and genome-anchored data to the new, improved assembly. In this report, we describe the attributes of the new Release 6 reference genome assembly, the migration of FlyBase genome annotations to this new assembly, how genome features on this new assembly can be viewed in FlyBase (http://flybase.org) and how users can convert coordinates for their own data to the corresponding Release 6 coordinates.","container-title":"Nucleic Acids Research","DOI":"10.1093/nar/gku1099","ISSN":"0305-1048","issue":"Database issue","journalAbbreviation":"Nucleic Acids Res","note":"dossantosFlyBaseIntroductionDrosophila2015","page":"D690-D697","source":"PubMed Central","title":"FlyBase: introduction of the Drosophila melanogaster Release 6 reference genome assembly and large-scale migration of genome annotations","title-short":"FlyBase","volume":"43","author":[{"family":"dos Santos","given":"Gilberto"},{"family":"Schroeder","given":"Andrew J."},{"family":"Goodman","given":"Joshua L."},{"family":"Strelets","given":"Victor B."},{"family":"Crosby","given":"Madeline A."},{"family":"Thurmond","given":"Jim"},{"family":"Emmert","given":"David B."},{"family":"Gelbart","given":"William M."}],"issued":{"date-parts":[["2015",1,28]]}}}],"schema":"https://github.com/citation-style-language/schema/raw/master/csl-citation.json"} </w:instrText>
      </w:r>
      <w:r w:rsidR="00AF275C">
        <w:rPr>
          <w:rFonts w:ascii="Arial" w:eastAsia="Arial" w:hAnsi="Arial" w:cs="Arial"/>
          <w:sz w:val="22"/>
          <w:szCs w:val="22"/>
        </w:rPr>
        <w:fldChar w:fldCharType="separate"/>
      </w:r>
      <w:r w:rsidR="006D0695" w:rsidRPr="006D0695">
        <w:rPr>
          <w:rFonts w:ascii="Arial" w:hAnsi="Arial" w:cs="Arial"/>
          <w:sz w:val="22"/>
        </w:rPr>
        <w:t>[@boleyNavigatingMiningModENCODE2014; @chenComparativeValidationMelanogaster2014; @dossantosFlyBaseIntroductionDrosophila2015]</w:t>
      </w:r>
      <w:r w:rsidR="00AF275C">
        <w:rPr>
          <w:rFonts w:ascii="Arial" w:eastAsia="Arial" w:hAnsi="Arial" w:cs="Arial"/>
          <w:sz w:val="22"/>
          <w:szCs w:val="22"/>
        </w:rPr>
        <w:fldChar w:fldCharType="end"/>
      </w:r>
      <w:r w:rsidR="28F61A83" w:rsidRPr="00E60F12">
        <w:rPr>
          <w:rFonts w:ascii="Arial" w:eastAsia="Arial" w:hAnsi="Arial" w:cs="Arial"/>
          <w:sz w:val="22"/>
          <w:szCs w:val="22"/>
        </w:rPr>
        <w:t>.</w:t>
      </w:r>
      <w:r w:rsidR="7BF4EFCD" w:rsidRPr="00E60F12">
        <w:rPr>
          <w:rFonts w:ascii="Arial" w:eastAsia="Arial" w:hAnsi="Arial" w:cs="Arial"/>
          <w:sz w:val="22"/>
          <w:szCs w:val="22"/>
        </w:rPr>
        <w:t xml:space="preserve"> </w:t>
      </w:r>
      <w:r w:rsidR="7BF4EFCD" w:rsidRPr="39D2DF1D">
        <w:rPr>
          <w:rFonts w:ascii="Arial" w:eastAsia="Arial" w:hAnsi="Arial" w:cs="Arial"/>
          <w:sz w:val="22"/>
          <w:szCs w:val="22"/>
        </w:rPr>
        <w:t xml:space="preserve">Of the 87 target genes, 76 had sufficient expression in the CAGE-seq dataset to define their TSS. </w:t>
      </w:r>
      <w:r w:rsidR="00376AC8">
        <w:rPr>
          <w:rFonts w:ascii="Arial" w:eastAsia="Arial" w:hAnsi="Arial" w:cs="Arial"/>
          <w:sz w:val="22"/>
          <w:szCs w:val="22"/>
        </w:rPr>
        <w:t>We</w:t>
      </w:r>
      <w:r w:rsidR="00376AC8" w:rsidRPr="39D2DF1D">
        <w:rPr>
          <w:rFonts w:ascii="Arial" w:eastAsia="Arial" w:hAnsi="Arial" w:cs="Arial"/>
          <w:sz w:val="22"/>
          <w:szCs w:val="22"/>
        </w:rPr>
        <w:t xml:space="preserve"> perform</w:t>
      </w:r>
      <w:r w:rsidR="00376AC8">
        <w:rPr>
          <w:rFonts w:ascii="Arial" w:eastAsia="Arial" w:hAnsi="Arial" w:cs="Arial"/>
          <w:sz w:val="22"/>
          <w:szCs w:val="22"/>
        </w:rPr>
        <w:t>ed</w:t>
      </w:r>
      <w:r w:rsidR="00376AC8" w:rsidRPr="39D2DF1D">
        <w:rPr>
          <w:rFonts w:ascii="Arial" w:eastAsia="Arial" w:hAnsi="Arial" w:cs="Arial"/>
          <w:sz w:val="22"/>
          <w:szCs w:val="22"/>
        </w:rPr>
        <w:t xml:space="preserve"> motif discovery</w:t>
      </w:r>
      <w:r w:rsidR="00376AC8">
        <w:rPr>
          <w:rFonts w:ascii="Arial" w:eastAsia="Arial" w:hAnsi="Arial" w:cs="Arial"/>
          <w:sz w:val="22"/>
          <w:szCs w:val="22"/>
        </w:rPr>
        <w:t xml:space="preserve"> u</w:t>
      </w:r>
      <w:r w:rsidR="00C665BA" w:rsidRPr="00E60F12">
        <w:rPr>
          <w:rFonts w:ascii="Arial" w:eastAsia="Arial" w:hAnsi="Arial" w:cs="Arial"/>
          <w:color w:val="000000" w:themeColor="text1"/>
          <w:sz w:val="22"/>
          <w:szCs w:val="22"/>
        </w:rPr>
        <w:t>sing</w:t>
      </w:r>
      <w:r w:rsidR="00C665BA">
        <w:rPr>
          <w:rFonts w:ascii="Arial" w:eastAsia="Arial" w:hAnsi="Arial" w:cs="Arial"/>
          <w:color w:val="FF0000"/>
          <w:sz w:val="22"/>
          <w:szCs w:val="22"/>
        </w:rPr>
        <w:t xml:space="preserve"> </w:t>
      </w:r>
      <w:r w:rsidR="00376AC8">
        <w:rPr>
          <w:rFonts w:ascii="Arial" w:eastAsia="Arial" w:hAnsi="Arial" w:cs="Arial"/>
          <w:sz w:val="22"/>
          <w:szCs w:val="22"/>
        </w:rPr>
        <w:t>the C</w:t>
      </w:r>
      <w:r w:rsidR="28F61A83" w:rsidRPr="39D2DF1D">
        <w:rPr>
          <w:rFonts w:ascii="Arial" w:eastAsia="Arial" w:hAnsi="Arial" w:cs="Arial"/>
          <w:sz w:val="22"/>
          <w:szCs w:val="22"/>
        </w:rPr>
        <w:t>AGE-seq data</w:t>
      </w:r>
      <w:r w:rsidR="00C665BA">
        <w:rPr>
          <w:rFonts w:ascii="Arial" w:eastAsia="Arial" w:hAnsi="Arial" w:cs="Arial"/>
          <w:sz w:val="22"/>
          <w:szCs w:val="22"/>
        </w:rPr>
        <w:t xml:space="preserve"> and </w:t>
      </w:r>
      <w:r w:rsidR="16EC0EAC" w:rsidRPr="39D2DF1D">
        <w:rPr>
          <w:rFonts w:ascii="Arial" w:eastAsia="Arial" w:hAnsi="Arial" w:cs="Arial"/>
          <w:sz w:val="22"/>
          <w:szCs w:val="22"/>
        </w:rPr>
        <w:t xml:space="preserve">found that </w:t>
      </w:r>
      <w:r w:rsidR="00F722FD" w:rsidRPr="00DE7BC1">
        <w:rPr>
          <w:rFonts w:ascii="Arial" w:eastAsia="Arial" w:hAnsi="Arial" w:cs="Arial"/>
          <w:sz w:val="22"/>
          <w:szCs w:val="22"/>
        </w:rPr>
        <w:t>7</w:t>
      </w:r>
      <w:r w:rsidR="0096434C" w:rsidRPr="00DE7BC1">
        <w:rPr>
          <w:rFonts w:ascii="Arial" w:eastAsia="Arial" w:hAnsi="Arial" w:cs="Arial"/>
          <w:sz w:val="22"/>
          <w:szCs w:val="22"/>
        </w:rPr>
        <w:t>2</w:t>
      </w:r>
      <w:r w:rsidR="00F722FD" w:rsidRPr="00DE7BC1">
        <w:rPr>
          <w:rFonts w:ascii="Arial" w:eastAsia="Arial" w:hAnsi="Arial" w:cs="Arial"/>
          <w:sz w:val="22"/>
          <w:szCs w:val="22"/>
        </w:rPr>
        <w:t xml:space="preserve"> </w:t>
      </w:r>
      <w:r w:rsidR="000D66A9" w:rsidRPr="00DE7BC1">
        <w:rPr>
          <w:rFonts w:ascii="Arial" w:eastAsia="Arial" w:hAnsi="Arial" w:cs="Arial"/>
          <w:sz w:val="22"/>
          <w:szCs w:val="22"/>
        </w:rPr>
        <w:t>of</w:t>
      </w:r>
      <w:r w:rsidR="000D66A9" w:rsidRPr="39D2DF1D">
        <w:rPr>
          <w:rFonts w:ascii="Arial" w:eastAsia="Arial" w:hAnsi="Arial" w:cs="Arial"/>
          <w:sz w:val="22"/>
          <w:szCs w:val="22"/>
        </w:rPr>
        <w:t xml:space="preserve"> </w:t>
      </w:r>
      <w:r w:rsidR="00B461CD">
        <w:rPr>
          <w:rFonts w:ascii="Arial" w:eastAsia="Arial" w:hAnsi="Arial" w:cs="Arial"/>
          <w:sz w:val="22"/>
          <w:szCs w:val="22"/>
        </w:rPr>
        <w:t xml:space="preserve">76 </w:t>
      </w:r>
      <w:r w:rsidR="000D66A9" w:rsidRPr="39D2DF1D">
        <w:rPr>
          <w:rFonts w:ascii="Arial" w:eastAsia="Arial" w:hAnsi="Arial" w:cs="Arial"/>
          <w:sz w:val="22"/>
          <w:szCs w:val="22"/>
        </w:rPr>
        <w:t xml:space="preserve">Aramis-regulated mRNAs have </w:t>
      </w:r>
      <w:r w:rsidR="00D625C5">
        <w:rPr>
          <w:rFonts w:ascii="Arial" w:eastAsia="Arial" w:hAnsi="Arial" w:cs="Arial"/>
          <w:sz w:val="22"/>
          <w:szCs w:val="22"/>
        </w:rPr>
        <w:t xml:space="preserve">a </w:t>
      </w:r>
      <w:r w:rsidR="16EC0EAC" w:rsidRPr="39D2DF1D">
        <w:rPr>
          <w:rFonts w:ascii="Arial" w:eastAsia="Arial" w:hAnsi="Arial" w:cs="Arial"/>
          <w:sz w:val="22"/>
          <w:szCs w:val="22"/>
        </w:rPr>
        <w:t xml:space="preserve">polypyrimidine motif </w:t>
      </w:r>
      <w:r w:rsidR="0040086D">
        <w:rPr>
          <w:rFonts w:ascii="Arial" w:eastAsia="Arial" w:hAnsi="Arial" w:cs="Arial"/>
          <w:sz w:val="22"/>
          <w:szCs w:val="22"/>
        </w:rPr>
        <w:t xml:space="preserve">that </w:t>
      </w:r>
      <w:r w:rsidR="16EC0EAC" w:rsidRPr="39D2DF1D">
        <w:rPr>
          <w:rFonts w:ascii="Arial" w:eastAsia="Arial" w:hAnsi="Arial" w:cs="Arial"/>
          <w:sz w:val="22"/>
          <w:szCs w:val="22"/>
        </w:rPr>
        <w:t>starts</w:t>
      </w:r>
      <w:r w:rsidR="16EC0EAC" w:rsidRPr="39D2DF1D">
        <w:rPr>
          <w:rFonts w:ascii="Arial" w:eastAsia="Arial" w:hAnsi="Arial" w:cs="Arial"/>
          <w:color w:val="FF0000"/>
          <w:sz w:val="22"/>
          <w:szCs w:val="22"/>
        </w:rPr>
        <w:t xml:space="preserve"> </w:t>
      </w:r>
      <w:r w:rsidR="16EC0EAC" w:rsidRPr="39D2DF1D">
        <w:rPr>
          <w:rFonts w:ascii="Arial" w:eastAsia="Arial" w:hAnsi="Arial" w:cs="Arial"/>
          <w:sz w:val="22"/>
          <w:szCs w:val="22"/>
        </w:rPr>
        <w:t xml:space="preserve">within the first 50 </w:t>
      </w:r>
      <w:proofErr w:type="spellStart"/>
      <w:r w:rsidR="16EC0EAC" w:rsidRPr="39D2DF1D">
        <w:rPr>
          <w:rFonts w:ascii="Arial" w:eastAsia="Arial" w:hAnsi="Arial" w:cs="Arial"/>
          <w:sz w:val="22"/>
          <w:szCs w:val="22"/>
        </w:rPr>
        <w:t>nt</w:t>
      </w:r>
      <w:proofErr w:type="spellEnd"/>
      <w:r w:rsidR="16EC0EAC" w:rsidRPr="39D2DF1D">
        <w:rPr>
          <w:rFonts w:ascii="Arial" w:eastAsia="Arial" w:hAnsi="Arial" w:cs="Arial"/>
          <w:sz w:val="22"/>
          <w:szCs w:val="22"/>
        </w:rPr>
        <w:t xml:space="preserve"> of their </w:t>
      </w:r>
      <w:r w:rsidR="003F7E42">
        <w:rPr>
          <w:rFonts w:ascii="Arial" w:eastAsia="Arial" w:hAnsi="Arial" w:cs="Arial"/>
          <w:sz w:val="22"/>
          <w:szCs w:val="22"/>
        </w:rPr>
        <w:t>TSS</w:t>
      </w:r>
      <w:r w:rsidR="003F7E42" w:rsidRPr="39D2DF1D">
        <w:rPr>
          <w:rFonts w:ascii="Arial" w:eastAsia="Arial" w:hAnsi="Arial" w:cs="Arial"/>
          <w:sz w:val="22"/>
          <w:szCs w:val="22"/>
        </w:rPr>
        <w:t xml:space="preserve"> </w:t>
      </w:r>
      <w:r w:rsidR="16EC0EAC" w:rsidRPr="39D2DF1D">
        <w:rPr>
          <w:rFonts w:ascii="Arial" w:eastAsia="Arial" w:hAnsi="Arial" w:cs="Arial"/>
          <w:sz w:val="22"/>
          <w:szCs w:val="22"/>
        </w:rPr>
        <w:t>(</w:t>
      </w:r>
      <w:r w:rsidR="16EC0EAC" w:rsidRPr="39D2DF1D">
        <w:rPr>
          <w:rFonts w:ascii="Arial" w:eastAsia="Arial" w:hAnsi="Arial" w:cs="Arial"/>
          <w:b/>
          <w:bCs/>
          <w:sz w:val="22"/>
          <w:szCs w:val="22"/>
        </w:rPr>
        <w:t>Figure 6</w:t>
      </w:r>
      <w:r w:rsidR="001F7A95">
        <w:rPr>
          <w:rFonts w:ascii="Arial" w:eastAsia="Arial" w:hAnsi="Arial" w:cs="Arial"/>
          <w:b/>
          <w:bCs/>
          <w:sz w:val="22"/>
          <w:szCs w:val="22"/>
        </w:rPr>
        <w:t>B</w:t>
      </w:r>
      <w:r w:rsidR="00C665BA">
        <w:rPr>
          <w:rFonts w:ascii="Arial" w:eastAsia="Arial" w:hAnsi="Arial" w:cs="Arial"/>
          <w:b/>
          <w:bCs/>
          <w:sz w:val="22"/>
          <w:szCs w:val="22"/>
        </w:rPr>
        <w:t>-</w:t>
      </w:r>
      <w:r w:rsidR="001F7A95">
        <w:rPr>
          <w:rFonts w:ascii="Arial" w:eastAsia="Arial" w:hAnsi="Arial" w:cs="Arial"/>
          <w:b/>
          <w:bCs/>
          <w:sz w:val="22"/>
          <w:szCs w:val="22"/>
        </w:rPr>
        <w:t>C</w:t>
      </w:r>
      <w:r w:rsidR="16EC0EAC" w:rsidRPr="008E64C3">
        <w:rPr>
          <w:rFonts w:ascii="Arial" w:eastAsia="Arial" w:hAnsi="Arial" w:cs="Arial"/>
          <w:sz w:val="22"/>
          <w:szCs w:val="22"/>
        </w:rPr>
        <w:t xml:space="preserve">). </w:t>
      </w:r>
      <w:r w:rsidR="00C76095">
        <w:rPr>
          <w:rFonts w:ascii="Arial" w:eastAsia="Arial" w:hAnsi="Arial" w:cs="Arial"/>
          <w:sz w:val="22"/>
          <w:szCs w:val="22"/>
        </w:rPr>
        <w:t xml:space="preserve">In mammals, </w:t>
      </w:r>
      <w:r w:rsidR="001D205B">
        <w:rPr>
          <w:rFonts w:ascii="Arial" w:eastAsia="Arial" w:hAnsi="Arial" w:cs="Arial"/>
          <w:sz w:val="22"/>
          <w:szCs w:val="22"/>
        </w:rPr>
        <w:t>it was previously though</w:t>
      </w:r>
      <w:r w:rsidR="0060207B">
        <w:rPr>
          <w:rFonts w:ascii="Arial" w:eastAsia="Arial" w:hAnsi="Arial" w:cs="Arial"/>
          <w:sz w:val="22"/>
          <w:szCs w:val="22"/>
        </w:rPr>
        <w:t>t</w:t>
      </w:r>
      <w:r w:rsidR="001D205B">
        <w:rPr>
          <w:rFonts w:ascii="Arial" w:eastAsia="Arial" w:hAnsi="Arial" w:cs="Arial"/>
          <w:sz w:val="22"/>
          <w:szCs w:val="22"/>
        </w:rPr>
        <w:t xml:space="preserve"> that </w:t>
      </w:r>
      <w:r w:rsidR="00C76095">
        <w:rPr>
          <w:rFonts w:ascii="Arial" w:eastAsia="Arial" w:hAnsi="Arial" w:cs="Arial"/>
          <w:sz w:val="22"/>
          <w:szCs w:val="22"/>
        </w:rPr>
        <w:t xml:space="preserve">the canonical TOP motif begins with an </w:t>
      </w:r>
      <w:r w:rsidR="00C76095" w:rsidRPr="00E52D63">
        <w:rPr>
          <w:rFonts w:ascii="Arial" w:eastAsia="Arial" w:hAnsi="Arial" w:cs="Arial"/>
          <w:sz w:val="22"/>
          <w:szCs w:val="22"/>
        </w:rPr>
        <w:t>invariant ‘C’</w:t>
      </w:r>
      <w:r w:rsidR="001D205B" w:rsidRPr="00E52D63">
        <w:rPr>
          <w:rFonts w:ascii="Arial" w:eastAsia="Arial" w:hAnsi="Arial" w:cs="Arial"/>
          <w:sz w:val="22"/>
          <w:szCs w:val="22"/>
        </w:rPr>
        <w:t xml:space="preserve"> </w:t>
      </w:r>
      <w:r w:rsidR="002943C9" w:rsidRPr="00A559BD">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{"citationID":"a6q7l1p27i","properties":{"formattedCitation":"[@meyuhasSynthesisTranslationalApparatus2000; @philippeGlobalAnalysisLARP12020]","plainCitation":"[@meyuhasSynthesisTranslationalApparatus2000; @philippeGlobalAnalysisLARP12020]","noteIndex":0},"citationItems":[{"id":1493,"uris":["http://zotero.org/users/6609021/items/DWD37BHT"],"uri":["http://zotero.org/users/6609021/items/DWD37BHT"],"itemData":{"id":1493,"type":"article-journal","abstract":"The synthesis of many mammalian proteins associated with the translational apparatus is selectively regulated by mitogenic and nutritional stimuli, at the translational level. The apparent advantages of the regulation of gene expression at the translational level are the speed and the readily reversible nature of the response to altering physiological conditions. These two features enable cells to rapidly repress the biosynthesis of the translational machinery upon shortage of amino acids or growth arrest, thus rapidly blocking unnecessary energy wastage. Likewise, when amino acids are replenished or mitogenic stimulation is applied, then cells can rapidly respond in resuming the costly biosynthesis of the translational apparatus. A structural hallmark, common to mRNAs encoding many components of the translational machinery, is the presence of a 5’ terminal oligopyrimidine tract (5’TOP), referred to as TOP mRNAs. This structural motif comprises the core of the translational cis-regulatory element of these mRNAs. The present review focuses on the mechanism underlying the translational control of TOP mRNAs upon growth and nutritional stimuli. A special emphasis is put on the pivotal role played by ribosomal protein S6 kinase (S6K) in this mode of regulation, and the upstream regulatory pathways, which might be engaged in transducing external signals into activation of S6K. Finally, the possible involvement of pyrimidine-binding proteins in the translational control of TOP mRNAs is discussed.","container-title":"European Journal of Biochemistry","DOI":"https://doi.org/10.1046/j.1432-1327.2000.01719.x","ISSN":"1432-1033","issue":"21","language":"en","note":"meyuhasSynthesisTranslationalApparatus2000","page":"6321-6330","source":"Wiley Online Library","title":"Synthesis of the translational apparatus is regulated at the translational level","volume":"267","author":[{"family":"Meyuhas","given":"Oded"}],"issued":{"date-parts":[["2000"]]}}},{"id":828,"uris":["http://zotero.org/users/6609021/items/FNKHJSUF"],"uri":["http://zotero.org/users/6609021/items/FNKHJSUF"],"itemData":{"id":828,"type":"article-journal","abstract":"Terminal oligopyrimidine (TOP) motifs are sequences at the 5′ ends of mRNAs that link their translation to the mTOR Complex 1 (mTORC1) nutrient-sensing signaling pathway. They are commonly regarded as discrete elements that reside on </w:instrText>
      </w:r>
      <w:r w:rsidR="006D0695">
        <w:rPr>
          <w:rFonts w:ascii="Cambria Math" w:eastAsia="Arial" w:hAnsi="Cambria Math" w:cs="Cambria Math"/>
          <w:sz w:val="22"/>
          <w:szCs w:val="22"/>
        </w:rPr>
        <w:instrText>∼</w:instrText>
      </w:r>
      <w:r w:rsidR="006D0695">
        <w:rPr>
          <w:rFonts w:ascii="Arial" w:eastAsia="Arial" w:hAnsi="Arial" w:cs="Arial"/>
          <w:sz w:val="22"/>
          <w:szCs w:val="22"/>
        </w:rPr>
        <w:instrText xml:space="preserve">100 mRNAs that mostly encode translation factors. However, the full spectrum of TOP sequences and their prevalence throughout the transcriptome remain unclear, primarily because of uncertainty over the mechanism that detects them. Here, we globally analyzed translation targets of La-related protein 1 (LARP1), an RNA-binding protein and mTORC1 effector that has been shown to repress TOP mRNA translation in a few specific cases. We establish that LARP1 is the primary translation regulator of mRNAs with classical TOP motifs genome-wide, and also that these motifs are extreme instances of a broader continuum of regulatory sequences. We identify the features of TOP sequences that determine their potency and quantify these as a metric that accurately predicts mTORC1/LARP1 regulation called a TOPscore. Analysis of TOPscores across the transcriptomes of 16 mammalian tissues defines a constitutive “core” set of TOP mRNAs, but also identifies tissue-specific TOP mRNAs produced via alternative transcription initiation sites. These results establish the central role of LARP1 in TOP mRNA regulation on a transcriptome scale and show how it connects mTORC1 to a tunable and dynamic program of gene expression that is tailored to specific biological contexts.","container-title":"Proceedings of the National Academy of Sciences","DOI":"10.1073/pnas.1912864117","ISSN":"0027-8424, 1091-6490","issue":"10","journalAbbreviation":"Proc Natl Acad Sci USA","language":"en","note":"philippeGlobalAnalysisLARP12020","page":"5319-5328","source":"DOI.org (Crossref)","title":"Global analysis of LARP1 translation targets reveals tunable and dynamic features of 5′ TOP motifs","volume":"117","author":[{"family":"Philippe","given":"Lucas"},{"family":"Elzen","given":"Antonia M. G.","non-dropping-particle":"van den"},{"family":"Watson","given":"Maegan J."},{"family":"Thoreen","given":"Carson C."}],"issued":{"date-parts":[["2020",3,10]]}}}],"schema":"https://github.com/citation-style-language/schema/raw/master/csl-citation.json"} </w:instrText>
      </w:r>
      <w:r w:rsidR="002943C9" w:rsidRPr="00A559BD">
        <w:rPr>
          <w:rFonts w:ascii="Arial" w:eastAsia="Arial" w:hAnsi="Arial" w:cs="Arial"/>
          <w:sz w:val="22"/>
          <w:szCs w:val="22"/>
        </w:rPr>
        <w:fldChar w:fldCharType="separate"/>
      </w:r>
      <w:r w:rsidR="006D0695" w:rsidRPr="006D0695">
        <w:rPr>
          <w:rFonts w:ascii="Arial" w:hAnsi="Arial" w:cs="Arial"/>
          <w:sz w:val="22"/>
        </w:rPr>
        <w:t>[@meyuhasSynthesisTranslationalApparatus2000; @philippeGlobalAnalysisLARP12020]</w:t>
      </w:r>
      <w:r w:rsidR="002943C9" w:rsidRPr="00A559BD">
        <w:rPr>
          <w:rFonts w:ascii="Arial" w:eastAsia="Arial" w:hAnsi="Arial" w:cs="Arial"/>
          <w:sz w:val="22"/>
          <w:szCs w:val="22"/>
        </w:rPr>
        <w:fldChar w:fldCharType="end"/>
      </w:r>
      <w:r w:rsidR="00C76095" w:rsidRPr="00E52D63">
        <w:rPr>
          <w:rFonts w:ascii="Arial" w:eastAsia="Arial" w:hAnsi="Arial" w:cs="Arial"/>
          <w:sz w:val="22"/>
          <w:szCs w:val="22"/>
        </w:rPr>
        <w:t xml:space="preserve">. However, systematic characterization of the sequence required in order for an mRNA to be regulated as a TOP containing mRNA revealed that TOP mRNAs can start with </w:t>
      </w:r>
      <w:r w:rsidR="001D205B" w:rsidRPr="00E52D63">
        <w:rPr>
          <w:rFonts w:ascii="Arial" w:eastAsia="Arial" w:hAnsi="Arial" w:cs="Arial"/>
          <w:sz w:val="22"/>
          <w:szCs w:val="22"/>
        </w:rPr>
        <w:t xml:space="preserve">either </w:t>
      </w:r>
      <w:r w:rsidR="00C76095" w:rsidRPr="00E52D63">
        <w:rPr>
          <w:rFonts w:ascii="Arial" w:eastAsia="Arial" w:hAnsi="Arial" w:cs="Arial"/>
          <w:sz w:val="22"/>
          <w:szCs w:val="22"/>
        </w:rPr>
        <w:t xml:space="preserve">a ‘C’ or a ‘U’ </w:t>
      </w:r>
      <w:r w:rsidR="00C76095" w:rsidRPr="00A559BD">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aetjsi8n7v","properties":{"formattedCitation":"[@philippeGlobalAnalysisLARP12020]","plainCitation":"[@philippeGlobalAnalysisLARP12020]","noteIndex":0},"citationItems":[{"id":828,"uris":["http://zotero.org/users/6609021/items/FNKHJSUF"],"uri":["http://zotero.org/users/6609021/items/FNKHJSUF"],"itemData":{"id":828,"type":"article-journal","abstract":"Terminal oligopyrimidine (TOP) motifs are sequences at the 5′ ends of mRNAs that link their translation to the mTOR Complex 1 (mTORC1) nutrient-sensing signaling pathway. They are commonly regarded as discrete elements that reside on </w:instrText>
      </w:r>
      <w:r w:rsidR="006D0695">
        <w:rPr>
          <w:rFonts w:ascii="Cambria Math" w:eastAsia="Arial" w:hAnsi="Cambria Math" w:cs="Cambria Math"/>
          <w:sz w:val="22"/>
          <w:szCs w:val="22"/>
        </w:rPr>
        <w:instrText>∼</w:instrText>
      </w:r>
      <w:r w:rsidR="006D0695">
        <w:rPr>
          <w:rFonts w:ascii="Arial" w:eastAsia="Arial" w:hAnsi="Arial" w:cs="Arial"/>
          <w:sz w:val="22"/>
          <w:szCs w:val="22"/>
        </w:rPr>
        <w:instrText xml:space="preserve">100 mRNAs that mostly encode translation factors. However, the full spectrum of TOP sequences and their prevalence throughout the transcriptome remain unclear, primarily because of uncertainty over the mechanism that detects them. Here, we globally analyzed translation targets of La-related protein 1 (LARP1), an RNA-binding protein and mTORC1 effector that has been shown to repress TOP mRNA translation in a few specific cases. We establish that LARP1 is the primary translation regulator of mRNAs with classical TOP motifs genome-wide, and also that these motifs are extreme instances of a broader continuum of regulatory sequences. We identify the features of TOP sequences that determine their potency and quantify these as a metric that accurately predicts mTORC1/LARP1 regulation called a TOPscore. Analysis of TOPscores across the transcriptomes of 16 mammalian tissues defines a constitutive “core” set of TOP mRNAs, but also identifies tissue-specific TOP mRNAs produced via alternative transcription initiation sites. These results establish the central role of LARP1 in TOP mRNA regulation on a transcriptome scale and show how it connects mTORC1 to a tunable and dynamic program of gene expression that is tailored to specific biological contexts.","container-title":"Proceedings of the National Academy of Sciences","DOI":"10.1073/pnas.1912864117","ISSN":"0027-8424, 1091-6490","issue":"10","journalAbbreviation":"Proc Natl Acad Sci USA","language":"en","note":"philippeGlobalAnalysisLARP12020","page":"5319-5328","source":"DOI.org (Crossref)","title":"Global analysis of LARP1 translation targets reveals tunable and dynamic features of 5′ TOP motifs","volume":"117","author":[{"family":"Philippe","given":"Lucas"},{"family":"Elzen","given":"Antonia M. G.","non-dropping-particle":"van den"},{"family":"Watson","given":"Maegan J."},{"family":"Thoreen","given":"Carson C."}],"issued":{"date-parts":[["2020",3,10]]}}}],"schema":"https://github.com/citation-style-language/schema/raw/master/csl-citation.json"} </w:instrText>
      </w:r>
      <w:r w:rsidR="00C76095" w:rsidRPr="00A559BD">
        <w:rPr>
          <w:rFonts w:ascii="Arial" w:eastAsia="Arial" w:hAnsi="Arial" w:cs="Arial"/>
          <w:sz w:val="22"/>
          <w:szCs w:val="22"/>
        </w:rPr>
        <w:fldChar w:fldCharType="separate"/>
      </w:r>
      <w:r w:rsidR="006D0695" w:rsidRPr="006D0695">
        <w:rPr>
          <w:rFonts w:ascii="Arial" w:hAnsi="Arial" w:cs="Arial"/>
          <w:sz w:val="22"/>
        </w:rPr>
        <w:t>[@philippeGlobalAnalysisLARP12020]</w:t>
      </w:r>
      <w:r w:rsidR="00C76095" w:rsidRPr="00A559BD">
        <w:rPr>
          <w:rFonts w:ascii="Arial" w:eastAsia="Arial" w:hAnsi="Arial" w:cs="Arial"/>
          <w:sz w:val="22"/>
          <w:szCs w:val="22"/>
        </w:rPr>
        <w:fldChar w:fldCharType="end"/>
      </w:r>
      <w:r w:rsidR="00C76095" w:rsidRPr="00E52D63">
        <w:rPr>
          <w:rFonts w:ascii="Arial" w:eastAsia="Arial" w:hAnsi="Arial" w:cs="Arial"/>
          <w:sz w:val="22"/>
          <w:szCs w:val="22"/>
        </w:rPr>
        <w:t xml:space="preserve">. </w:t>
      </w:r>
      <w:r w:rsidR="3080842D" w:rsidRPr="00E52D63">
        <w:rPr>
          <w:rFonts w:ascii="Arial" w:eastAsia="Arial" w:hAnsi="Arial" w:cs="Arial"/>
          <w:sz w:val="22"/>
          <w:szCs w:val="22"/>
        </w:rPr>
        <w:t xml:space="preserve">Thus, mRNAs whose efficient translation is dependent on </w:t>
      </w:r>
      <w:proofErr w:type="spellStart"/>
      <w:r w:rsidR="3080842D" w:rsidRPr="00E52D63">
        <w:rPr>
          <w:rFonts w:ascii="Arial" w:eastAsia="Arial" w:hAnsi="Arial" w:cs="Arial"/>
          <w:i/>
          <w:iCs/>
          <w:sz w:val="22"/>
          <w:szCs w:val="22"/>
        </w:rPr>
        <w:t>aramis</w:t>
      </w:r>
      <w:proofErr w:type="spellEnd"/>
      <w:r w:rsidR="3080842D" w:rsidRPr="00E52D63">
        <w:rPr>
          <w:rFonts w:ascii="Arial" w:eastAsia="Arial" w:hAnsi="Arial" w:cs="Arial"/>
          <w:sz w:val="22"/>
          <w:szCs w:val="22"/>
        </w:rPr>
        <w:t xml:space="preserve"> share a </w:t>
      </w:r>
      <w:r w:rsidR="45EEE896" w:rsidRPr="00E52D63">
        <w:rPr>
          <w:rFonts w:ascii="Arial" w:eastAsia="Arial" w:hAnsi="Arial" w:cs="Arial"/>
          <w:sz w:val="22"/>
          <w:szCs w:val="22"/>
        </w:rPr>
        <w:t xml:space="preserve">terminal </w:t>
      </w:r>
      <w:r w:rsidR="3080842D" w:rsidRPr="00E52D63">
        <w:rPr>
          <w:rFonts w:ascii="Arial" w:eastAsia="Arial" w:hAnsi="Arial" w:cs="Arial"/>
          <w:sz w:val="22"/>
          <w:szCs w:val="22"/>
        </w:rPr>
        <w:t>polypyrimid</w:t>
      </w:r>
      <w:r w:rsidR="15236C2A" w:rsidRPr="00E52D63">
        <w:rPr>
          <w:rFonts w:ascii="Arial" w:eastAsia="Arial" w:hAnsi="Arial" w:cs="Arial"/>
          <w:sz w:val="22"/>
          <w:szCs w:val="22"/>
        </w:rPr>
        <w:t>in</w:t>
      </w:r>
      <w:r w:rsidR="3080842D" w:rsidRPr="00E52D63">
        <w:rPr>
          <w:rFonts w:ascii="Arial" w:eastAsia="Arial" w:hAnsi="Arial" w:cs="Arial"/>
          <w:sz w:val="22"/>
          <w:szCs w:val="22"/>
        </w:rPr>
        <w:t>e</w:t>
      </w:r>
      <w:r w:rsidR="227AAF09" w:rsidRPr="00E52D63">
        <w:rPr>
          <w:rFonts w:ascii="Arial" w:eastAsia="Arial" w:hAnsi="Arial" w:cs="Arial"/>
          <w:sz w:val="22"/>
          <w:szCs w:val="22"/>
        </w:rPr>
        <w:t>-</w:t>
      </w:r>
      <w:r w:rsidR="3080842D" w:rsidRPr="00E52D63">
        <w:rPr>
          <w:rFonts w:ascii="Arial" w:eastAsia="Arial" w:hAnsi="Arial" w:cs="Arial"/>
          <w:sz w:val="22"/>
          <w:szCs w:val="22"/>
        </w:rPr>
        <w:t>rich motif in their 5’UTR</w:t>
      </w:r>
      <w:r w:rsidR="00114C8B" w:rsidRPr="00E52D63">
        <w:rPr>
          <w:rFonts w:ascii="Arial" w:eastAsia="Arial" w:hAnsi="Arial" w:cs="Arial"/>
          <w:sz w:val="22"/>
          <w:szCs w:val="22"/>
        </w:rPr>
        <w:t xml:space="preserve"> </w:t>
      </w:r>
      <w:r w:rsidR="00376AC8" w:rsidRPr="00E52D63">
        <w:rPr>
          <w:rFonts w:ascii="Arial" w:eastAsia="Arial" w:hAnsi="Arial" w:cs="Arial"/>
          <w:sz w:val="22"/>
          <w:szCs w:val="22"/>
        </w:rPr>
        <w:t>that</w:t>
      </w:r>
      <w:r w:rsidR="00376AC8">
        <w:rPr>
          <w:rFonts w:ascii="Arial" w:eastAsia="Arial" w:hAnsi="Arial" w:cs="Arial"/>
          <w:sz w:val="22"/>
          <w:szCs w:val="22"/>
        </w:rPr>
        <w:t xml:space="preserve"> resembles a</w:t>
      </w:r>
      <w:r w:rsidR="56CEB996" w:rsidRPr="39D2DF1D">
        <w:rPr>
          <w:rFonts w:ascii="Arial" w:eastAsia="Arial" w:hAnsi="Arial" w:cs="Arial"/>
          <w:sz w:val="22"/>
          <w:szCs w:val="22"/>
        </w:rPr>
        <w:t xml:space="preserve"> TOP motif.</w:t>
      </w:r>
      <w:r w:rsidR="3080842D" w:rsidRPr="39D2DF1D">
        <w:rPr>
          <w:rFonts w:ascii="Arial" w:eastAsia="Arial" w:hAnsi="Arial" w:cs="Arial"/>
          <w:sz w:val="22"/>
          <w:szCs w:val="22"/>
        </w:rPr>
        <w:t xml:space="preserve"> </w:t>
      </w:r>
    </w:p>
    <w:p w14:paraId="7958F463" w14:textId="26197353" w:rsidR="000B1564" w:rsidRDefault="7EAF3A09" w:rsidP="006C0869">
      <w:pPr>
        <w:spacing w:before="240" w:after="240"/>
        <w:jc w:val="both"/>
        <w:rPr>
          <w:rFonts w:ascii="Arial" w:eastAsia="Arial" w:hAnsi="Arial" w:cs="Arial"/>
          <w:sz w:val="22"/>
          <w:szCs w:val="22"/>
          <w:lang w:val="en"/>
        </w:rPr>
      </w:pPr>
      <w:r w:rsidRPr="6CFB7654">
        <w:rPr>
          <w:rFonts w:ascii="Arial" w:eastAsia="Arial" w:hAnsi="Arial" w:cs="Arial"/>
          <w:sz w:val="22"/>
          <w:szCs w:val="22"/>
          <w:lang w:val="en"/>
        </w:rPr>
        <w:t xml:space="preserve">In vertebrates, most </w:t>
      </w:r>
      <w:r w:rsidR="0030221E">
        <w:rPr>
          <w:rFonts w:ascii="Arial" w:eastAsia="Arial" w:hAnsi="Arial" w:cs="Arial"/>
          <w:sz w:val="22"/>
          <w:szCs w:val="22"/>
          <w:lang w:val="en"/>
        </w:rPr>
        <w:t xml:space="preserve">canonical </w:t>
      </w:r>
      <w:r w:rsidRPr="6CFB7654">
        <w:rPr>
          <w:rFonts w:ascii="Arial" w:eastAsia="Arial" w:hAnsi="Arial" w:cs="Arial"/>
          <w:sz w:val="22"/>
          <w:szCs w:val="22"/>
          <w:lang w:val="en"/>
        </w:rPr>
        <w:t xml:space="preserve">TOP-regulated mRNAs </w:t>
      </w:r>
      <w:r w:rsidR="00376AC8">
        <w:rPr>
          <w:rFonts w:ascii="Arial" w:eastAsia="Arial" w:hAnsi="Arial" w:cs="Arial"/>
          <w:sz w:val="22"/>
          <w:szCs w:val="22"/>
          <w:lang w:val="en"/>
        </w:rPr>
        <w:t>encode</w:t>
      </w:r>
      <w:r w:rsidRPr="6CFB7654">
        <w:rPr>
          <w:rFonts w:ascii="Arial" w:eastAsia="Arial" w:hAnsi="Arial" w:cs="Arial"/>
          <w:sz w:val="22"/>
          <w:szCs w:val="22"/>
          <w:lang w:val="en"/>
        </w:rPr>
        <w:t xml:space="preserve"> ribosomal proteins and translation initiation factors</w:t>
      </w:r>
      <w:r w:rsidR="3C1A5136" w:rsidRPr="6CFB7654">
        <w:rPr>
          <w:rFonts w:ascii="Arial" w:eastAsia="Arial" w:hAnsi="Arial" w:cs="Arial"/>
          <w:sz w:val="22"/>
          <w:szCs w:val="22"/>
          <w:lang w:val="en"/>
        </w:rPr>
        <w:t xml:space="preserve"> that are</w:t>
      </w:r>
      <w:r w:rsidR="1BD08D5F" w:rsidRPr="6CFB7654">
        <w:rPr>
          <w:rFonts w:ascii="Arial" w:eastAsia="Arial" w:hAnsi="Arial" w:cs="Arial"/>
          <w:sz w:val="22"/>
          <w:szCs w:val="22"/>
          <w:lang w:val="en"/>
        </w:rPr>
        <w:t xml:space="preserve"> coordinately upregulated in response to growth cues </w:t>
      </w:r>
      <w:r w:rsidR="07E7B1BA" w:rsidRPr="6CFB7654">
        <w:rPr>
          <w:rFonts w:ascii="Arial" w:eastAsia="Arial" w:hAnsi="Arial" w:cs="Arial"/>
          <w:sz w:val="22"/>
          <w:szCs w:val="22"/>
          <w:lang w:val="en"/>
        </w:rPr>
        <w:t xml:space="preserve">mediated by </w:t>
      </w:r>
      <w:r w:rsidR="00D625C5">
        <w:rPr>
          <w:rFonts w:ascii="Arial" w:eastAsia="Arial" w:hAnsi="Arial" w:cs="Arial"/>
          <w:sz w:val="22"/>
          <w:szCs w:val="22"/>
          <w:lang w:val="en"/>
        </w:rPr>
        <w:t xml:space="preserve">the </w:t>
      </w:r>
      <w:r w:rsidR="1BD08D5F" w:rsidRPr="6CFB7654">
        <w:rPr>
          <w:rFonts w:ascii="Arial" w:eastAsia="Arial" w:hAnsi="Arial" w:cs="Arial"/>
          <w:sz w:val="22"/>
          <w:szCs w:val="22"/>
          <w:lang w:val="en"/>
        </w:rPr>
        <w:t>Target of Rapamycin (TOR)</w:t>
      </w:r>
      <w:r w:rsidR="423F7252" w:rsidRPr="6CFB7654">
        <w:rPr>
          <w:rFonts w:ascii="Arial" w:eastAsia="Arial" w:hAnsi="Arial" w:cs="Arial"/>
          <w:sz w:val="22"/>
          <w:szCs w:val="22"/>
          <w:lang w:val="en"/>
        </w:rPr>
        <w:t xml:space="preserve"> pathway </w:t>
      </w:r>
      <w:r w:rsidR="00D625C5">
        <w:rPr>
          <w:rFonts w:ascii="Arial" w:eastAsia="Arial" w:hAnsi="Arial" w:cs="Arial"/>
          <w:sz w:val="22"/>
          <w:szCs w:val="22"/>
          <w:lang w:val="en"/>
        </w:rPr>
        <w:t>and</w:t>
      </w:r>
      <w:r w:rsidR="423F7252" w:rsidRPr="6CFB7654">
        <w:rPr>
          <w:rFonts w:ascii="Arial" w:eastAsia="Arial" w:hAnsi="Arial" w:cs="Arial"/>
          <w:sz w:val="22"/>
          <w:szCs w:val="22"/>
          <w:lang w:val="en"/>
        </w:rPr>
        <w:t xml:space="preserve"> the</w:t>
      </w:r>
      <w:r w:rsidR="1BD08D5F" w:rsidRPr="6CFB7654">
        <w:rPr>
          <w:rFonts w:ascii="Arial" w:eastAsia="Arial" w:hAnsi="Arial" w:cs="Arial"/>
          <w:sz w:val="22"/>
          <w:szCs w:val="22"/>
          <w:lang w:val="en"/>
        </w:rPr>
        <w:t xml:space="preserve"> </w:t>
      </w:r>
      <w:r w:rsidR="3225A6E0" w:rsidRPr="6CFB7654">
        <w:rPr>
          <w:rFonts w:ascii="Arial" w:eastAsia="Arial" w:hAnsi="Arial" w:cs="Arial"/>
          <w:sz w:val="22"/>
          <w:szCs w:val="22"/>
          <w:lang w:val="en"/>
        </w:rPr>
        <w:t xml:space="preserve">TOR complex 1 (TORC1) </w:t>
      </w:r>
      <w:r w:rsidRPr="00157201">
        <w:rPr>
          <w:rFonts w:ascii="Arial" w:eastAsia="Arial" w:hAnsi="Arial" w:cs="Arial"/>
          <w:sz w:val="22"/>
          <w:szCs w:val="22"/>
          <w:lang w:val="en"/>
        </w:rPr>
        <w:fldChar w:fldCharType="begin"/>
      </w:r>
      <w:r w:rsidR="00835395">
        <w:rPr>
          <w:rFonts w:ascii="Arial" w:eastAsia="Arial" w:hAnsi="Arial" w:cs="Arial"/>
          <w:sz w:val="22"/>
          <w:szCs w:val="22"/>
          <w:lang w:val="en"/>
        </w:rPr>
        <w:instrText xml:space="preserve"> ADDIN ZOTERO_ITEM CSL_CITATION {"citationID":"IQtgXlU6","properties":{"formattedCitation":"[@Hornstein2001a; @iadevaiaMTORC1SignalingControls2014; @Kim2008b; @meyuhasRaceDecipherTop2015; @Pallares-Cartes2012a]","plainCitation":"[@Hornstein2001a; @iadevaiaMTORC1SignalingControls2014; @Kim2008b; @meyuhasRaceDecipherTop2015; @Pallares-Cartes2012a]","noteIndex":0},"citationItems":[{"id":462,"uris":["http://zotero.org/users/6609021/items/RGWT2EEV"],"uri":["http://zotero.org/users/6609021/items/RGWT2EEV"],"itemData":{"id":462,"type":"article-journal","container-title":"Developmental cell","ISSN":"1534-5807","issue":"1","note":"Pallares-Cartes2012a","page":"172-182","title":"Tissue-specific coupling between insulin/IGF and TORC1 signaling via PRAS40 in Drosophila","title-short":"Pallares-Cartes2012a","volume":"22","author":[{"family":"Pallares-Cartes","given":"Cristina"},{"family":"Cakan-Akdogan","given":"Gulcin"},{"family":"Teleman","given":"Aurelio A"}],"issued":{"date-parts":[["2012"]]}}},{"id":533,"uris":["http://zotero.org/users/6609021/items/TIWUKFUY"],"uri":["http://zotero.org/users/6609021/items/TIWUKFUY"],"itemData":{"id":533,"type":"article-journal","container-title":"Nature cell biology","ISSN":"1476-4679","issue":"8","note":"Kim2008b","page":"935","title":"Regulation of TORC1 by Rag GTPases in nutrient response","title-short":"Kim2008b","volume":"10","author":[{"family":"Kim","given":"Eunjung"},{"family":"Goraksha-Hicks","given":"Pankuri"},{"family":"Li","given":"Li"},{"family":"Neufeld","given":"Thomas P"},{"family":"Guan","given":"Kun-Liang"}],"issued":{"date-parts":[["2008"]]}}},{"id":1085,"uris":["http://zotero.org/users/6609021/items/LLYZYRZV"],"uri":["http://zotero.org/users/6609021/items/LLYZYRZV"],"itemData":{"id":1085,"type":"article-journal","abstract":"Ribosome biogenesis is critical for cells to generate the ribosomes they need for protein synthesis in order to survive, grow and proliferate. It is a complex process, involving the coordinated production of four different RNA species and about 80 proteins, as well as their assembly into functional ribosomal subunits. Given its high demand for amino acids and nucleotides, it is also a metabolically expensive process for the cell. The mammalian target of rapamycin complex 1 (mTORC1) is a protein kinases which is activated by nutrients, anabolic hormones and oncogenic signaling pathways. mTORC1 positively regulates several steps in ribosome biogenesis, including ribosomal RNA transcription, the synthesis of ribosomal proteins and other components required for ribosome assembly. mTORC1 can thus coordinate stimuli which promote ribosome production with the various steps involved in this process. Although important advances have been made in our understanding of mTORC1 signaling, major questions remain about the molecular mechanisms by which it regulates ribosome biogenesis.","collection-title":"Development of the urogenital system &amp; mTOR Signalling &amp; Tight Junctions in Health and Disease","container-title":"Seminars in Cell &amp; Developmental Biology","DOI":"10.1016/j.semcdb.2014.08.004","ISSN":"1084-9521","journalAbbreviation":"Seminars in Cell &amp; Developmental Biology","language":"en","note":"iadevaiaMTORC1SignalingControls2014","page":"113-120","source":"ScienceDirect","title":"mTORC1 signaling controls multiple steps in ribosome biogenesis","volume":"36","author":[{"family":"Iadevaia","given":"Valentina"},{"family":"Liu","given":"Rui"},{"family":"Proud","given":"Christopher G."}],"issued":{"date-parts":[["2014",12,1]]}}},{"id":451,"uris":["http://zotero.org/users/6609021/items/NDY3TXAT"],"uri":["http://zotero.org/users/6609021/items/NDY3TXAT"],"itemData":{"id":451,"type":"paper-conference","container-title":"Cold Spring Harbor symposia on quantitative biology","ISBN":"0091-7451","note":"Hornstein2001a","page":"477-484","publisher":"Cold Spring Harbor Laboratory Press","title":"Mitogenic and nutritional signals are transduced into translational efficiency of TOP mRNAs","title-short":"Hornstein2001a","volume":"66","author":[{"family":"Hornstein","given":"E"},{"family":"Tang","given":"H"},{"family":"Meyuhas","given":"O"}],"issued":{"date-parts":[["2001"]]}}},{"id":814,"uris":["http://zotero.org/users/6609021/items/UVL34742"],"uri":["http://zotero.org/users/6609021/items/UVL34742"],"itemData":{"id":814,"type":"article-journal","container-title":"Biochimica et Biophysica Acta (BBA) - Gene Regulatory Mechanisms","DOI":"10.1016/j.bbagrm.2014.08.015","ISSN":"18749399","issue":"7","journalAbbreviation":"Biochimica et Biophysica Acta (BBA) - Gene Regulatory Mechanisms","language":"en","note":"meyuhasRaceDecipherTop2015","page":"801-811","source":"DOI.org (Crossref)","title":"The race to decipher the top secrets of TOP mRNAs","volume":"1849","author":[{"family":"Meyuhas","given":"Oded"},{"family":"Kahan","given":"Tamar"}],"issued":{"date-parts":[["2015",7]]}}}],"schema":"https://github.com/citation-style-language/schema/raw/master/csl-citation.json"} </w:instrText>
      </w:r>
      <w:r w:rsidRPr="00157201">
        <w:rPr>
          <w:rFonts w:ascii="Arial" w:eastAsia="Arial" w:hAnsi="Arial" w:cs="Arial"/>
          <w:sz w:val="22"/>
          <w:szCs w:val="22"/>
          <w:lang w:val="en"/>
        </w:rPr>
        <w:fldChar w:fldCharType="separate"/>
      </w:r>
      <w:r w:rsidR="00835395" w:rsidRPr="00835395">
        <w:rPr>
          <w:rFonts w:ascii="Arial" w:eastAsia="Arial" w:hAnsi="Arial" w:cs="Arial"/>
          <w:sz w:val="22"/>
        </w:rPr>
        <w:t>[@Hornstein2001a; @iadevaiaMTORC1SignalingControls2014; @Kim2008b; @meyuhasRaceDecipherTop2015; @Pallares-Cartes2012a]</w:t>
      </w:r>
      <w:r w:rsidRPr="00157201">
        <w:rPr>
          <w:rFonts w:ascii="Arial" w:eastAsia="Arial" w:hAnsi="Arial" w:cs="Arial"/>
          <w:sz w:val="22"/>
          <w:szCs w:val="22"/>
          <w:lang w:val="en"/>
        </w:rPr>
        <w:fldChar w:fldCharType="end"/>
      </w:r>
      <w:r w:rsidR="3225A6E0" w:rsidRPr="6CFB7654">
        <w:rPr>
          <w:rFonts w:ascii="Arial" w:eastAsia="Arial" w:hAnsi="Arial" w:cs="Arial"/>
          <w:sz w:val="22"/>
          <w:szCs w:val="22"/>
          <w:lang w:val="en"/>
        </w:rPr>
        <w:t xml:space="preserve"> </w:t>
      </w:r>
      <w:r w:rsidR="00727170">
        <w:rPr>
          <w:rFonts w:ascii="Arial" w:eastAsia="Arial" w:hAnsi="Arial" w:cs="Arial"/>
          <w:sz w:val="22"/>
          <w:szCs w:val="22"/>
        </w:rPr>
        <w:t>Indeed</w:t>
      </w:r>
      <w:r w:rsidR="61B6AE55" w:rsidRPr="00F41379">
        <w:rPr>
          <w:rFonts w:ascii="Arial" w:eastAsia="Arial" w:hAnsi="Arial" w:cs="Arial"/>
          <w:sz w:val="22"/>
          <w:szCs w:val="22"/>
        </w:rPr>
        <w:t xml:space="preserve">, </w:t>
      </w:r>
      <w:r w:rsidR="0BC3F894" w:rsidRPr="00F41379">
        <w:rPr>
          <w:rFonts w:ascii="Arial" w:eastAsia="Arial" w:hAnsi="Arial" w:cs="Arial"/>
          <w:sz w:val="22"/>
          <w:szCs w:val="22"/>
        </w:rPr>
        <w:t xml:space="preserve">76 </w:t>
      </w:r>
      <w:r w:rsidR="00727170">
        <w:rPr>
          <w:rFonts w:ascii="Arial" w:eastAsia="Arial" w:hAnsi="Arial" w:cs="Arial"/>
          <w:sz w:val="22"/>
          <w:szCs w:val="22"/>
        </w:rPr>
        <w:t xml:space="preserve">of the 87 Aramis targets </w:t>
      </w:r>
      <w:r w:rsidR="0BC3F894" w:rsidRPr="00F41379">
        <w:rPr>
          <w:rFonts w:ascii="Arial" w:eastAsia="Arial" w:hAnsi="Arial" w:cs="Arial"/>
          <w:sz w:val="22"/>
          <w:szCs w:val="22"/>
        </w:rPr>
        <w:t xml:space="preserve">were ribosomal proteins, </w:t>
      </w:r>
      <w:r w:rsidR="00727170">
        <w:rPr>
          <w:rFonts w:ascii="Arial" w:eastAsia="Arial" w:hAnsi="Arial" w:cs="Arial"/>
          <w:sz w:val="22"/>
          <w:szCs w:val="22"/>
        </w:rPr>
        <w:t xml:space="preserve">and </w:t>
      </w:r>
      <w:r w:rsidR="001B1DE4">
        <w:rPr>
          <w:rFonts w:ascii="Arial" w:eastAsia="Arial" w:hAnsi="Arial" w:cs="Arial"/>
          <w:sz w:val="22"/>
          <w:szCs w:val="22"/>
        </w:rPr>
        <w:t>9</w:t>
      </w:r>
      <w:r w:rsidR="0BC3F894" w:rsidRPr="00F41379">
        <w:rPr>
          <w:rFonts w:ascii="Arial" w:eastAsia="Arial" w:hAnsi="Arial" w:cs="Arial"/>
          <w:sz w:val="22"/>
          <w:szCs w:val="22"/>
        </w:rPr>
        <w:t xml:space="preserve"> were </w:t>
      </w:r>
      <w:r w:rsidR="00727170">
        <w:rPr>
          <w:rFonts w:ascii="Arial" w:eastAsia="Arial" w:hAnsi="Arial" w:cs="Arial"/>
          <w:sz w:val="22"/>
          <w:szCs w:val="22"/>
        </w:rPr>
        <w:t xml:space="preserve">known or putative </w:t>
      </w:r>
      <w:r w:rsidR="0BC3F894" w:rsidRPr="00F41379">
        <w:rPr>
          <w:rFonts w:ascii="Arial" w:eastAsia="Arial" w:hAnsi="Arial" w:cs="Arial"/>
          <w:sz w:val="22"/>
          <w:szCs w:val="22"/>
        </w:rPr>
        <w:t>translation factors</w:t>
      </w:r>
      <w:r w:rsidR="009D7C31" w:rsidRPr="00B541A2">
        <w:rPr>
          <w:rFonts w:ascii="Arial" w:eastAsia="Arial" w:hAnsi="Arial" w:cs="Arial"/>
          <w:sz w:val="22"/>
          <w:szCs w:val="22"/>
        </w:rPr>
        <w:t>, consistent with TOP</w:t>
      </w:r>
      <w:r w:rsidR="00727170">
        <w:rPr>
          <w:rFonts w:ascii="Arial" w:eastAsia="Arial" w:hAnsi="Arial" w:cs="Arial"/>
          <w:sz w:val="22"/>
          <w:szCs w:val="22"/>
        </w:rPr>
        <w:t>-</w:t>
      </w:r>
      <w:r w:rsidR="009D7C31" w:rsidRPr="00B541A2">
        <w:rPr>
          <w:rFonts w:ascii="Arial" w:eastAsia="Arial" w:hAnsi="Arial" w:cs="Arial"/>
          <w:sz w:val="22"/>
          <w:szCs w:val="22"/>
        </w:rPr>
        <w:t>containing RNAs in vertebrates</w:t>
      </w:r>
      <w:r w:rsidR="16097845" w:rsidRPr="00F41379">
        <w:rPr>
          <w:rFonts w:ascii="Arial" w:eastAsia="Arial" w:hAnsi="Arial" w:cs="Arial"/>
          <w:sz w:val="22"/>
          <w:szCs w:val="22"/>
        </w:rPr>
        <w:t xml:space="preserve"> </w:t>
      </w:r>
      <w:r w:rsidR="0BC3F894" w:rsidRPr="6CFB7654">
        <w:rPr>
          <w:rFonts w:ascii="Arial" w:eastAsia="Arial" w:hAnsi="Arial" w:cs="Arial"/>
          <w:sz w:val="22"/>
          <w:szCs w:val="22"/>
        </w:rPr>
        <w:t>(</w:t>
      </w:r>
      <w:r w:rsidR="0BC3F894" w:rsidRPr="008E64C3">
        <w:rPr>
          <w:rFonts w:ascii="Arial" w:eastAsia="Arial" w:hAnsi="Arial" w:cs="Arial"/>
          <w:b/>
          <w:bCs/>
          <w:sz w:val="22"/>
          <w:szCs w:val="22"/>
        </w:rPr>
        <w:t>Figure 4C</w:t>
      </w:r>
      <w:r w:rsidR="0BC3F894" w:rsidRPr="6CFB7654">
        <w:rPr>
          <w:rFonts w:ascii="Arial" w:eastAsia="Arial" w:hAnsi="Arial" w:cs="Arial"/>
          <w:b/>
          <w:bCs/>
          <w:sz w:val="22"/>
          <w:szCs w:val="22"/>
        </w:rPr>
        <w:t xml:space="preserve">, Supplemental Table </w:t>
      </w:r>
      <w:r w:rsidR="0060207B">
        <w:rPr>
          <w:rFonts w:ascii="Arial" w:eastAsia="Arial" w:hAnsi="Arial" w:cs="Arial"/>
          <w:b/>
          <w:bCs/>
          <w:sz w:val="22"/>
          <w:szCs w:val="22"/>
        </w:rPr>
        <w:t>4</w:t>
      </w:r>
      <w:r w:rsidR="0060207B" w:rsidRPr="008E64C3">
        <w:rPr>
          <w:rFonts w:ascii="Arial" w:eastAsia="Arial" w:hAnsi="Arial" w:cs="Arial"/>
          <w:sz w:val="22"/>
          <w:szCs w:val="22"/>
        </w:rPr>
        <w:t>)</w:t>
      </w:r>
      <w:r w:rsidR="0BC3F894" w:rsidRPr="6CFB7654">
        <w:rPr>
          <w:rFonts w:ascii="Arial" w:eastAsia="Arial" w:hAnsi="Arial" w:cs="Arial"/>
          <w:sz w:val="22"/>
          <w:szCs w:val="22"/>
        </w:rPr>
        <w:t>.</w:t>
      </w:r>
      <w:r w:rsidR="16097845" w:rsidRPr="6CFB7654">
        <w:rPr>
          <w:rFonts w:ascii="Arial" w:eastAsia="Arial" w:hAnsi="Arial" w:cs="Arial"/>
          <w:sz w:val="22"/>
          <w:szCs w:val="22"/>
          <w:lang w:val="en"/>
        </w:rPr>
        <w:t xml:space="preserve"> </w:t>
      </w:r>
      <w:r w:rsidR="0BC3F894" w:rsidRPr="00CE24D9">
        <w:rPr>
          <w:rFonts w:ascii="Arial" w:eastAsia="Arial" w:hAnsi="Arial" w:cs="Arial"/>
          <w:sz w:val="22"/>
          <w:szCs w:val="22"/>
          <w:lang w:val="en"/>
        </w:rPr>
        <w:t xml:space="preserve">To determine if the </w:t>
      </w:r>
      <w:r w:rsidR="000E0894">
        <w:rPr>
          <w:rFonts w:ascii="Arial" w:eastAsia="Arial" w:hAnsi="Arial" w:cs="Arial"/>
          <w:sz w:val="22"/>
          <w:szCs w:val="22"/>
        </w:rPr>
        <w:t>putative TOP</w:t>
      </w:r>
      <w:r w:rsidR="000E0894" w:rsidRPr="00CE24D9">
        <w:rPr>
          <w:rFonts w:ascii="Arial" w:eastAsia="Arial" w:hAnsi="Arial" w:cs="Arial"/>
          <w:sz w:val="22"/>
          <w:szCs w:val="22"/>
        </w:rPr>
        <w:t xml:space="preserve"> </w:t>
      </w:r>
      <w:r w:rsidR="61B6AE55" w:rsidRPr="00CE24D9">
        <w:rPr>
          <w:rFonts w:ascii="Arial" w:eastAsia="Arial" w:hAnsi="Arial" w:cs="Arial"/>
          <w:sz w:val="22"/>
          <w:szCs w:val="22"/>
        </w:rPr>
        <w:t>motif</w:t>
      </w:r>
      <w:r w:rsidR="00595824">
        <w:rPr>
          <w:rFonts w:ascii="Arial" w:eastAsia="Arial" w:hAnsi="Arial" w:cs="Arial"/>
          <w:sz w:val="22"/>
          <w:szCs w:val="22"/>
        </w:rPr>
        <w:t>s</w:t>
      </w:r>
      <w:r w:rsidR="61B6AE55" w:rsidRPr="00CE24D9">
        <w:rPr>
          <w:rFonts w:ascii="Arial" w:eastAsia="Arial" w:hAnsi="Arial" w:cs="Arial"/>
          <w:sz w:val="22"/>
          <w:szCs w:val="22"/>
        </w:rPr>
        <w:t xml:space="preserve"> </w:t>
      </w:r>
      <w:r w:rsidR="00FB4EBE">
        <w:rPr>
          <w:rFonts w:ascii="Arial" w:eastAsia="Arial" w:hAnsi="Arial" w:cs="Arial"/>
          <w:sz w:val="22"/>
          <w:szCs w:val="22"/>
        </w:rPr>
        <w:t xml:space="preserve">that we identified </w:t>
      </w:r>
      <w:r w:rsidR="00595824">
        <w:rPr>
          <w:rFonts w:ascii="Arial" w:eastAsia="Arial" w:hAnsi="Arial" w:cs="Arial"/>
          <w:sz w:val="22"/>
          <w:szCs w:val="22"/>
          <w:lang w:val="en"/>
        </w:rPr>
        <w:t>are</w:t>
      </w:r>
      <w:r w:rsidR="00F51700">
        <w:rPr>
          <w:rFonts w:ascii="Arial" w:eastAsia="Arial" w:hAnsi="Arial" w:cs="Arial"/>
          <w:sz w:val="22"/>
          <w:szCs w:val="22"/>
          <w:lang w:val="en"/>
        </w:rPr>
        <w:t xml:space="preserve"> </w:t>
      </w:r>
      <w:r w:rsidR="0BC3F894" w:rsidRPr="00CE24D9">
        <w:rPr>
          <w:rFonts w:ascii="Arial" w:eastAsia="Arial" w:hAnsi="Arial" w:cs="Arial"/>
          <w:sz w:val="22"/>
          <w:szCs w:val="22"/>
          <w:lang w:val="en"/>
        </w:rPr>
        <w:t>sensiti</w:t>
      </w:r>
      <w:r w:rsidR="61B6AE55" w:rsidRPr="00CE24D9">
        <w:rPr>
          <w:rFonts w:ascii="Arial" w:eastAsia="Arial" w:hAnsi="Arial" w:cs="Arial"/>
          <w:sz w:val="22"/>
          <w:szCs w:val="22"/>
          <w:lang w:val="en"/>
        </w:rPr>
        <w:t>ve</w:t>
      </w:r>
      <w:r w:rsidR="0BC3F894" w:rsidRPr="00CE24D9">
        <w:rPr>
          <w:rFonts w:ascii="Arial" w:eastAsia="Arial" w:hAnsi="Arial" w:cs="Arial"/>
          <w:sz w:val="22"/>
          <w:szCs w:val="22"/>
          <w:lang w:val="en"/>
        </w:rPr>
        <w:t xml:space="preserve"> t</w:t>
      </w:r>
      <w:r w:rsidR="61B6AE55" w:rsidRPr="00CE24D9">
        <w:rPr>
          <w:rFonts w:ascii="Arial" w:eastAsia="Arial" w:hAnsi="Arial" w:cs="Arial"/>
          <w:sz w:val="22"/>
          <w:szCs w:val="22"/>
          <w:lang w:val="en"/>
        </w:rPr>
        <w:t xml:space="preserve">o TORC1 </w:t>
      </w:r>
      <w:r w:rsidR="6795DE9E" w:rsidRPr="00CE24D9">
        <w:rPr>
          <w:rFonts w:ascii="Arial" w:eastAsia="Arial" w:hAnsi="Arial" w:cs="Arial"/>
          <w:sz w:val="22"/>
          <w:szCs w:val="22"/>
          <w:lang w:val="en"/>
        </w:rPr>
        <w:t>activity</w:t>
      </w:r>
      <w:r w:rsidR="0BC3F894" w:rsidRPr="00CE24D9">
        <w:rPr>
          <w:rFonts w:ascii="Arial" w:eastAsia="Arial" w:hAnsi="Arial" w:cs="Arial"/>
          <w:sz w:val="22"/>
          <w:szCs w:val="22"/>
          <w:lang w:val="en"/>
        </w:rPr>
        <w:t xml:space="preserve">, we designed </w:t>
      </w:r>
      <w:r w:rsidR="000E0894">
        <w:rPr>
          <w:rFonts w:ascii="Arial" w:eastAsia="Arial" w:hAnsi="Arial" w:cs="Arial"/>
          <w:sz w:val="22"/>
          <w:szCs w:val="22"/>
          <w:lang w:val="en"/>
        </w:rPr>
        <w:t xml:space="preserve">“TOP </w:t>
      </w:r>
      <w:r w:rsidR="0BC3F894" w:rsidRPr="00CE24D9">
        <w:rPr>
          <w:rFonts w:ascii="Arial" w:eastAsia="Arial" w:hAnsi="Arial" w:cs="Arial"/>
          <w:sz w:val="22"/>
          <w:szCs w:val="22"/>
          <w:lang w:val="en"/>
        </w:rPr>
        <w:t>reporter</w:t>
      </w:r>
      <w:r w:rsidR="000E0894">
        <w:rPr>
          <w:rFonts w:ascii="Arial" w:eastAsia="Arial" w:hAnsi="Arial" w:cs="Arial"/>
          <w:sz w:val="22"/>
          <w:szCs w:val="22"/>
          <w:lang w:val="en"/>
        </w:rPr>
        <w:t>”</w:t>
      </w:r>
      <w:r w:rsidR="0BC3F894" w:rsidRPr="00CE24D9">
        <w:rPr>
          <w:rFonts w:ascii="Arial" w:eastAsia="Arial" w:hAnsi="Arial" w:cs="Arial"/>
          <w:sz w:val="22"/>
          <w:szCs w:val="22"/>
          <w:lang w:val="en"/>
        </w:rPr>
        <w:t xml:space="preserve"> constructs</w:t>
      </w:r>
      <w:r w:rsidR="000E0894">
        <w:rPr>
          <w:rFonts w:ascii="Arial" w:eastAsia="Arial" w:hAnsi="Arial" w:cs="Arial"/>
          <w:sz w:val="22"/>
          <w:szCs w:val="22"/>
          <w:lang w:val="en"/>
        </w:rPr>
        <w:t xml:space="preserve">. Specifically, the germline-specific </w:t>
      </w:r>
      <w:r w:rsidR="000E0894" w:rsidRPr="00066856">
        <w:rPr>
          <w:rFonts w:ascii="Arial" w:eastAsia="Arial" w:hAnsi="Arial" w:cs="Arial"/>
          <w:i/>
          <w:iCs/>
          <w:sz w:val="22"/>
          <w:szCs w:val="22"/>
          <w:lang w:val="en"/>
        </w:rPr>
        <w:t>nanos</w:t>
      </w:r>
      <w:r w:rsidR="000E0894">
        <w:rPr>
          <w:rFonts w:ascii="Arial" w:eastAsia="Arial" w:hAnsi="Arial" w:cs="Arial"/>
          <w:sz w:val="22"/>
          <w:szCs w:val="22"/>
          <w:lang w:val="en"/>
        </w:rPr>
        <w:t xml:space="preserve"> promoter was employed to drive expression of </w:t>
      </w:r>
      <w:r w:rsidR="001B3702">
        <w:rPr>
          <w:rFonts w:ascii="Arial" w:eastAsia="Arial" w:hAnsi="Arial" w:cs="Arial"/>
          <w:sz w:val="22"/>
          <w:szCs w:val="22"/>
          <w:lang w:val="en"/>
        </w:rPr>
        <w:t xml:space="preserve">an mRNA with </w:t>
      </w:r>
      <w:r w:rsidR="000E0894">
        <w:rPr>
          <w:rFonts w:ascii="Arial" w:eastAsia="Arial" w:hAnsi="Arial" w:cs="Arial"/>
          <w:sz w:val="22"/>
          <w:szCs w:val="22"/>
          <w:lang w:val="en"/>
        </w:rPr>
        <w:t>1) the</w:t>
      </w:r>
      <w:r w:rsidR="0BC3F894" w:rsidRPr="00CE24D9">
        <w:rPr>
          <w:rFonts w:ascii="Arial" w:eastAsia="Arial" w:hAnsi="Arial" w:cs="Arial"/>
          <w:sz w:val="22"/>
          <w:szCs w:val="22"/>
          <w:lang w:val="en"/>
        </w:rPr>
        <w:t xml:space="preserve"> </w:t>
      </w:r>
      <w:r w:rsidR="0BC3F894" w:rsidRPr="009D7C31">
        <w:rPr>
          <w:rFonts w:ascii="Arial" w:eastAsia="Arial" w:hAnsi="Arial" w:cs="Arial"/>
          <w:sz w:val="22"/>
          <w:szCs w:val="22"/>
          <w:lang w:val="en"/>
        </w:rPr>
        <w:t xml:space="preserve">5’UTR of the </w:t>
      </w:r>
      <w:proofErr w:type="spellStart"/>
      <w:r w:rsidR="0BC3F894" w:rsidRPr="009D7C31">
        <w:rPr>
          <w:rFonts w:ascii="Arial" w:eastAsia="Arial" w:hAnsi="Arial" w:cs="Arial"/>
          <w:i/>
          <w:iCs/>
          <w:sz w:val="22"/>
          <w:szCs w:val="22"/>
          <w:lang w:val="en"/>
        </w:rPr>
        <w:t>aramis</w:t>
      </w:r>
      <w:proofErr w:type="spellEnd"/>
      <w:r w:rsidR="0BC3F894" w:rsidRPr="009D7C31">
        <w:rPr>
          <w:rFonts w:ascii="Arial" w:eastAsia="Arial" w:hAnsi="Arial" w:cs="Arial"/>
          <w:i/>
          <w:iCs/>
          <w:sz w:val="22"/>
          <w:szCs w:val="22"/>
          <w:lang w:val="en"/>
        </w:rPr>
        <w:t xml:space="preserve"> </w:t>
      </w:r>
      <w:r w:rsidR="0BC3F894" w:rsidRPr="009D7C31">
        <w:rPr>
          <w:rFonts w:ascii="Arial" w:eastAsia="Arial" w:hAnsi="Arial" w:cs="Arial"/>
          <w:sz w:val="22"/>
          <w:szCs w:val="22"/>
          <w:lang w:val="en"/>
        </w:rPr>
        <w:t>target RpL30</w:t>
      </w:r>
      <w:r w:rsidR="001B3702">
        <w:rPr>
          <w:rFonts w:ascii="Arial" w:eastAsia="Arial" w:hAnsi="Arial" w:cs="Arial"/>
          <w:sz w:val="22"/>
          <w:szCs w:val="22"/>
          <w:lang w:val="en"/>
        </w:rPr>
        <w:t xml:space="preserve">, which contains </w:t>
      </w:r>
      <w:r w:rsidR="00F51700">
        <w:rPr>
          <w:rFonts w:ascii="Arial" w:eastAsia="Arial" w:hAnsi="Arial" w:cs="Arial"/>
          <w:sz w:val="22"/>
          <w:szCs w:val="22"/>
          <w:lang w:val="en"/>
        </w:rPr>
        <w:t>a</w:t>
      </w:r>
      <w:r w:rsidR="001B3702">
        <w:rPr>
          <w:rFonts w:ascii="Arial" w:eastAsia="Arial" w:hAnsi="Arial" w:cs="Arial"/>
          <w:sz w:val="22"/>
          <w:szCs w:val="22"/>
          <w:lang w:val="en"/>
        </w:rPr>
        <w:t xml:space="preserve"> putative TOP motif,</w:t>
      </w:r>
      <w:r w:rsidR="000E0894">
        <w:rPr>
          <w:rFonts w:ascii="Arial" w:eastAsia="Arial" w:hAnsi="Arial" w:cs="Arial"/>
          <w:sz w:val="22"/>
          <w:szCs w:val="22"/>
          <w:lang w:val="en"/>
        </w:rPr>
        <w:t xml:space="preserve"> 2) the coding sequence for a GFP-HA fusion protein </w:t>
      </w:r>
      <w:r w:rsidR="00D802A8">
        <w:rPr>
          <w:rFonts w:ascii="Arial" w:eastAsia="Arial" w:hAnsi="Arial" w:cs="Arial"/>
          <w:sz w:val="22"/>
          <w:szCs w:val="22"/>
          <w:lang w:val="en"/>
        </w:rPr>
        <w:t xml:space="preserve">and 3) a </w:t>
      </w:r>
      <w:r w:rsidR="00A544EB">
        <w:rPr>
          <w:rFonts w:ascii="Arial" w:eastAsia="Arial" w:hAnsi="Arial" w:cs="Arial"/>
          <w:sz w:val="22"/>
          <w:szCs w:val="22"/>
          <w:lang w:val="en"/>
        </w:rPr>
        <w:t xml:space="preserve">3’UTR </w:t>
      </w:r>
      <w:r w:rsidR="00CF7FFB">
        <w:rPr>
          <w:rFonts w:ascii="Arial" w:eastAsia="Arial" w:hAnsi="Arial" w:cs="Arial"/>
          <w:sz w:val="22"/>
          <w:szCs w:val="22"/>
          <w:lang w:val="en"/>
        </w:rPr>
        <w:t xml:space="preserve">(K10) </w:t>
      </w:r>
      <w:r w:rsidR="00A544EB">
        <w:rPr>
          <w:rFonts w:ascii="Arial" w:eastAsia="Arial" w:hAnsi="Arial" w:cs="Arial"/>
          <w:sz w:val="22"/>
          <w:szCs w:val="22"/>
          <w:lang w:val="en"/>
        </w:rPr>
        <w:t>that is not translationally repressed</w:t>
      </w:r>
      <w:r w:rsidR="00CF7FFB">
        <w:rPr>
          <w:rFonts w:ascii="Arial" w:eastAsia="Arial" w:hAnsi="Arial" w:cs="Arial"/>
          <w:sz w:val="22"/>
          <w:szCs w:val="22"/>
          <w:lang w:val="en"/>
        </w:rPr>
        <w:t xml:space="preserve"> </w:t>
      </w:r>
      <w:r w:rsidR="00CF7FFB" w:rsidRPr="00CE24D9">
        <w:rPr>
          <w:rFonts w:ascii="Arial" w:eastAsia="Arial" w:hAnsi="Arial" w:cs="Arial"/>
          <w:sz w:val="22"/>
          <w:szCs w:val="22"/>
          <w:lang w:val="en"/>
        </w:rPr>
        <w:fldChar w:fldCharType="begin"/>
      </w:r>
      <w:r w:rsidR="00835395">
        <w:rPr>
          <w:rFonts w:ascii="Arial" w:eastAsia="Arial" w:hAnsi="Arial" w:cs="Arial"/>
          <w:sz w:val="22"/>
          <w:szCs w:val="22"/>
          <w:lang w:val="en"/>
        </w:rPr>
        <w:instrText xml:space="preserve"> ADDIN ZOTERO_ITEM CSL_CITATION {"citationID":"G2ALEi8X","properties":{"formattedCitation":"[@Flora2018k]","plainCitation":"[@Flora2018k]","noteIndex":0},"citationItems":[{"id":643,"uris":["http://zotero.org/users/6609021/items/AC6R8CAZ"],"uri":["http://zotero.org/users/6609021/items/AC6R8CAZ"],"itemData":{"id":643,"type":"article-journal","abstract":"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genome.","container-title":"Cell reports","DOI":"10.1016/j.celrep.2018.12.007","ISSN":"2211-1247","issue":"13","language":"eng","note":"Flora2018k","page":"3828-3843.e9","title":"Sequential Regulation of Maternal mRNAs through a Conserved cis-Acting Element in Their 3' UTRs","title-short":"Flora2018k","volume":"25","author":[{"family":"Flora","given":"Pooja"},{"family":"Wong-Deyrup","given":"Siu Wah"},{"family":"Martin","given":"Elliot Todd"},{"family":"Palumbo","given":"Ryan J"},{"family":"Nasrallah","given":"Mohamad"},{"family":"Oligney","given":"Andrew"},{"family":"Blatt","given":"Patrick"},{"family":"Patel","given":"Dhruv"},{"family":"Fuchs","given":"Gabriele"},{"family":"Rangan","given":"Prashanth"}],"issued":{"date-parts":[["2018",12,26]]}}}],"schema":"https://github.com/citation-style-language/schema/raw/master/csl-citation.json"} </w:instrText>
      </w:r>
      <w:r w:rsidR="00CF7FFB" w:rsidRPr="00CE24D9">
        <w:rPr>
          <w:rFonts w:ascii="Arial" w:eastAsia="Arial" w:hAnsi="Arial" w:cs="Arial"/>
          <w:sz w:val="22"/>
          <w:szCs w:val="22"/>
          <w:lang w:val="en"/>
        </w:rPr>
        <w:fldChar w:fldCharType="separate"/>
      </w:r>
      <w:r w:rsidR="00835395" w:rsidRPr="00835395">
        <w:rPr>
          <w:rFonts w:ascii="Arial" w:eastAsia="Arial" w:hAnsi="Arial" w:cs="Arial"/>
          <w:sz w:val="22"/>
        </w:rPr>
        <w:t>[@Flora2018k]</w:t>
      </w:r>
      <w:r w:rsidR="00CF7FFB" w:rsidRPr="00CE24D9">
        <w:rPr>
          <w:rFonts w:ascii="Arial" w:eastAsia="Arial" w:hAnsi="Arial" w:cs="Arial"/>
          <w:sz w:val="22"/>
          <w:szCs w:val="22"/>
          <w:lang w:val="en"/>
        </w:rPr>
        <w:fldChar w:fldCharType="end"/>
      </w:r>
      <w:r w:rsidR="00A544EB">
        <w:rPr>
          <w:rFonts w:ascii="Arial" w:eastAsia="Arial" w:hAnsi="Arial" w:cs="Arial"/>
          <w:sz w:val="22"/>
          <w:szCs w:val="22"/>
          <w:lang w:val="en"/>
        </w:rPr>
        <w:t>, referred to as the WT-TOP reporter</w:t>
      </w:r>
      <w:r w:rsidR="00063281">
        <w:rPr>
          <w:rFonts w:ascii="Arial" w:eastAsia="Arial" w:hAnsi="Arial" w:cs="Arial"/>
          <w:sz w:val="22"/>
          <w:szCs w:val="22"/>
          <w:lang w:val="en"/>
        </w:rPr>
        <w:t xml:space="preserve"> </w:t>
      </w:r>
      <w:r w:rsidR="000E0894">
        <w:rPr>
          <w:rFonts w:ascii="Arial" w:eastAsia="Arial" w:hAnsi="Arial" w:cs="Arial"/>
          <w:sz w:val="22"/>
          <w:szCs w:val="22"/>
          <w:lang w:val="en"/>
        </w:rPr>
        <w:t>(</w:t>
      </w:r>
      <w:r w:rsidR="000E0894" w:rsidRPr="00066856">
        <w:rPr>
          <w:rFonts w:ascii="Arial" w:eastAsia="Arial" w:hAnsi="Arial" w:cs="Arial"/>
          <w:b/>
          <w:bCs/>
          <w:sz w:val="22"/>
          <w:szCs w:val="22"/>
          <w:lang w:val="en"/>
        </w:rPr>
        <w:t xml:space="preserve">Figure </w:t>
      </w:r>
      <w:r w:rsidR="000E0894">
        <w:rPr>
          <w:rFonts w:ascii="Arial" w:eastAsia="Arial" w:hAnsi="Arial" w:cs="Arial"/>
          <w:b/>
          <w:bCs/>
          <w:sz w:val="22"/>
          <w:szCs w:val="22"/>
          <w:lang w:val="en"/>
        </w:rPr>
        <w:t>S</w:t>
      </w:r>
      <w:r w:rsidR="000E0894" w:rsidRPr="00066856">
        <w:rPr>
          <w:rFonts w:ascii="Arial" w:eastAsia="Arial" w:hAnsi="Arial" w:cs="Arial"/>
          <w:b/>
          <w:bCs/>
          <w:sz w:val="22"/>
          <w:szCs w:val="22"/>
          <w:lang w:val="en"/>
        </w:rPr>
        <w:t>6B</w:t>
      </w:r>
      <w:r w:rsidR="000E0894">
        <w:rPr>
          <w:rFonts w:ascii="Arial" w:eastAsia="Arial" w:hAnsi="Arial" w:cs="Arial"/>
          <w:sz w:val="22"/>
          <w:szCs w:val="22"/>
          <w:lang w:val="en"/>
        </w:rPr>
        <w:t>)</w:t>
      </w:r>
      <w:r w:rsidR="0BC3F894" w:rsidRPr="00CE24D9">
        <w:rPr>
          <w:rFonts w:ascii="Arial" w:eastAsia="Arial" w:hAnsi="Arial" w:cs="Arial"/>
          <w:sz w:val="22"/>
          <w:szCs w:val="22"/>
          <w:lang w:val="en"/>
        </w:rPr>
        <w:t>.</w:t>
      </w:r>
      <w:r w:rsidR="61B6AE55" w:rsidRPr="00CE24D9">
        <w:rPr>
          <w:rFonts w:ascii="Arial" w:eastAsia="Arial" w:hAnsi="Arial" w:cs="Arial"/>
          <w:sz w:val="22"/>
          <w:szCs w:val="22"/>
          <w:lang w:val="en"/>
        </w:rPr>
        <w:t xml:space="preserve"> </w:t>
      </w:r>
      <w:r w:rsidR="001B3702">
        <w:rPr>
          <w:rFonts w:ascii="Arial" w:eastAsia="Arial" w:hAnsi="Arial" w:cs="Arial"/>
          <w:sz w:val="22"/>
          <w:szCs w:val="22"/>
          <w:lang w:val="en"/>
        </w:rPr>
        <w:t>As a control, we created a construct in which</w:t>
      </w:r>
      <w:r w:rsidR="16097845" w:rsidRPr="009D7C31">
        <w:rPr>
          <w:rFonts w:ascii="Arial" w:eastAsia="Arial" w:hAnsi="Arial" w:cs="Arial"/>
          <w:sz w:val="22"/>
          <w:szCs w:val="22"/>
          <w:lang w:val="en"/>
        </w:rPr>
        <w:t xml:space="preserve"> the polypyrimidine sequence </w:t>
      </w:r>
      <w:r w:rsidR="001B3702">
        <w:rPr>
          <w:rFonts w:ascii="Arial" w:eastAsia="Arial" w:hAnsi="Arial" w:cs="Arial"/>
          <w:sz w:val="22"/>
          <w:szCs w:val="22"/>
          <w:lang w:val="en"/>
        </w:rPr>
        <w:t xml:space="preserve">was mutated </w:t>
      </w:r>
      <w:r w:rsidR="16097845" w:rsidRPr="009D7C31">
        <w:rPr>
          <w:rFonts w:ascii="Arial" w:eastAsia="Arial" w:hAnsi="Arial" w:cs="Arial"/>
          <w:sz w:val="22"/>
          <w:szCs w:val="22"/>
          <w:lang w:val="en"/>
        </w:rPr>
        <w:t xml:space="preserve">to </w:t>
      </w:r>
      <w:r w:rsidR="4D51FB97" w:rsidRPr="009D7C31">
        <w:rPr>
          <w:rFonts w:ascii="Arial" w:eastAsia="Arial" w:hAnsi="Arial" w:cs="Arial"/>
          <w:sz w:val="22"/>
          <w:szCs w:val="22"/>
          <w:lang w:val="en"/>
        </w:rPr>
        <w:t xml:space="preserve">a </w:t>
      </w:r>
      <w:proofErr w:type="spellStart"/>
      <w:r w:rsidR="659636EA" w:rsidRPr="009D7C31">
        <w:rPr>
          <w:rFonts w:ascii="Arial" w:eastAsia="Arial" w:hAnsi="Arial" w:cs="Arial"/>
          <w:sz w:val="22"/>
          <w:szCs w:val="22"/>
          <w:lang w:val="en"/>
        </w:rPr>
        <w:t>polypurine</w:t>
      </w:r>
      <w:proofErr w:type="spellEnd"/>
      <w:r w:rsidR="659636EA" w:rsidRPr="009D7C31">
        <w:rPr>
          <w:rFonts w:ascii="Arial" w:eastAsia="Arial" w:hAnsi="Arial" w:cs="Arial"/>
          <w:sz w:val="22"/>
          <w:szCs w:val="22"/>
          <w:lang w:val="en"/>
        </w:rPr>
        <w:t xml:space="preserve"> sequence</w:t>
      </w:r>
      <w:r w:rsidR="00063281">
        <w:rPr>
          <w:rFonts w:ascii="Arial" w:eastAsia="Arial" w:hAnsi="Arial" w:cs="Arial"/>
          <w:sz w:val="22"/>
          <w:szCs w:val="22"/>
          <w:lang w:val="en"/>
        </w:rPr>
        <w:t xml:space="preserve"> </w:t>
      </w:r>
      <w:r w:rsidR="001B1DE4">
        <w:rPr>
          <w:rFonts w:ascii="Arial" w:eastAsia="Arial" w:hAnsi="Arial" w:cs="Arial"/>
          <w:sz w:val="22"/>
          <w:szCs w:val="22"/>
          <w:lang w:val="en"/>
        </w:rPr>
        <w:t>referred</w:t>
      </w:r>
      <w:r w:rsidR="00063281">
        <w:rPr>
          <w:rFonts w:ascii="Arial" w:eastAsia="Arial" w:hAnsi="Arial" w:cs="Arial"/>
          <w:sz w:val="22"/>
          <w:szCs w:val="22"/>
          <w:lang w:val="en"/>
        </w:rPr>
        <w:t xml:space="preserve"> to as the Mut-TOP reporter</w:t>
      </w:r>
      <w:r w:rsidR="001B3702">
        <w:rPr>
          <w:rFonts w:ascii="Arial" w:eastAsia="Arial" w:hAnsi="Arial" w:cs="Arial"/>
          <w:sz w:val="22"/>
          <w:szCs w:val="22"/>
          <w:lang w:val="en"/>
        </w:rPr>
        <w:t xml:space="preserve"> (</w:t>
      </w:r>
      <w:r w:rsidR="001B3702" w:rsidRPr="00066856">
        <w:rPr>
          <w:rFonts w:ascii="Arial" w:eastAsia="Arial" w:hAnsi="Arial" w:cs="Arial"/>
          <w:b/>
          <w:bCs/>
          <w:sz w:val="22"/>
          <w:szCs w:val="22"/>
          <w:lang w:val="en"/>
        </w:rPr>
        <w:t>Figure S6B</w:t>
      </w:r>
      <w:r w:rsidR="001B3702">
        <w:rPr>
          <w:rFonts w:ascii="Arial" w:eastAsia="Arial" w:hAnsi="Arial" w:cs="Arial"/>
          <w:sz w:val="22"/>
          <w:szCs w:val="22"/>
          <w:lang w:val="en"/>
        </w:rPr>
        <w:t>)</w:t>
      </w:r>
      <w:r w:rsidR="659636EA" w:rsidRPr="009D7C31">
        <w:rPr>
          <w:rFonts w:ascii="Arial" w:eastAsia="Arial" w:hAnsi="Arial" w:cs="Arial"/>
          <w:sz w:val="22"/>
          <w:szCs w:val="22"/>
          <w:lang w:val="en"/>
        </w:rPr>
        <w:t xml:space="preserve">. </w:t>
      </w:r>
      <w:r w:rsidR="00CF4012">
        <w:rPr>
          <w:rFonts w:ascii="Arial" w:eastAsia="Arial" w:hAnsi="Arial" w:cs="Arial"/>
          <w:sz w:val="22"/>
          <w:szCs w:val="22"/>
          <w:lang w:val="en"/>
        </w:rPr>
        <w:t xml:space="preserve"> </w:t>
      </w:r>
    </w:p>
    <w:p w14:paraId="05839EC4" w14:textId="05E31109" w:rsidR="00023F7E" w:rsidRPr="00066856" w:rsidRDefault="00595824" w:rsidP="006C0869">
      <w:pPr>
        <w:spacing w:before="240" w:after="240"/>
        <w:jc w:val="both"/>
        <w:rPr>
          <w:rFonts w:ascii="Arial" w:eastAsia="Arial" w:hAnsi="Arial" w:cs="Arial"/>
          <w:sz w:val="22"/>
          <w:szCs w:val="22"/>
          <w:lang w:val="en"/>
        </w:rPr>
      </w:pPr>
      <w:r w:rsidRPr="00CE24D9">
        <w:rPr>
          <w:rFonts w:ascii="Arial" w:eastAsia="Arial" w:hAnsi="Arial" w:cs="Arial"/>
          <w:sz w:val="22"/>
          <w:szCs w:val="22"/>
          <w:lang w:val="en"/>
        </w:rPr>
        <w:t xml:space="preserve">In </w:t>
      </w:r>
      <w:r w:rsidRPr="00CE24D9">
        <w:rPr>
          <w:rFonts w:ascii="Arial" w:eastAsia="Arial" w:hAnsi="Arial" w:cs="Arial"/>
          <w:i/>
          <w:iCs/>
          <w:sz w:val="22"/>
          <w:szCs w:val="22"/>
          <w:lang w:val="en"/>
        </w:rPr>
        <w:t>Drosophila</w:t>
      </w:r>
      <w:r w:rsidRPr="00CE24D9">
        <w:rPr>
          <w:rFonts w:ascii="Arial" w:eastAsia="Arial" w:hAnsi="Arial" w:cs="Arial"/>
          <w:sz w:val="22"/>
          <w:szCs w:val="22"/>
          <w:lang w:val="en"/>
        </w:rPr>
        <w:t xml:space="preserve">, TORC1 activity increases in </w:t>
      </w:r>
      <w:r w:rsidRPr="009D7C31">
        <w:rPr>
          <w:rFonts w:ascii="Arial" w:eastAsia="Arial" w:hAnsi="Arial" w:cs="Arial"/>
          <w:sz w:val="22"/>
          <w:szCs w:val="22"/>
          <w:lang w:val="en"/>
        </w:rPr>
        <w:t xml:space="preserve">8- and 16-cell cysts </w:t>
      </w:r>
      <w:r w:rsidRPr="00CE24D9">
        <w:rPr>
          <w:rFonts w:ascii="Arial" w:eastAsia="Arial" w:hAnsi="Arial" w:cs="Arial"/>
          <w:sz w:val="22"/>
          <w:szCs w:val="22"/>
          <w:lang w:val="en"/>
        </w:rPr>
        <w:fldChar w:fldCharType="begin"/>
      </w:r>
      <w:r w:rsidR="006D0695">
        <w:rPr>
          <w:rFonts w:ascii="Arial" w:eastAsia="Arial" w:hAnsi="Arial" w:cs="Arial"/>
          <w:sz w:val="22"/>
          <w:szCs w:val="22"/>
          <w:lang w:val="en"/>
        </w:rPr>
        <w:instrText xml:space="preserve"> ADDIN ZOTERO_ITEM CSL_CITATION {"citationID":"vxAAL7BJ","properties":{"formattedCitation":"[@hongEvaluationNutrientSensingMTOR2012; @kimSpatialActivationTORC12017]","plainCitation":"[@hongEvaluationNutrientSensingMTOR2012; @kimSpatialActivationTORC12017]","noteIndex":0},"citationItems":[{"id":910,"uris":["http://zotero.org/users/6609021/items/HT2IM9UZ"],"uri":["http://zotero.org/users/6609021/items/HT2IM9UZ"],"itemData":{"id":910,"type":"chapter","abstract":"mTOR, an evolutionarily conserved Ser/Thr protein kinase, belongs to the PI3K-related kinase family, which also includes DNA-PKcs, ATM, and ATR. Although other PI3K-related kinase family members have been shown to secure genomic integrity by sensing DNA damage and related stresses, mTOR is known to function as a nutrient and growth factor sensor. mTOR is the catalytic subunit of two distinct multiprotein complexes known as mTOR complex 1 (mTORC1) and mTOR complex 2 (mTORC2). In response to growth factor and nutrient availability, these complexes regulate a variety of cellular processes, such as cell growth, proliferation, and survival by modulating downstream effectors, such as S6K1, 4EBP1, and AKT. Therefore, evaluation of mTOR activity has been a clear readout in order to monitor the physiological status of cells in response to environmental cues. Here, we present the current techniques for the assessment of mTOR kinase activity in different experimental settings.","collection-title":"Methods in Molecular Biology","container-title":"mTOR: Methods and Protocols","event-place":"Totowa, NJ","ISBN":"978-1-61779-430-8","language":"en","note":"hongEvaluationNutrientSensingMTOR2012","page":"29-44","publisher":"Humana Press","publisher-place":"Totowa, NJ","source":"Springer Link","title":"Evaluation of the Nutrient-Sensing mTOR Pathway","URL":"https://doi.org/10.1007/978-1-61779-430-8_3","author":[{"family":"Hong","given":"Sungki"},{"family":"Mannan","given":"Aristotle M."},{"family":"Inoki","given":"Ken"}],"editor":[{"family":"Weichhart","given":"Thomas"}],"accessed":{"date-parts":[["2020",12,8]]},"issued":{"date-parts":[["2012"]]}}},{"id":907,"uris":["http://zotero.org/users/6609021/items/N2BPMYLZ"],"uri":["http://zotero.org/users/6609021/items/N2BPMYLZ"],"itemData":{"id":907,"type":"article-journal","abstract":"Target of rapamycin complex 1 (TORC1) regulates cell growth in response to nutrients and growth factors. Although TORC1 signaling has been thoroughly studied at the cellular level, the regulation of TORC1 in multicellular tissues and organs has remained elusive. Here we found that TORC1 is selectively activated in the second mitotic wave (SMW), the terminal synchronous cell division, of the developing Drosophila eye. We demonstrated that Hedgehog (Hh) signaling regulates TORC1 through E2F1 and the cyclin D/Cdk4 complex in the SMW, and this regulation is independent from insulin and amino acid signaling pathways. TORC1 is necessary for the proper G1/S transition of the cells, and the activation of TORC1 rescues the cell-cycle defect of Hh signaling-deficient cells in the SMW. Based on this evolutionarily conserved regulation of TORC1 by Hh signaling, we propose that Hh-dependent developmental signaling pathways spatially regulate TORC1 activity in multicellular organisms.","container-title":"Developmental Cell","DOI":"10.1016/j.devcel.2017.07.020","ISSN":"1534-5807","issue":"4","journalAbbreviation":"Developmental Cell","language":"en","note":"kimSpatialActivationTORC12017","page":"363-375.e4","source":"ScienceDirect","title":"Spatial Activation of TORC1 Is Regulated by Hedgehog and E2F1 Signaling in the Drosophila Eye","volume":"42","author":[{"family":"Kim","given":"Wonho"},{"family":"Jang","given":"Yoon-Gu"},{"family":"Yang","given":"Jinsung"},{"family":"Chung","given":"Jongkyeong"}],"issued":{"date-parts":[["2017",8,21]]}}}],"schema":"https://github.com/citation-style-language/schema/raw/master/csl-citation.json"} </w:instrText>
      </w:r>
      <w:r w:rsidRPr="00CE24D9">
        <w:rPr>
          <w:rFonts w:ascii="Arial" w:eastAsia="Arial" w:hAnsi="Arial" w:cs="Arial"/>
          <w:sz w:val="22"/>
          <w:szCs w:val="22"/>
          <w:lang w:val="en"/>
        </w:rPr>
        <w:fldChar w:fldCharType="separate"/>
      </w:r>
      <w:r w:rsidR="006D0695" w:rsidRPr="006D0695">
        <w:rPr>
          <w:rFonts w:ascii="Arial" w:eastAsia="Arial" w:hAnsi="Arial" w:cs="Arial"/>
          <w:sz w:val="22"/>
        </w:rPr>
        <w:t>[@hongEvaluationNutrientSensingMTOR2012; @kimSpatialActivationTORC12017]</w:t>
      </w:r>
      <w:r w:rsidRPr="00CE24D9">
        <w:rPr>
          <w:rFonts w:ascii="Arial" w:eastAsia="Arial" w:hAnsi="Arial" w:cs="Arial"/>
          <w:sz w:val="22"/>
          <w:szCs w:val="22"/>
          <w:lang w:val="en"/>
        </w:rPr>
        <w:fldChar w:fldCharType="end"/>
      </w:r>
      <w:r>
        <w:rPr>
          <w:rFonts w:ascii="Arial" w:eastAsia="Arial" w:hAnsi="Arial" w:cs="Arial"/>
          <w:sz w:val="22"/>
          <w:szCs w:val="22"/>
          <w:lang w:val="en"/>
        </w:rPr>
        <w:t>. We found that t</w:t>
      </w:r>
      <w:r w:rsidR="20329CFD" w:rsidRPr="00CE24D9">
        <w:rPr>
          <w:rFonts w:ascii="Arial" w:eastAsia="Arial" w:hAnsi="Arial" w:cs="Arial"/>
          <w:sz w:val="22"/>
          <w:szCs w:val="22"/>
          <w:lang w:val="en"/>
        </w:rPr>
        <w:t xml:space="preserve">he </w:t>
      </w:r>
      <w:r w:rsidR="659636EA" w:rsidRPr="00CE24D9">
        <w:rPr>
          <w:rFonts w:ascii="Arial" w:eastAsia="Arial" w:hAnsi="Arial" w:cs="Arial"/>
          <w:sz w:val="22"/>
          <w:szCs w:val="22"/>
          <w:lang w:val="en"/>
        </w:rPr>
        <w:t>WT</w:t>
      </w:r>
      <w:r w:rsidR="39E7A276" w:rsidRPr="00CE24D9">
        <w:rPr>
          <w:rFonts w:ascii="Arial" w:eastAsia="Arial" w:hAnsi="Arial" w:cs="Arial"/>
          <w:sz w:val="22"/>
          <w:szCs w:val="22"/>
          <w:lang w:val="en"/>
        </w:rPr>
        <w:t>-</w:t>
      </w:r>
      <w:r w:rsidR="007C329A">
        <w:rPr>
          <w:rFonts w:ascii="Arial" w:eastAsia="Arial" w:hAnsi="Arial" w:cs="Arial"/>
          <w:sz w:val="22"/>
          <w:szCs w:val="22"/>
          <w:lang w:val="en"/>
        </w:rPr>
        <w:t xml:space="preserve">TOP </w:t>
      </w:r>
      <w:r w:rsidR="659636EA" w:rsidRPr="00CE24D9">
        <w:rPr>
          <w:rFonts w:ascii="Arial" w:eastAsia="Arial" w:hAnsi="Arial" w:cs="Arial"/>
          <w:sz w:val="22"/>
          <w:szCs w:val="22"/>
          <w:lang w:val="en"/>
        </w:rPr>
        <w:t xml:space="preserve">reporter </w:t>
      </w:r>
      <w:r w:rsidR="001B3702">
        <w:rPr>
          <w:rFonts w:ascii="Arial" w:eastAsia="Arial" w:hAnsi="Arial" w:cs="Arial"/>
          <w:sz w:val="22"/>
          <w:szCs w:val="22"/>
          <w:lang w:val="en"/>
        </w:rPr>
        <w:t>displayed</w:t>
      </w:r>
      <w:r w:rsidR="15734EAC" w:rsidRPr="00CE24D9">
        <w:rPr>
          <w:rFonts w:ascii="Arial" w:eastAsia="Arial" w:hAnsi="Arial" w:cs="Arial"/>
          <w:sz w:val="22"/>
          <w:szCs w:val="22"/>
          <w:lang w:val="en"/>
        </w:rPr>
        <w:t xml:space="preserve"> peak expression in 8 cell cysts</w:t>
      </w:r>
      <w:r w:rsidR="7BC82D45" w:rsidRPr="00CE24D9">
        <w:rPr>
          <w:rFonts w:ascii="Arial" w:eastAsia="Arial" w:hAnsi="Arial" w:cs="Arial"/>
          <w:sz w:val="22"/>
          <w:szCs w:val="22"/>
          <w:lang w:val="en"/>
        </w:rPr>
        <w:t xml:space="preserve">, </w:t>
      </w:r>
      <w:r w:rsidR="15734EAC" w:rsidRPr="00CE24D9">
        <w:rPr>
          <w:rFonts w:ascii="Arial" w:eastAsia="Arial" w:hAnsi="Arial" w:cs="Arial"/>
          <w:sz w:val="22"/>
          <w:szCs w:val="22"/>
          <w:lang w:val="en"/>
        </w:rPr>
        <w:t>wh</w:t>
      </w:r>
      <w:r>
        <w:rPr>
          <w:rFonts w:ascii="Arial" w:eastAsia="Arial" w:hAnsi="Arial" w:cs="Arial"/>
          <w:sz w:val="22"/>
          <w:szCs w:val="22"/>
          <w:lang w:val="en"/>
        </w:rPr>
        <w:t>ereas</w:t>
      </w:r>
      <w:r w:rsidR="659636EA" w:rsidRPr="00CE24D9">
        <w:rPr>
          <w:rFonts w:ascii="Arial" w:eastAsia="Arial" w:hAnsi="Arial" w:cs="Arial"/>
          <w:sz w:val="22"/>
          <w:szCs w:val="22"/>
          <w:lang w:val="en"/>
        </w:rPr>
        <w:t xml:space="preserve"> th</w:t>
      </w:r>
      <w:r w:rsidR="2E147DD2" w:rsidRPr="009D7C31">
        <w:rPr>
          <w:rFonts w:ascii="Arial" w:eastAsia="Arial" w:hAnsi="Arial" w:cs="Arial"/>
          <w:sz w:val="22"/>
          <w:szCs w:val="22"/>
          <w:lang w:val="en"/>
        </w:rPr>
        <w:t>e</w:t>
      </w:r>
      <w:r w:rsidR="659636EA" w:rsidRPr="009D7C31">
        <w:rPr>
          <w:rFonts w:ascii="Arial" w:eastAsia="Arial" w:hAnsi="Arial" w:cs="Arial"/>
          <w:sz w:val="22"/>
          <w:szCs w:val="22"/>
          <w:lang w:val="en"/>
        </w:rPr>
        <w:t xml:space="preserve"> </w:t>
      </w:r>
      <w:r w:rsidR="007C329A">
        <w:rPr>
          <w:rFonts w:ascii="Arial" w:eastAsia="Arial" w:hAnsi="Arial" w:cs="Arial"/>
          <w:sz w:val="22"/>
          <w:szCs w:val="22"/>
          <w:lang w:val="en"/>
        </w:rPr>
        <w:t>Mutant-</w:t>
      </w:r>
      <w:r w:rsidR="209B6727" w:rsidRPr="009D7C31">
        <w:rPr>
          <w:rFonts w:ascii="Arial" w:eastAsia="Arial" w:hAnsi="Arial" w:cs="Arial"/>
          <w:sz w:val="22"/>
          <w:szCs w:val="22"/>
          <w:lang w:val="en"/>
        </w:rPr>
        <w:t xml:space="preserve">TOP </w:t>
      </w:r>
      <w:r w:rsidR="2E147DD2" w:rsidRPr="009D7C31">
        <w:rPr>
          <w:rFonts w:ascii="Arial" w:eastAsia="Arial" w:hAnsi="Arial" w:cs="Arial"/>
          <w:sz w:val="22"/>
          <w:szCs w:val="22"/>
          <w:lang w:val="en"/>
        </w:rPr>
        <w:t xml:space="preserve">reporter </w:t>
      </w:r>
      <w:r w:rsidR="046ACA04" w:rsidRPr="009D7C31">
        <w:rPr>
          <w:rFonts w:ascii="Arial" w:eastAsia="Arial" w:hAnsi="Arial" w:cs="Arial"/>
          <w:sz w:val="22"/>
          <w:szCs w:val="22"/>
          <w:lang w:val="en"/>
        </w:rPr>
        <w:t>d</w:t>
      </w:r>
      <w:r>
        <w:rPr>
          <w:rFonts w:ascii="Arial" w:eastAsia="Arial" w:hAnsi="Arial" w:cs="Arial"/>
          <w:sz w:val="22"/>
          <w:szCs w:val="22"/>
          <w:lang w:val="en"/>
        </w:rPr>
        <w:t>id</w:t>
      </w:r>
      <w:r w:rsidR="046ACA04" w:rsidRPr="009D7C31">
        <w:rPr>
          <w:rFonts w:ascii="Arial" w:eastAsia="Arial" w:hAnsi="Arial" w:cs="Arial"/>
          <w:sz w:val="22"/>
          <w:szCs w:val="22"/>
          <w:lang w:val="en"/>
        </w:rPr>
        <w:t xml:space="preserve"> not </w:t>
      </w:r>
      <w:r w:rsidR="7BC82D45" w:rsidRPr="007D7577">
        <w:rPr>
          <w:rFonts w:ascii="Arial" w:eastAsia="Arial" w:hAnsi="Arial" w:cs="Arial"/>
          <w:b/>
          <w:bCs/>
          <w:sz w:val="22"/>
          <w:szCs w:val="22"/>
          <w:lang w:val="en"/>
        </w:rPr>
        <w:t>(Figure 6</w:t>
      </w:r>
      <w:r w:rsidR="1D1255EC" w:rsidRPr="002B48C6">
        <w:rPr>
          <w:rFonts w:ascii="Arial" w:eastAsia="Arial" w:hAnsi="Arial" w:cs="Arial"/>
          <w:b/>
          <w:bCs/>
          <w:sz w:val="22"/>
          <w:szCs w:val="22"/>
          <w:lang w:val="en"/>
        </w:rPr>
        <w:t>D</w:t>
      </w:r>
      <w:r w:rsidR="7BC82D45" w:rsidRPr="003A33EB">
        <w:rPr>
          <w:rFonts w:ascii="Arial" w:eastAsia="Arial" w:hAnsi="Arial" w:cs="Arial"/>
          <w:b/>
          <w:bCs/>
          <w:sz w:val="22"/>
          <w:szCs w:val="22"/>
          <w:lang w:val="en"/>
        </w:rPr>
        <w:t>-</w:t>
      </w:r>
      <w:r w:rsidR="1D1255EC" w:rsidRPr="008C0CC5">
        <w:rPr>
          <w:rFonts w:ascii="Arial" w:eastAsia="Arial" w:hAnsi="Arial" w:cs="Arial"/>
          <w:b/>
          <w:bCs/>
          <w:sz w:val="22"/>
          <w:szCs w:val="22"/>
          <w:lang w:val="en"/>
        </w:rPr>
        <w:t>E</w:t>
      </w:r>
      <w:r w:rsidR="7BC82D45" w:rsidRPr="008C0CC5">
        <w:rPr>
          <w:rFonts w:ascii="Arial" w:eastAsia="Arial" w:hAnsi="Arial" w:cs="Arial"/>
          <w:b/>
          <w:bCs/>
          <w:sz w:val="22"/>
          <w:szCs w:val="22"/>
          <w:lang w:val="en"/>
        </w:rPr>
        <w:t>’’)</w:t>
      </w:r>
      <w:r w:rsidRPr="008C0CC5">
        <w:rPr>
          <w:rFonts w:ascii="Arial" w:eastAsia="Arial" w:hAnsi="Arial" w:cs="Arial"/>
          <w:sz w:val="22"/>
          <w:szCs w:val="22"/>
          <w:lang w:val="en"/>
        </w:rPr>
        <w:t xml:space="preserve">, </w:t>
      </w:r>
      <w:r w:rsidRPr="003F7E42">
        <w:rPr>
          <w:rFonts w:ascii="Arial" w:eastAsia="Arial" w:hAnsi="Arial" w:cs="Arial"/>
          <w:sz w:val="22"/>
          <w:szCs w:val="22"/>
          <w:lang w:val="en"/>
        </w:rPr>
        <w:t>suggesting that the WT-</w:t>
      </w:r>
      <w:r w:rsidR="007C329A" w:rsidRPr="003F7E42">
        <w:rPr>
          <w:rFonts w:ascii="Arial" w:eastAsia="Arial" w:hAnsi="Arial" w:cs="Arial"/>
          <w:sz w:val="22"/>
          <w:szCs w:val="22"/>
          <w:lang w:val="en"/>
        </w:rPr>
        <w:t xml:space="preserve">TOP </w:t>
      </w:r>
      <w:r w:rsidRPr="003F7E42">
        <w:rPr>
          <w:rFonts w:ascii="Arial" w:eastAsia="Arial" w:hAnsi="Arial" w:cs="Arial"/>
          <w:sz w:val="22"/>
          <w:szCs w:val="22"/>
          <w:lang w:val="en"/>
        </w:rPr>
        <w:t>reporter is sensitive to TORC1 activity.</w:t>
      </w:r>
      <w:r w:rsidR="15734EAC" w:rsidRPr="003F7E42">
        <w:rPr>
          <w:rFonts w:ascii="Arial" w:eastAsia="Arial" w:hAnsi="Arial" w:cs="Arial"/>
          <w:sz w:val="22"/>
          <w:szCs w:val="22"/>
          <w:lang w:val="en"/>
        </w:rPr>
        <w:t xml:space="preserve"> </w:t>
      </w:r>
      <w:r w:rsidR="00F73BFB" w:rsidRPr="003F7E42">
        <w:rPr>
          <w:rFonts w:ascii="Arial" w:eastAsia="Arial" w:hAnsi="Arial" w:cs="Arial"/>
          <w:sz w:val="22"/>
          <w:szCs w:val="22"/>
          <w:lang w:val="en"/>
        </w:rPr>
        <w:t xml:space="preserve">Moreover, </w:t>
      </w:r>
      <w:r w:rsidR="00F51700" w:rsidRPr="003F7E42">
        <w:rPr>
          <w:rFonts w:ascii="Arial" w:eastAsia="Arial" w:hAnsi="Arial" w:cs="Arial"/>
          <w:sz w:val="22"/>
          <w:szCs w:val="22"/>
          <w:lang w:val="en"/>
        </w:rPr>
        <w:t xml:space="preserve">depletion of </w:t>
      </w:r>
      <w:r w:rsidR="00CE24D9" w:rsidRPr="003F7E42">
        <w:rPr>
          <w:rFonts w:ascii="Arial" w:eastAsia="Arial" w:hAnsi="Arial" w:cs="Arial"/>
          <w:i/>
          <w:iCs/>
          <w:sz w:val="22"/>
          <w:szCs w:val="22"/>
        </w:rPr>
        <w:t xml:space="preserve">Nitrogen permease regulator-like 3 </w:t>
      </w:r>
      <w:r w:rsidR="00CE24D9" w:rsidRPr="003F7E42">
        <w:rPr>
          <w:rFonts w:ascii="Arial" w:eastAsia="Arial" w:hAnsi="Arial" w:cs="Arial"/>
          <w:sz w:val="22"/>
          <w:szCs w:val="22"/>
        </w:rPr>
        <w:t>(</w:t>
      </w:r>
      <w:r w:rsidR="00CE24D9" w:rsidRPr="003F7E42">
        <w:rPr>
          <w:rFonts w:ascii="Arial" w:eastAsia="Arial" w:hAnsi="Arial" w:cs="Arial"/>
          <w:i/>
          <w:iCs/>
          <w:sz w:val="22"/>
          <w:szCs w:val="22"/>
          <w:lang w:val="en"/>
        </w:rPr>
        <w:t>Nprl3</w:t>
      </w:r>
      <w:r w:rsidR="00CE24D9" w:rsidRPr="003F7E42">
        <w:rPr>
          <w:rFonts w:ascii="Arial" w:eastAsia="Arial" w:hAnsi="Arial" w:cs="Arial"/>
          <w:sz w:val="22"/>
          <w:szCs w:val="22"/>
          <w:lang w:val="en"/>
        </w:rPr>
        <w:t>),</w:t>
      </w:r>
      <w:r w:rsidR="73876B3E" w:rsidRPr="003F7E42">
        <w:rPr>
          <w:rFonts w:ascii="Arial" w:eastAsia="Arial" w:hAnsi="Arial" w:cs="Arial"/>
          <w:sz w:val="22"/>
          <w:szCs w:val="22"/>
          <w:lang w:val="en"/>
        </w:rPr>
        <w:t xml:space="preserve"> </w:t>
      </w:r>
      <w:r w:rsidR="00F73BFB" w:rsidRPr="003F7E42">
        <w:rPr>
          <w:rFonts w:ascii="Arial" w:eastAsia="Arial" w:hAnsi="Arial" w:cs="Arial"/>
          <w:sz w:val="22"/>
          <w:szCs w:val="22"/>
          <w:lang w:val="en"/>
        </w:rPr>
        <w:t>an inhibitor of</w:t>
      </w:r>
      <w:r w:rsidR="73876B3E" w:rsidRPr="003F7E42">
        <w:rPr>
          <w:rFonts w:ascii="Arial" w:eastAsia="Arial" w:hAnsi="Arial" w:cs="Arial"/>
          <w:sz w:val="22"/>
          <w:szCs w:val="22"/>
          <w:lang w:val="en"/>
        </w:rPr>
        <w:t xml:space="preserve"> mTORC1</w:t>
      </w:r>
      <w:r w:rsidR="046ACA04" w:rsidRPr="003F7E42">
        <w:rPr>
          <w:rFonts w:ascii="Arial" w:eastAsia="Arial" w:hAnsi="Arial" w:cs="Arial"/>
          <w:sz w:val="22"/>
          <w:szCs w:val="22"/>
          <w:lang w:val="en"/>
        </w:rPr>
        <w:t xml:space="preserve"> </w:t>
      </w:r>
      <w:r w:rsidR="00CE4DC7" w:rsidRPr="00851DE6">
        <w:rPr>
          <w:rFonts w:ascii="Arial" w:eastAsia="Arial" w:hAnsi="Arial" w:cs="Arial"/>
          <w:sz w:val="22"/>
          <w:szCs w:val="22"/>
          <w:lang w:val="en"/>
        </w:rPr>
        <w:fldChar w:fldCharType="begin"/>
      </w:r>
      <w:r w:rsidR="00835395">
        <w:rPr>
          <w:rFonts w:ascii="Arial" w:eastAsia="Arial" w:hAnsi="Arial" w:cs="Arial"/>
          <w:sz w:val="22"/>
          <w:szCs w:val="22"/>
          <w:lang w:val="en"/>
        </w:rPr>
        <w:instrText xml:space="preserve"> ADDIN ZOTERO_ITEM CSL_CITATION {"citationID":"07Te590j","properties":{"formattedCitation":"[@Wei2014b]","plainCitation":"[@Wei2014b]","noteIndex":0},"citationItems":[{"id":461,"uris":["http://zotero.org/users/6609021/items/TRIG7UK2"],"uri":["http://zotero.org/users/6609021/items/TRIG7UK2"],"itemData":{"id":461,"type":"article-journal","container-title":"Proceedings of the National Academy of Sciences","ISSN":"0027-8424","issue":"52","note":"Wei2014b","page":"E5670-E5677","title":"TORC1 regulators Iml1/GATOR1 and GATOR2 control meiotic entry and oocyte development in Drosophila","title-short":"Wei2014b","volume":"111","author":[{"family":"Wei","given":"Youheng"},{"family":"Reveal","given":"Brad"},{"family":"Reich","given":"John"},{"family":"Laursen","given":"Willem J"},{"family":"Senger","given":"Stefania"},{"family":"Akbar","given":"Tanveer"},{"family":"Iida-Jones","given":"Takako"},{"family":"Cai","given":"Weili"},{"family":"Jarnik","given":"Michal"},{"family":"Lilly","given":"Mary A"}],"issued":{"date-parts":[["2014"]]}}}],"schema":"https://github.com/citation-style-language/schema/raw/master/csl-citation.json"} </w:instrText>
      </w:r>
      <w:r w:rsidR="00CE4DC7" w:rsidRPr="00851DE6">
        <w:rPr>
          <w:rFonts w:ascii="Arial" w:eastAsia="Arial" w:hAnsi="Arial" w:cs="Arial"/>
          <w:sz w:val="22"/>
          <w:szCs w:val="22"/>
          <w:lang w:val="en"/>
        </w:rPr>
        <w:fldChar w:fldCharType="separate"/>
      </w:r>
      <w:r w:rsidR="006D0695" w:rsidRPr="006D0695">
        <w:rPr>
          <w:rFonts w:ascii="Arial" w:eastAsia="Arial" w:hAnsi="Arial" w:cs="Arial"/>
          <w:sz w:val="22"/>
        </w:rPr>
        <w:t>[@Wei2014b]</w:t>
      </w:r>
      <w:r w:rsidR="00CE4DC7" w:rsidRPr="00851DE6">
        <w:rPr>
          <w:rFonts w:ascii="Arial" w:eastAsia="Arial" w:hAnsi="Arial" w:cs="Arial"/>
          <w:sz w:val="22"/>
          <w:szCs w:val="22"/>
          <w:lang w:val="en"/>
        </w:rPr>
        <w:fldChar w:fldCharType="end"/>
      </w:r>
      <w:r w:rsidR="00F51700" w:rsidRPr="003F7E42">
        <w:rPr>
          <w:rFonts w:ascii="Arial" w:eastAsia="Arial" w:hAnsi="Arial" w:cs="Arial"/>
          <w:sz w:val="22"/>
          <w:szCs w:val="22"/>
          <w:lang w:val="en"/>
        </w:rPr>
        <w:t>,</w:t>
      </w:r>
      <w:r w:rsidR="00F73BFB" w:rsidRPr="003F7E42">
        <w:rPr>
          <w:rFonts w:ascii="Arial" w:eastAsia="Arial" w:hAnsi="Arial" w:cs="Arial"/>
          <w:sz w:val="22"/>
          <w:szCs w:val="22"/>
          <w:lang w:val="en"/>
        </w:rPr>
        <w:t xml:space="preserve"> led to a </w:t>
      </w:r>
      <w:r w:rsidR="73876B3E" w:rsidRPr="003F7E42">
        <w:rPr>
          <w:rFonts w:ascii="Arial" w:eastAsia="Arial" w:hAnsi="Arial" w:cs="Arial"/>
          <w:sz w:val="22"/>
          <w:szCs w:val="22"/>
          <w:lang w:val="en"/>
        </w:rPr>
        <w:t>significant</w:t>
      </w:r>
      <w:r w:rsidR="5111504E" w:rsidRPr="003F7E42">
        <w:rPr>
          <w:rFonts w:ascii="Arial" w:eastAsia="Arial" w:hAnsi="Arial" w:cs="Arial"/>
          <w:sz w:val="22"/>
          <w:szCs w:val="22"/>
          <w:lang w:val="en"/>
        </w:rPr>
        <w:t xml:space="preserve"> </w:t>
      </w:r>
      <w:r w:rsidR="73876B3E" w:rsidRPr="003F7E42">
        <w:rPr>
          <w:rFonts w:ascii="Arial" w:eastAsia="Arial" w:hAnsi="Arial" w:cs="Arial"/>
          <w:sz w:val="22"/>
          <w:szCs w:val="22"/>
          <w:lang w:val="en"/>
        </w:rPr>
        <w:t>increase in expression</w:t>
      </w:r>
      <w:r w:rsidR="00F73BFB" w:rsidRPr="003F7E42">
        <w:rPr>
          <w:rFonts w:ascii="Arial" w:eastAsia="Arial" w:hAnsi="Arial" w:cs="Arial"/>
          <w:sz w:val="22"/>
          <w:szCs w:val="22"/>
          <w:lang w:val="en"/>
        </w:rPr>
        <w:t xml:space="preserve"> of the WT-</w:t>
      </w:r>
      <w:r w:rsidR="007C329A" w:rsidRPr="003F7E42">
        <w:rPr>
          <w:rFonts w:ascii="Arial" w:eastAsia="Arial" w:hAnsi="Arial" w:cs="Arial"/>
          <w:sz w:val="22"/>
          <w:szCs w:val="22"/>
          <w:lang w:val="en"/>
        </w:rPr>
        <w:t>TOP</w:t>
      </w:r>
      <w:r w:rsidR="000B1564" w:rsidRPr="003F7E42">
        <w:rPr>
          <w:rFonts w:ascii="Arial" w:eastAsia="Arial" w:hAnsi="Arial" w:cs="Arial"/>
          <w:sz w:val="22"/>
          <w:szCs w:val="22"/>
          <w:lang w:val="en"/>
        </w:rPr>
        <w:t xml:space="preserve"> </w:t>
      </w:r>
      <w:r w:rsidR="00F73BFB" w:rsidRPr="003F7E42">
        <w:rPr>
          <w:rFonts w:ascii="Arial" w:eastAsia="Arial" w:hAnsi="Arial" w:cs="Arial"/>
          <w:sz w:val="22"/>
          <w:szCs w:val="22"/>
          <w:lang w:val="en"/>
        </w:rPr>
        <w:t>reporter but not</w:t>
      </w:r>
      <w:r w:rsidR="73876B3E" w:rsidRPr="003F7E42">
        <w:rPr>
          <w:rFonts w:ascii="Arial" w:eastAsia="Arial" w:hAnsi="Arial" w:cs="Arial"/>
          <w:sz w:val="22"/>
          <w:szCs w:val="22"/>
          <w:lang w:val="en"/>
        </w:rPr>
        <w:t xml:space="preserve"> the </w:t>
      </w:r>
      <w:r w:rsidR="007C329A" w:rsidRPr="003F7E42">
        <w:rPr>
          <w:rFonts w:ascii="Arial" w:eastAsia="Arial" w:hAnsi="Arial" w:cs="Arial"/>
          <w:sz w:val="22"/>
          <w:szCs w:val="22"/>
          <w:lang w:val="en"/>
        </w:rPr>
        <w:t>Mutant-TOP reporter</w:t>
      </w:r>
      <w:r w:rsidR="73876B3E" w:rsidRPr="003F7E42">
        <w:rPr>
          <w:rFonts w:ascii="Arial" w:eastAsia="Arial" w:hAnsi="Arial" w:cs="Arial"/>
          <w:sz w:val="22"/>
          <w:szCs w:val="22"/>
          <w:lang w:val="en"/>
        </w:rPr>
        <w:t xml:space="preserve"> </w:t>
      </w:r>
      <w:r w:rsidR="1D1255EC" w:rsidRPr="003F7E42">
        <w:rPr>
          <w:rFonts w:ascii="Arial" w:eastAsia="Arial" w:hAnsi="Arial" w:cs="Arial"/>
          <w:b/>
          <w:bCs/>
          <w:sz w:val="22"/>
          <w:szCs w:val="22"/>
          <w:lang w:val="en"/>
        </w:rPr>
        <w:t xml:space="preserve">(Figure </w:t>
      </w:r>
      <w:r w:rsidR="006F1055" w:rsidRPr="003F7E42">
        <w:rPr>
          <w:rFonts w:ascii="Arial" w:eastAsia="Arial" w:hAnsi="Arial" w:cs="Arial"/>
          <w:b/>
          <w:bCs/>
          <w:sz w:val="22"/>
          <w:szCs w:val="22"/>
          <w:lang w:val="en"/>
        </w:rPr>
        <w:t>S</w:t>
      </w:r>
      <w:r w:rsidR="1D1255EC" w:rsidRPr="003F7E42">
        <w:rPr>
          <w:rFonts w:ascii="Arial" w:eastAsia="Arial" w:hAnsi="Arial" w:cs="Arial"/>
          <w:b/>
          <w:bCs/>
          <w:sz w:val="22"/>
          <w:szCs w:val="22"/>
          <w:lang w:val="en"/>
        </w:rPr>
        <w:t>6</w:t>
      </w:r>
      <w:r w:rsidR="00F73BFB" w:rsidRPr="003F7E42">
        <w:rPr>
          <w:rFonts w:ascii="Arial" w:eastAsia="Arial" w:hAnsi="Arial" w:cs="Arial"/>
          <w:b/>
          <w:bCs/>
          <w:sz w:val="22"/>
          <w:szCs w:val="22"/>
          <w:lang w:val="en"/>
        </w:rPr>
        <w:t>C</w:t>
      </w:r>
      <w:r w:rsidR="1D1255EC" w:rsidRPr="003F7E42">
        <w:rPr>
          <w:rFonts w:ascii="Arial" w:eastAsia="Arial" w:hAnsi="Arial" w:cs="Arial"/>
          <w:b/>
          <w:bCs/>
          <w:sz w:val="22"/>
          <w:szCs w:val="22"/>
          <w:lang w:val="en"/>
        </w:rPr>
        <w:t>-</w:t>
      </w:r>
      <w:r w:rsidR="005A0A75" w:rsidRPr="00533FA1">
        <w:rPr>
          <w:rFonts w:ascii="Arial" w:eastAsia="Arial" w:hAnsi="Arial" w:cs="Arial"/>
          <w:b/>
          <w:bCs/>
          <w:sz w:val="22"/>
          <w:szCs w:val="22"/>
          <w:lang w:val="en"/>
        </w:rPr>
        <w:t>G</w:t>
      </w:r>
      <w:r w:rsidR="1D1255EC" w:rsidRPr="003F7E42">
        <w:rPr>
          <w:rFonts w:ascii="Arial" w:eastAsia="Arial" w:hAnsi="Arial" w:cs="Arial"/>
          <w:b/>
          <w:bCs/>
          <w:sz w:val="22"/>
          <w:szCs w:val="22"/>
          <w:lang w:val="en"/>
        </w:rPr>
        <w:t>)</w:t>
      </w:r>
      <w:r w:rsidR="5111504E" w:rsidRPr="003F7E42">
        <w:rPr>
          <w:rFonts w:ascii="Arial" w:eastAsia="Arial" w:hAnsi="Arial" w:cs="Arial"/>
          <w:sz w:val="22"/>
          <w:szCs w:val="22"/>
          <w:lang w:val="en"/>
        </w:rPr>
        <w:t>.</w:t>
      </w:r>
      <w:r w:rsidR="0029191A" w:rsidRPr="003F7E42">
        <w:rPr>
          <w:rFonts w:ascii="Arial" w:eastAsia="Arial" w:hAnsi="Arial" w:cs="Arial"/>
          <w:sz w:val="22"/>
          <w:szCs w:val="22"/>
          <w:lang w:val="en"/>
        </w:rPr>
        <w:t xml:space="preserve"> Additionally, </w:t>
      </w:r>
      <w:r w:rsidR="00F51700" w:rsidRPr="003F7E42">
        <w:rPr>
          <w:rFonts w:ascii="Arial" w:eastAsia="Arial" w:hAnsi="Arial" w:cs="Arial"/>
          <w:sz w:val="22"/>
          <w:szCs w:val="22"/>
          <w:lang w:val="en"/>
        </w:rPr>
        <w:t xml:space="preserve">to attenuate mTORC1 activity, </w:t>
      </w:r>
      <w:r w:rsidR="0029191A" w:rsidRPr="003F7E42">
        <w:rPr>
          <w:rFonts w:ascii="Arial" w:eastAsia="Arial" w:hAnsi="Arial" w:cs="Arial"/>
          <w:sz w:val="22"/>
          <w:szCs w:val="22"/>
          <w:lang w:val="en"/>
        </w:rPr>
        <w:t xml:space="preserve">we depleted </w:t>
      </w:r>
      <w:r w:rsidR="0029191A" w:rsidRPr="003F7E42">
        <w:rPr>
          <w:rFonts w:ascii="Arial" w:eastAsia="Arial" w:hAnsi="Arial" w:cs="Arial"/>
          <w:i/>
          <w:iCs/>
          <w:sz w:val="22"/>
          <w:szCs w:val="22"/>
          <w:lang w:val="en"/>
        </w:rPr>
        <w:t>regulatory-associated protein of mTOR</w:t>
      </w:r>
      <w:r w:rsidR="0029191A" w:rsidRPr="003F7E42">
        <w:rPr>
          <w:rFonts w:ascii="Arial" w:eastAsia="Arial" w:hAnsi="Arial" w:cs="Arial"/>
          <w:sz w:val="22"/>
          <w:szCs w:val="22"/>
          <w:lang w:val="en"/>
        </w:rPr>
        <w:t xml:space="preserve"> (</w:t>
      </w:r>
      <w:r w:rsidR="0029191A" w:rsidRPr="003F7E42">
        <w:rPr>
          <w:rFonts w:ascii="Arial" w:eastAsia="Arial" w:hAnsi="Arial" w:cs="Arial"/>
          <w:i/>
          <w:iCs/>
          <w:sz w:val="22"/>
          <w:szCs w:val="22"/>
          <w:lang w:val="en"/>
        </w:rPr>
        <w:t>raptor)</w:t>
      </w:r>
      <w:r w:rsidR="0029191A" w:rsidRPr="003F7E42">
        <w:rPr>
          <w:rFonts w:ascii="Arial" w:eastAsia="Arial" w:hAnsi="Arial" w:cs="Arial"/>
          <w:sz w:val="22"/>
          <w:szCs w:val="22"/>
          <w:lang w:val="en"/>
        </w:rPr>
        <w:t xml:space="preserve">, one of the subunits of the mTORC1 complex </w:t>
      </w:r>
      <w:r w:rsidR="0029191A" w:rsidRPr="00851DE6">
        <w:rPr>
          <w:rFonts w:ascii="Arial" w:eastAsia="Arial" w:hAnsi="Arial" w:cs="Arial"/>
          <w:sz w:val="22"/>
          <w:szCs w:val="22"/>
          <w:lang w:val="en"/>
        </w:rPr>
        <w:fldChar w:fldCharType="begin"/>
      </w:r>
      <w:r w:rsidR="006D0695">
        <w:rPr>
          <w:rFonts w:ascii="Arial" w:eastAsia="Arial" w:hAnsi="Arial" w:cs="Arial"/>
          <w:sz w:val="22"/>
          <w:szCs w:val="22"/>
          <w:lang w:val="en"/>
        </w:rPr>
        <w:instrText xml:space="preserve"> ADDIN ZOTERO_ITEM CSL_CITATION {"citationID":"xTUWFDOt","properties":{"formattedCitation":"[@hongEvaluationNutrientSensingMTOR2012; @loewithTargetRapamycinTOR2011]","plainCitation":"[@hongEvaluationNutrientSensingMTOR2012; @loewithTargetRapamycinTOR2011]","noteIndex":0},"citationItems":[{"id":910,"uris":["http://zotero.org/users/6609021/items/HT2IM9UZ"],"uri":["http://zotero.org/users/6609021/items/HT2IM9UZ"],"itemData":{"id":910,"type":"chapter","abstract":"mTOR, an evolutionarily conserved Ser/Thr protein kinase, belongs to the PI3K-related kinase family, which also includes DNA-PKcs, ATM, and ATR. Although other PI3K-related kinase family members have been shown to secure genomic integrity by sensing DNA damage and related stresses, mTOR is known to function as a nutrient and growth factor sensor. mTOR is the catalytic subunit of two distinct multiprotein complexes known as mTOR complex 1 (mTORC1) and mTOR complex 2 (mTORC2). In response to growth factor and nutrient availability, these complexes regulate a variety of cellular processes, such as cell growth, proliferation, and survival by modulating downstream effectors, such as S6K1, 4EBP1, and AKT. Therefore, evaluation of mTOR activity has been a clear readout in order to monitor the physiological status of cells in response to environmental cues. Here, we present the current techniques for the assessment of mTOR kinase activity in different experimental settings.","collection-title":"Methods in Molecular Biology","container-title":"mTOR: Methods and Protocols","event-place":"Totowa, NJ","ISBN":"978-1-61779-430-8","language":"en","note":"hongEvaluationNutrientSensingMTOR2012","page":"29-44","publisher":"Humana Press","publisher-place":"Totowa, NJ","source":"Springer Link","title":"Evaluation of the Nutrient-Sensing mTOR Pathway","URL":"https://doi.org/10.1007/978-1-61779-430-8_3","author":[{"family":"Hong","given":"Sungki"},{"family":"Mannan","given":"Aristotle M."},{"family":"Inoki","given":"Ken"}],"editor":[{"family":"Weichhart","given":"Thomas"}],"accessed":{"date-parts":[["2020",12,8]]},"issued":{"date-parts":[["2012"]]}}},{"id":1465,"uris":["http://zotero.org/users/6609021/items/HMK4U596"],"uri":["http://zotero.org/users/6609021/items/HMK4U596"],"itemData":{"id":1465,"type":"article-journal","abstract":"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cerevisiae.","container-title":"Genetics","DOI":"10.1534/genetics.111.133363","ISSN":"0016-6731, 1943-2631","issue":"4","language":"en","note":"loewithTargetRapamycinTOR2011","page":"1177-1201","source":"www.genetics.org","title":"Target of Rapamycin (TOR) in Nutrient Signaling and Growth Control","volume":"189","author":[{"family":"Loewith","given":"Robbie"},{"family":"Hall","given":"Michael N."}],"issued":{"date-parts":[["2011",12,1]]}}}],"schema":"https://github.com/citation-style-language/schema/raw/master/csl-citation.json"} </w:instrText>
      </w:r>
      <w:r w:rsidR="0029191A" w:rsidRPr="00851DE6">
        <w:rPr>
          <w:rFonts w:ascii="Arial" w:eastAsia="Arial" w:hAnsi="Arial" w:cs="Arial"/>
          <w:sz w:val="22"/>
          <w:szCs w:val="22"/>
          <w:lang w:val="en"/>
        </w:rPr>
        <w:fldChar w:fldCharType="separate"/>
      </w:r>
      <w:r w:rsidR="006D0695" w:rsidRPr="006D0695">
        <w:rPr>
          <w:rFonts w:ascii="Arial" w:eastAsia="Arial" w:hAnsi="Arial" w:cs="Arial"/>
          <w:sz w:val="22"/>
        </w:rPr>
        <w:t>[@hongEvaluationNutrientSensingMTOR2012; @loewithTargetRapamycinTOR2011]</w:t>
      </w:r>
      <w:r w:rsidR="0029191A" w:rsidRPr="00851DE6">
        <w:rPr>
          <w:rFonts w:ascii="Arial" w:eastAsia="Arial" w:hAnsi="Arial" w:cs="Arial"/>
          <w:sz w:val="22"/>
          <w:szCs w:val="22"/>
          <w:lang w:val="en"/>
        </w:rPr>
        <w:fldChar w:fldCharType="end"/>
      </w:r>
      <w:r w:rsidR="0029191A" w:rsidRPr="003F7E42">
        <w:rPr>
          <w:rFonts w:ascii="Arial" w:eastAsia="Arial" w:hAnsi="Arial" w:cs="Arial"/>
          <w:sz w:val="22"/>
          <w:szCs w:val="22"/>
          <w:lang w:val="en"/>
        </w:rPr>
        <w:t xml:space="preserve">. Here we found that the WT-TOP reporter had a significant decrease in reporter expression while the </w:t>
      </w:r>
      <w:r w:rsidR="007C329A" w:rsidRPr="003F7E42">
        <w:rPr>
          <w:rFonts w:ascii="Arial" w:eastAsia="Arial" w:hAnsi="Arial" w:cs="Arial"/>
          <w:sz w:val="22"/>
          <w:szCs w:val="22"/>
          <w:lang w:val="en"/>
        </w:rPr>
        <w:t>Mutant-</w:t>
      </w:r>
      <w:r w:rsidR="0029191A" w:rsidRPr="003F7E42">
        <w:rPr>
          <w:rFonts w:ascii="Arial" w:eastAsia="Arial" w:hAnsi="Arial" w:cs="Arial"/>
          <w:sz w:val="22"/>
          <w:szCs w:val="22"/>
          <w:lang w:val="en"/>
        </w:rPr>
        <w:t>TOP reporter did not show a decrease in expression</w:t>
      </w:r>
      <w:r w:rsidR="00C94490" w:rsidRPr="003F7E42">
        <w:rPr>
          <w:rFonts w:ascii="Arial" w:eastAsia="Arial" w:hAnsi="Arial" w:cs="Arial"/>
          <w:sz w:val="22"/>
          <w:szCs w:val="22"/>
          <w:lang w:val="en"/>
        </w:rPr>
        <w:t xml:space="preserve"> </w:t>
      </w:r>
      <w:r w:rsidR="00C94490" w:rsidRPr="003F7E42">
        <w:rPr>
          <w:rFonts w:ascii="Arial" w:eastAsia="Arial" w:hAnsi="Arial" w:cs="Arial"/>
          <w:b/>
          <w:bCs/>
          <w:sz w:val="22"/>
          <w:szCs w:val="22"/>
          <w:lang w:val="en"/>
        </w:rPr>
        <w:t>(Figure S6</w:t>
      </w:r>
      <w:r w:rsidR="005A0A75" w:rsidRPr="00533FA1">
        <w:rPr>
          <w:rFonts w:ascii="Arial" w:eastAsia="Arial" w:hAnsi="Arial" w:cs="Arial"/>
          <w:b/>
          <w:bCs/>
          <w:sz w:val="22"/>
          <w:szCs w:val="22"/>
          <w:lang w:val="en"/>
        </w:rPr>
        <w:t>H-L</w:t>
      </w:r>
      <w:r w:rsidR="00C94490" w:rsidRPr="003F7E42">
        <w:rPr>
          <w:rFonts w:ascii="Arial" w:eastAsia="Arial" w:hAnsi="Arial" w:cs="Arial"/>
          <w:b/>
          <w:bCs/>
          <w:sz w:val="22"/>
          <w:szCs w:val="22"/>
          <w:lang w:val="en"/>
        </w:rPr>
        <w:t>)</w:t>
      </w:r>
      <w:r w:rsidR="0029191A" w:rsidRPr="003F7E42">
        <w:rPr>
          <w:rFonts w:ascii="Arial" w:eastAsia="Arial" w:hAnsi="Arial" w:cs="Arial"/>
          <w:sz w:val="22"/>
          <w:szCs w:val="22"/>
          <w:lang w:val="en"/>
        </w:rPr>
        <w:t>.</w:t>
      </w:r>
      <w:r w:rsidR="5111504E" w:rsidRPr="003F7E42">
        <w:rPr>
          <w:rFonts w:ascii="Arial" w:eastAsia="Arial" w:hAnsi="Arial" w:cs="Arial"/>
          <w:sz w:val="22"/>
          <w:szCs w:val="22"/>
          <w:lang w:val="en"/>
        </w:rPr>
        <w:t xml:space="preserve"> </w:t>
      </w:r>
      <w:r w:rsidR="0029191A" w:rsidRPr="003F7E42">
        <w:rPr>
          <w:rFonts w:ascii="Arial" w:eastAsia="Arial" w:hAnsi="Arial" w:cs="Arial"/>
          <w:sz w:val="22"/>
          <w:szCs w:val="22"/>
          <w:lang w:val="en"/>
        </w:rPr>
        <w:t xml:space="preserve"> </w:t>
      </w:r>
      <w:r w:rsidR="2E147DD2" w:rsidRPr="003F7E42">
        <w:rPr>
          <w:rFonts w:ascii="Arial" w:eastAsia="Arial" w:hAnsi="Arial" w:cs="Arial"/>
          <w:sz w:val="22"/>
          <w:szCs w:val="22"/>
          <w:lang w:val="en"/>
        </w:rPr>
        <w:t>Taken together,</w:t>
      </w:r>
      <w:r w:rsidR="00F41B40" w:rsidRPr="003F7E42">
        <w:rPr>
          <w:rFonts w:ascii="Arial" w:eastAsia="Arial" w:hAnsi="Arial" w:cs="Arial"/>
          <w:sz w:val="22"/>
          <w:szCs w:val="22"/>
          <w:lang w:val="en"/>
        </w:rPr>
        <w:t xml:space="preserve"> our data suggest that</w:t>
      </w:r>
      <w:r w:rsidR="2E147DD2" w:rsidRPr="003F7E42">
        <w:rPr>
          <w:rFonts w:ascii="Arial" w:eastAsia="Arial" w:hAnsi="Arial" w:cs="Arial"/>
          <w:sz w:val="22"/>
          <w:szCs w:val="22"/>
          <w:lang w:val="en"/>
        </w:rPr>
        <w:t xml:space="preserve"> </w:t>
      </w:r>
      <w:r w:rsidR="00F51700" w:rsidRPr="003F7E42">
        <w:rPr>
          <w:rFonts w:ascii="Arial" w:eastAsia="Arial" w:hAnsi="Arial" w:cs="Arial"/>
          <w:sz w:val="22"/>
          <w:szCs w:val="22"/>
          <w:lang w:val="en"/>
        </w:rPr>
        <w:t>Aramis-target</w:t>
      </w:r>
      <w:r w:rsidR="00F41B40" w:rsidRPr="003F7E42">
        <w:rPr>
          <w:rFonts w:ascii="Arial" w:eastAsia="Arial" w:hAnsi="Arial" w:cs="Arial"/>
          <w:sz w:val="22"/>
          <w:szCs w:val="22"/>
          <w:lang w:val="en"/>
        </w:rPr>
        <w:t xml:space="preserve"> transcripts</w:t>
      </w:r>
      <w:r w:rsidR="00F51700" w:rsidRPr="003F7E42">
        <w:rPr>
          <w:rFonts w:ascii="Arial" w:eastAsia="Arial" w:hAnsi="Arial" w:cs="Arial"/>
          <w:sz w:val="22"/>
          <w:szCs w:val="22"/>
          <w:lang w:val="en"/>
        </w:rPr>
        <w:t xml:space="preserve"> contain TOP motifs</w:t>
      </w:r>
      <w:r w:rsidR="00F41B40" w:rsidRPr="003F7E42">
        <w:rPr>
          <w:rFonts w:ascii="Arial" w:eastAsia="Arial" w:hAnsi="Arial" w:cs="Arial"/>
          <w:sz w:val="22"/>
          <w:szCs w:val="22"/>
          <w:lang w:val="en"/>
        </w:rPr>
        <w:t xml:space="preserve"> that are sensitive to TORC1 </w:t>
      </w:r>
      <w:r w:rsidR="00F41B40" w:rsidRPr="003F7E42">
        <w:rPr>
          <w:rFonts w:ascii="Arial" w:eastAsia="Arial" w:hAnsi="Arial" w:cs="Arial"/>
          <w:sz w:val="22"/>
          <w:szCs w:val="22"/>
          <w:lang w:val="en"/>
        </w:rPr>
        <w:lastRenderedPageBreak/>
        <w:t>activity</w:t>
      </w:r>
      <w:r w:rsidR="58F69C3C" w:rsidRPr="003F7E42">
        <w:rPr>
          <w:rFonts w:ascii="Arial" w:eastAsia="Arial" w:hAnsi="Arial" w:cs="Arial"/>
          <w:sz w:val="22"/>
          <w:szCs w:val="22"/>
        </w:rPr>
        <w:t xml:space="preserve">. </w:t>
      </w:r>
      <w:r w:rsidR="6795DE9E" w:rsidRPr="003F7E42">
        <w:rPr>
          <w:rFonts w:ascii="Arial" w:eastAsia="Arial" w:hAnsi="Arial" w:cs="Arial"/>
          <w:sz w:val="22"/>
          <w:szCs w:val="22"/>
        </w:rPr>
        <w:t>However, w</w:t>
      </w:r>
      <w:r w:rsidR="20329CFD" w:rsidRPr="003F7E42">
        <w:rPr>
          <w:rFonts w:ascii="Arial" w:eastAsia="Arial" w:hAnsi="Arial" w:cs="Arial"/>
          <w:sz w:val="22"/>
          <w:szCs w:val="22"/>
        </w:rPr>
        <w:t xml:space="preserve">e note that our </w:t>
      </w:r>
      <w:r w:rsidR="209B6727" w:rsidRPr="003F7E42">
        <w:rPr>
          <w:rFonts w:ascii="Arial" w:eastAsia="Arial" w:hAnsi="Arial" w:cs="Arial"/>
          <w:sz w:val="22"/>
          <w:szCs w:val="22"/>
        </w:rPr>
        <w:t xml:space="preserve">TOP </w:t>
      </w:r>
      <w:r w:rsidR="20329CFD" w:rsidRPr="003F7E42">
        <w:rPr>
          <w:rFonts w:ascii="Arial" w:eastAsia="Arial" w:hAnsi="Arial" w:cs="Arial"/>
          <w:sz w:val="22"/>
          <w:szCs w:val="22"/>
        </w:rPr>
        <w:t>reporter</w:t>
      </w:r>
      <w:r w:rsidR="00F41B40" w:rsidRPr="003F7E42">
        <w:rPr>
          <w:rFonts w:ascii="Arial" w:eastAsia="Arial" w:hAnsi="Arial" w:cs="Arial"/>
          <w:sz w:val="22"/>
          <w:szCs w:val="22"/>
        </w:rPr>
        <w:t xml:space="preserve"> did not re</w:t>
      </w:r>
      <w:r w:rsidR="20329CFD" w:rsidRPr="003F7E42">
        <w:rPr>
          <w:rFonts w:ascii="Arial" w:eastAsia="Arial" w:hAnsi="Arial" w:cs="Arial"/>
          <w:sz w:val="22"/>
          <w:szCs w:val="22"/>
        </w:rPr>
        <w:t xml:space="preserve">capitulate the pattern of </w:t>
      </w:r>
      <w:r w:rsidR="00F41B40" w:rsidRPr="003F7E42">
        <w:rPr>
          <w:rFonts w:ascii="Arial" w:eastAsia="Arial" w:hAnsi="Arial" w:cs="Arial"/>
          <w:sz w:val="22"/>
          <w:szCs w:val="22"/>
        </w:rPr>
        <w:t xml:space="preserve">Non1::GFP </w:t>
      </w:r>
      <w:r w:rsidR="20329CFD" w:rsidRPr="003F7E42">
        <w:rPr>
          <w:rFonts w:ascii="Arial" w:eastAsia="Arial" w:hAnsi="Arial" w:cs="Arial"/>
          <w:sz w:val="22"/>
          <w:szCs w:val="22"/>
        </w:rPr>
        <w:t>expression</w:t>
      </w:r>
      <w:r w:rsidR="00F41B40" w:rsidRPr="003F7E42">
        <w:rPr>
          <w:rFonts w:ascii="Arial" w:eastAsia="Arial" w:hAnsi="Arial" w:cs="Arial"/>
          <w:sz w:val="22"/>
          <w:szCs w:val="22"/>
        </w:rPr>
        <w:t>,</w:t>
      </w:r>
      <w:r w:rsidR="20329CFD" w:rsidRPr="003F7E42">
        <w:rPr>
          <w:rFonts w:ascii="Arial" w:eastAsia="Arial" w:hAnsi="Arial" w:cs="Arial"/>
          <w:sz w:val="22"/>
          <w:szCs w:val="22"/>
        </w:rPr>
        <w:t xml:space="preserve"> </w:t>
      </w:r>
      <w:r w:rsidR="0BC5CA33" w:rsidRPr="003F7E42">
        <w:rPr>
          <w:rFonts w:ascii="Arial" w:eastAsia="Arial" w:hAnsi="Arial" w:cs="Arial"/>
          <w:sz w:val="22"/>
          <w:szCs w:val="22"/>
        </w:rPr>
        <w:t xml:space="preserve">suggesting </w:t>
      </w:r>
      <w:r w:rsidR="20329CFD" w:rsidRPr="003F7E42">
        <w:rPr>
          <w:rFonts w:ascii="Arial" w:eastAsia="Arial" w:hAnsi="Arial" w:cs="Arial"/>
          <w:sz w:val="22"/>
          <w:szCs w:val="22"/>
        </w:rPr>
        <w:t xml:space="preserve">that </w:t>
      </w:r>
      <w:r w:rsidR="00B3335F" w:rsidRPr="003F7E42">
        <w:rPr>
          <w:rFonts w:ascii="Arial" w:eastAsia="Arial" w:hAnsi="Arial" w:cs="Arial"/>
          <w:sz w:val="22"/>
          <w:szCs w:val="22"/>
        </w:rPr>
        <w:t>Non</w:t>
      </w:r>
      <w:r w:rsidR="20329CFD" w:rsidRPr="003F7E42">
        <w:rPr>
          <w:rFonts w:ascii="Arial" w:eastAsia="Arial" w:hAnsi="Arial" w:cs="Arial"/>
          <w:sz w:val="22"/>
          <w:szCs w:val="22"/>
        </w:rPr>
        <w:t>1 may have additional regulators that modulate its</w:t>
      </w:r>
      <w:r w:rsidR="56F983C5" w:rsidRPr="003F7E42">
        <w:rPr>
          <w:rFonts w:ascii="Arial" w:eastAsia="Arial" w:hAnsi="Arial" w:cs="Arial"/>
          <w:sz w:val="22"/>
          <w:szCs w:val="22"/>
        </w:rPr>
        <w:t xml:space="preserve"> protein levels</w:t>
      </w:r>
      <w:r w:rsidR="00CF7FFB" w:rsidRPr="003F7E42">
        <w:rPr>
          <w:rFonts w:ascii="Arial" w:eastAsia="Arial" w:hAnsi="Arial" w:cs="Arial"/>
          <w:sz w:val="22"/>
          <w:szCs w:val="22"/>
        </w:rPr>
        <w:t xml:space="preserve"> in the cyst stages</w:t>
      </w:r>
      <w:r w:rsidR="20329CFD" w:rsidRPr="003F7E42">
        <w:rPr>
          <w:rFonts w:ascii="Arial" w:eastAsia="Arial" w:hAnsi="Arial" w:cs="Arial"/>
          <w:sz w:val="22"/>
          <w:szCs w:val="22"/>
        </w:rPr>
        <w:t>.</w:t>
      </w:r>
    </w:p>
    <w:p w14:paraId="2767D2D2" w14:textId="502547F7" w:rsidR="7F666AC3" w:rsidRPr="00E60F12" w:rsidRDefault="58F69C3C" w:rsidP="006C0869">
      <w:pPr>
        <w:spacing w:before="240" w:after="240"/>
        <w:jc w:val="both"/>
        <w:rPr>
          <w:rFonts w:ascii="Arial" w:eastAsia="Arial" w:hAnsi="Arial" w:cs="Arial"/>
          <w:sz w:val="22"/>
          <w:szCs w:val="22"/>
          <w:lang w:val="en"/>
        </w:rPr>
      </w:pPr>
      <w:r w:rsidRPr="490334B2">
        <w:rPr>
          <w:rFonts w:ascii="Arial" w:eastAsia="Arial" w:hAnsi="Arial" w:cs="Arial"/>
          <w:sz w:val="22"/>
          <w:szCs w:val="22"/>
          <w:lang w:val="en"/>
        </w:rPr>
        <w:t xml:space="preserve">TOP mRNAs </w:t>
      </w:r>
      <w:r w:rsidR="00F41B40">
        <w:rPr>
          <w:rFonts w:ascii="Arial" w:eastAsia="Arial" w:hAnsi="Arial" w:cs="Arial"/>
          <w:sz w:val="22"/>
          <w:szCs w:val="22"/>
          <w:lang w:val="en"/>
        </w:rPr>
        <w:t>show increased translation</w:t>
      </w:r>
      <w:r w:rsidRPr="490334B2">
        <w:rPr>
          <w:rFonts w:ascii="Arial" w:eastAsia="Arial" w:hAnsi="Arial" w:cs="Arial"/>
          <w:sz w:val="22"/>
          <w:szCs w:val="22"/>
          <w:lang w:val="en"/>
        </w:rPr>
        <w:t xml:space="preserve"> in response to </w:t>
      </w:r>
      <w:r w:rsidR="76109EE6" w:rsidRPr="490334B2">
        <w:rPr>
          <w:rFonts w:ascii="Arial" w:eastAsia="Arial" w:hAnsi="Arial" w:cs="Arial"/>
          <w:sz w:val="22"/>
          <w:szCs w:val="22"/>
          <w:lang w:val="en"/>
        </w:rPr>
        <w:t>TOR s</w:t>
      </w:r>
      <w:r w:rsidR="7DB87777" w:rsidRPr="490334B2">
        <w:rPr>
          <w:rFonts w:ascii="Arial" w:eastAsia="Arial" w:hAnsi="Arial" w:cs="Arial"/>
          <w:sz w:val="22"/>
          <w:szCs w:val="22"/>
          <w:lang w:val="en"/>
        </w:rPr>
        <w:t>i</w:t>
      </w:r>
      <w:r w:rsidR="76109EE6" w:rsidRPr="490334B2">
        <w:rPr>
          <w:rFonts w:ascii="Arial" w:eastAsia="Arial" w:hAnsi="Arial" w:cs="Arial"/>
          <w:sz w:val="22"/>
          <w:szCs w:val="22"/>
          <w:lang w:val="en"/>
        </w:rPr>
        <w:t>gna</w:t>
      </w:r>
      <w:r w:rsidR="7DB87777" w:rsidRPr="490334B2">
        <w:rPr>
          <w:rFonts w:ascii="Arial" w:eastAsia="Arial" w:hAnsi="Arial" w:cs="Arial"/>
          <w:sz w:val="22"/>
          <w:szCs w:val="22"/>
          <w:lang w:val="en"/>
        </w:rPr>
        <w:t>l</w:t>
      </w:r>
      <w:r w:rsidR="76109EE6" w:rsidRPr="490334B2">
        <w:rPr>
          <w:rFonts w:ascii="Arial" w:eastAsia="Arial" w:hAnsi="Arial" w:cs="Arial"/>
          <w:sz w:val="22"/>
          <w:szCs w:val="22"/>
          <w:lang w:val="en"/>
        </w:rPr>
        <w:t>ing</w:t>
      </w:r>
      <w:r w:rsidR="00432756">
        <w:rPr>
          <w:rFonts w:ascii="Arial" w:eastAsia="Arial" w:hAnsi="Arial" w:cs="Arial"/>
          <w:sz w:val="22"/>
          <w:szCs w:val="22"/>
          <w:lang w:val="en"/>
        </w:rPr>
        <w:t xml:space="preserve">, leading to increased ribosome </w:t>
      </w:r>
      <w:r w:rsidR="00432756" w:rsidRPr="002A4A98">
        <w:rPr>
          <w:rFonts w:ascii="Arial" w:eastAsia="Arial" w:hAnsi="Arial" w:cs="Arial"/>
          <w:sz w:val="22"/>
          <w:szCs w:val="22"/>
          <w:lang w:val="en"/>
        </w:rPr>
        <w:t>biogenesis</w:t>
      </w:r>
      <w:r w:rsidR="08219BED" w:rsidRPr="002A4A98">
        <w:rPr>
          <w:rFonts w:ascii="Arial" w:eastAsia="Arial" w:hAnsi="Arial" w:cs="Arial"/>
          <w:sz w:val="22"/>
          <w:szCs w:val="22"/>
          <w:lang w:val="en"/>
        </w:rPr>
        <w:t xml:space="preserve"> </w:t>
      </w:r>
      <w:r w:rsidR="005C71F2" w:rsidRPr="002A4A98">
        <w:rPr>
          <w:rFonts w:ascii="Arial" w:eastAsia="Arial" w:hAnsi="Arial" w:cs="Arial"/>
          <w:sz w:val="22"/>
          <w:szCs w:val="22"/>
          <w:lang w:val="en"/>
        </w:rPr>
        <w:fldChar w:fldCharType="begin"/>
      </w:r>
      <w:r w:rsidR="006D0695">
        <w:rPr>
          <w:rFonts w:ascii="Arial" w:eastAsia="Arial" w:hAnsi="Arial" w:cs="Arial"/>
          <w:sz w:val="22"/>
          <w:szCs w:val="22"/>
          <w:lang w:val="en"/>
        </w:rPr>
        <w:instrText xml:space="preserve"> ADDIN ZOTERO_ITEM CSL_CITATION {"citationID":"a2nlvla4m71","properties":{"formattedCitation":"[@jefferiesRapamycinSuppressesTOP1997; @jiaMTORC1PromotesTOP2021; @powersRegulationRibosomeBiogenesis1999; @thoreenUnifyingModelMTORC1mediated2012]","plainCitation":"[@jefferiesRapamycinSuppressesTOP1997; @jiaMTORC1PromotesTOP2021; @powersRegulationRibosomeBiogenesis1999; @thoreenUnifyingModelMTORC1mediated2012]","noteIndex":0},"citationItems":[{"id":920,"uris":["http://zotero.org/users/6609021/items/Q5SU23QZ"],"uri":["http://zotero.org/users/6609021/items/Q5SU23QZ"],"itemData":{"id":920,"type":"article-journal","abstract":"Treatment of mammalian cells with the immunosuppressant rapamycin, a bacterial macrolide, selectively suppresses mitogen</w:instrText>
      </w:r>
      <w:r w:rsidR="006D0695">
        <w:rPr>
          <w:rFonts w:ascii="Cambria Math" w:eastAsia="Arial" w:hAnsi="Cambria Math" w:cs="Cambria Math"/>
          <w:sz w:val="22"/>
          <w:szCs w:val="22"/>
          <w:lang w:val="en"/>
        </w:rPr>
        <w:instrText>‐</w:instrText>
      </w:r>
      <w:r w:rsidR="006D0695">
        <w:rPr>
          <w:rFonts w:ascii="Arial" w:eastAsia="Arial" w:hAnsi="Arial" w:cs="Arial"/>
          <w:sz w:val="22"/>
          <w:szCs w:val="22"/>
          <w:lang w:val="en"/>
        </w:rPr>
        <w:instrText xml:space="preserve">induced translation of an essential class of mRNAs which contain an oligopyrim...","container-title":"The EMBO Journal","DOI":"10.1093/emboj/16.12.3693","ISSN":"1460-2075","issue":"12","language":"en","note":"jefferiesRapamycinSuppressesTOP1997","page":"3693-3704","source":"www.embopress.org","title":"Rapamycin suppresses 5′TOP mRNA translation through inhibition of p70s6k","volume":"16","author":[{"family":"Jefferies","given":"Harold B. J."},{"family":"Fumagalli","given":"Stefano"},{"family":"Dennis","given":"Patrick B."},{"family":"Reinhard","given":"Christoph"},{"family":"Pearson","given":"Richard B."},{"family":"Thomas","given":"George"}],"issued":{"date-parts":[["1997",6,15]]}}},{"id":1478,"uris":["http://zotero.org/users/6609021/items/A3QSI3UZ"],"uri":["http://zotero.org/users/6609021/items/A3QSI3UZ"],"itemData":{"id":1478,"type":"article-journal","abstract":"Abstract.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Res","language":"en","note":"jiaMTORC1PromotesTOP2021","source":"academic.oup.com","title":"mTORC1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D."}],"accessed":{"date-parts":[["2021",2,23]]},"issued":{"date-parts":[["2021",1,4]]}}},{"id":221,"uris":["http://zotero.org/users/6609021/items/UR36KD9Y"],"uri":["http://zotero.org/users/6609021/items/UR36KD9Y"],"itemData":{"id":221,"type":"article-journal","abstract":"The TOR (target of rapamycin) signal transduction pathway is an important mechanism by which cell growth is controlled in all eucaryotic cells. Specifically, TOR signaling adjusts the protein biosynthetic capacity of cells according to nutrient availability. In mammalian cells, one branch of this pathway controls general translational initiation, whereas a separate branch specifically regulates the translation of ribosomal protein (r-protein) mRNAs. In Saccharomyces cerevisiae, the TOR pathway similarly regulates general translational initiation, but its specific role in the synthesis of ribosomal components is not well understood. Here we demonstrate that in yeast control of ribosome biosynthesis by the TOR pathway is surprisingly complex. In addition to general effects on translational initiation, TOR exerts drastic control over r-protein gene transcription as well as the synthesis and subsequent processing of 35S precursor rRNA. We also find that TOR signaling is a prerequisite for the induction of r-protein gene transcription that occurs in response to improved nutrient conditions. This induction has been shown previously to involve both the Ras-adenylate cyclase as well as the fermentable growth medium-induced pathways, and our results therefore suggest that these three pathways may be intimately linked.","container-title":"Molecular biology of the cell","ISSN":"1059-1524","issue":"4","note":"powersRegulationRibosomeBiogenesis1999","page":"987-1000","title":"Regulation of ribosome biogenesis by the rapamycin-sensitive TOR-signaling pathway in Saccharomyces cerevisiae.","volume":"10","author":[{"family":"Powers","given":"T"},{"family":"Walter","given":"P"}],"issued":{"date-parts":[["1999",4]]}}},{"id":917,"uris":["http://zotero.org/users/6609021/items/97BXCZKL"],"uri":["http://zotero.org/users/6609021/items/97BXCZKL"],"itemData":{"id":917,"type":"article-journal","abstract":"mTORC1 is shown to regulate a translational program that requires the rapamycin-resistant 4E-BP family of translational repressors and consists almost entirely of mRNAs containing 5′ terminal oligopyrimidine or related motifs.","container-title":"Nature","DOI":"10.1038/nature11083","ISSN":"1476-4687","issue":"7396","journalAbbreviation":"Nature","language":"en","note":"thoreenUnifyingModelMTORC1mediated2012","page":"109-113","source":"www.nature.com","title":"A unifying model for mTORC1-mediated regulation of mRNA translation","volume":"485","author":[{"family":"Thoreen","given":"Carson C."},{"family":"Chantranupong","given":"Lynne"},{"family":"Keys","given":"Heather R."},{"family":"Wang","given":"Tim"},{"family":"Gray","given":"Nathanael S."},{"family":"Sabatini","given":"David M."}],"issued":{"date-parts":[["2012",5]]}}}],"schema":"https://github.com/citation-style-language/schema/raw/master/csl-citation.json"} </w:instrText>
      </w:r>
      <w:r w:rsidR="005C71F2" w:rsidRPr="002A4A98">
        <w:rPr>
          <w:rFonts w:ascii="Arial" w:eastAsia="Arial" w:hAnsi="Arial" w:cs="Arial"/>
          <w:sz w:val="22"/>
          <w:szCs w:val="22"/>
          <w:lang w:val="en"/>
        </w:rPr>
        <w:fldChar w:fldCharType="separate"/>
      </w:r>
      <w:r w:rsidR="006D0695" w:rsidRPr="006D0695">
        <w:rPr>
          <w:rFonts w:ascii="Arial" w:hAnsi="Arial" w:cs="Arial"/>
          <w:sz w:val="22"/>
        </w:rPr>
        <w:t>[@jefferiesRapamycinSuppressesTOP1997; @jiaMTORC1PromotesTOP2021; @powersRegulationRibosomeBiogenesis1999; @thoreenUnifyingModelMTORC1mediated2012]</w:t>
      </w:r>
      <w:r w:rsidR="005C71F2" w:rsidRPr="002A4A98">
        <w:rPr>
          <w:rFonts w:ascii="Arial" w:eastAsia="Arial" w:hAnsi="Arial" w:cs="Arial"/>
          <w:sz w:val="22"/>
          <w:szCs w:val="22"/>
          <w:lang w:val="en"/>
        </w:rPr>
        <w:fldChar w:fldCharType="end"/>
      </w:r>
      <w:r w:rsidR="1B74B495" w:rsidRPr="490334B2">
        <w:rPr>
          <w:rFonts w:ascii="Arial" w:eastAsia="Arial" w:hAnsi="Arial" w:cs="Arial"/>
          <w:sz w:val="22"/>
          <w:szCs w:val="22"/>
          <w:lang w:val="en"/>
        </w:rPr>
        <w:t>.</w:t>
      </w:r>
      <w:r w:rsidR="76109EE6" w:rsidRPr="490334B2">
        <w:rPr>
          <w:rFonts w:ascii="Arial" w:eastAsia="Arial" w:hAnsi="Arial" w:cs="Arial"/>
          <w:sz w:val="22"/>
          <w:szCs w:val="22"/>
          <w:lang w:val="en"/>
        </w:rPr>
        <w:t xml:space="preserve"> </w:t>
      </w:r>
      <w:r w:rsidR="1B74B495" w:rsidRPr="490334B2">
        <w:rPr>
          <w:rFonts w:ascii="Arial" w:eastAsia="Arial" w:hAnsi="Arial" w:cs="Arial"/>
          <w:sz w:val="22"/>
          <w:szCs w:val="22"/>
          <w:lang w:val="en"/>
        </w:rPr>
        <w:t xml:space="preserve">However, to our knowledge, </w:t>
      </w:r>
      <w:r w:rsidR="00F41B40">
        <w:rPr>
          <w:rFonts w:ascii="Arial" w:eastAsia="Arial" w:hAnsi="Arial" w:cs="Arial"/>
          <w:sz w:val="22"/>
          <w:szCs w:val="22"/>
          <w:lang w:val="en"/>
        </w:rPr>
        <w:t xml:space="preserve">whether reduced </w:t>
      </w:r>
      <w:r w:rsidR="00CF4012">
        <w:rPr>
          <w:rFonts w:ascii="Arial" w:eastAsia="Arial" w:hAnsi="Arial" w:cs="Arial"/>
          <w:sz w:val="22"/>
          <w:szCs w:val="22"/>
          <w:lang w:val="en"/>
        </w:rPr>
        <w:t xml:space="preserve">ribosome biogenesis </w:t>
      </w:r>
      <w:r w:rsidR="007C329A">
        <w:rPr>
          <w:rFonts w:ascii="Arial" w:eastAsia="Arial" w:hAnsi="Arial" w:cs="Arial"/>
          <w:sz w:val="22"/>
          <w:szCs w:val="22"/>
          <w:lang w:val="en"/>
        </w:rPr>
        <w:t xml:space="preserve">can </w:t>
      </w:r>
      <w:r w:rsidR="00F41B40">
        <w:rPr>
          <w:rFonts w:ascii="Arial" w:eastAsia="Arial" w:hAnsi="Arial" w:cs="Arial"/>
          <w:sz w:val="22"/>
          <w:szCs w:val="22"/>
          <w:lang w:val="en"/>
        </w:rPr>
        <w:t>coordinate</w:t>
      </w:r>
      <w:r w:rsidR="007C329A">
        <w:rPr>
          <w:rFonts w:ascii="Arial" w:eastAsia="Arial" w:hAnsi="Arial" w:cs="Arial"/>
          <w:sz w:val="22"/>
          <w:szCs w:val="22"/>
          <w:lang w:val="en"/>
        </w:rPr>
        <w:t>ly</w:t>
      </w:r>
      <w:r w:rsidR="00F41B40">
        <w:rPr>
          <w:rFonts w:ascii="Arial" w:eastAsia="Arial" w:hAnsi="Arial" w:cs="Arial"/>
          <w:sz w:val="22"/>
          <w:szCs w:val="22"/>
          <w:lang w:val="en"/>
        </w:rPr>
        <w:t xml:space="preserve"> </w:t>
      </w:r>
      <w:r w:rsidR="007C329A">
        <w:rPr>
          <w:rFonts w:ascii="Arial" w:eastAsia="Arial" w:hAnsi="Arial" w:cs="Arial"/>
          <w:sz w:val="22"/>
          <w:szCs w:val="22"/>
          <w:lang w:val="en"/>
        </w:rPr>
        <w:t xml:space="preserve">diminish the </w:t>
      </w:r>
      <w:r w:rsidR="00F41B40">
        <w:rPr>
          <w:rFonts w:ascii="Arial" w:eastAsia="Arial" w:hAnsi="Arial" w:cs="Arial"/>
          <w:sz w:val="22"/>
          <w:szCs w:val="22"/>
          <w:lang w:val="en"/>
        </w:rPr>
        <w:t>translation of</w:t>
      </w:r>
      <w:r w:rsidR="15734EAC" w:rsidRPr="490334B2">
        <w:rPr>
          <w:rFonts w:ascii="Arial" w:eastAsia="Arial" w:hAnsi="Arial" w:cs="Arial"/>
          <w:sz w:val="22"/>
          <w:szCs w:val="22"/>
          <w:lang w:val="en"/>
        </w:rPr>
        <w:t xml:space="preserve"> TOP mRNAs</w:t>
      </w:r>
      <w:r w:rsidR="76109EE6" w:rsidRPr="490334B2">
        <w:rPr>
          <w:rFonts w:ascii="Arial" w:eastAsia="Arial" w:hAnsi="Arial" w:cs="Arial"/>
          <w:sz w:val="22"/>
          <w:szCs w:val="22"/>
          <w:lang w:val="en"/>
        </w:rPr>
        <w:t xml:space="preserve"> </w:t>
      </w:r>
      <w:r w:rsidR="00432756">
        <w:rPr>
          <w:rFonts w:ascii="Arial" w:eastAsia="Arial" w:hAnsi="Arial" w:cs="Arial"/>
          <w:sz w:val="22"/>
          <w:szCs w:val="22"/>
          <w:lang w:val="en"/>
        </w:rPr>
        <w:t xml:space="preserve">to balance and lower ribosome </w:t>
      </w:r>
      <w:r w:rsidR="00BC0A76">
        <w:rPr>
          <w:rFonts w:ascii="Arial" w:eastAsia="Arial" w:hAnsi="Arial" w:cs="Arial"/>
          <w:sz w:val="22"/>
          <w:szCs w:val="22"/>
          <w:lang w:val="en"/>
        </w:rPr>
        <w:t xml:space="preserve">protein production and thus balance the levels of the distinct components needed for full ribosome assembly </w:t>
      </w:r>
      <w:r w:rsidR="007C329A">
        <w:rPr>
          <w:rFonts w:ascii="Arial" w:eastAsia="Arial" w:hAnsi="Arial" w:cs="Arial"/>
          <w:sz w:val="22"/>
          <w:szCs w:val="22"/>
          <w:lang w:val="en"/>
        </w:rPr>
        <w:t>is not known</w:t>
      </w:r>
      <w:r w:rsidR="1B51FF67" w:rsidRPr="490334B2">
        <w:rPr>
          <w:rFonts w:ascii="Arial" w:eastAsia="Arial" w:hAnsi="Arial" w:cs="Arial"/>
          <w:sz w:val="22"/>
          <w:szCs w:val="22"/>
          <w:lang w:val="en"/>
        </w:rPr>
        <w:t xml:space="preserve">. </w:t>
      </w:r>
      <w:r w:rsidR="56F983C5" w:rsidRPr="490334B2">
        <w:rPr>
          <w:rFonts w:ascii="Arial" w:eastAsia="Arial" w:hAnsi="Arial" w:cs="Arial"/>
          <w:sz w:val="22"/>
          <w:szCs w:val="22"/>
          <w:lang w:val="en"/>
        </w:rPr>
        <w:t xml:space="preserve">To </w:t>
      </w:r>
      <w:r w:rsidR="007C329A">
        <w:rPr>
          <w:rFonts w:ascii="Arial" w:eastAsia="Arial" w:hAnsi="Arial" w:cs="Arial"/>
          <w:sz w:val="22"/>
          <w:szCs w:val="22"/>
          <w:lang w:val="en"/>
        </w:rPr>
        <w:t>address this question,</w:t>
      </w:r>
      <w:r w:rsidR="5BCD72E1" w:rsidRPr="490334B2">
        <w:rPr>
          <w:rFonts w:ascii="Arial" w:eastAsia="Arial" w:hAnsi="Arial" w:cs="Arial"/>
          <w:sz w:val="22"/>
          <w:szCs w:val="22"/>
          <w:lang w:val="en"/>
        </w:rPr>
        <w:t xml:space="preserve"> w</w:t>
      </w:r>
      <w:r w:rsidR="1B51FF67" w:rsidRPr="490334B2">
        <w:rPr>
          <w:rFonts w:ascii="Arial" w:eastAsia="Arial" w:hAnsi="Arial" w:cs="Arial"/>
          <w:sz w:val="22"/>
          <w:szCs w:val="22"/>
          <w:lang w:val="en"/>
        </w:rPr>
        <w:t xml:space="preserve">e </w:t>
      </w:r>
      <w:r w:rsidR="3AEC293D" w:rsidRPr="490334B2">
        <w:rPr>
          <w:rFonts w:ascii="Arial" w:eastAsia="Arial" w:hAnsi="Arial" w:cs="Arial"/>
          <w:sz w:val="22"/>
          <w:szCs w:val="22"/>
        </w:rPr>
        <w:t xml:space="preserve">crossed the </w:t>
      </w:r>
      <w:r w:rsidR="7DB87777" w:rsidRPr="490334B2">
        <w:rPr>
          <w:rFonts w:ascii="Arial" w:eastAsia="Arial" w:hAnsi="Arial" w:cs="Arial"/>
          <w:sz w:val="22"/>
          <w:szCs w:val="22"/>
        </w:rPr>
        <w:t xml:space="preserve">transgenic </w:t>
      </w:r>
      <w:r w:rsidR="633355CC" w:rsidRPr="490334B2">
        <w:rPr>
          <w:rFonts w:ascii="Arial" w:eastAsia="Arial" w:hAnsi="Arial" w:cs="Arial"/>
          <w:sz w:val="22"/>
          <w:szCs w:val="22"/>
        </w:rPr>
        <w:t>flies carrying</w:t>
      </w:r>
      <w:r w:rsidR="7DB87777" w:rsidRPr="490334B2">
        <w:rPr>
          <w:rFonts w:ascii="Arial" w:eastAsia="Arial" w:hAnsi="Arial" w:cs="Arial"/>
          <w:sz w:val="22"/>
          <w:szCs w:val="22"/>
        </w:rPr>
        <w:t xml:space="preserve"> </w:t>
      </w:r>
      <w:r w:rsidR="007C329A">
        <w:rPr>
          <w:rFonts w:ascii="Arial" w:eastAsia="Arial" w:hAnsi="Arial" w:cs="Arial"/>
          <w:sz w:val="22"/>
          <w:szCs w:val="22"/>
        </w:rPr>
        <w:t>the WT-TOP reporter and Mutant-TOP reporter</w:t>
      </w:r>
      <w:r w:rsidR="7DB87777" w:rsidRPr="490334B2">
        <w:rPr>
          <w:rFonts w:ascii="Arial" w:eastAsia="Arial" w:hAnsi="Arial" w:cs="Arial"/>
          <w:sz w:val="22"/>
          <w:szCs w:val="22"/>
        </w:rPr>
        <w:t xml:space="preserve"> into </w:t>
      </w:r>
      <w:r w:rsidR="3AEC293D" w:rsidRPr="490334B2">
        <w:rPr>
          <w:rFonts w:ascii="Arial" w:eastAsia="Arial" w:hAnsi="Arial" w:cs="Arial"/>
          <w:i/>
          <w:iCs/>
          <w:sz w:val="22"/>
          <w:szCs w:val="22"/>
        </w:rPr>
        <w:t>bam</w:t>
      </w:r>
      <w:r w:rsidR="3AEC293D" w:rsidRPr="490334B2">
        <w:rPr>
          <w:rFonts w:ascii="Arial" w:eastAsia="Arial" w:hAnsi="Arial" w:cs="Arial"/>
          <w:sz w:val="22"/>
          <w:szCs w:val="22"/>
        </w:rPr>
        <w:t xml:space="preserve"> and </w:t>
      </w:r>
      <w:proofErr w:type="spellStart"/>
      <w:r w:rsidR="3AEC293D" w:rsidRPr="490334B2">
        <w:rPr>
          <w:rFonts w:ascii="Arial" w:eastAsia="Arial" w:hAnsi="Arial" w:cs="Arial"/>
          <w:i/>
          <w:iCs/>
          <w:sz w:val="22"/>
          <w:szCs w:val="22"/>
        </w:rPr>
        <w:t>aramis</w:t>
      </w:r>
      <w:proofErr w:type="spellEnd"/>
      <w:r w:rsidR="3AEC293D" w:rsidRPr="490334B2">
        <w:rPr>
          <w:rFonts w:ascii="Arial" w:eastAsia="Arial" w:hAnsi="Arial" w:cs="Arial"/>
          <w:sz w:val="22"/>
          <w:szCs w:val="22"/>
        </w:rPr>
        <w:t xml:space="preserve"> </w:t>
      </w:r>
      <w:r w:rsidR="007C329A">
        <w:rPr>
          <w:rFonts w:ascii="Arial" w:eastAsia="Arial" w:hAnsi="Arial" w:cs="Arial"/>
          <w:sz w:val="22"/>
          <w:szCs w:val="22"/>
        </w:rPr>
        <w:t xml:space="preserve">germline </w:t>
      </w:r>
      <w:r w:rsidR="3AEC293D" w:rsidRPr="490334B2">
        <w:rPr>
          <w:rFonts w:ascii="Arial" w:eastAsia="Arial" w:hAnsi="Arial" w:cs="Arial"/>
          <w:sz w:val="22"/>
          <w:szCs w:val="22"/>
        </w:rPr>
        <w:t>RNAi</w:t>
      </w:r>
      <w:r w:rsidR="7DB87777" w:rsidRPr="490334B2">
        <w:rPr>
          <w:rFonts w:ascii="Arial" w:eastAsia="Arial" w:hAnsi="Arial" w:cs="Arial"/>
          <w:sz w:val="22"/>
          <w:szCs w:val="22"/>
        </w:rPr>
        <w:t xml:space="preserve"> backgrounds</w:t>
      </w:r>
      <w:r w:rsidR="633355CC" w:rsidRPr="490334B2">
        <w:rPr>
          <w:rFonts w:ascii="Arial" w:eastAsia="Arial" w:hAnsi="Arial" w:cs="Arial"/>
          <w:sz w:val="22"/>
          <w:szCs w:val="22"/>
        </w:rPr>
        <w:t>.</w:t>
      </w:r>
      <w:r w:rsidR="3AEC293D" w:rsidRPr="490334B2">
        <w:rPr>
          <w:rFonts w:ascii="Arial" w:eastAsia="Arial" w:hAnsi="Arial" w:cs="Arial"/>
          <w:sz w:val="22"/>
          <w:szCs w:val="22"/>
        </w:rPr>
        <w:t xml:space="preserve"> </w:t>
      </w:r>
      <w:r w:rsidR="633355CC" w:rsidRPr="490334B2">
        <w:rPr>
          <w:rFonts w:ascii="Arial" w:eastAsia="Arial" w:hAnsi="Arial" w:cs="Arial"/>
          <w:sz w:val="22"/>
          <w:szCs w:val="22"/>
        </w:rPr>
        <w:t xml:space="preserve">We </w:t>
      </w:r>
      <w:r w:rsidR="3AEC293D" w:rsidRPr="490334B2">
        <w:rPr>
          <w:rFonts w:ascii="Arial" w:eastAsia="Arial" w:hAnsi="Arial" w:cs="Arial"/>
          <w:sz w:val="22"/>
          <w:szCs w:val="22"/>
        </w:rPr>
        <w:t>found that</w:t>
      </w:r>
      <w:r w:rsidR="4A2607FF" w:rsidRPr="490334B2">
        <w:rPr>
          <w:rFonts w:ascii="Arial" w:eastAsia="Arial" w:hAnsi="Arial" w:cs="Arial"/>
          <w:sz w:val="22"/>
          <w:szCs w:val="22"/>
        </w:rPr>
        <w:t xml:space="preserve"> </w:t>
      </w:r>
      <w:r w:rsidR="00E70222">
        <w:rPr>
          <w:rFonts w:ascii="Arial" w:eastAsia="Arial" w:hAnsi="Arial" w:cs="Arial"/>
          <w:sz w:val="22"/>
          <w:szCs w:val="22"/>
        </w:rPr>
        <w:t>the</w:t>
      </w:r>
      <w:r w:rsidR="00E81ED2">
        <w:rPr>
          <w:rFonts w:ascii="Arial" w:eastAsia="Arial" w:hAnsi="Arial" w:cs="Arial"/>
          <w:sz w:val="22"/>
          <w:szCs w:val="22"/>
        </w:rPr>
        <w:t xml:space="preserve"> expression from the</w:t>
      </w:r>
      <w:r w:rsidR="00E70222">
        <w:rPr>
          <w:rFonts w:ascii="Arial" w:eastAsia="Arial" w:hAnsi="Arial" w:cs="Arial"/>
          <w:sz w:val="22"/>
          <w:szCs w:val="22"/>
        </w:rPr>
        <w:t xml:space="preserve"> </w:t>
      </w:r>
      <w:r w:rsidR="4A2607FF" w:rsidRPr="490334B2">
        <w:rPr>
          <w:rFonts w:ascii="Arial" w:eastAsia="Arial" w:hAnsi="Arial" w:cs="Arial"/>
          <w:sz w:val="22"/>
          <w:szCs w:val="22"/>
        </w:rPr>
        <w:t>WT</w:t>
      </w:r>
      <w:r w:rsidR="007C329A">
        <w:rPr>
          <w:rFonts w:ascii="Arial" w:eastAsia="Arial" w:hAnsi="Arial" w:cs="Arial"/>
          <w:sz w:val="22"/>
          <w:szCs w:val="22"/>
        </w:rPr>
        <w:t>-</w:t>
      </w:r>
      <w:r w:rsidR="4A2607FF" w:rsidRPr="490334B2">
        <w:rPr>
          <w:rFonts w:ascii="Arial" w:eastAsia="Arial" w:hAnsi="Arial" w:cs="Arial"/>
          <w:sz w:val="22"/>
          <w:szCs w:val="22"/>
        </w:rPr>
        <w:t xml:space="preserve">TOP </w:t>
      </w:r>
      <w:r w:rsidR="53F0BA8E" w:rsidRPr="490334B2">
        <w:rPr>
          <w:rFonts w:ascii="Arial" w:eastAsia="Arial" w:hAnsi="Arial" w:cs="Arial"/>
          <w:sz w:val="22"/>
          <w:szCs w:val="22"/>
        </w:rPr>
        <w:t xml:space="preserve">reporter </w:t>
      </w:r>
      <w:r w:rsidR="00E81ED2">
        <w:rPr>
          <w:rFonts w:ascii="Arial" w:eastAsia="Arial" w:hAnsi="Arial" w:cs="Arial"/>
          <w:sz w:val="22"/>
          <w:szCs w:val="22"/>
        </w:rPr>
        <w:t>was reduced by 2.9-fold</w:t>
      </w:r>
      <w:r w:rsidR="0089371D">
        <w:rPr>
          <w:rFonts w:ascii="Arial" w:eastAsia="Arial" w:hAnsi="Arial" w:cs="Arial"/>
          <w:sz w:val="22"/>
          <w:szCs w:val="22"/>
        </w:rPr>
        <w:t xml:space="preserve"> in</w:t>
      </w:r>
      <w:r w:rsidR="53F0BA8E" w:rsidRPr="490334B2">
        <w:rPr>
          <w:rFonts w:ascii="Arial" w:eastAsia="Arial" w:hAnsi="Arial" w:cs="Arial"/>
          <w:sz w:val="22"/>
          <w:szCs w:val="22"/>
        </w:rPr>
        <w:t xml:space="preserve"> the germline of </w:t>
      </w:r>
      <w:proofErr w:type="spellStart"/>
      <w:r w:rsidR="53F0BA8E" w:rsidRPr="490334B2">
        <w:rPr>
          <w:rFonts w:ascii="Arial" w:eastAsia="Arial" w:hAnsi="Arial" w:cs="Arial"/>
          <w:i/>
          <w:iCs/>
          <w:sz w:val="22"/>
          <w:szCs w:val="22"/>
        </w:rPr>
        <w:t>aramis</w:t>
      </w:r>
      <w:proofErr w:type="spellEnd"/>
      <w:r w:rsidR="53F0BA8E" w:rsidRPr="490334B2">
        <w:rPr>
          <w:rFonts w:ascii="Arial" w:eastAsia="Arial" w:hAnsi="Arial" w:cs="Arial"/>
          <w:sz w:val="22"/>
          <w:szCs w:val="22"/>
        </w:rPr>
        <w:t xml:space="preserve"> RNAi ovaries compared </w:t>
      </w:r>
      <w:r w:rsidR="0089371D">
        <w:rPr>
          <w:rFonts w:ascii="Arial" w:eastAsia="Arial" w:hAnsi="Arial" w:cs="Arial"/>
          <w:sz w:val="22"/>
          <w:szCs w:val="22"/>
        </w:rPr>
        <w:t>to</w:t>
      </w:r>
      <w:r w:rsidR="53F0BA8E" w:rsidRPr="490334B2">
        <w:rPr>
          <w:rFonts w:ascii="Arial" w:eastAsia="Arial" w:hAnsi="Arial" w:cs="Arial"/>
          <w:sz w:val="22"/>
          <w:szCs w:val="22"/>
        </w:rPr>
        <w:t xml:space="preserve"> </w:t>
      </w:r>
      <w:r w:rsidR="53F0BA8E" w:rsidRPr="490334B2">
        <w:rPr>
          <w:rFonts w:ascii="Arial" w:eastAsia="Arial" w:hAnsi="Arial" w:cs="Arial"/>
          <w:i/>
          <w:iCs/>
          <w:sz w:val="22"/>
          <w:szCs w:val="22"/>
        </w:rPr>
        <w:t>bam</w:t>
      </w:r>
      <w:r w:rsidR="53F0BA8E" w:rsidRPr="490334B2">
        <w:rPr>
          <w:rFonts w:ascii="Arial" w:eastAsia="Arial" w:hAnsi="Arial" w:cs="Arial"/>
          <w:sz w:val="22"/>
          <w:szCs w:val="22"/>
        </w:rPr>
        <w:t xml:space="preserve"> RNAi</w:t>
      </w:r>
      <w:r w:rsidR="046ACA04" w:rsidRPr="490334B2">
        <w:rPr>
          <w:rFonts w:ascii="Arial" w:eastAsia="Arial" w:hAnsi="Arial" w:cs="Arial"/>
          <w:sz w:val="22"/>
          <w:szCs w:val="22"/>
        </w:rPr>
        <w:t xml:space="preserve"> </w:t>
      </w:r>
      <w:r w:rsidR="0089371D">
        <w:rPr>
          <w:rFonts w:ascii="Arial" w:eastAsia="Arial" w:hAnsi="Arial" w:cs="Arial"/>
          <w:sz w:val="22"/>
          <w:szCs w:val="22"/>
        </w:rPr>
        <w:t xml:space="preserve">ovaries </w:t>
      </w:r>
      <w:r w:rsidR="046ACA04" w:rsidRPr="490334B2">
        <w:rPr>
          <w:rFonts w:ascii="Arial" w:eastAsia="Arial" w:hAnsi="Arial" w:cs="Arial"/>
          <w:b/>
          <w:bCs/>
          <w:sz w:val="22"/>
          <w:szCs w:val="22"/>
        </w:rPr>
        <w:t xml:space="preserve">(Figure </w:t>
      </w:r>
      <w:r w:rsidR="1D1255EC" w:rsidRPr="490334B2">
        <w:rPr>
          <w:rFonts w:ascii="Arial" w:eastAsia="Arial" w:hAnsi="Arial" w:cs="Arial"/>
          <w:b/>
          <w:bCs/>
          <w:sz w:val="22"/>
          <w:szCs w:val="22"/>
        </w:rPr>
        <w:t>6F-G, J</w:t>
      </w:r>
      <w:r w:rsidR="046ACA04" w:rsidRPr="490334B2">
        <w:rPr>
          <w:rFonts w:ascii="Arial" w:eastAsia="Arial" w:hAnsi="Arial" w:cs="Arial"/>
          <w:b/>
          <w:bCs/>
          <w:sz w:val="22"/>
          <w:szCs w:val="22"/>
        </w:rPr>
        <w:t>)</w:t>
      </w:r>
      <w:r w:rsidR="53F0BA8E" w:rsidRPr="490334B2">
        <w:rPr>
          <w:rFonts w:ascii="Arial" w:eastAsia="Arial" w:hAnsi="Arial" w:cs="Arial"/>
          <w:sz w:val="22"/>
          <w:szCs w:val="22"/>
        </w:rPr>
        <w:t>. In contrast</w:t>
      </w:r>
      <w:r w:rsidR="22854E98" w:rsidRPr="490334B2">
        <w:rPr>
          <w:rFonts w:ascii="Arial" w:eastAsia="Arial" w:hAnsi="Arial" w:cs="Arial"/>
          <w:sz w:val="22"/>
          <w:szCs w:val="22"/>
        </w:rPr>
        <w:t>,</w:t>
      </w:r>
      <w:r w:rsidR="53F0BA8E" w:rsidRPr="490334B2">
        <w:rPr>
          <w:rFonts w:ascii="Arial" w:eastAsia="Arial" w:hAnsi="Arial" w:cs="Arial"/>
          <w:sz w:val="22"/>
          <w:szCs w:val="22"/>
        </w:rPr>
        <w:t xml:space="preserve"> the </w:t>
      </w:r>
      <w:r w:rsidR="0089371D">
        <w:rPr>
          <w:rFonts w:ascii="Arial" w:eastAsia="Arial" w:hAnsi="Arial" w:cs="Arial"/>
          <w:sz w:val="22"/>
          <w:szCs w:val="22"/>
        </w:rPr>
        <w:t>Mutant-</w:t>
      </w:r>
      <w:r w:rsidR="53F0BA8E" w:rsidRPr="490334B2">
        <w:rPr>
          <w:rFonts w:ascii="Arial" w:eastAsia="Arial" w:hAnsi="Arial" w:cs="Arial"/>
          <w:sz w:val="22"/>
          <w:szCs w:val="22"/>
        </w:rPr>
        <w:t xml:space="preserve">TOP reporter </w:t>
      </w:r>
      <w:r w:rsidR="0089371D" w:rsidRPr="0089371D">
        <w:rPr>
          <w:rFonts w:ascii="Arial" w:eastAsia="Arial" w:hAnsi="Arial" w:cs="Arial"/>
          <w:sz w:val="22"/>
          <w:szCs w:val="22"/>
        </w:rPr>
        <w:t xml:space="preserve">was </w:t>
      </w:r>
      <w:r w:rsidR="0089371D">
        <w:rPr>
          <w:rFonts w:ascii="Arial" w:eastAsia="Arial" w:hAnsi="Arial" w:cs="Arial"/>
          <w:sz w:val="22"/>
          <w:szCs w:val="22"/>
        </w:rPr>
        <w:t xml:space="preserve">only </w:t>
      </w:r>
      <w:r w:rsidR="0089371D" w:rsidRPr="0089371D">
        <w:rPr>
          <w:rFonts w:ascii="Arial" w:eastAsia="Arial" w:hAnsi="Arial" w:cs="Arial"/>
          <w:sz w:val="22"/>
          <w:szCs w:val="22"/>
        </w:rPr>
        <w:t xml:space="preserve">reduced by </w:t>
      </w:r>
      <w:r w:rsidR="0089371D">
        <w:rPr>
          <w:rFonts w:ascii="Arial" w:eastAsia="Arial" w:hAnsi="Arial" w:cs="Arial"/>
          <w:sz w:val="22"/>
          <w:szCs w:val="22"/>
        </w:rPr>
        <w:t>1.6</w:t>
      </w:r>
      <w:r w:rsidR="0089371D" w:rsidRPr="0089371D">
        <w:rPr>
          <w:rFonts w:ascii="Arial" w:eastAsia="Arial" w:hAnsi="Arial" w:cs="Arial"/>
          <w:sz w:val="22"/>
          <w:szCs w:val="22"/>
        </w:rPr>
        <w:t>-fold in the germline of</w:t>
      </w:r>
      <w:r w:rsidR="0089371D" w:rsidRPr="00066856">
        <w:rPr>
          <w:rFonts w:ascii="Arial" w:eastAsia="Arial" w:hAnsi="Arial" w:cs="Arial"/>
          <w:i/>
          <w:iCs/>
          <w:sz w:val="22"/>
          <w:szCs w:val="22"/>
        </w:rPr>
        <w:t xml:space="preserve"> </w:t>
      </w:r>
      <w:proofErr w:type="spellStart"/>
      <w:r w:rsidR="0089371D" w:rsidRPr="00066856">
        <w:rPr>
          <w:rFonts w:ascii="Arial" w:eastAsia="Arial" w:hAnsi="Arial" w:cs="Arial"/>
          <w:i/>
          <w:iCs/>
          <w:sz w:val="22"/>
          <w:szCs w:val="22"/>
        </w:rPr>
        <w:t>aramis</w:t>
      </w:r>
      <w:proofErr w:type="spellEnd"/>
      <w:r w:rsidR="0089371D" w:rsidRPr="0089371D">
        <w:rPr>
          <w:rFonts w:ascii="Arial" w:eastAsia="Arial" w:hAnsi="Arial" w:cs="Arial"/>
          <w:sz w:val="22"/>
          <w:szCs w:val="22"/>
        </w:rPr>
        <w:t xml:space="preserve"> RNAi ovaries compared to </w:t>
      </w:r>
      <w:r w:rsidR="0089371D" w:rsidRPr="00066856">
        <w:rPr>
          <w:rFonts w:ascii="Arial" w:eastAsia="Arial" w:hAnsi="Arial" w:cs="Arial"/>
          <w:i/>
          <w:iCs/>
          <w:sz w:val="22"/>
          <w:szCs w:val="22"/>
        </w:rPr>
        <w:t>bam</w:t>
      </w:r>
      <w:r w:rsidR="0089371D" w:rsidRPr="0089371D">
        <w:rPr>
          <w:rFonts w:ascii="Arial" w:eastAsia="Arial" w:hAnsi="Arial" w:cs="Arial"/>
          <w:sz w:val="22"/>
          <w:szCs w:val="22"/>
        </w:rPr>
        <w:t xml:space="preserve"> RNAi ovaries</w:t>
      </w:r>
      <w:r w:rsidR="005A6344">
        <w:rPr>
          <w:rFonts w:ascii="Arial" w:eastAsia="Arial" w:hAnsi="Arial" w:cs="Arial"/>
          <w:sz w:val="22"/>
          <w:szCs w:val="22"/>
        </w:rPr>
        <w:t xml:space="preserve"> </w:t>
      </w:r>
      <w:r w:rsidR="046ACA04" w:rsidRPr="490334B2">
        <w:rPr>
          <w:rFonts w:ascii="Arial" w:eastAsia="Arial" w:hAnsi="Arial" w:cs="Arial"/>
          <w:b/>
          <w:bCs/>
          <w:sz w:val="22"/>
          <w:szCs w:val="22"/>
        </w:rPr>
        <w:t xml:space="preserve">(Figure </w:t>
      </w:r>
      <w:r w:rsidR="005A3B29">
        <w:rPr>
          <w:rFonts w:ascii="Arial" w:eastAsia="Arial" w:hAnsi="Arial" w:cs="Arial"/>
          <w:b/>
          <w:bCs/>
          <w:sz w:val="22"/>
          <w:szCs w:val="22"/>
        </w:rPr>
        <w:t>6</w:t>
      </w:r>
      <w:r w:rsidR="1D1255EC" w:rsidRPr="490334B2">
        <w:rPr>
          <w:rFonts w:ascii="Arial" w:eastAsia="Arial" w:hAnsi="Arial" w:cs="Arial"/>
          <w:b/>
          <w:bCs/>
          <w:sz w:val="22"/>
          <w:szCs w:val="22"/>
        </w:rPr>
        <w:t>H-J</w:t>
      </w:r>
      <w:r w:rsidR="046ACA04" w:rsidRPr="490334B2">
        <w:rPr>
          <w:rFonts w:ascii="Arial" w:eastAsia="Arial" w:hAnsi="Arial" w:cs="Arial"/>
          <w:b/>
          <w:bCs/>
          <w:sz w:val="22"/>
          <w:szCs w:val="22"/>
        </w:rPr>
        <w:t>)</w:t>
      </w:r>
      <w:r w:rsidR="53F0BA8E" w:rsidRPr="490334B2">
        <w:rPr>
          <w:rFonts w:ascii="Arial" w:eastAsia="Arial" w:hAnsi="Arial" w:cs="Arial"/>
          <w:sz w:val="22"/>
          <w:szCs w:val="22"/>
        </w:rPr>
        <w:t>. This suggests that the TOP motif</w:t>
      </w:r>
      <w:r w:rsidR="005A6344">
        <w:rPr>
          <w:rFonts w:ascii="Arial" w:eastAsia="Arial" w:hAnsi="Arial" w:cs="Arial"/>
          <w:sz w:val="22"/>
          <w:szCs w:val="22"/>
        </w:rPr>
        <w:t>-containing</w:t>
      </w:r>
      <w:r w:rsidR="22854E98" w:rsidRPr="490334B2">
        <w:rPr>
          <w:rFonts w:ascii="Arial" w:eastAsia="Arial" w:hAnsi="Arial" w:cs="Arial"/>
          <w:sz w:val="22"/>
          <w:szCs w:val="22"/>
        </w:rPr>
        <w:t xml:space="preserve"> </w:t>
      </w:r>
      <w:r w:rsidR="005A6344">
        <w:rPr>
          <w:rFonts w:ascii="Arial" w:eastAsia="Arial" w:hAnsi="Arial" w:cs="Arial"/>
          <w:sz w:val="22"/>
          <w:szCs w:val="22"/>
        </w:rPr>
        <w:t>m</w:t>
      </w:r>
      <w:r w:rsidR="53F0BA8E" w:rsidRPr="490334B2">
        <w:rPr>
          <w:rFonts w:ascii="Arial" w:eastAsia="Arial" w:hAnsi="Arial" w:cs="Arial"/>
          <w:sz w:val="22"/>
          <w:szCs w:val="22"/>
        </w:rPr>
        <w:t>RNAs</w:t>
      </w:r>
      <w:r w:rsidR="005A6344">
        <w:rPr>
          <w:rFonts w:ascii="Arial" w:eastAsia="Arial" w:hAnsi="Arial" w:cs="Arial"/>
          <w:sz w:val="22"/>
          <w:szCs w:val="22"/>
        </w:rPr>
        <w:t xml:space="preserve"> are sensitive</w:t>
      </w:r>
      <w:r w:rsidR="22854E98" w:rsidRPr="490334B2">
        <w:rPr>
          <w:rFonts w:ascii="Arial" w:eastAsia="Arial" w:hAnsi="Arial" w:cs="Arial"/>
          <w:sz w:val="22"/>
          <w:szCs w:val="22"/>
        </w:rPr>
        <w:t xml:space="preserve"> to </w:t>
      </w:r>
      <w:r w:rsidR="000A019C">
        <w:rPr>
          <w:rFonts w:ascii="Arial" w:eastAsia="Arial" w:hAnsi="Arial" w:cs="Arial"/>
          <w:sz w:val="22"/>
          <w:szCs w:val="22"/>
        </w:rPr>
        <w:t>ribosome biogenesis</w:t>
      </w:r>
      <w:r w:rsidR="70981343" w:rsidRPr="490334B2">
        <w:rPr>
          <w:rFonts w:ascii="Arial" w:eastAsia="Arial" w:hAnsi="Arial" w:cs="Arial"/>
          <w:sz w:val="22"/>
          <w:szCs w:val="22"/>
        </w:rPr>
        <w:t>.</w:t>
      </w:r>
    </w:p>
    <w:p w14:paraId="119636B9" w14:textId="2B8A0FE6" w:rsidR="003C695E" w:rsidRPr="005F7241" w:rsidRDefault="003C695E" w:rsidP="006C0869">
      <w:pPr>
        <w:spacing w:before="240" w:after="240"/>
        <w:jc w:val="both"/>
        <w:rPr>
          <w:rFonts w:ascii="Arial" w:eastAsia="Arial" w:hAnsi="Arial" w:cs="Arial"/>
          <w:b/>
          <w:bCs/>
          <w:sz w:val="22"/>
          <w:szCs w:val="22"/>
        </w:rPr>
      </w:pPr>
      <w:proofErr w:type="spellStart"/>
      <w:r w:rsidRPr="7F666AC3">
        <w:rPr>
          <w:rFonts w:ascii="Arial" w:eastAsia="Arial" w:hAnsi="Arial" w:cs="Arial"/>
          <w:b/>
          <w:bCs/>
          <w:sz w:val="22"/>
          <w:szCs w:val="22"/>
        </w:rPr>
        <w:t>Larp</w:t>
      </w:r>
      <w:proofErr w:type="spellEnd"/>
      <w:r w:rsidRPr="7F666AC3">
        <w:rPr>
          <w:rFonts w:ascii="Arial" w:eastAsia="Arial" w:hAnsi="Arial" w:cs="Arial"/>
          <w:b/>
          <w:bCs/>
          <w:sz w:val="22"/>
          <w:szCs w:val="22"/>
        </w:rPr>
        <w:t xml:space="preserve"> binds TOP sequences in </w:t>
      </w:r>
      <w:r w:rsidRPr="00297114">
        <w:rPr>
          <w:rFonts w:ascii="Arial" w:eastAsia="Arial" w:hAnsi="Arial" w:cs="Arial"/>
          <w:b/>
          <w:bCs/>
          <w:i/>
          <w:iCs/>
          <w:sz w:val="22"/>
          <w:szCs w:val="22"/>
        </w:rPr>
        <w:t>Drosophila</w:t>
      </w:r>
    </w:p>
    <w:p w14:paraId="070D0EC1" w14:textId="4C164D37" w:rsidR="00D93D5F" w:rsidRDefault="07BDCCF1" w:rsidP="006C0869">
      <w:pPr>
        <w:spacing w:before="240" w:after="240"/>
        <w:jc w:val="both"/>
        <w:rPr>
          <w:rFonts w:ascii="Arial" w:eastAsia="Arial" w:hAnsi="Arial" w:cs="Arial"/>
          <w:sz w:val="22"/>
          <w:szCs w:val="22"/>
        </w:rPr>
      </w:pPr>
      <w:r w:rsidRPr="490334B2">
        <w:rPr>
          <w:rFonts w:ascii="Arial" w:eastAsia="Arial" w:hAnsi="Arial" w:cs="Arial"/>
          <w:sz w:val="22"/>
          <w:szCs w:val="22"/>
        </w:rPr>
        <w:t xml:space="preserve">Next, we sought to determine </w:t>
      </w:r>
      <w:r w:rsidR="1B594A89" w:rsidRPr="490334B2">
        <w:rPr>
          <w:rFonts w:ascii="Arial" w:eastAsia="Arial" w:hAnsi="Arial" w:cs="Arial"/>
          <w:sz w:val="22"/>
          <w:szCs w:val="22"/>
        </w:rPr>
        <w:t>how TOP</w:t>
      </w:r>
      <w:r w:rsidR="005A6344">
        <w:rPr>
          <w:rFonts w:ascii="Arial" w:eastAsia="Arial" w:hAnsi="Arial" w:cs="Arial"/>
          <w:sz w:val="22"/>
          <w:szCs w:val="22"/>
        </w:rPr>
        <w:t>-</w:t>
      </w:r>
      <w:r w:rsidR="1B594A89" w:rsidRPr="490334B2">
        <w:rPr>
          <w:rFonts w:ascii="Arial" w:eastAsia="Arial" w:hAnsi="Arial" w:cs="Arial"/>
          <w:sz w:val="22"/>
          <w:szCs w:val="22"/>
        </w:rPr>
        <w:t>containing mRNAs are regulated</w:t>
      </w:r>
      <w:r w:rsidR="42A3C548" w:rsidRPr="490334B2">
        <w:rPr>
          <w:rFonts w:ascii="Arial" w:eastAsia="Arial" w:hAnsi="Arial" w:cs="Arial"/>
          <w:sz w:val="22"/>
          <w:szCs w:val="22"/>
        </w:rPr>
        <w:t xml:space="preserve"> </w:t>
      </w:r>
      <w:r w:rsidR="5B91B6A0" w:rsidRPr="490334B2">
        <w:rPr>
          <w:rFonts w:ascii="Arial" w:eastAsia="Arial" w:hAnsi="Arial" w:cs="Arial"/>
          <w:sz w:val="22"/>
          <w:szCs w:val="22"/>
        </w:rPr>
        <w:t>downstream of</w:t>
      </w:r>
      <w:r w:rsidR="1B594A89" w:rsidRPr="490334B2">
        <w:rPr>
          <w:rFonts w:ascii="Arial" w:eastAsia="Arial" w:hAnsi="Arial" w:cs="Arial"/>
          <w:sz w:val="22"/>
          <w:szCs w:val="22"/>
        </w:rPr>
        <w:t xml:space="preserve"> </w:t>
      </w:r>
      <w:r w:rsidR="5B91B6A0" w:rsidRPr="490334B2">
        <w:rPr>
          <w:rFonts w:ascii="Arial" w:eastAsia="Arial" w:hAnsi="Arial" w:cs="Arial"/>
          <w:sz w:val="22"/>
          <w:szCs w:val="22"/>
        </w:rPr>
        <w:t>Aramis. In mammalian cells</w:t>
      </w:r>
      <w:r w:rsidR="70981343" w:rsidRPr="490334B2">
        <w:rPr>
          <w:rFonts w:ascii="Arial" w:eastAsia="Arial" w:hAnsi="Arial" w:cs="Arial"/>
          <w:sz w:val="22"/>
          <w:szCs w:val="22"/>
        </w:rPr>
        <w:t>,</w:t>
      </w:r>
      <w:r w:rsidR="5B91B6A0" w:rsidRPr="490334B2">
        <w:rPr>
          <w:rFonts w:ascii="Arial" w:eastAsia="Arial" w:hAnsi="Arial" w:cs="Arial"/>
          <w:sz w:val="22"/>
          <w:szCs w:val="22"/>
        </w:rPr>
        <w:t xml:space="preserve"> Larp</w:t>
      </w:r>
      <w:r w:rsidR="00D72639">
        <w:rPr>
          <w:rFonts w:ascii="Arial" w:eastAsia="Arial" w:hAnsi="Arial" w:cs="Arial"/>
          <w:sz w:val="22"/>
          <w:szCs w:val="22"/>
        </w:rPr>
        <w:t>1</w:t>
      </w:r>
      <w:r w:rsidR="5B91B6A0" w:rsidRPr="490334B2">
        <w:rPr>
          <w:rFonts w:ascii="Arial" w:eastAsia="Arial" w:hAnsi="Arial" w:cs="Arial"/>
          <w:sz w:val="22"/>
          <w:szCs w:val="22"/>
        </w:rPr>
        <w:t xml:space="preserve"> </w:t>
      </w:r>
      <w:r w:rsidR="70981343" w:rsidRPr="490334B2">
        <w:rPr>
          <w:rFonts w:ascii="Arial" w:eastAsia="Arial" w:hAnsi="Arial" w:cs="Arial"/>
          <w:sz w:val="22"/>
          <w:szCs w:val="22"/>
        </w:rPr>
        <w:t xml:space="preserve">is a </w:t>
      </w:r>
      <w:r w:rsidR="5B91B6A0" w:rsidRPr="490334B2">
        <w:rPr>
          <w:rFonts w:ascii="Arial" w:eastAsia="Arial" w:hAnsi="Arial" w:cs="Arial"/>
          <w:sz w:val="22"/>
          <w:szCs w:val="22"/>
        </w:rPr>
        <w:t>critical</w:t>
      </w:r>
      <w:r w:rsidR="00382790">
        <w:rPr>
          <w:rFonts w:ascii="Arial" w:eastAsia="Arial" w:hAnsi="Arial" w:cs="Arial"/>
          <w:sz w:val="22"/>
          <w:szCs w:val="22"/>
        </w:rPr>
        <w:t xml:space="preserve"> negative</w:t>
      </w:r>
      <w:r w:rsidR="5B91B6A0" w:rsidRPr="490334B2">
        <w:rPr>
          <w:rFonts w:ascii="Arial" w:eastAsia="Arial" w:hAnsi="Arial" w:cs="Arial"/>
          <w:sz w:val="22"/>
          <w:szCs w:val="22"/>
        </w:rPr>
        <w:t xml:space="preserve"> regulator of TOP</w:t>
      </w:r>
      <w:r w:rsidR="005A6344">
        <w:rPr>
          <w:rFonts w:ascii="Arial" w:eastAsia="Arial" w:hAnsi="Arial" w:cs="Arial"/>
          <w:sz w:val="22"/>
          <w:szCs w:val="22"/>
        </w:rPr>
        <w:t>-</w:t>
      </w:r>
      <w:r w:rsidR="5B91B6A0" w:rsidRPr="490334B2">
        <w:rPr>
          <w:rFonts w:ascii="Arial" w:eastAsia="Arial" w:hAnsi="Arial" w:cs="Arial"/>
          <w:sz w:val="22"/>
          <w:szCs w:val="22"/>
        </w:rPr>
        <w:t>containing RNAs</w:t>
      </w:r>
      <w:r w:rsidR="00382790">
        <w:rPr>
          <w:rFonts w:ascii="Arial" w:eastAsia="Arial" w:hAnsi="Arial" w:cs="Arial"/>
          <w:sz w:val="22"/>
          <w:szCs w:val="22"/>
        </w:rPr>
        <w:t xml:space="preserve"> during nutrient deprivation</w:t>
      </w:r>
      <w:r w:rsidR="5B91B6A0" w:rsidRPr="490334B2">
        <w:rPr>
          <w:rFonts w:ascii="Arial" w:eastAsia="Arial" w:hAnsi="Arial" w:cs="Arial"/>
          <w:sz w:val="22"/>
          <w:szCs w:val="22"/>
        </w:rPr>
        <w:t xml:space="preserve"> </w:t>
      </w:r>
      <w:r w:rsidR="004712C5" w:rsidRPr="490334B2">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{"citationID":"sLPeU4Q4","properties":{"formattedCitation":"[@bermanControversiesFunctionLARP12020; @Fonseca2015a; @Hong2017a; @philippeGlobalAnalysisLARP12020; @Tcherkezian2014b]","plainCitation":"[@bermanControversiesFunctionLARP12020; @Fonseca2015a; @Hong2017a; @philippeGlobalAnalysisLARP12020; @Tcherkezian2014b]","noteIndex":0},"citationItems":[{"id":693,"uris":["http://zotero.org/users/6609021/items/Y9Q4QA2J"],"uri":["http://zotero.org/users/6609021/items/Y9Q4QA2J"],"itemData":{"id":693,"type":"article-journal","container-title":"Journal of Biological Chemistry","ISSN":"0021-9258","issue":"26","note":"Fonseca2015a","page":"15996-16020","title":"La-related protein 1 (LARP1) represses terminal oligopyrimidine (TOP) mRNA translation downstream of mTOR complex 1 (mTORC1)","title-short":"Fonseca2015a","volume":"290","author":[{"family":"Fonseca","given":"Bruno D"},{"family":"Zakaria","given":"Chadi"},{"family":"Jia","given":"Jian-Jun"},{"family":"Graber","given":"Tyson E"},{"family":"Svitkin","given":"Yuri"},{"family":"Tahmasebi","given":"Soroush"},{"family":"Healy","given":"Danielle"},{"family":"Hoang","given":"Huy-Dung"},{"family":"Jensen","given":"Jacob M"},{"family":"Diao","given":"Ilo T"}],"issued":{"date-parts":[["2015"]]}}},{"id":564,"uris":["http://zotero.org/users/6609021/items/W8SJVBKS"],"uri":["http://zotero.org/users/6609021/items/W8SJVBKS"],"itemData":{"id":564,"type":"article-journal","container-title":"Elife","ISSN":"2050-084X","note":"Hong2017a","page":"e25237","title":"LARP1 functions as a molecular switch for mTORC1-mediated translation of an essential class of mRNAs","title-short":"Hong2017a","volume":"6","author":[{"family":"Hong","given":"Sungki"},{"family":"Freeberg","given":"Mallory A"},{"family":"Han","given":"Ting"},{"family":"Kamath","given":"Avani"},{"family":"Yao","given":"Yao"},{"family":"Fukuda","given":"Tomoko"},{"family":"Suzuki","given":"Tsukasa"},{"family":"Kim","given":"John K"},{"family":"Inoki","given":"Ken"}],"issued":{"date-parts":[["2017"]]}}},{"id":1549,"uris":["http://zotero.org/users/6609021/items/J6BR3UNM"],"uri":["http://zotero.org/users/6609021/items/J6BR3UNM"],"itemData":{"id":1549,"type":"article-journal","abstract":"The mammalian target of rapamycin (mTOR) promotes cell growth and proliferation by promoting mRNA translation and increasing the protein synthetic capacity of the cell. Although mTOR globally promotes translation by regulating the mRNA 5' cap-binding protein eIF4E (eukaryotic initiation factor 4E), it also preferentially regulates the translation of certain classes of mRNA via unclear mechanisms. To help fill this gap in knowledge, we performed a quantitative proteomic screen to identify proteins that associate with the mRNA 5' cap in an mTOR-dependent manner. Using this approach, we identified many potential regulatory factors, including the putative RNA-binding protein LARP1 (La-related protein 1). Our results indicate that LARP1 associates with actively translating ribosomes via PABP and that LARP1 stimulates the translation of mRNAs containing a 5' terminal oligopyrimidine (TOP) motif, encoding for components of the translational machinery. We found that LARP1 associates with the mTOR complex 1 (mTORC1) and is required for global protein synthesis as well as cell growth and proliferation. Together, these data reveal important molecular mechanisms involved in TOP mRNA translation and implicate LARP1 as an important regulator of cell growth and proliferation.","container-title":"Genes and Development","DOI":"10.1101/gad.231407.113","ISSN":"08909369","issue":"4","note":"Tcherkezian2014b","page":"357-371","title":"Proteomic analysis of cap-dependent translation identifies LARP1 as a key regulator of 5′TOP mRNA translation","title-short":"Tcherkezian2014b","volume":"28","author":[{"family":"Tcherkezian","given":"Joseph"},{"family":"Cargnello","given":"Marie"},{"family":"Romeo","given":"Yves"},{"family":"Huttlin","given":"Edward L"},{"family":"Lavoie","given":"Genevieve"},{"family":"Gygi","given":"Steven P"},{"family":"Roux","given":"Philippe P"}],"issued":{"date-parts":[["2014"]]}}},{"id":828,"uris":["http://zotero.org/users/6609021/items/FNKHJSUF"],"uri":["http://zotero.org/users/6609021/items/FNKHJSUF"],"itemData":{"id":828,"type":"article-journal","abstract":"Terminal oligopyrimidine (TOP) motifs are sequences at the 5′ ends of mRNAs that link their translation to the mTOR Complex 1 (mTORC1) nutrient-sensing signaling pathway. They are commonly regarded as discrete elements that reside on </w:instrText>
      </w:r>
      <w:r w:rsidR="00835395">
        <w:rPr>
          <w:rFonts w:ascii="Cambria Math" w:eastAsia="Arial" w:hAnsi="Cambria Math" w:cs="Cambria Math"/>
          <w:sz w:val="22"/>
          <w:szCs w:val="22"/>
        </w:rPr>
        <w:instrText>∼</w:instrText>
      </w:r>
      <w:r w:rsidR="00835395">
        <w:rPr>
          <w:rFonts w:ascii="Arial" w:eastAsia="Arial" w:hAnsi="Arial" w:cs="Arial"/>
          <w:sz w:val="22"/>
          <w:szCs w:val="22"/>
        </w:rPr>
        <w:instrText xml:space="preserve">100 mRNAs that mostly encode translation factors. However, the full spectrum of TOP sequences and their prevalence throughout the transcriptome remain unclear, primarily because of uncertainty over the mechanism that detects them. Here, we globally analyzed translation targets of La-related protein 1 (LARP1), an RNA-binding protein and mTORC1 effector that has been shown to repress TOP mRNA translation in a few specific cases. We establish that LARP1 is the primary translation regulator of mRNAs with classical TOP motifs genome-wide, and also that these motifs are extreme instances of a broader continuum of regulatory sequences. We identify the features of TOP sequences that determine their potency and quantify these as a metric that accurately predicts mTORC1/LARP1 regulation called a TOPscore. Analysis of TOPscores across the transcriptomes of 16 mammalian tissues defines a constitutive “core” set of TOP mRNAs, but also identifies tissue-specific TOP mRNAs produced via alternative transcription initiation sites. These results establish the central role of LARP1 in TOP mRNA regulation on a transcriptome scale and show how it connects mTORC1 to a tunable and dynamic program of gene expression that is tailored to specific biological contexts.","container-title":"Proceedings of the National Academy of Sciences","DOI":"10.1073/pnas.1912864117","ISSN":"0027-8424, 1091-6490","issue":"10","journalAbbreviation":"Proc Natl Acad Sci USA","language":"en","note":"philippeGlobalAnalysisLARP12020","page":"5319-5328","source":"DOI.org (Crossref)","title":"Global analysis of LARP1 translation targets reveals tunable and dynamic features of 5′ TOP motifs","volume":"117","author":[{"family":"Philippe","given":"Lucas"},{"family":"Elzen","given":"Antonia M. G.","non-dropping-particle":"van den"},{"family":"Watson","given":"Maegan J."},{"family":"Thoreen","given":"Carson C."}],"issued":{"date-parts":[["2020",3,10]]}}},{"id":818,"uris":["http://zotero.org/users/6609021/items/7F9U5VBP"],"uri":["http://zotero.org/users/6609021/items/7F9U5VBP"],"itemData":{"id":818,"type":"article-journal","container-title":"RNA Biology","DOI":"10.1080/15476286.2020.1733787","ISSN":"1547-6286, 1555-8584","journalAbbreviation":"RNA Biology","language":"en","note":"bermanControversiesFunctionLARP12020","page":"1-11","source":"DOI.org (Crossref)","title":"Controversies around the function of LARP1","author":[{"family":"Berman","given":"Andrea J."},{"family":"Thoreen","given":"Carson C."},{"family":"Dedeic","given":"Zinaida"},{"family":"Chettle","given":"James"},{"family":"Roux","given":"Philippe P."},{"family":"Blagden","given":"Sarah P."}],"issued":{"date-parts":[["2020",4,1]]}}}],"schema":"https://github.com/citation-style-language/schema/raw/master/csl-citation.json"} </w:instrText>
      </w:r>
      <w:r w:rsidR="004712C5" w:rsidRPr="490334B2">
        <w:rPr>
          <w:rFonts w:ascii="Arial" w:eastAsia="Arial" w:hAnsi="Arial" w:cs="Arial"/>
          <w:sz w:val="22"/>
          <w:szCs w:val="22"/>
        </w:rPr>
        <w:fldChar w:fldCharType="separate"/>
      </w:r>
      <w:r w:rsidR="00835395" w:rsidRPr="00835395">
        <w:rPr>
          <w:rFonts w:ascii="Arial" w:eastAsia="Arial" w:hAnsi="Arial" w:cs="Arial"/>
          <w:sz w:val="22"/>
        </w:rPr>
        <w:t>[@bermanControversiesFunctionLARP12020; @Fonseca2015a; @Hong2017a; @philippeGlobalAnalysisLARP12020; @Tcherkezian2014b]</w:t>
      </w:r>
      <w:r w:rsidR="004712C5" w:rsidRPr="490334B2">
        <w:rPr>
          <w:rFonts w:ascii="Arial" w:eastAsia="Arial" w:hAnsi="Arial" w:cs="Arial"/>
          <w:sz w:val="22"/>
          <w:szCs w:val="22"/>
        </w:rPr>
        <w:fldChar w:fldCharType="end"/>
      </w:r>
      <w:r w:rsidRPr="490334B2">
        <w:rPr>
          <w:rFonts w:ascii="Arial" w:eastAsia="Arial" w:hAnsi="Arial" w:cs="Arial"/>
          <w:sz w:val="22"/>
          <w:szCs w:val="22"/>
        </w:rPr>
        <w:t xml:space="preserve">. </w:t>
      </w:r>
      <w:r w:rsidR="00382790">
        <w:rPr>
          <w:rFonts w:ascii="Arial" w:eastAsia="Arial" w:hAnsi="Arial" w:cs="Arial"/>
          <w:sz w:val="22"/>
          <w:szCs w:val="22"/>
        </w:rPr>
        <w:t>Therefore</w:t>
      </w:r>
      <w:r w:rsidR="2E281BD5" w:rsidRPr="490334B2">
        <w:rPr>
          <w:rFonts w:ascii="Arial" w:eastAsia="Arial" w:hAnsi="Arial" w:cs="Arial"/>
          <w:sz w:val="22"/>
          <w:szCs w:val="22"/>
        </w:rPr>
        <w:t>,</w:t>
      </w:r>
      <w:r w:rsidR="5B91B6A0" w:rsidRPr="490334B2">
        <w:rPr>
          <w:rFonts w:ascii="Arial" w:eastAsia="Arial" w:hAnsi="Arial" w:cs="Arial"/>
          <w:sz w:val="22"/>
          <w:szCs w:val="22"/>
        </w:rPr>
        <w:t xml:space="preserve"> we hypothesized that </w:t>
      </w:r>
      <w:r w:rsidR="5B91B6A0" w:rsidRPr="490334B2">
        <w:rPr>
          <w:rFonts w:ascii="Arial" w:eastAsia="Arial" w:hAnsi="Arial" w:cs="Arial"/>
          <w:i/>
          <w:iCs/>
          <w:sz w:val="22"/>
          <w:szCs w:val="22"/>
        </w:rPr>
        <w:t>Drosophila</w:t>
      </w:r>
      <w:r w:rsidR="5B91B6A0" w:rsidRPr="490334B2">
        <w:rPr>
          <w:rFonts w:ascii="Arial" w:eastAsia="Arial" w:hAnsi="Arial" w:cs="Arial"/>
          <w:sz w:val="22"/>
          <w:szCs w:val="22"/>
        </w:rPr>
        <w:t xml:space="preserve"> </w:t>
      </w:r>
      <w:proofErr w:type="spellStart"/>
      <w:r w:rsidR="5B91B6A0" w:rsidRPr="490334B2">
        <w:rPr>
          <w:rFonts w:ascii="Arial" w:eastAsia="Arial" w:hAnsi="Arial" w:cs="Arial"/>
          <w:sz w:val="22"/>
          <w:szCs w:val="22"/>
        </w:rPr>
        <w:t>Larp</w:t>
      </w:r>
      <w:proofErr w:type="spellEnd"/>
      <w:r w:rsidR="5B91B6A0" w:rsidRPr="490334B2">
        <w:rPr>
          <w:rFonts w:ascii="Arial" w:eastAsia="Arial" w:hAnsi="Arial" w:cs="Arial"/>
          <w:sz w:val="22"/>
          <w:szCs w:val="22"/>
        </w:rPr>
        <w:t xml:space="preserve"> </w:t>
      </w:r>
      <w:r w:rsidR="00506CFA">
        <w:rPr>
          <w:rFonts w:ascii="Arial" w:eastAsia="Arial" w:hAnsi="Arial" w:cs="Arial"/>
          <w:sz w:val="22"/>
          <w:szCs w:val="22"/>
        </w:rPr>
        <w:t xml:space="preserve">reduces the translation of </w:t>
      </w:r>
      <w:r w:rsidR="5B91B6A0" w:rsidRPr="490334B2">
        <w:rPr>
          <w:rFonts w:ascii="Arial" w:eastAsia="Arial" w:hAnsi="Arial" w:cs="Arial"/>
          <w:sz w:val="22"/>
          <w:szCs w:val="22"/>
        </w:rPr>
        <w:t>TOP</w:t>
      </w:r>
      <w:r w:rsidR="00382790">
        <w:rPr>
          <w:rFonts w:ascii="Arial" w:eastAsia="Arial" w:hAnsi="Arial" w:cs="Arial"/>
          <w:sz w:val="22"/>
          <w:szCs w:val="22"/>
        </w:rPr>
        <w:t>-</w:t>
      </w:r>
      <w:r w:rsidR="5B91B6A0" w:rsidRPr="490334B2">
        <w:rPr>
          <w:rFonts w:ascii="Arial" w:eastAsia="Arial" w:hAnsi="Arial" w:cs="Arial"/>
          <w:sz w:val="22"/>
          <w:szCs w:val="22"/>
        </w:rPr>
        <w:t>containing mRNAs when r</w:t>
      </w:r>
      <w:r w:rsidR="00432756">
        <w:rPr>
          <w:rFonts w:ascii="Arial" w:eastAsia="Arial" w:hAnsi="Arial" w:cs="Arial"/>
          <w:sz w:val="22"/>
          <w:szCs w:val="22"/>
        </w:rPr>
        <w:t>RNA</w:t>
      </w:r>
      <w:r w:rsidR="5B91B6A0" w:rsidRPr="490334B2">
        <w:rPr>
          <w:rFonts w:ascii="Arial" w:eastAsia="Arial" w:hAnsi="Arial" w:cs="Arial"/>
          <w:sz w:val="22"/>
          <w:szCs w:val="22"/>
        </w:rPr>
        <w:t xml:space="preserve"> biogenesis is </w:t>
      </w:r>
      <w:r w:rsidR="00382790">
        <w:rPr>
          <w:rFonts w:ascii="Arial" w:eastAsia="Arial" w:hAnsi="Arial" w:cs="Arial"/>
          <w:sz w:val="22"/>
          <w:szCs w:val="22"/>
        </w:rPr>
        <w:t xml:space="preserve">reduced </w:t>
      </w:r>
      <w:r w:rsidR="00EB4C94">
        <w:rPr>
          <w:rFonts w:ascii="Arial" w:eastAsia="Arial" w:hAnsi="Arial" w:cs="Arial"/>
          <w:sz w:val="22"/>
          <w:szCs w:val="22"/>
        </w:rPr>
        <w:t>upon</w:t>
      </w:r>
      <w:r w:rsidR="00382790">
        <w:rPr>
          <w:rFonts w:ascii="Arial" w:eastAsia="Arial" w:hAnsi="Arial" w:cs="Arial"/>
          <w:sz w:val="22"/>
          <w:szCs w:val="22"/>
        </w:rPr>
        <w:t xml:space="preserve"> loss of </w:t>
      </w:r>
      <w:proofErr w:type="spellStart"/>
      <w:r w:rsidR="00382790" w:rsidRPr="00066856">
        <w:rPr>
          <w:rFonts w:ascii="Arial" w:eastAsia="Arial" w:hAnsi="Arial" w:cs="Arial"/>
          <w:i/>
          <w:iCs/>
          <w:sz w:val="22"/>
          <w:szCs w:val="22"/>
        </w:rPr>
        <w:t>aramis</w:t>
      </w:r>
      <w:proofErr w:type="spellEnd"/>
      <w:r w:rsidR="5B91B6A0" w:rsidRPr="490334B2">
        <w:rPr>
          <w:rFonts w:ascii="Arial" w:eastAsia="Arial" w:hAnsi="Arial" w:cs="Arial"/>
          <w:sz w:val="22"/>
          <w:szCs w:val="22"/>
        </w:rPr>
        <w:t xml:space="preserve">. </w:t>
      </w:r>
      <w:r w:rsidR="007C4056">
        <w:rPr>
          <w:rFonts w:ascii="Arial" w:eastAsia="Arial" w:hAnsi="Arial" w:cs="Arial"/>
          <w:sz w:val="22"/>
          <w:szCs w:val="22"/>
        </w:rPr>
        <w:t>First, u</w:t>
      </w:r>
      <w:r w:rsidR="00D93D5F">
        <w:rPr>
          <w:rFonts w:ascii="Arial" w:eastAsia="Arial" w:hAnsi="Arial" w:cs="Arial"/>
          <w:sz w:val="22"/>
          <w:szCs w:val="22"/>
        </w:rPr>
        <w:t xml:space="preserve">sing </w:t>
      </w:r>
      <w:r w:rsidR="20294365" w:rsidRPr="6CFB7654">
        <w:rPr>
          <w:rFonts w:ascii="Arial" w:eastAsia="Arial" w:hAnsi="Arial" w:cs="Arial"/>
          <w:sz w:val="22"/>
          <w:szCs w:val="22"/>
        </w:rPr>
        <w:t xml:space="preserve">an available </w:t>
      </w:r>
      <w:r w:rsidR="00F67149">
        <w:rPr>
          <w:rFonts w:ascii="Arial" w:eastAsia="Arial" w:hAnsi="Arial" w:cs="Arial"/>
          <w:sz w:val="22"/>
          <w:szCs w:val="22"/>
        </w:rPr>
        <w:t>gene</w:t>
      </w:r>
      <w:r w:rsidR="008E6703">
        <w:rPr>
          <w:rFonts w:ascii="Arial" w:eastAsia="Arial" w:hAnsi="Arial" w:cs="Arial"/>
          <w:sz w:val="22"/>
          <w:szCs w:val="22"/>
        </w:rPr>
        <w:t>-</w:t>
      </w:r>
      <w:r w:rsidR="455AA348" w:rsidRPr="6CFB7654">
        <w:rPr>
          <w:rFonts w:ascii="Arial" w:eastAsia="Arial" w:hAnsi="Arial" w:cs="Arial"/>
          <w:sz w:val="22"/>
          <w:szCs w:val="22"/>
        </w:rPr>
        <w:t>t</w:t>
      </w:r>
      <w:r w:rsidR="20294365" w:rsidRPr="6CFB7654">
        <w:rPr>
          <w:rFonts w:ascii="Arial" w:eastAsia="Arial" w:hAnsi="Arial" w:cs="Arial"/>
          <w:sz w:val="22"/>
          <w:szCs w:val="22"/>
        </w:rPr>
        <w:t xml:space="preserve">rap line </w:t>
      </w:r>
      <w:r w:rsidR="00F67149">
        <w:rPr>
          <w:rFonts w:ascii="Arial" w:eastAsia="Arial" w:hAnsi="Arial" w:cs="Arial"/>
          <w:sz w:val="22"/>
          <w:szCs w:val="22"/>
        </w:rPr>
        <w:t xml:space="preserve">in which endogenous </w:t>
      </w:r>
      <w:proofErr w:type="spellStart"/>
      <w:r w:rsidR="00F67149">
        <w:rPr>
          <w:rFonts w:ascii="Arial" w:eastAsia="Arial" w:hAnsi="Arial" w:cs="Arial"/>
          <w:sz w:val="22"/>
          <w:szCs w:val="22"/>
        </w:rPr>
        <w:t>Larp</w:t>
      </w:r>
      <w:proofErr w:type="spellEnd"/>
      <w:r w:rsidR="00F67149">
        <w:rPr>
          <w:rFonts w:ascii="Arial" w:eastAsia="Arial" w:hAnsi="Arial" w:cs="Arial"/>
          <w:sz w:val="22"/>
          <w:szCs w:val="22"/>
        </w:rPr>
        <w:t xml:space="preserve"> is </w:t>
      </w:r>
      <w:r w:rsidR="20294365" w:rsidRPr="6CFB7654">
        <w:rPr>
          <w:rFonts w:ascii="Arial" w:eastAsia="Arial" w:hAnsi="Arial" w:cs="Arial"/>
          <w:sz w:val="22"/>
          <w:szCs w:val="22"/>
        </w:rPr>
        <w:t>tagged with GFP and 3xFLAG</w:t>
      </w:r>
      <w:r w:rsidR="00F67149">
        <w:rPr>
          <w:rFonts w:ascii="Arial" w:eastAsia="Arial" w:hAnsi="Arial" w:cs="Arial"/>
          <w:sz w:val="22"/>
          <w:szCs w:val="22"/>
        </w:rPr>
        <w:t xml:space="preserve">, </w:t>
      </w:r>
      <w:r w:rsidR="00D93D5F">
        <w:rPr>
          <w:rFonts w:ascii="Arial" w:eastAsia="Arial" w:hAnsi="Arial" w:cs="Arial"/>
          <w:sz w:val="22"/>
          <w:szCs w:val="22"/>
        </w:rPr>
        <w:t xml:space="preserve">we confirmed that </w:t>
      </w:r>
      <w:proofErr w:type="spellStart"/>
      <w:r w:rsidR="00D93D5F">
        <w:rPr>
          <w:rFonts w:ascii="Arial" w:eastAsia="Arial" w:hAnsi="Arial" w:cs="Arial"/>
          <w:sz w:val="22"/>
          <w:szCs w:val="22"/>
        </w:rPr>
        <w:t>Larp</w:t>
      </w:r>
      <w:proofErr w:type="spellEnd"/>
      <w:r w:rsidR="00D93D5F">
        <w:rPr>
          <w:rFonts w:ascii="Arial" w:eastAsia="Arial" w:hAnsi="Arial" w:cs="Arial"/>
          <w:sz w:val="22"/>
          <w:szCs w:val="22"/>
        </w:rPr>
        <w:t xml:space="preserve"> was robustly expressed </w:t>
      </w:r>
      <w:r w:rsidR="7BCFD415" w:rsidRPr="6CFB7654">
        <w:rPr>
          <w:rFonts w:ascii="Arial" w:eastAsia="Arial" w:hAnsi="Arial" w:cs="Arial"/>
          <w:sz w:val="22"/>
          <w:szCs w:val="22"/>
        </w:rPr>
        <w:t xml:space="preserve">throughout </w:t>
      </w:r>
      <w:r w:rsidR="07F9B178" w:rsidRPr="6CFB7654">
        <w:rPr>
          <w:rFonts w:ascii="Arial" w:eastAsia="Arial" w:hAnsi="Arial" w:cs="Arial"/>
          <w:sz w:val="22"/>
          <w:szCs w:val="22"/>
        </w:rPr>
        <w:t xml:space="preserve">all stages of </w:t>
      </w:r>
      <w:r w:rsidR="20294365" w:rsidRPr="6CFB7654">
        <w:rPr>
          <w:rFonts w:ascii="Arial" w:eastAsia="Arial" w:hAnsi="Arial" w:cs="Arial"/>
          <w:sz w:val="22"/>
          <w:szCs w:val="22"/>
        </w:rPr>
        <w:t>oogenesis</w:t>
      </w:r>
      <w:r w:rsidR="1490632A" w:rsidRPr="6CFB7654">
        <w:rPr>
          <w:rFonts w:ascii="Arial" w:eastAsia="Arial" w:hAnsi="Arial" w:cs="Arial"/>
          <w:sz w:val="22"/>
          <w:szCs w:val="22"/>
        </w:rPr>
        <w:t xml:space="preserve"> including</w:t>
      </w:r>
      <w:r w:rsidR="00945168">
        <w:rPr>
          <w:rFonts w:ascii="Arial" w:eastAsia="Arial" w:hAnsi="Arial" w:cs="Arial"/>
          <w:sz w:val="22"/>
          <w:szCs w:val="22"/>
        </w:rPr>
        <w:t xml:space="preserve"> in</w:t>
      </w:r>
      <w:r w:rsidR="1490632A" w:rsidRPr="6CFB7654">
        <w:rPr>
          <w:rFonts w:ascii="Arial" w:eastAsia="Arial" w:hAnsi="Arial" w:cs="Arial"/>
          <w:sz w:val="22"/>
          <w:szCs w:val="22"/>
        </w:rPr>
        <w:t xml:space="preserve"> GSCs</w:t>
      </w:r>
      <w:r w:rsidR="66EF7EFF" w:rsidRPr="6CFB7654">
        <w:rPr>
          <w:rFonts w:ascii="Arial" w:eastAsia="Arial" w:hAnsi="Arial" w:cs="Arial"/>
          <w:sz w:val="22"/>
          <w:szCs w:val="22"/>
        </w:rPr>
        <w:t xml:space="preserve"> </w:t>
      </w:r>
      <w:r w:rsidR="66EF7EFF" w:rsidRPr="6CFB7654">
        <w:rPr>
          <w:rFonts w:ascii="Arial" w:eastAsia="Arial" w:hAnsi="Arial" w:cs="Arial"/>
          <w:b/>
          <w:bCs/>
          <w:sz w:val="22"/>
          <w:szCs w:val="22"/>
        </w:rPr>
        <w:t xml:space="preserve">(Figure </w:t>
      </w:r>
      <w:r w:rsidR="28F61A83" w:rsidRPr="6CFB7654">
        <w:rPr>
          <w:rFonts w:ascii="Arial" w:eastAsia="Arial" w:hAnsi="Arial" w:cs="Arial"/>
          <w:b/>
          <w:bCs/>
          <w:sz w:val="22"/>
          <w:szCs w:val="22"/>
        </w:rPr>
        <w:t>S</w:t>
      </w:r>
      <w:r w:rsidR="63593991" w:rsidRPr="6CFB7654">
        <w:rPr>
          <w:rFonts w:ascii="Arial" w:eastAsia="Arial" w:hAnsi="Arial" w:cs="Arial"/>
          <w:b/>
          <w:bCs/>
          <w:sz w:val="22"/>
          <w:szCs w:val="22"/>
        </w:rPr>
        <w:t>7</w:t>
      </w:r>
      <w:r w:rsidR="0058446F" w:rsidRPr="6CFB7654">
        <w:rPr>
          <w:rFonts w:ascii="Arial" w:eastAsia="Arial" w:hAnsi="Arial" w:cs="Arial"/>
          <w:b/>
          <w:bCs/>
          <w:sz w:val="22"/>
          <w:szCs w:val="22"/>
        </w:rPr>
        <w:t>A</w:t>
      </w:r>
      <w:r w:rsidR="28F61A83" w:rsidRPr="6CFB7654">
        <w:rPr>
          <w:rFonts w:ascii="Arial" w:eastAsia="Arial" w:hAnsi="Arial" w:cs="Arial"/>
          <w:b/>
          <w:bCs/>
          <w:sz w:val="22"/>
          <w:szCs w:val="22"/>
        </w:rPr>
        <w:t>-</w:t>
      </w:r>
      <w:r w:rsidR="0058446F" w:rsidRPr="6CFB7654">
        <w:rPr>
          <w:rFonts w:ascii="Arial" w:eastAsia="Arial" w:hAnsi="Arial" w:cs="Arial"/>
          <w:b/>
          <w:bCs/>
          <w:sz w:val="22"/>
          <w:szCs w:val="22"/>
        </w:rPr>
        <w:t>A</w:t>
      </w:r>
      <w:r w:rsidR="28F61A83" w:rsidRPr="6CFB7654">
        <w:rPr>
          <w:rFonts w:ascii="Arial" w:eastAsia="Arial" w:hAnsi="Arial" w:cs="Arial"/>
          <w:b/>
          <w:bCs/>
          <w:sz w:val="22"/>
          <w:szCs w:val="22"/>
        </w:rPr>
        <w:t>’</w:t>
      </w:r>
      <w:r w:rsidR="66EF7EFF" w:rsidRPr="6CFB7654">
        <w:rPr>
          <w:rFonts w:ascii="Arial" w:eastAsia="Arial" w:hAnsi="Arial" w:cs="Arial"/>
          <w:b/>
          <w:bCs/>
          <w:sz w:val="22"/>
          <w:szCs w:val="22"/>
        </w:rPr>
        <w:t>)</w:t>
      </w:r>
      <w:r w:rsidR="0DBD7977" w:rsidRPr="6CFB7654">
        <w:rPr>
          <w:rFonts w:ascii="Arial" w:eastAsia="Arial" w:hAnsi="Arial" w:cs="Arial"/>
          <w:sz w:val="22"/>
          <w:szCs w:val="22"/>
        </w:rPr>
        <w:t>.</w:t>
      </w:r>
      <w:r w:rsidR="004712C5" w:rsidRPr="6CFB7654">
        <w:rPr>
          <w:rFonts w:ascii="Arial" w:eastAsia="Arial" w:hAnsi="Arial" w:cs="Arial"/>
          <w:sz w:val="22"/>
          <w:szCs w:val="22"/>
        </w:rPr>
        <w:t xml:space="preserve"> </w:t>
      </w:r>
    </w:p>
    <w:p w14:paraId="4A932FC5" w14:textId="16E53715" w:rsidR="005B28D6" w:rsidRDefault="00F67149" w:rsidP="006C0869">
      <w:pPr>
        <w:spacing w:before="240" w:after="240"/>
        <w:jc w:val="both"/>
        <w:rPr>
          <w:rFonts w:ascii="Arial" w:eastAsia="Arial" w:hAnsi="Arial" w:cs="Arial"/>
          <w:sz w:val="22"/>
          <w:szCs w:val="22"/>
        </w:rPr>
      </w:pPr>
      <w:r>
        <w:rPr>
          <w:rFonts w:ascii="Arial" w:eastAsia="Arial" w:hAnsi="Arial" w:cs="Arial"/>
          <w:sz w:val="22"/>
          <w:szCs w:val="22"/>
        </w:rPr>
        <w:t>Next</w:t>
      </w:r>
      <w:r w:rsidR="20294365" w:rsidRPr="00B04B39">
        <w:rPr>
          <w:rFonts w:ascii="Arial" w:eastAsia="Arial" w:hAnsi="Arial" w:cs="Arial"/>
          <w:sz w:val="22"/>
          <w:szCs w:val="22"/>
        </w:rPr>
        <w:t xml:space="preserve">, we </w:t>
      </w:r>
      <w:r w:rsidR="00D93D5F">
        <w:rPr>
          <w:rFonts w:ascii="Arial" w:eastAsia="Arial" w:hAnsi="Arial" w:cs="Arial"/>
          <w:sz w:val="22"/>
          <w:szCs w:val="22"/>
        </w:rPr>
        <w:t>performed</w:t>
      </w:r>
      <w:r w:rsidRPr="00B04B39">
        <w:rPr>
          <w:rFonts w:ascii="Arial" w:eastAsia="Arial" w:hAnsi="Arial" w:cs="Arial"/>
          <w:sz w:val="22"/>
          <w:szCs w:val="22"/>
        </w:rPr>
        <w:t xml:space="preserve"> </w:t>
      </w:r>
      <w:r w:rsidR="20294365" w:rsidRPr="00B04B39">
        <w:rPr>
          <w:rFonts w:ascii="Arial" w:eastAsia="Arial" w:hAnsi="Arial" w:cs="Arial"/>
          <w:sz w:val="22"/>
          <w:szCs w:val="22"/>
        </w:rPr>
        <w:t xml:space="preserve">electrophoretic mobility shift assays (EMSA) </w:t>
      </w:r>
      <w:r w:rsidR="00D93D5F">
        <w:rPr>
          <w:rFonts w:ascii="Arial" w:eastAsia="Arial" w:hAnsi="Arial" w:cs="Arial"/>
          <w:sz w:val="22"/>
          <w:szCs w:val="22"/>
        </w:rPr>
        <w:t xml:space="preserve">to examine protein-RNA interactions </w:t>
      </w:r>
      <w:r w:rsidR="20294365" w:rsidRPr="00B04B39">
        <w:rPr>
          <w:rFonts w:ascii="Arial" w:eastAsia="Arial" w:hAnsi="Arial" w:cs="Arial"/>
          <w:sz w:val="22"/>
          <w:szCs w:val="22"/>
        </w:rPr>
        <w:t xml:space="preserve">with </w:t>
      </w:r>
      <w:r w:rsidR="00AC2860" w:rsidRPr="00B04B39">
        <w:rPr>
          <w:rFonts w:ascii="Arial" w:eastAsia="Arial" w:hAnsi="Arial" w:cs="Arial"/>
          <w:sz w:val="22"/>
          <w:szCs w:val="22"/>
        </w:rPr>
        <w:t>purified</w:t>
      </w:r>
      <w:r w:rsidR="53C59DB9" w:rsidRPr="00B04B39">
        <w:rPr>
          <w:rFonts w:ascii="Arial" w:eastAsia="Arial" w:hAnsi="Arial" w:cs="Arial"/>
          <w:sz w:val="22"/>
          <w:szCs w:val="22"/>
        </w:rPr>
        <w:t xml:space="preserve"> </w:t>
      </w:r>
      <w:r w:rsidR="009D7C31" w:rsidRPr="00B04B39">
        <w:rPr>
          <w:rFonts w:ascii="Arial" w:eastAsia="Arial" w:hAnsi="Arial" w:cs="Arial"/>
          <w:i/>
          <w:iCs/>
          <w:sz w:val="22"/>
          <w:szCs w:val="22"/>
        </w:rPr>
        <w:t>Drosophila</w:t>
      </w:r>
      <w:r w:rsidR="009D7C31" w:rsidRPr="00B04B39">
        <w:rPr>
          <w:rFonts w:ascii="Arial" w:eastAsia="Arial" w:hAnsi="Arial" w:cs="Arial"/>
          <w:sz w:val="22"/>
          <w:szCs w:val="22"/>
        </w:rPr>
        <w:t xml:space="preserve"> </w:t>
      </w:r>
      <w:r w:rsidR="53C59DB9" w:rsidRPr="00B04B39">
        <w:rPr>
          <w:rFonts w:ascii="Arial" w:eastAsia="Arial" w:hAnsi="Arial" w:cs="Arial"/>
          <w:sz w:val="22"/>
          <w:szCs w:val="22"/>
        </w:rPr>
        <w:t>Larp</w:t>
      </w:r>
      <w:r w:rsidR="009448E3">
        <w:rPr>
          <w:rFonts w:ascii="Arial" w:eastAsia="Arial" w:hAnsi="Arial" w:cs="Arial"/>
          <w:sz w:val="22"/>
          <w:szCs w:val="22"/>
        </w:rPr>
        <w:t>-</w:t>
      </w:r>
      <w:r w:rsidR="20294365" w:rsidRPr="00B04B39">
        <w:rPr>
          <w:rFonts w:ascii="Arial" w:eastAsia="Arial" w:hAnsi="Arial" w:cs="Arial"/>
          <w:sz w:val="22"/>
          <w:szCs w:val="22"/>
        </w:rPr>
        <w:t>DM15</w:t>
      </w:r>
      <w:r w:rsidR="00945168" w:rsidRPr="00B04B39">
        <w:rPr>
          <w:rFonts w:ascii="Arial" w:eastAsia="Arial" w:hAnsi="Arial" w:cs="Arial"/>
          <w:sz w:val="22"/>
          <w:szCs w:val="22"/>
        </w:rPr>
        <w:t>, the</w:t>
      </w:r>
      <w:r w:rsidR="20294365" w:rsidRPr="00B04B39">
        <w:rPr>
          <w:rFonts w:ascii="Arial" w:eastAsia="Arial" w:hAnsi="Arial" w:cs="Arial"/>
          <w:sz w:val="22"/>
          <w:szCs w:val="22"/>
        </w:rPr>
        <w:t xml:space="preserve"> </w:t>
      </w:r>
      <w:r w:rsidR="009D7C31" w:rsidRPr="00B04B39">
        <w:rPr>
          <w:rFonts w:ascii="Arial" w:eastAsia="Arial" w:hAnsi="Arial" w:cs="Arial"/>
          <w:sz w:val="22"/>
          <w:szCs w:val="22"/>
        </w:rPr>
        <w:t xml:space="preserve">conserved </w:t>
      </w:r>
      <w:r w:rsidR="1AF113FC" w:rsidRPr="00B04B39">
        <w:rPr>
          <w:rFonts w:ascii="Arial" w:eastAsia="Arial" w:hAnsi="Arial" w:cs="Arial"/>
          <w:sz w:val="22"/>
          <w:szCs w:val="22"/>
        </w:rPr>
        <w:t>domain</w:t>
      </w:r>
      <w:r w:rsidR="20294365" w:rsidRPr="00B04B39">
        <w:rPr>
          <w:rFonts w:ascii="Arial" w:eastAsia="Arial" w:hAnsi="Arial" w:cs="Arial"/>
          <w:sz w:val="22"/>
          <w:szCs w:val="22"/>
        </w:rPr>
        <w:t xml:space="preserve"> </w:t>
      </w:r>
      <w:r w:rsidR="00CA14AB" w:rsidRPr="00B04B39">
        <w:rPr>
          <w:rFonts w:ascii="Arial" w:eastAsia="Arial" w:hAnsi="Arial" w:cs="Arial"/>
          <w:sz w:val="22"/>
          <w:szCs w:val="22"/>
        </w:rPr>
        <w:t>that</w:t>
      </w:r>
      <w:r w:rsidR="740EC226" w:rsidRPr="00B04B39">
        <w:rPr>
          <w:rFonts w:ascii="Arial" w:eastAsia="Arial" w:hAnsi="Arial" w:cs="Arial"/>
          <w:sz w:val="22"/>
          <w:szCs w:val="22"/>
        </w:rPr>
        <w:t xml:space="preserve"> bind</w:t>
      </w:r>
      <w:r w:rsidR="00945168" w:rsidRPr="00B04B39">
        <w:rPr>
          <w:rFonts w:ascii="Arial" w:eastAsia="Arial" w:hAnsi="Arial" w:cs="Arial"/>
          <w:sz w:val="22"/>
          <w:szCs w:val="22"/>
        </w:rPr>
        <w:t>s</w:t>
      </w:r>
      <w:r w:rsidR="740EC226" w:rsidRPr="00B04B39">
        <w:rPr>
          <w:rFonts w:ascii="Arial" w:eastAsia="Arial" w:hAnsi="Arial" w:cs="Arial"/>
          <w:sz w:val="22"/>
          <w:szCs w:val="22"/>
        </w:rPr>
        <w:t xml:space="preserve"> to TOP sequences</w:t>
      </w:r>
      <w:r w:rsidR="00237D47" w:rsidRPr="00B04B39">
        <w:rPr>
          <w:rFonts w:ascii="Arial" w:eastAsia="Arial" w:hAnsi="Arial" w:cs="Arial"/>
          <w:sz w:val="22"/>
          <w:szCs w:val="22"/>
        </w:rPr>
        <w:t xml:space="preserve"> in</w:t>
      </w:r>
      <w:r w:rsidR="009D7C31" w:rsidRPr="00B04B39">
        <w:rPr>
          <w:rFonts w:ascii="Arial" w:eastAsia="Arial" w:hAnsi="Arial" w:cs="Arial"/>
          <w:sz w:val="22"/>
          <w:szCs w:val="22"/>
        </w:rPr>
        <w:t xml:space="preserve"> vertebrates </w:t>
      </w:r>
      <w:r w:rsidR="00AE0708" w:rsidRPr="00B04B39">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BDl27XmK","properties":{"formattedCitation":"[@Lahr2017b]","plainCitation":"[@Lahr2017b]","noteIndex":0},"citationItems":[{"id":755,"uris":["http://zotero.org/users/6609021/items/28NECMDE"],"uri":["http://zotero.org/users/6609021/items/28NECMDE"],"itemData":{"id":755,"type":"article-journal","container-title":"Elife","ISSN":"2050-084X","note":"Lahr2017b","page":"e24146","title":"La-related protein 1 (LARP1) binds the mRNA cap, blocking eIF4F assembly on TOP mRNAs","title-short":"Lahr2017b","volume":"6","author":[{"family":"Lahr","given":"Roni M"},{"family":"Fonseca","given":"Bruno D"},{"family":"Ciotti","given":"Gabrielle E"},{"family":"Al-Ashtal","given":"Hiba A"},{"family":"Jia","given":"Jian-Jun"},{"family":"Niklaus","given":"Marius R"},{"family":"Blagden","given":"Sarah P"},{"family":"Alain","given":"Tommy"},{"family":"Berman","given":"Andrea J"}],"issued":{"date-parts":[["2017"]]}}}],"schema":"https://github.com/citation-style-language/schema/raw/master/csl-citation.json"} </w:instrText>
      </w:r>
      <w:r w:rsidR="00AE0708" w:rsidRPr="00B04B39">
        <w:rPr>
          <w:rFonts w:ascii="Arial" w:eastAsia="Arial" w:hAnsi="Arial" w:cs="Arial"/>
          <w:sz w:val="22"/>
          <w:szCs w:val="22"/>
        </w:rPr>
        <w:fldChar w:fldCharType="separate"/>
      </w:r>
      <w:r w:rsidR="00835395" w:rsidRPr="00835395">
        <w:rPr>
          <w:rFonts w:ascii="Arial" w:eastAsia="Arial" w:hAnsi="Arial" w:cs="Arial"/>
          <w:sz w:val="22"/>
        </w:rPr>
        <w:t>[@Lahr2017b]</w:t>
      </w:r>
      <w:r w:rsidR="00AE0708" w:rsidRPr="00B04B39">
        <w:rPr>
          <w:rFonts w:ascii="Arial" w:eastAsia="Arial" w:hAnsi="Arial" w:cs="Arial"/>
          <w:sz w:val="22"/>
          <w:szCs w:val="22"/>
        </w:rPr>
        <w:fldChar w:fldCharType="end"/>
      </w:r>
      <w:r w:rsidR="740EC226" w:rsidRPr="00B04B39">
        <w:rPr>
          <w:rFonts w:ascii="Arial" w:eastAsia="Arial" w:hAnsi="Arial" w:cs="Arial"/>
          <w:sz w:val="22"/>
          <w:szCs w:val="22"/>
        </w:rPr>
        <w:t xml:space="preserve">. </w:t>
      </w:r>
      <w:r>
        <w:rPr>
          <w:rFonts w:ascii="Arial" w:eastAsia="Arial" w:hAnsi="Arial" w:cs="Arial"/>
          <w:sz w:val="22"/>
          <w:szCs w:val="22"/>
        </w:rPr>
        <w:t>As probes, we</w:t>
      </w:r>
      <w:r w:rsidR="740EC226" w:rsidRPr="00B04B39">
        <w:rPr>
          <w:rFonts w:ascii="Arial" w:eastAsia="Arial" w:hAnsi="Arial" w:cs="Arial"/>
          <w:sz w:val="22"/>
          <w:szCs w:val="22"/>
        </w:rPr>
        <w:t xml:space="preserve"> utilized</w:t>
      </w:r>
      <w:r w:rsidR="07F9B178" w:rsidRPr="6CFB7654">
        <w:rPr>
          <w:rFonts w:ascii="Arial" w:eastAsia="Arial" w:hAnsi="Arial" w:cs="Arial"/>
          <w:sz w:val="22"/>
          <w:szCs w:val="22"/>
        </w:rPr>
        <w:t xml:space="preserve"> capped </w:t>
      </w:r>
      <w:r w:rsidR="00AD5B13">
        <w:rPr>
          <w:rFonts w:ascii="Arial" w:eastAsia="Arial" w:hAnsi="Arial" w:cs="Arial"/>
          <w:sz w:val="22"/>
          <w:szCs w:val="22"/>
        </w:rPr>
        <w:t xml:space="preserve">42-nt RNAs corresponding to the 5’UTRs </w:t>
      </w:r>
      <w:r w:rsidR="20294365" w:rsidRPr="6CFB7654">
        <w:rPr>
          <w:rFonts w:ascii="Arial" w:eastAsia="Arial" w:hAnsi="Arial" w:cs="Arial"/>
          <w:sz w:val="22"/>
          <w:szCs w:val="22"/>
        </w:rPr>
        <w:t xml:space="preserve">of </w:t>
      </w:r>
      <w:r w:rsidR="20294365" w:rsidRPr="6CFB7654">
        <w:rPr>
          <w:rFonts w:ascii="Arial" w:eastAsia="Arial" w:hAnsi="Arial" w:cs="Arial"/>
          <w:i/>
          <w:iCs/>
          <w:sz w:val="22"/>
          <w:szCs w:val="22"/>
        </w:rPr>
        <w:t xml:space="preserve">RpL30 </w:t>
      </w:r>
      <w:r w:rsidR="740EC226" w:rsidRPr="6CFB7654">
        <w:rPr>
          <w:rFonts w:ascii="Arial" w:eastAsia="Arial" w:hAnsi="Arial" w:cs="Arial"/>
          <w:sz w:val="22"/>
          <w:szCs w:val="22"/>
        </w:rPr>
        <w:t xml:space="preserve">and </w:t>
      </w:r>
      <w:r w:rsidR="5225B05C" w:rsidRPr="6CFB7654">
        <w:rPr>
          <w:rFonts w:ascii="Arial" w:eastAsia="Arial" w:hAnsi="Arial" w:cs="Arial"/>
          <w:i/>
          <w:iCs/>
          <w:sz w:val="22"/>
          <w:szCs w:val="22"/>
        </w:rPr>
        <w:t>Non1</w:t>
      </w:r>
      <w:r w:rsidR="3399180E" w:rsidRPr="6CFB7654">
        <w:rPr>
          <w:rFonts w:ascii="Arial" w:eastAsia="Arial" w:hAnsi="Arial" w:cs="Arial"/>
          <w:sz w:val="22"/>
          <w:szCs w:val="22"/>
        </w:rPr>
        <w:t>,</w:t>
      </w:r>
      <w:r w:rsidR="740EC226" w:rsidRPr="6CFB7654">
        <w:rPr>
          <w:rFonts w:ascii="Arial" w:eastAsia="Arial" w:hAnsi="Arial" w:cs="Arial"/>
          <w:sz w:val="22"/>
          <w:szCs w:val="22"/>
        </w:rPr>
        <w:t xml:space="preserve"> </w:t>
      </w:r>
      <w:r w:rsidR="007C4056">
        <w:rPr>
          <w:rFonts w:ascii="Arial" w:eastAsia="Arial" w:hAnsi="Arial" w:cs="Arial"/>
          <w:sz w:val="22"/>
          <w:szCs w:val="22"/>
        </w:rPr>
        <w:t>including</w:t>
      </w:r>
      <w:r w:rsidR="6DE8A566" w:rsidRPr="6CFB7654">
        <w:rPr>
          <w:rFonts w:ascii="Arial" w:eastAsia="Arial" w:hAnsi="Arial" w:cs="Arial"/>
          <w:sz w:val="22"/>
          <w:szCs w:val="22"/>
        </w:rPr>
        <w:t xml:space="preserve"> their respective</w:t>
      </w:r>
      <w:r w:rsidR="20294365" w:rsidRPr="6CFB7654">
        <w:rPr>
          <w:rFonts w:ascii="Arial" w:eastAsia="Arial" w:hAnsi="Arial" w:cs="Arial"/>
          <w:sz w:val="22"/>
          <w:szCs w:val="22"/>
        </w:rPr>
        <w:t xml:space="preserve"> TOP sequence</w:t>
      </w:r>
      <w:r w:rsidR="5CED88DA" w:rsidRPr="6CFB7654">
        <w:rPr>
          <w:rFonts w:ascii="Arial" w:eastAsia="Arial" w:hAnsi="Arial" w:cs="Arial"/>
          <w:sz w:val="22"/>
          <w:szCs w:val="22"/>
        </w:rPr>
        <w:t>s</w:t>
      </w:r>
      <w:r w:rsidR="20294365" w:rsidRPr="6CFB7654">
        <w:rPr>
          <w:rFonts w:ascii="Arial" w:eastAsia="Arial" w:hAnsi="Arial" w:cs="Arial"/>
          <w:sz w:val="22"/>
          <w:szCs w:val="22"/>
        </w:rPr>
        <w:t xml:space="preserve">. </w:t>
      </w:r>
      <w:r w:rsidR="00AD5B13">
        <w:rPr>
          <w:rFonts w:ascii="Arial" w:eastAsia="Arial" w:hAnsi="Arial" w:cs="Arial"/>
          <w:sz w:val="22"/>
          <w:szCs w:val="22"/>
        </w:rPr>
        <w:t>We observed a gel shift with these</w:t>
      </w:r>
      <w:r w:rsidR="009440BB">
        <w:rPr>
          <w:rFonts w:ascii="Arial" w:eastAsia="Arial" w:hAnsi="Arial" w:cs="Arial"/>
          <w:sz w:val="22"/>
          <w:szCs w:val="22"/>
        </w:rPr>
        <w:t xml:space="preserve"> RNA</w:t>
      </w:r>
      <w:r w:rsidR="00AD5B13">
        <w:rPr>
          <w:rFonts w:ascii="Arial" w:eastAsia="Arial" w:hAnsi="Arial" w:cs="Arial"/>
          <w:sz w:val="22"/>
          <w:szCs w:val="22"/>
        </w:rPr>
        <w:t xml:space="preserve"> oligos</w:t>
      </w:r>
      <w:r w:rsidR="00D93D5F">
        <w:rPr>
          <w:rFonts w:ascii="Arial" w:eastAsia="Arial" w:hAnsi="Arial" w:cs="Arial"/>
          <w:sz w:val="22"/>
          <w:szCs w:val="22"/>
        </w:rPr>
        <w:t xml:space="preserve"> in the presence of</w:t>
      </w:r>
      <w:r w:rsidR="00AD5B13">
        <w:rPr>
          <w:rFonts w:ascii="Arial" w:eastAsia="Arial" w:hAnsi="Arial" w:cs="Arial"/>
          <w:sz w:val="22"/>
          <w:szCs w:val="22"/>
        </w:rPr>
        <w:t xml:space="preserve"> i</w:t>
      </w:r>
      <w:r w:rsidR="20294365" w:rsidRPr="6CFB7654">
        <w:rPr>
          <w:rFonts w:ascii="Arial" w:eastAsia="Arial" w:hAnsi="Arial" w:cs="Arial"/>
          <w:sz w:val="22"/>
          <w:szCs w:val="22"/>
        </w:rPr>
        <w:t xml:space="preserve">ncreasing concentrations </w:t>
      </w:r>
      <w:r w:rsidR="00AD5B13">
        <w:rPr>
          <w:rFonts w:ascii="Arial" w:eastAsia="Arial" w:hAnsi="Arial" w:cs="Arial"/>
          <w:sz w:val="22"/>
          <w:szCs w:val="22"/>
        </w:rPr>
        <w:t xml:space="preserve">of </w:t>
      </w:r>
      <w:r w:rsidR="009448E3">
        <w:rPr>
          <w:rFonts w:ascii="Arial" w:eastAsia="Arial" w:hAnsi="Arial" w:cs="Arial"/>
          <w:sz w:val="22"/>
          <w:szCs w:val="22"/>
        </w:rPr>
        <w:t>Larp-</w:t>
      </w:r>
      <w:r w:rsidR="69DDCBF0" w:rsidRPr="6CFB7654">
        <w:rPr>
          <w:rFonts w:ascii="Arial" w:eastAsia="Arial" w:hAnsi="Arial" w:cs="Arial"/>
          <w:sz w:val="22"/>
          <w:szCs w:val="22"/>
        </w:rPr>
        <w:t>DM15</w:t>
      </w:r>
      <w:r w:rsidR="00D93D5F">
        <w:rPr>
          <w:rFonts w:ascii="Arial" w:eastAsia="Arial" w:hAnsi="Arial" w:cs="Arial"/>
          <w:sz w:val="22"/>
          <w:szCs w:val="22"/>
        </w:rPr>
        <w:t xml:space="preserve"> </w:t>
      </w:r>
      <w:r w:rsidR="00D93D5F" w:rsidRPr="6CFB7654">
        <w:rPr>
          <w:rFonts w:ascii="Arial" w:eastAsia="Arial" w:hAnsi="Arial" w:cs="Arial"/>
          <w:b/>
          <w:bCs/>
          <w:sz w:val="22"/>
          <w:szCs w:val="22"/>
        </w:rPr>
        <w:t>(Figure 7A-A’</w:t>
      </w:r>
      <w:r w:rsidR="0060207B">
        <w:rPr>
          <w:rFonts w:ascii="Arial" w:eastAsia="Arial" w:hAnsi="Arial" w:cs="Arial"/>
          <w:b/>
          <w:bCs/>
          <w:sz w:val="22"/>
          <w:szCs w:val="22"/>
        </w:rPr>
        <w:t xml:space="preserve">, </w:t>
      </w:r>
      <w:r w:rsidR="0060207B" w:rsidRPr="6CFB7654">
        <w:rPr>
          <w:rFonts w:ascii="Arial" w:eastAsia="Arial" w:hAnsi="Arial" w:cs="Arial"/>
          <w:b/>
          <w:bCs/>
          <w:sz w:val="22"/>
          <w:szCs w:val="22"/>
        </w:rPr>
        <w:t xml:space="preserve">Figure </w:t>
      </w:r>
      <w:r w:rsidR="0060207B">
        <w:rPr>
          <w:rFonts w:ascii="Arial" w:eastAsia="Arial" w:hAnsi="Arial" w:cs="Arial"/>
          <w:b/>
          <w:bCs/>
          <w:sz w:val="22"/>
          <w:szCs w:val="22"/>
        </w:rPr>
        <w:t>S</w:t>
      </w:r>
      <w:r w:rsidR="0060207B" w:rsidRPr="6CFB7654">
        <w:rPr>
          <w:rFonts w:ascii="Arial" w:eastAsia="Arial" w:hAnsi="Arial" w:cs="Arial"/>
          <w:b/>
          <w:bCs/>
          <w:sz w:val="22"/>
          <w:szCs w:val="22"/>
        </w:rPr>
        <w:t>7</w:t>
      </w:r>
      <w:r w:rsidR="00465C8F">
        <w:rPr>
          <w:rFonts w:ascii="Arial" w:eastAsia="Arial" w:hAnsi="Arial" w:cs="Arial"/>
          <w:b/>
          <w:bCs/>
          <w:sz w:val="22"/>
          <w:szCs w:val="22"/>
        </w:rPr>
        <w:t>B</w:t>
      </w:r>
      <w:r w:rsidR="00D93D5F">
        <w:rPr>
          <w:rFonts w:ascii="Arial" w:eastAsia="Arial" w:hAnsi="Arial" w:cs="Arial"/>
          <w:b/>
          <w:bCs/>
          <w:sz w:val="22"/>
          <w:szCs w:val="22"/>
        </w:rPr>
        <w:t>)</w:t>
      </w:r>
      <w:r w:rsidR="5225B05C" w:rsidRPr="6CFB7654">
        <w:rPr>
          <w:rFonts w:ascii="Arial" w:eastAsia="Arial" w:hAnsi="Arial" w:cs="Arial"/>
          <w:sz w:val="22"/>
          <w:szCs w:val="22"/>
        </w:rPr>
        <w:t xml:space="preserve">, </w:t>
      </w:r>
      <w:r w:rsidR="00AD5B13">
        <w:rPr>
          <w:rFonts w:ascii="Arial" w:eastAsia="Arial" w:hAnsi="Arial" w:cs="Arial"/>
          <w:sz w:val="22"/>
          <w:szCs w:val="22"/>
        </w:rPr>
        <w:t>and this shift was abrogated when the</w:t>
      </w:r>
      <w:r w:rsidR="5225B05C" w:rsidRPr="6CFB7654">
        <w:rPr>
          <w:rFonts w:ascii="Arial" w:eastAsia="Arial" w:hAnsi="Arial" w:cs="Arial"/>
          <w:sz w:val="22"/>
          <w:szCs w:val="22"/>
        </w:rPr>
        <w:t xml:space="preserve"> TOP sequences</w:t>
      </w:r>
      <w:r w:rsidR="00D93D5F">
        <w:rPr>
          <w:rFonts w:ascii="Arial" w:eastAsia="Arial" w:hAnsi="Arial" w:cs="Arial"/>
          <w:sz w:val="22"/>
          <w:szCs w:val="22"/>
        </w:rPr>
        <w:t xml:space="preserve"> were</w:t>
      </w:r>
      <w:r w:rsidR="5225B05C" w:rsidRPr="6CFB7654">
        <w:rPr>
          <w:rFonts w:ascii="Arial" w:eastAsia="Arial" w:hAnsi="Arial" w:cs="Arial"/>
          <w:sz w:val="22"/>
          <w:szCs w:val="22"/>
        </w:rPr>
        <w:t xml:space="preserve"> mutated to purines</w:t>
      </w:r>
      <w:r w:rsidR="20294365" w:rsidRPr="6CFB7654">
        <w:rPr>
          <w:rFonts w:ascii="Arial" w:eastAsia="Arial" w:hAnsi="Arial" w:cs="Arial"/>
          <w:sz w:val="22"/>
          <w:szCs w:val="22"/>
        </w:rPr>
        <w:t xml:space="preserve"> </w:t>
      </w:r>
      <w:r w:rsidR="00D93D5F">
        <w:rPr>
          <w:rFonts w:ascii="Arial" w:eastAsia="Arial" w:hAnsi="Arial" w:cs="Arial"/>
          <w:b/>
          <w:bCs/>
          <w:sz w:val="22"/>
          <w:szCs w:val="22"/>
        </w:rPr>
        <w:t>(</w:t>
      </w:r>
      <w:r w:rsidR="5225B05C" w:rsidRPr="6CFB7654">
        <w:rPr>
          <w:rFonts w:ascii="Arial" w:eastAsia="Arial" w:hAnsi="Arial" w:cs="Arial"/>
          <w:b/>
          <w:bCs/>
          <w:sz w:val="22"/>
          <w:szCs w:val="22"/>
        </w:rPr>
        <w:t xml:space="preserve">Figure </w:t>
      </w:r>
      <w:r w:rsidR="006F1055">
        <w:rPr>
          <w:rFonts w:ascii="Arial" w:eastAsia="Arial" w:hAnsi="Arial" w:cs="Arial"/>
          <w:b/>
          <w:bCs/>
          <w:sz w:val="22"/>
          <w:szCs w:val="22"/>
        </w:rPr>
        <w:t>S</w:t>
      </w:r>
      <w:r w:rsidR="63593991" w:rsidRPr="6CFB7654">
        <w:rPr>
          <w:rFonts w:ascii="Arial" w:eastAsia="Arial" w:hAnsi="Arial" w:cs="Arial"/>
          <w:b/>
          <w:bCs/>
          <w:sz w:val="22"/>
          <w:szCs w:val="22"/>
        </w:rPr>
        <w:t>7</w:t>
      </w:r>
      <w:r w:rsidR="00465C8F">
        <w:rPr>
          <w:rFonts w:ascii="Arial" w:eastAsia="Arial" w:hAnsi="Arial" w:cs="Arial"/>
          <w:b/>
          <w:bCs/>
          <w:sz w:val="22"/>
          <w:szCs w:val="22"/>
        </w:rPr>
        <w:t>C</w:t>
      </w:r>
      <w:r w:rsidR="5225B05C" w:rsidRPr="6CFB7654">
        <w:rPr>
          <w:rFonts w:ascii="Arial" w:eastAsia="Arial" w:hAnsi="Arial" w:cs="Arial"/>
          <w:b/>
          <w:bCs/>
          <w:sz w:val="22"/>
          <w:szCs w:val="22"/>
        </w:rPr>
        <w:t>-</w:t>
      </w:r>
      <w:r w:rsidR="00465C8F">
        <w:rPr>
          <w:rFonts w:ascii="Arial" w:eastAsia="Arial" w:hAnsi="Arial" w:cs="Arial"/>
          <w:b/>
          <w:bCs/>
          <w:sz w:val="22"/>
          <w:szCs w:val="22"/>
        </w:rPr>
        <w:t>C</w:t>
      </w:r>
      <w:r w:rsidR="0060207B">
        <w:rPr>
          <w:rFonts w:ascii="Arial" w:eastAsia="Arial" w:hAnsi="Arial" w:cs="Arial"/>
          <w:b/>
          <w:bCs/>
          <w:sz w:val="22"/>
          <w:szCs w:val="22"/>
        </w:rPr>
        <w:t>’</w:t>
      </w:r>
      <w:r w:rsidR="5225B05C" w:rsidRPr="6CFB7654">
        <w:rPr>
          <w:rFonts w:ascii="Arial" w:eastAsia="Arial" w:hAnsi="Arial" w:cs="Arial"/>
          <w:b/>
          <w:bCs/>
          <w:sz w:val="22"/>
          <w:szCs w:val="22"/>
        </w:rPr>
        <w:t>)</w:t>
      </w:r>
      <w:r w:rsidR="007E3BC8">
        <w:rPr>
          <w:rFonts w:ascii="Arial" w:eastAsia="Arial" w:hAnsi="Arial" w:cs="Arial"/>
          <w:b/>
          <w:bCs/>
          <w:sz w:val="22"/>
          <w:szCs w:val="22"/>
        </w:rPr>
        <w:t>.</w:t>
      </w:r>
      <w:r w:rsidR="21C5C69D" w:rsidRPr="6CFB7654">
        <w:rPr>
          <w:rFonts w:ascii="Arial" w:eastAsia="Arial" w:hAnsi="Arial" w:cs="Arial"/>
          <w:sz w:val="22"/>
          <w:szCs w:val="22"/>
        </w:rPr>
        <w:t xml:space="preserve"> </w:t>
      </w:r>
      <w:r w:rsidR="342E8E6C" w:rsidRPr="6CFB7654">
        <w:rPr>
          <w:rFonts w:ascii="Arial" w:eastAsia="Arial" w:hAnsi="Arial" w:cs="Arial"/>
          <w:sz w:val="22"/>
          <w:szCs w:val="22"/>
        </w:rPr>
        <w:t xml:space="preserve">To determine </w:t>
      </w:r>
      <w:r w:rsidR="1490632A" w:rsidRPr="6CFB7654">
        <w:rPr>
          <w:rFonts w:ascii="Arial" w:eastAsia="Arial" w:hAnsi="Arial" w:cs="Arial"/>
          <w:sz w:val="22"/>
          <w:szCs w:val="22"/>
        </w:rPr>
        <w:t xml:space="preserve">if </w:t>
      </w:r>
      <w:proofErr w:type="spellStart"/>
      <w:r w:rsidR="342E8E6C" w:rsidRPr="6CFB7654">
        <w:rPr>
          <w:rFonts w:ascii="Arial" w:eastAsia="Arial" w:hAnsi="Arial" w:cs="Arial"/>
          <w:sz w:val="22"/>
          <w:szCs w:val="22"/>
        </w:rPr>
        <w:t>Larp</w:t>
      </w:r>
      <w:proofErr w:type="spellEnd"/>
      <w:r w:rsidR="342E8E6C" w:rsidRPr="6CFB7654">
        <w:rPr>
          <w:rFonts w:ascii="Arial" w:eastAsia="Arial" w:hAnsi="Arial" w:cs="Arial"/>
          <w:sz w:val="22"/>
          <w:szCs w:val="22"/>
        </w:rPr>
        <w:t xml:space="preserve"> interacts with</w:t>
      </w:r>
      <w:r w:rsidR="1490632A" w:rsidRPr="6CFB7654">
        <w:rPr>
          <w:rFonts w:ascii="Arial" w:eastAsia="Arial" w:hAnsi="Arial" w:cs="Arial"/>
          <w:sz w:val="22"/>
          <w:szCs w:val="22"/>
        </w:rPr>
        <w:t xml:space="preserve"> TOP</w:t>
      </w:r>
      <w:r w:rsidR="00D93D5F">
        <w:rPr>
          <w:rFonts w:ascii="Arial" w:eastAsia="Arial" w:hAnsi="Arial" w:cs="Arial"/>
          <w:sz w:val="22"/>
          <w:szCs w:val="22"/>
        </w:rPr>
        <w:t>-</w:t>
      </w:r>
      <w:r w:rsidR="1490632A" w:rsidRPr="6CFB7654">
        <w:rPr>
          <w:rFonts w:ascii="Arial" w:eastAsia="Arial" w:hAnsi="Arial" w:cs="Arial"/>
          <w:sz w:val="22"/>
          <w:szCs w:val="22"/>
        </w:rPr>
        <w:t>containing mRNAs</w:t>
      </w:r>
      <w:r w:rsidR="4AE8AECD" w:rsidRPr="6CFB7654">
        <w:rPr>
          <w:rFonts w:ascii="Arial" w:eastAsia="Arial" w:hAnsi="Arial" w:cs="Arial"/>
          <w:i/>
          <w:iCs/>
          <w:sz w:val="22"/>
          <w:szCs w:val="22"/>
        </w:rPr>
        <w:t xml:space="preserve"> in vivo</w:t>
      </w:r>
      <w:r w:rsidR="03534FF4" w:rsidRPr="6CFB7654">
        <w:rPr>
          <w:rFonts w:ascii="Arial" w:eastAsia="Arial" w:hAnsi="Arial" w:cs="Arial"/>
          <w:sz w:val="22"/>
          <w:szCs w:val="22"/>
        </w:rPr>
        <w:t>,</w:t>
      </w:r>
      <w:r w:rsidR="342E8E6C" w:rsidRPr="6CFB7654">
        <w:rPr>
          <w:rFonts w:ascii="Arial" w:eastAsia="Arial" w:hAnsi="Arial" w:cs="Arial"/>
          <w:sz w:val="22"/>
          <w:szCs w:val="22"/>
        </w:rPr>
        <w:t xml:space="preserve"> </w:t>
      </w:r>
      <w:r w:rsidR="1490632A" w:rsidRPr="6CFB7654">
        <w:rPr>
          <w:rFonts w:ascii="Arial" w:eastAsia="Arial" w:hAnsi="Arial" w:cs="Arial"/>
          <w:sz w:val="22"/>
          <w:szCs w:val="22"/>
        </w:rPr>
        <w:t xml:space="preserve">we </w:t>
      </w:r>
      <w:r w:rsidR="75D47029" w:rsidRPr="6CFB7654">
        <w:rPr>
          <w:rFonts w:ascii="Arial" w:eastAsia="Arial" w:hAnsi="Arial" w:cs="Arial"/>
          <w:sz w:val="22"/>
          <w:szCs w:val="22"/>
        </w:rPr>
        <w:t>immuno</w:t>
      </w:r>
      <w:r w:rsidR="008E6703">
        <w:rPr>
          <w:rFonts w:ascii="Arial" w:eastAsia="Arial" w:hAnsi="Arial" w:cs="Arial"/>
          <w:sz w:val="22"/>
          <w:szCs w:val="22"/>
        </w:rPr>
        <w:t xml:space="preserve">purified </w:t>
      </w:r>
      <w:proofErr w:type="spellStart"/>
      <w:r w:rsidR="008E6703">
        <w:rPr>
          <w:rFonts w:ascii="Arial" w:eastAsia="Arial" w:hAnsi="Arial" w:cs="Arial"/>
          <w:sz w:val="22"/>
          <w:szCs w:val="22"/>
        </w:rPr>
        <w:t>Larp</w:t>
      </w:r>
      <w:proofErr w:type="spellEnd"/>
      <w:r w:rsidR="009448E3">
        <w:rPr>
          <w:rFonts w:ascii="Arial" w:eastAsia="Arial" w:hAnsi="Arial" w:cs="Arial"/>
          <w:sz w:val="22"/>
          <w:szCs w:val="22"/>
        </w:rPr>
        <w:t>::</w:t>
      </w:r>
      <w:r w:rsidR="00146D1D" w:rsidRPr="6CFB7654">
        <w:rPr>
          <w:rFonts w:ascii="Arial" w:eastAsia="Arial" w:hAnsi="Arial" w:cs="Arial"/>
          <w:sz w:val="22"/>
          <w:szCs w:val="22"/>
        </w:rPr>
        <w:t>GFP</w:t>
      </w:r>
      <w:r w:rsidR="009448E3">
        <w:rPr>
          <w:rFonts w:ascii="Arial" w:eastAsia="Arial" w:hAnsi="Arial" w:cs="Arial"/>
          <w:sz w:val="22"/>
          <w:szCs w:val="22"/>
        </w:rPr>
        <w:t>::</w:t>
      </w:r>
      <w:r w:rsidR="00146D1D" w:rsidRPr="6CFB7654">
        <w:rPr>
          <w:rFonts w:ascii="Arial" w:eastAsia="Arial" w:hAnsi="Arial" w:cs="Arial"/>
          <w:sz w:val="22"/>
          <w:szCs w:val="22"/>
        </w:rPr>
        <w:t xml:space="preserve">3xFLAG </w:t>
      </w:r>
      <w:r w:rsidR="008E6703">
        <w:rPr>
          <w:rFonts w:ascii="Arial" w:eastAsia="Arial" w:hAnsi="Arial" w:cs="Arial"/>
          <w:sz w:val="22"/>
          <w:szCs w:val="22"/>
        </w:rPr>
        <w:t xml:space="preserve">from the </w:t>
      </w:r>
      <w:r w:rsidR="00E77871">
        <w:rPr>
          <w:rFonts w:ascii="Arial" w:eastAsia="Arial" w:hAnsi="Arial" w:cs="Arial"/>
          <w:sz w:val="22"/>
          <w:szCs w:val="22"/>
        </w:rPr>
        <w:t xml:space="preserve">ovaries of the </w:t>
      </w:r>
      <w:r w:rsidR="008E6703">
        <w:rPr>
          <w:rFonts w:ascii="Arial" w:eastAsia="Arial" w:hAnsi="Arial" w:cs="Arial"/>
          <w:sz w:val="22"/>
          <w:szCs w:val="22"/>
        </w:rPr>
        <w:t xml:space="preserve">gene-trap </w:t>
      </w:r>
      <w:r w:rsidR="342E8E6C" w:rsidRPr="6CFB7654">
        <w:rPr>
          <w:rFonts w:ascii="Arial" w:eastAsia="Arial" w:hAnsi="Arial" w:cs="Arial"/>
          <w:sz w:val="22"/>
          <w:szCs w:val="22"/>
        </w:rPr>
        <w:t xml:space="preserve">line </w:t>
      </w:r>
      <w:r w:rsidR="008E6703">
        <w:rPr>
          <w:rFonts w:ascii="Arial" w:eastAsia="Arial" w:hAnsi="Arial" w:cs="Arial"/>
          <w:sz w:val="22"/>
          <w:szCs w:val="22"/>
        </w:rPr>
        <w:t>and performed</w:t>
      </w:r>
      <w:r w:rsidR="342E8E6C" w:rsidRPr="6CFB7654">
        <w:rPr>
          <w:rFonts w:ascii="Arial" w:eastAsia="Arial" w:hAnsi="Arial" w:cs="Arial"/>
          <w:sz w:val="22"/>
          <w:szCs w:val="22"/>
        </w:rPr>
        <w:t xml:space="preserve"> RNA</w:t>
      </w:r>
      <w:r w:rsidR="29F60B47" w:rsidRPr="6CFB7654">
        <w:rPr>
          <w:rFonts w:ascii="Arial" w:eastAsia="Arial" w:hAnsi="Arial" w:cs="Arial"/>
          <w:sz w:val="22"/>
          <w:szCs w:val="22"/>
        </w:rPr>
        <w:t>-</w:t>
      </w:r>
      <w:r w:rsidR="342E8E6C" w:rsidRPr="6CFB7654">
        <w:rPr>
          <w:rFonts w:ascii="Arial" w:eastAsia="Arial" w:hAnsi="Arial" w:cs="Arial"/>
          <w:sz w:val="22"/>
          <w:szCs w:val="22"/>
        </w:rPr>
        <w:t xml:space="preserve">seq </w:t>
      </w:r>
      <w:r w:rsidR="417BEC7F" w:rsidRPr="6CFB7654">
        <w:rPr>
          <w:rFonts w:ascii="Arial" w:eastAsia="Arial" w:hAnsi="Arial" w:cs="Arial"/>
          <w:sz w:val="22"/>
          <w:szCs w:val="22"/>
        </w:rPr>
        <w:t>(</w:t>
      </w:r>
      <w:r w:rsidR="417BEC7F" w:rsidRPr="6CFB7654">
        <w:rPr>
          <w:rFonts w:ascii="Arial" w:eastAsia="Arial" w:hAnsi="Arial" w:cs="Arial"/>
          <w:b/>
          <w:bCs/>
          <w:sz w:val="22"/>
          <w:szCs w:val="22"/>
        </w:rPr>
        <w:t xml:space="preserve">Figure </w:t>
      </w:r>
      <w:r w:rsidR="006F1055">
        <w:rPr>
          <w:rFonts w:ascii="Arial" w:eastAsia="Arial" w:hAnsi="Arial" w:cs="Arial"/>
          <w:b/>
          <w:bCs/>
          <w:sz w:val="22"/>
          <w:szCs w:val="22"/>
        </w:rPr>
        <w:t>S</w:t>
      </w:r>
      <w:r w:rsidR="63593991" w:rsidRPr="6CFB7654">
        <w:rPr>
          <w:rFonts w:ascii="Arial" w:eastAsia="Arial" w:hAnsi="Arial" w:cs="Arial"/>
          <w:b/>
          <w:bCs/>
          <w:sz w:val="22"/>
          <w:szCs w:val="22"/>
        </w:rPr>
        <w:t>7</w:t>
      </w:r>
      <w:r w:rsidR="21C5C69D" w:rsidRPr="6CFB7654">
        <w:rPr>
          <w:rFonts w:ascii="Arial" w:eastAsia="Arial" w:hAnsi="Arial" w:cs="Arial"/>
          <w:b/>
          <w:bCs/>
          <w:sz w:val="22"/>
          <w:szCs w:val="22"/>
        </w:rPr>
        <w:t>D</w:t>
      </w:r>
      <w:r w:rsidR="417BEC7F" w:rsidRPr="6CFB7654">
        <w:rPr>
          <w:rFonts w:ascii="Arial" w:eastAsia="Arial" w:hAnsi="Arial" w:cs="Arial"/>
          <w:sz w:val="22"/>
          <w:szCs w:val="22"/>
        </w:rPr>
        <w:t>)</w:t>
      </w:r>
      <w:r w:rsidR="342E8E6C" w:rsidRPr="6CFB7654">
        <w:rPr>
          <w:rFonts w:ascii="Arial" w:eastAsia="Arial" w:hAnsi="Arial" w:cs="Arial"/>
          <w:sz w:val="22"/>
          <w:szCs w:val="22"/>
        </w:rPr>
        <w:t xml:space="preserve">. </w:t>
      </w:r>
      <w:r w:rsidR="1490632A" w:rsidRPr="6CFB7654">
        <w:rPr>
          <w:rFonts w:ascii="Arial" w:eastAsia="Arial" w:hAnsi="Arial" w:cs="Arial"/>
          <w:sz w:val="22"/>
          <w:szCs w:val="22"/>
        </w:rPr>
        <w:t>W</w:t>
      </w:r>
      <w:r w:rsidR="300D3DFB" w:rsidRPr="6CFB7654">
        <w:rPr>
          <w:rFonts w:ascii="Arial" w:eastAsia="Arial" w:hAnsi="Arial" w:cs="Arial"/>
          <w:sz w:val="22"/>
          <w:szCs w:val="22"/>
        </w:rPr>
        <w:t xml:space="preserve">e </w:t>
      </w:r>
      <w:r w:rsidR="008E6703">
        <w:rPr>
          <w:rFonts w:ascii="Arial" w:eastAsia="Arial" w:hAnsi="Arial" w:cs="Arial"/>
          <w:sz w:val="22"/>
          <w:szCs w:val="22"/>
        </w:rPr>
        <w:t>uncovered</w:t>
      </w:r>
      <w:r w:rsidR="300D3DFB" w:rsidRPr="6CFB7654">
        <w:rPr>
          <w:rFonts w:ascii="Arial" w:eastAsia="Arial" w:hAnsi="Arial" w:cs="Arial"/>
          <w:sz w:val="22"/>
          <w:szCs w:val="22"/>
        </w:rPr>
        <w:t xml:space="preserve"> 156 mRNAs </w:t>
      </w:r>
      <w:r w:rsidR="008E6703">
        <w:rPr>
          <w:rFonts w:ascii="Arial" w:eastAsia="Arial" w:hAnsi="Arial" w:cs="Arial"/>
          <w:sz w:val="22"/>
          <w:szCs w:val="22"/>
        </w:rPr>
        <w:t xml:space="preserve">that were bound to </w:t>
      </w:r>
      <w:proofErr w:type="spellStart"/>
      <w:r w:rsidR="008E6703">
        <w:rPr>
          <w:rFonts w:ascii="Arial" w:eastAsia="Arial" w:hAnsi="Arial" w:cs="Arial"/>
          <w:sz w:val="22"/>
          <w:szCs w:val="22"/>
        </w:rPr>
        <w:t>Larp</w:t>
      </w:r>
      <w:proofErr w:type="spellEnd"/>
      <w:r w:rsidR="00945168">
        <w:rPr>
          <w:rFonts w:ascii="Arial" w:eastAsia="Arial" w:hAnsi="Arial" w:cs="Arial"/>
          <w:sz w:val="22"/>
          <w:szCs w:val="22"/>
        </w:rPr>
        <w:t>,</w:t>
      </w:r>
      <w:r w:rsidR="008E6703">
        <w:rPr>
          <w:rFonts w:ascii="Arial" w:eastAsia="Arial" w:hAnsi="Arial" w:cs="Arial"/>
          <w:sz w:val="22"/>
          <w:szCs w:val="22"/>
        </w:rPr>
        <w:t xml:space="preserve"> and</w:t>
      </w:r>
      <w:r w:rsidR="300D3DFB" w:rsidRPr="6CFB7654">
        <w:rPr>
          <w:rFonts w:ascii="Arial" w:eastAsia="Arial" w:hAnsi="Arial" w:cs="Arial"/>
          <w:sz w:val="22"/>
          <w:szCs w:val="22"/>
        </w:rPr>
        <w:t xml:space="preserve"> 84 </w:t>
      </w:r>
      <w:r w:rsidR="008E6703">
        <w:rPr>
          <w:rFonts w:ascii="Arial" w:eastAsia="Arial" w:hAnsi="Arial" w:cs="Arial"/>
          <w:sz w:val="22"/>
          <w:szCs w:val="22"/>
        </w:rPr>
        <w:t xml:space="preserve">of these were among the 87 </w:t>
      </w:r>
      <w:proofErr w:type="spellStart"/>
      <w:r w:rsidR="008E6703" w:rsidRPr="00066856">
        <w:rPr>
          <w:rFonts w:ascii="Arial" w:eastAsia="Arial" w:hAnsi="Arial" w:cs="Arial"/>
          <w:i/>
          <w:iCs/>
          <w:sz w:val="22"/>
          <w:szCs w:val="22"/>
        </w:rPr>
        <w:t>aramis</w:t>
      </w:r>
      <w:proofErr w:type="spellEnd"/>
      <w:r w:rsidR="008E6703" w:rsidRPr="00066856">
        <w:rPr>
          <w:rFonts w:ascii="Arial" w:eastAsia="Arial" w:hAnsi="Arial" w:cs="Arial"/>
          <w:i/>
          <w:iCs/>
          <w:sz w:val="22"/>
          <w:szCs w:val="22"/>
        </w:rPr>
        <w:t xml:space="preserve"> </w:t>
      </w:r>
      <w:r w:rsidR="008E6703">
        <w:rPr>
          <w:rFonts w:ascii="Arial" w:eastAsia="Arial" w:hAnsi="Arial" w:cs="Arial"/>
          <w:sz w:val="22"/>
          <w:szCs w:val="22"/>
        </w:rPr>
        <w:t>translation targets</w:t>
      </w:r>
      <w:r w:rsidR="300D3DFB" w:rsidRPr="6CFB7654">
        <w:rPr>
          <w:rFonts w:ascii="Arial" w:eastAsia="Arial" w:hAnsi="Arial" w:cs="Arial"/>
          <w:sz w:val="22"/>
          <w:szCs w:val="22"/>
        </w:rPr>
        <w:t xml:space="preserve">, including </w:t>
      </w:r>
      <w:r w:rsidR="300D3DFB" w:rsidRPr="6CFB7654">
        <w:rPr>
          <w:rFonts w:ascii="Arial" w:eastAsia="Arial" w:hAnsi="Arial" w:cs="Arial"/>
          <w:i/>
          <w:iCs/>
          <w:sz w:val="22"/>
          <w:szCs w:val="22"/>
        </w:rPr>
        <w:t>Non1</w:t>
      </w:r>
      <w:r w:rsidR="300D3DFB" w:rsidRPr="6CFB7654">
        <w:rPr>
          <w:rFonts w:ascii="Arial" w:eastAsia="Arial" w:hAnsi="Arial" w:cs="Arial"/>
          <w:sz w:val="22"/>
          <w:szCs w:val="22"/>
        </w:rPr>
        <w:t xml:space="preserve">, </w:t>
      </w:r>
      <w:r w:rsidR="300D3DFB" w:rsidRPr="6CFB7654">
        <w:rPr>
          <w:rFonts w:ascii="Arial" w:eastAsia="Arial" w:hAnsi="Arial" w:cs="Arial"/>
          <w:i/>
          <w:iCs/>
          <w:sz w:val="22"/>
          <w:szCs w:val="22"/>
        </w:rPr>
        <w:t>RpL30</w:t>
      </w:r>
      <w:r w:rsidR="300D3DFB" w:rsidRPr="6CFB7654">
        <w:rPr>
          <w:rFonts w:ascii="Arial" w:eastAsia="Arial" w:hAnsi="Arial" w:cs="Arial"/>
          <w:sz w:val="22"/>
          <w:szCs w:val="22"/>
        </w:rPr>
        <w:t xml:space="preserve">, and </w:t>
      </w:r>
      <w:r w:rsidR="300D3DFB" w:rsidRPr="6CFB7654">
        <w:rPr>
          <w:rFonts w:ascii="Arial" w:eastAsia="Arial" w:hAnsi="Arial" w:cs="Arial"/>
          <w:i/>
          <w:iCs/>
          <w:sz w:val="22"/>
          <w:szCs w:val="22"/>
        </w:rPr>
        <w:t>RpS2</w:t>
      </w:r>
      <w:r w:rsidR="300D3DFB" w:rsidRPr="6CFB7654">
        <w:rPr>
          <w:rFonts w:ascii="Arial" w:eastAsia="Arial" w:hAnsi="Arial" w:cs="Arial"/>
          <w:sz w:val="22"/>
          <w:szCs w:val="22"/>
        </w:rPr>
        <w:t xml:space="preserve"> (</w:t>
      </w:r>
      <w:r w:rsidR="300D3DFB" w:rsidRPr="6CFB7654">
        <w:rPr>
          <w:rFonts w:ascii="Arial" w:eastAsia="Arial" w:hAnsi="Arial" w:cs="Arial"/>
          <w:b/>
          <w:bCs/>
          <w:sz w:val="22"/>
          <w:szCs w:val="22"/>
        </w:rPr>
        <w:t xml:space="preserve">Figure </w:t>
      </w:r>
      <w:r w:rsidR="63593991" w:rsidRPr="6CFB7654">
        <w:rPr>
          <w:rFonts w:ascii="Arial" w:eastAsia="Arial" w:hAnsi="Arial" w:cs="Arial"/>
          <w:b/>
          <w:bCs/>
          <w:sz w:val="22"/>
          <w:szCs w:val="22"/>
        </w:rPr>
        <w:t>7</w:t>
      </w:r>
      <w:r w:rsidR="21C5C69D" w:rsidRPr="6CFB7654">
        <w:rPr>
          <w:rFonts w:ascii="Arial" w:eastAsia="Arial" w:hAnsi="Arial" w:cs="Arial"/>
          <w:b/>
          <w:bCs/>
          <w:sz w:val="22"/>
          <w:szCs w:val="22"/>
        </w:rPr>
        <w:t>B</w:t>
      </w:r>
      <w:r w:rsidR="300D3DFB" w:rsidRPr="6CFB7654">
        <w:rPr>
          <w:rFonts w:ascii="Arial" w:eastAsia="Arial" w:hAnsi="Arial" w:cs="Arial"/>
          <w:b/>
          <w:bCs/>
          <w:sz w:val="22"/>
          <w:szCs w:val="22"/>
        </w:rPr>
        <w:t>-</w:t>
      </w:r>
      <w:r w:rsidR="21C5C69D" w:rsidRPr="6CFB7654">
        <w:rPr>
          <w:rFonts w:ascii="Arial" w:eastAsia="Arial" w:hAnsi="Arial" w:cs="Arial"/>
          <w:b/>
          <w:bCs/>
          <w:sz w:val="22"/>
          <w:szCs w:val="22"/>
        </w:rPr>
        <w:t>C</w:t>
      </w:r>
      <w:r w:rsidR="00035957">
        <w:rPr>
          <w:rFonts w:ascii="Arial" w:eastAsia="Arial" w:hAnsi="Arial" w:cs="Arial"/>
          <w:b/>
          <w:bCs/>
          <w:sz w:val="22"/>
          <w:szCs w:val="22"/>
        </w:rPr>
        <w:t xml:space="preserve">, Supplemental Table </w:t>
      </w:r>
      <w:r w:rsidR="00B32924">
        <w:rPr>
          <w:rFonts w:ascii="Arial" w:eastAsia="Arial" w:hAnsi="Arial" w:cs="Arial"/>
          <w:b/>
          <w:bCs/>
          <w:sz w:val="22"/>
          <w:szCs w:val="22"/>
        </w:rPr>
        <w:t>5</w:t>
      </w:r>
      <w:r w:rsidR="300D3DFB" w:rsidRPr="6CFB7654">
        <w:rPr>
          <w:rFonts w:ascii="Arial" w:eastAsia="Arial" w:hAnsi="Arial" w:cs="Arial"/>
          <w:sz w:val="22"/>
          <w:szCs w:val="22"/>
        </w:rPr>
        <w:t xml:space="preserve">). </w:t>
      </w:r>
      <w:r w:rsidR="3581797D" w:rsidRPr="6CFB7654">
        <w:rPr>
          <w:rFonts w:ascii="Arial" w:eastAsia="Arial" w:hAnsi="Arial" w:cs="Arial"/>
          <w:sz w:val="22"/>
          <w:szCs w:val="22"/>
        </w:rPr>
        <w:t>Thus</w:t>
      </w:r>
      <w:r w:rsidR="7998C9E6" w:rsidRPr="6CFB7654">
        <w:rPr>
          <w:rFonts w:ascii="Arial" w:eastAsia="Arial" w:hAnsi="Arial" w:cs="Arial"/>
          <w:sz w:val="22"/>
          <w:szCs w:val="22"/>
        </w:rPr>
        <w:t>,</w:t>
      </w:r>
      <w:r w:rsidR="4AE959AC" w:rsidRPr="6CFB7654">
        <w:rPr>
          <w:rFonts w:ascii="Arial" w:eastAsia="Arial" w:hAnsi="Arial" w:cs="Arial"/>
          <w:sz w:val="22"/>
          <w:szCs w:val="22"/>
        </w:rPr>
        <w:t xml:space="preserve"> </w:t>
      </w:r>
      <w:r w:rsidR="4AE959AC" w:rsidRPr="6CFB7654">
        <w:rPr>
          <w:rFonts w:ascii="Arial" w:eastAsia="Arial" w:hAnsi="Arial" w:cs="Arial"/>
          <w:i/>
          <w:iCs/>
          <w:sz w:val="22"/>
          <w:szCs w:val="22"/>
        </w:rPr>
        <w:t xml:space="preserve">Drosophila </w:t>
      </w:r>
      <w:proofErr w:type="spellStart"/>
      <w:r w:rsidR="4AE959AC" w:rsidRPr="6CFB7654">
        <w:rPr>
          <w:rFonts w:ascii="Arial" w:eastAsia="Arial" w:hAnsi="Arial" w:cs="Arial"/>
          <w:sz w:val="22"/>
          <w:szCs w:val="22"/>
        </w:rPr>
        <w:t>Larp</w:t>
      </w:r>
      <w:proofErr w:type="spellEnd"/>
      <w:r w:rsidR="4AE959AC" w:rsidRPr="6CFB7654">
        <w:rPr>
          <w:rFonts w:ascii="Arial" w:eastAsia="Arial" w:hAnsi="Arial" w:cs="Arial"/>
          <w:sz w:val="22"/>
          <w:szCs w:val="22"/>
        </w:rPr>
        <w:t xml:space="preserve"> binds to TOP sequences </w:t>
      </w:r>
      <w:r w:rsidR="4AE959AC" w:rsidRPr="6CFB7654">
        <w:rPr>
          <w:rFonts w:ascii="Arial" w:eastAsia="Arial" w:hAnsi="Arial" w:cs="Arial"/>
          <w:i/>
          <w:iCs/>
          <w:sz w:val="22"/>
          <w:szCs w:val="22"/>
        </w:rPr>
        <w:t>in vitro</w:t>
      </w:r>
      <w:r w:rsidR="4AE959AC" w:rsidRPr="6CFB7654">
        <w:rPr>
          <w:rFonts w:ascii="Arial" w:eastAsia="Arial" w:hAnsi="Arial" w:cs="Arial"/>
          <w:sz w:val="22"/>
          <w:szCs w:val="22"/>
        </w:rPr>
        <w:t xml:space="preserve"> and TOP</w:t>
      </w:r>
      <w:r w:rsidR="0A34BEDE" w:rsidRPr="6CFB7654">
        <w:rPr>
          <w:rFonts w:ascii="Arial" w:eastAsia="Arial" w:hAnsi="Arial" w:cs="Arial"/>
          <w:sz w:val="22"/>
          <w:szCs w:val="22"/>
        </w:rPr>
        <w:t>-</w:t>
      </w:r>
      <w:r w:rsidR="4AE959AC" w:rsidRPr="6CFB7654">
        <w:rPr>
          <w:rFonts w:ascii="Arial" w:eastAsia="Arial" w:hAnsi="Arial" w:cs="Arial"/>
          <w:sz w:val="22"/>
          <w:szCs w:val="22"/>
        </w:rPr>
        <w:t xml:space="preserve">containing mRNAs </w:t>
      </w:r>
      <w:r w:rsidR="4AE959AC" w:rsidRPr="6CFB7654">
        <w:rPr>
          <w:rFonts w:ascii="Arial" w:eastAsia="Arial" w:hAnsi="Arial" w:cs="Arial"/>
          <w:i/>
          <w:iCs/>
          <w:sz w:val="22"/>
          <w:szCs w:val="22"/>
        </w:rPr>
        <w:t>in vivo</w:t>
      </w:r>
      <w:r w:rsidR="4632D0AA" w:rsidRPr="6CFB7654">
        <w:rPr>
          <w:rFonts w:ascii="Arial" w:eastAsia="Arial" w:hAnsi="Arial" w:cs="Arial"/>
          <w:sz w:val="22"/>
          <w:szCs w:val="22"/>
        </w:rPr>
        <w:t>.</w:t>
      </w:r>
      <w:r w:rsidR="4AE959AC" w:rsidRPr="6CFB7654">
        <w:rPr>
          <w:rFonts w:ascii="Arial" w:eastAsia="Arial" w:hAnsi="Arial" w:cs="Arial"/>
          <w:sz w:val="22"/>
          <w:szCs w:val="22"/>
        </w:rPr>
        <w:t xml:space="preserve"> </w:t>
      </w:r>
    </w:p>
    <w:p w14:paraId="4C932F53" w14:textId="59412BE5" w:rsidR="001D205B" w:rsidRPr="00373C6D" w:rsidRDefault="001D205B" w:rsidP="006C0869">
      <w:pPr>
        <w:spacing w:before="240" w:after="240"/>
        <w:jc w:val="both"/>
        <w:rPr>
          <w:rFonts w:ascii="Arial" w:eastAsia="Arial" w:hAnsi="Arial" w:cs="Arial"/>
          <w:sz w:val="22"/>
          <w:szCs w:val="22"/>
        </w:rPr>
      </w:pPr>
      <w:r>
        <w:rPr>
          <w:rFonts w:ascii="Arial" w:eastAsia="Arial" w:hAnsi="Arial" w:cs="Arial"/>
          <w:sz w:val="22"/>
          <w:szCs w:val="22"/>
        </w:rPr>
        <w:t>To test our hypothesis that</w:t>
      </w:r>
      <w:r w:rsidRPr="490334B2">
        <w:rPr>
          <w:rFonts w:ascii="Arial" w:eastAsia="Arial" w:hAnsi="Arial" w:cs="Arial"/>
          <w:sz w:val="22"/>
          <w:szCs w:val="22"/>
        </w:rPr>
        <w:t xml:space="preserve"> </w:t>
      </w:r>
      <w:r w:rsidRPr="490334B2">
        <w:rPr>
          <w:rFonts w:ascii="Arial" w:eastAsia="Arial" w:hAnsi="Arial" w:cs="Arial"/>
          <w:i/>
          <w:iCs/>
          <w:sz w:val="22"/>
          <w:szCs w:val="22"/>
        </w:rPr>
        <w:t>Drosophila</w:t>
      </w:r>
      <w:r w:rsidRPr="490334B2">
        <w:rPr>
          <w:rFonts w:ascii="Arial" w:eastAsia="Arial" w:hAnsi="Arial" w:cs="Arial"/>
          <w:sz w:val="22"/>
          <w:szCs w:val="22"/>
        </w:rPr>
        <w:t xml:space="preserve"> </w:t>
      </w:r>
      <w:proofErr w:type="spellStart"/>
      <w:r w:rsidRPr="490334B2">
        <w:rPr>
          <w:rFonts w:ascii="Arial" w:eastAsia="Arial" w:hAnsi="Arial" w:cs="Arial"/>
          <w:sz w:val="22"/>
          <w:szCs w:val="22"/>
        </w:rPr>
        <w:t>Larp</w:t>
      </w:r>
      <w:proofErr w:type="spellEnd"/>
      <w:r w:rsidRPr="490334B2">
        <w:rPr>
          <w:rFonts w:ascii="Arial" w:eastAsia="Arial" w:hAnsi="Arial" w:cs="Arial"/>
          <w:sz w:val="22"/>
          <w:szCs w:val="22"/>
        </w:rPr>
        <w:t xml:space="preserve"> </w:t>
      </w:r>
      <w:r>
        <w:rPr>
          <w:rFonts w:ascii="Arial" w:eastAsia="Arial" w:hAnsi="Arial" w:cs="Arial"/>
          <w:sz w:val="22"/>
          <w:szCs w:val="22"/>
        </w:rPr>
        <w:t xml:space="preserve">inhibits the translation of </w:t>
      </w:r>
      <w:r w:rsidRPr="490334B2">
        <w:rPr>
          <w:rFonts w:ascii="Arial" w:eastAsia="Arial" w:hAnsi="Arial" w:cs="Arial"/>
          <w:sz w:val="22"/>
          <w:szCs w:val="22"/>
        </w:rPr>
        <w:t>TOP</w:t>
      </w:r>
      <w:r>
        <w:rPr>
          <w:rFonts w:ascii="Arial" w:eastAsia="Arial" w:hAnsi="Arial" w:cs="Arial"/>
          <w:sz w:val="22"/>
          <w:szCs w:val="22"/>
        </w:rPr>
        <w:t>-</w:t>
      </w:r>
      <w:r w:rsidRPr="490334B2">
        <w:rPr>
          <w:rFonts w:ascii="Arial" w:eastAsia="Arial" w:hAnsi="Arial" w:cs="Arial"/>
          <w:sz w:val="22"/>
          <w:szCs w:val="22"/>
        </w:rPr>
        <w:t xml:space="preserve">containing mRNAs </w:t>
      </w:r>
      <w:r>
        <w:rPr>
          <w:rFonts w:ascii="Arial" w:eastAsia="Arial" w:hAnsi="Arial" w:cs="Arial"/>
          <w:sz w:val="22"/>
          <w:szCs w:val="22"/>
        </w:rPr>
        <w:t xml:space="preserve">upon loss of </w:t>
      </w:r>
      <w:proofErr w:type="spellStart"/>
      <w:r w:rsidRPr="001C4E4E">
        <w:rPr>
          <w:rFonts w:ascii="Arial" w:eastAsia="Arial" w:hAnsi="Arial" w:cs="Arial"/>
          <w:i/>
          <w:iCs/>
          <w:sz w:val="22"/>
          <w:szCs w:val="22"/>
        </w:rPr>
        <w:t>aramis</w:t>
      </w:r>
      <w:proofErr w:type="spellEnd"/>
      <w:r>
        <w:rPr>
          <w:rFonts w:ascii="Arial" w:eastAsia="Arial" w:hAnsi="Arial" w:cs="Arial"/>
          <w:sz w:val="22"/>
          <w:szCs w:val="22"/>
        </w:rPr>
        <w:t xml:space="preserve">, we immunopurified </w:t>
      </w:r>
      <w:proofErr w:type="spellStart"/>
      <w:r>
        <w:rPr>
          <w:rFonts w:ascii="Arial" w:eastAsia="Arial" w:hAnsi="Arial" w:cs="Arial"/>
          <w:sz w:val="22"/>
          <w:szCs w:val="22"/>
        </w:rPr>
        <w:t>Larp</w:t>
      </w:r>
      <w:proofErr w:type="spellEnd"/>
      <w:r>
        <w:rPr>
          <w:rFonts w:ascii="Arial" w:eastAsia="Arial" w:hAnsi="Arial" w:cs="Arial"/>
          <w:sz w:val="22"/>
          <w:szCs w:val="22"/>
        </w:rPr>
        <w:t xml:space="preserve">::GFP::3xFLAG  from germline </w:t>
      </w:r>
      <w:r>
        <w:rPr>
          <w:rFonts w:ascii="Arial" w:eastAsia="Arial" w:hAnsi="Arial" w:cs="Arial"/>
          <w:i/>
          <w:iCs/>
          <w:sz w:val="22"/>
          <w:szCs w:val="22"/>
        </w:rPr>
        <w:t>bam</w:t>
      </w:r>
      <w:r>
        <w:rPr>
          <w:rFonts w:ascii="Arial" w:eastAsia="Arial" w:hAnsi="Arial" w:cs="Arial"/>
          <w:sz w:val="22"/>
          <w:szCs w:val="22"/>
        </w:rPr>
        <w:t xml:space="preserve"> RNAi ovaries and germline </w:t>
      </w:r>
      <w:proofErr w:type="spellStart"/>
      <w:r>
        <w:rPr>
          <w:rFonts w:ascii="Arial" w:eastAsia="Arial" w:hAnsi="Arial" w:cs="Arial"/>
          <w:i/>
          <w:iCs/>
          <w:sz w:val="22"/>
          <w:szCs w:val="22"/>
        </w:rPr>
        <w:t>aramis</w:t>
      </w:r>
      <w:proofErr w:type="spellEnd"/>
      <w:r>
        <w:rPr>
          <w:rFonts w:ascii="Arial" w:eastAsia="Arial" w:hAnsi="Arial" w:cs="Arial"/>
          <w:sz w:val="22"/>
          <w:szCs w:val="22"/>
        </w:rPr>
        <w:t xml:space="preserve"> RNAi ovaries. </w:t>
      </w:r>
      <w:proofErr w:type="spellStart"/>
      <w:r w:rsidR="00B123DD" w:rsidRPr="00DF63B8">
        <w:rPr>
          <w:rFonts w:ascii="Arial" w:eastAsia="Arial" w:hAnsi="Arial" w:cs="Arial"/>
          <w:sz w:val="22"/>
          <w:szCs w:val="22"/>
        </w:rPr>
        <w:t>Larp</w:t>
      </w:r>
      <w:proofErr w:type="spellEnd"/>
      <w:r w:rsidR="00B123DD" w:rsidRPr="00DF63B8">
        <w:rPr>
          <w:rFonts w:ascii="Arial" w:eastAsia="Arial" w:hAnsi="Arial" w:cs="Arial"/>
          <w:sz w:val="22"/>
          <w:szCs w:val="22"/>
        </w:rPr>
        <w:t xml:space="preserve"> protein is not expressed at higher levels in </w:t>
      </w:r>
      <w:proofErr w:type="spellStart"/>
      <w:r w:rsidR="00B123DD" w:rsidRPr="00DF63B8">
        <w:rPr>
          <w:rFonts w:ascii="Arial" w:eastAsia="Arial" w:hAnsi="Arial" w:cs="Arial"/>
          <w:i/>
          <w:iCs/>
          <w:sz w:val="22"/>
          <w:szCs w:val="22"/>
        </w:rPr>
        <w:t>aramis</w:t>
      </w:r>
      <w:proofErr w:type="spellEnd"/>
      <w:r w:rsidR="00B123DD" w:rsidRPr="00DF63B8">
        <w:rPr>
          <w:rFonts w:ascii="Arial" w:eastAsia="Arial" w:hAnsi="Arial" w:cs="Arial"/>
          <w:sz w:val="22"/>
          <w:szCs w:val="22"/>
        </w:rPr>
        <w:t xml:space="preserve"> RNAi compared to developmental control </w:t>
      </w:r>
      <w:r w:rsidR="00B123DD" w:rsidRPr="00DF63B8">
        <w:rPr>
          <w:rFonts w:ascii="Arial" w:eastAsia="Arial" w:hAnsi="Arial" w:cs="Arial"/>
          <w:i/>
          <w:iCs/>
          <w:sz w:val="22"/>
          <w:szCs w:val="22"/>
        </w:rPr>
        <w:t>bam</w:t>
      </w:r>
      <w:r w:rsidR="00B123DD" w:rsidRPr="00DF63B8">
        <w:rPr>
          <w:rFonts w:ascii="Arial" w:eastAsia="Arial" w:hAnsi="Arial" w:cs="Arial"/>
          <w:sz w:val="22"/>
          <w:szCs w:val="22"/>
        </w:rPr>
        <w:t xml:space="preserve"> RNAi (</w:t>
      </w:r>
      <w:r w:rsidR="00B123DD" w:rsidRPr="008E64C3">
        <w:rPr>
          <w:rFonts w:ascii="Arial" w:eastAsia="Arial" w:hAnsi="Arial" w:cs="Arial"/>
          <w:b/>
          <w:bCs/>
          <w:sz w:val="22"/>
          <w:szCs w:val="22"/>
        </w:rPr>
        <w:t>Figure S7</w:t>
      </w:r>
      <w:r w:rsidR="00DF63B8" w:rsidRPr="008E64C3">
        <w:rPr>
          <w:rFonts w:ascii="Arial" w:eastAsia="Arial" w:hAnsi="Arial" w:cs="Arial"/>
          <w:b/>
          <w:bCs/>
          <w:sz w:val="22"/>
          <w:szCs w:val="22"/>
        </w:rPr>
        <w:t>E-G</w:t>
      </w:r>
      <w:r w:rsidR="00B123DD" w:rsidRPr="00DF63B8">
        <w:rPr>
          <w:rFonts w:ascii="Arial" w:eastAsia="Arial" w:hAnsi="Arial" w:cs="Arial"/>
          <w:sz w:val="22"/>
          <w:szCs w:val="22"/>
        </w:rPr>
        <w:t>).</w:t>
      </w:r>
      <w:r w:rsidR="00B123DD">
        <w:rPr>
          <w:rFonts w:ascii="Arial" w:eastAsia="Arial" w:hAnsi="Arial" w:cs="Arial"/>
          <w:sz w:val="22"/>
          <w:szCs w:val="22"/>
        </w:rPr>
        <w:t xml:space="preserve"> </w:t>
      </w:r>
      <w:r>
        <w:rPr>
          <w:rFonts w:ascii="Arial" w:eastAsia="Arial" w:hAnsi="Arial" w:cs="Arial"/>
          <w:sz w:val="22"/>
          <w:szCs w:val="22"/>
        </w:rPr>
        <w:t xml:space="preserve">We found that </w:t>
      </w:r>
      <w:proofErr w:type="spellStart"/>
      <w:r>
        <w:rPr>
          <w:rFonts w:ascii="Arial" w:eastAsia="Arial" w:hAnsi="Arial" w:cs="Arial"/>
          <w:sz w:val="22"/>
          <w:szCs w:val="22"/>
        </w:rPr>
        <w:t>Larp</w:t>
      </w:r>
      <w:proofErr w:type="spellEnd"/>
      <w:r w:rsidR="00CF4012">
        <w:rPr>
          <w:rFonts w:ascii="Arial" w:eastAsia="Arial" w:hAnsi="Arial" w:cs="Arial"/>
          <w:sz w:val="22"/>
          <w:szCs w:val="22"/>
        </w:rPr>
        <w:t xml:space="preserve"> </w:t>
      </w:r>
      <w:r>
        <w:rPr>
          <w:rFonts w:ascii="Arial" w:eastAsia="Arial" w:hAnsi="Arial" w:cs="Arial"/>
          <w:sz w:val="22"/>
          <w:szCs w:val="22"/>
        </w:rPr>
        <w:t xml:space="preserve">binding to </w:t>
      </w:r>
      <w:proofErr w:type="spellStart"/>
      <w:r w:rsidRPr="00066856">
        <w:rPr>
          <w:rFonts w:ascii="Arial" w:eastAsia="Arial" w:hAnsi="Arial" w:cs="Arial"/>
          <w:i/>
          <w:iCs/>
          <w:sz w:val="22"/>
          <w:szCs w:val="22"/>
        </w:rPr>
        <w:t>aramis</w:t>
      </w:r>
      <w:proofErr w:type="spellEnd"/>
      <w:r>
        <w:rPr>
          <w:rFonts w:ascii="Arial" w:eastAsia="Arial" w:hAnsi="Arial" w:cs="Arial"/>
          <w:sz w:val="22"/>
          <w:szCs w:val="22"/>
        </w:rPr>
        <w:t xml:space="preserve"> target mRNAs </w:t>
      </w:r>
      <w:r w:rsidR="005E5E23" w:rsidRPr="008E64C3">
        <w:rPr>
          <w:rFonts w:ascii="Arial" w:eastAsia="Arial" w:hAnsi="Arial" w:cs="Arial"/>
          <w:i/>
          <w:iCs/>
          <w:sz w:val="22"/>
          <w:szCs w:val="22"/>
        </w:rPr>
        <w:t>Non1</w:t>
      </w:r>
      <w:r w:rsidR="00170A64">
        <w:rPr>
          <w:rFonts w:ascii="Arial" w:eastAsia="Arial" w:hAnsi="Arial" w:cs="Arial"/>
          <w:sz w:val="22"/>
          <w:szCs w:val="22"/>
        </w:rPr>
        <w:t xml:space="preserve"> and</w:t>
      </w:r>
      <w:r w:rsidR="005E5E23">
        <w:rPr>
          <w:rFonts w:ascii="Arial" w:eastAsia="Arial" w:hAnsi="Arial" w:cs="Arial"/>
          <w:sz w:val="22"/>
          <w:szCs w:val="22"/>
        </w:rPr>
        <w:t xml:space="preserve"> </w:t>
      </w:r>
      <w:r w:rsidRPr="008E64C3">
        <w:rPr>
          <w:rFonts w:ascii="Arial" w:eastAsia="Arial" w:hAnsi="Arial" w:cs="Arial"/>
          <w:i/>
          <w:iCs/>
          <w:sz w:val="22"/>
          <w:szCs w:val="22"/>
        </w:rPr>
        <w:t>RpL30</w:t>
      </w:r>
      <w:r>
        <w:rPr>
          <w:rFonts w:ascii="Arial" w:eastAsia="Arial" w:hAnsi="Arial" w:cs="Arial"/>
          <w:sz w:val="22"/>
          <w:szCs w:val="22"/>
        </w:rPr>
        <w:t xml:space="preserve"> was increased in </w:t>
      </w:r>
      <w:proofErr w:type="spellStart"/>
      <w:r>
        <w:rPr>
          <w:rFonts w:ascii="Arial" w:eastAsia="Arial" w:hAnsi="Arial" w:cs="Arial"/>
          <w:i/>
          <w:iCs/>
          <w:sz w:val="22"/>
          <w:szCs w:val="22"/>
        </w:rPr>
        <w:t>aramis</w:t>
      </w:r>
      <w:proofErr w:type="spellEnd"/>
      <w:r>
        <w:rPr>
          <w:rFonts w:ascii="Arial" w:eastAsia="Arial" w:hAnsi="Arial" w:cs="Arial"/>
          <w:sz w:val="22"/>
          <w:szCs w:val="22"/>
        </w:rPr>
        <w:t xml:space="preserve"> RNAi ovaries compared to </w:t>
      </w:r>
      <w:r>
        <w:rPr>
          <w:rFonts w:ascii="Arial" w:eastAsia="Arial" w:hAnsi="Arial" w:cs="Arial"/>
          <w:i/>
          <w:iCs/>
          <w:sz w:val="22"/>
          <w:szCs w:val="22"/>
        </w:rPr>
        <w:t>bam</w:t>
      </w:r>
      <w:r>
        <w:rPr>
          <w:rFonts w:ascii="Arial" w:eastAsia="Arial" w:hAnsi="Arial" w:cs="Arial"/>
          <w:sz w:val="22"/>
          <w:szCs w:val="22"/>
        </w:rPr>
        <w:t xml:space="preserve"> RNAi ovaries (</w:t>
      </w:r>
      <w:r w:rsidRPr="00066856">
        <w:rPr>
          <w:rFonts w:ascii="Arial" w:eastAsia="Arial" w:hAnsi="Arial" w:cs="Arial"/>
          <w:b/>
          <w:bCs/>
          <w:sz w:val="22"/>
          <w:szCs w:val="22"/>
        </w:rPr>
        <w:t>Figure 7D</w:t>
      </w:r>
      <w:r w:rsidR="00B07823">
        <w:rPr>
          <w:rFonts w:ascii="Arial" w:eastAsia="Arial" w:hAnsi="Arial" w:cs="Arial"/>
          <w:b/>
          <w:bCs/>
          <w:sz w:val="22"/>
          <w:szCs w:val="22"/>
        </w:rPr>
        <w:t xml:space="preserve">, </w:t>
      </w:r>
      <w:r w:rsidR="00B07823" w:rsidRPr="00352EE2">
        <w:rPr>
          <w:rFonts w:ascii="Arial" w:eastAsia="Arial" w:hAnsi="Arial" w:cs="Arial"/>
          <w:b/>
          <w:bCs/>
          <w:sz w:val="22"/>
          <w:szCs w:val="22"/>
        </w:rPr>
        <w:t xml:space="preserve">Figure </w:t>
      </w:r>
      <w:r w:rsidR="00B07823" w:rsidRPr="003F7E42">
        <w:rPr>
          <w:rFonts w:ascii="Arial" w:eastAsia="Arial" w:hAnsi="Arial" w:cs="Arial"/>
          <w:b/>
          <w:bCs/>
          <w:sz w:val="22"/>
          <w:szCs w:val="22"/>
        </w:rPr>
        <w:t>S7</w:t>
      </w:r>
      <w:r w:rsidR="00465C8F" w:rsidRPr="003F7E42">
        <w:rPr>
          <w:rFonts w:ascii="Arial" w:eastAsia="Arial" w:hAnsi="Arial" w:cs="Arial"/>
          <w:b/>
          <w:bCs/>
          <w:sz w:val="22"/>
          <w:szCs w:val="22"/>
        </w:rPr>
        <w:t>H</w:t>
      </w:r>
      <w:r>
        <w:rPr>
          <w:rFonts w:ascii="Arial" w:eastAsia="Arial" w:hAnsi="Arial" w:cs="Arial"/>
          <w:sz w:val="22"/>
          <w:szCs w:val="22"/>
        </w:rPr>
        <w:t xml:space="preserve">). </w:t>
      </w:r>
      <w:r w:rsidRPr="008E64C3">
        <w:rPr>
          <w:rFonts w:ascii="Arial" w:eastAsia="Arial" w:hAnsi="Arial" w:cs="Arial"/>
          <w:sz w:val="22"/>
          <w:szCs w:val="22"/>
        </w:rPr>
        <w:t xml:space="preserve">In contrast, a non-target mRNA that does not contain a TOP motif, </w:t>
      </w:r>
      <w:r w:rsidRPr="008E64C3">
        <w:rPr>
          <w:rFonts w:ascii="Arial" w:eastAsia="Arial" w:hAnsi="Arial" w:cs="Arial"/>
          <w:i/>
          <w:sz w:val="22"/>
          <w:szCs w:val="22"/>
        </w:rPr>
        <w:t>alpha-tubulin</w:t>
      </w:r>
      <w:r w:rsidRPr="008E64C3">
        <w:rPr>
          <w:rFonts w:ascii="Arial" w:eastAsia="Arial" w:hAnsi="Arial" w:cs="Arial"/>
          <w:sz w:val="22"/>
          <w:szCs w:val="22"/>
        </w:rPr>
        <w:t xml:space="preserve"> mRNA, </w:t>
      </w:r>
      <w:r w:rsidR="005E5E23" w:rsidRPr="008E64C3">
        <w:rPr>
          <w:rFonts w:ascii="Arial" w:eastAsia="Arial" w:hAnsi="Arial" w:cs="Arial"/>
          <w:sz w:val="22"/>
          <w:szCs w:val="22"/>
        </w:rPr>
        <w:t xml:space="preserve">did not have a significant increase </w:t>
      </w:r>
      <w:r w:rsidR="00170A64">
        <w:rPr>
          <w:rFonts w:ascii="Arial" w:eastAsia="Arial" w:hAnsi="Arial" w:cs="Arial"/>
          <w:sz w:val="22"/>
          <w:szCs w:val="22"/>
        </w:rPr>
        <w:t xml:space="preserve">in </w:t>
      </w:r>
      <w:r w:rsidRPr="008E64C3">
        <w:rPr>
          <w:rFonts w:ascii="Arial" w:eastAsia="Arial" w:hAnsi="Arial" w:cs="Arial"/>
          <w:sz w:val="22"/>
          <w:szCs w:val="22"/>
        </w:rPr>
        <w:t xml:space="preserve">binding to </w:t>
      </w:r>
      <w:proofErr w:type="spellStart"/>
      <w:r w:rsidRPr="008E64C3">
        <w:rPr>
          <w:rFonts w:ascii="Arial" w:eastAsia="Arial" w:hAnsi="Arial" w:cs="Arial"/>
          <w:sz w:val="22"/>
          <w:szCs w:val="22"/>
        </w:rPr>
        <w:t>Larp</w:t>
      </w:r>
      <w:proofErr w:type="spellEnd"/>
      <w:r w:rsidRPr="008E64C3">
        <w:rPr>
          <w:rFonts w:ascii="Arial" w:eastAsia="Arial" w:hAnsi="Arial" w:cs="Arial"/>
          <w:sz w:val="22"/>
          <w:szCs w:val="22"/>
        </w:rPr>
        <w:t xml:space="preserve"> in </w:t>
      </w:r>
      <w:proofErr w:type="spellStart"/>
      <w:r w:rsidR="008165C8">
        <w:rPr>
          <w:rFonts w:ascii="Arial" w:eastAsia="Arial" w:hAnsi="Arial" w:cs="Arial"/>
          <w:i/>
          <w:iCs/>
          <w:sz w:val="22"/>
          <w:szCs w:val="22"/>
        </w:rPr>
        <w:t>aramis</w:t>
      </w:r>
      <w:proofErr w:type="spellEnd"/>
      <w:r w:rsidRPr="00506CFA">
        <w:rPr>
          <w:rFonts w:ascii="Arial" w:eastAsia="Arial" w:hAnsi="Arial" w:cs="Arial"/>
          <w:sz w:val="22"/>
          <w:szCs w:val="22"/>
        </w:rPr>
        <w:t xml:space="preserve"> RNAi ovaries </w:t>
      </w:r>
      <w:r w:rsidR="00E52D63">
        <w:rPr>
          <w:rFonts w:ascii="Arial" w:eastAsia="Arial" w:hAnsi="Arial" w:cs="Arial"/>
          <w:sz w:val="22"/>
          <w:szCs w:val="22"/>
        </w:rPr>
        <w:t>compared to</w:t>
      </w:r>
      <w:r w:rsidRPr="00506CFA">
        <w:rPr>
          <w:rFonts w:ascii="Arial" w:eastAsia="Arial" w:hAnsi="Arial" w:cs="Arial"/>
          <w:sz w:val="22"/>
          <w:szCs w:val="22"/>
        </w:rPr>
        <w:t xml:space="preserve"> </w:t>
      </w:r>
      <w:r w:rsidR="008165C8">
        <w:rPr>
          <w:rFonts w:ascii="Arial" w:eastAsia="Arial" w:hAnsi="Arial" w:cs="Arial"/>
          <w:i/>
          <w:iCs/>
          <w:sz w:val="22"/>
          <w:szCs w:val="22"/>
        </w:rPr>
        <w:t>bam</w:t>
      </w:r>
      <w:r w:rsidRPr="00066856">
        <w:rPr>
          <w:rFonts w:ascii="Arial" w:eastAsia="Arial" w:hAnsi="Arial" w:cs="Arial"/>
          <w:i/>
          <w:iCs/>
          <w:sz w:val="22"/>
          <w:szCs w:val="22"/>
        </w:rPr>
        <w:t xml:space="preserve"> </w:t>
      </w:r>
      <w:r w:rsidRPr="00506CFA">
        <w:rPr>
          <w:rFonts w:ascii="Arial" w:eastAsia="Arial" w:hAnsi="Arial" w:cs="Arial"/>
          <w:sz w:val="22"/>
          <w:szCs w:val="22"/>
        </w:rPr>
        <w:t xml:space="preserve">RNAi </w:t>
      </w:r>
      <w:r w:rsidRPr="00A259CA">
        <w:rPr>
          <w:rFonts w:ascii="Arial" w:eastAsia="Arial" w:hAnsi="Arial" w:cs="Arial"/>
          <w:sz w:val="22"/>
          <w:szCs w:val="22"/>
        </w:rPr>
        <w:t>ovaries</w:t>
      </w:r>
      <w:r w:rsidRPr="00A7480B">
        <w:rPr>
          <w:rFonts w:ascii="Arial" w:eastAsia="Arial" w:hAnsi="Arial" w:cs="Arial"/>
          <w:sz w:val="22"/>
          <w:szCs w:val="22"/>
        </w:rPr>
        <w:t xml:space="preserve">. </w:t>
      </w:r>
      <w:r w:rsidRPr="00A259CA">
        <w:rPr>
          <w:rFonts w:ascii="Arial" w:eastAsia="Arial" w:hAnsi="Arial" w:cs="Arial"/>
          <w:sz w:val="22"/>
          <w:szCs w:val="22"/>
        </w:rPr>
        <w:t>Overall</w:t>
      </w:r>
      <w:r>
        <w:rPr>
          <w:rFonts w:ascii="Arial" w:eastAsia="Arial" w:hAnsi="Arial" w:cs="Arial"/>
          <w:sz w:val="22"/>
          <w:szCs w:val="22"/>
        </w:rPr>
        <w:t>, these data suggest</w:t>
      </w:r>
      <w:r w:rsidRPr="003B717F">
        <w:rPr>
          <w:rFonts w:ascii="Arial" w:eastAsia="Arial" w:hAnsi="Arial" w:cs="Arial"/>
          <w:sz w:val="22"/>
          <w:szCs w:val="22"/>
        </w:rPr>
        <w:t xml:space="preserve"> that reduced r</w:t>
      </w:r>
      <w:r>
        <w:rPr>
          <w:rFonts w:ascii="Arial" w:eastAsia="Arial" w:hAnsi="Arial" w:cs="Arial"/>
          <w:sz w:val="22"/>
          <w:szCs w:val="22"/>
        </w:rPr>
        <w:t>RNA</w:t>
      </w:r>
      <w:r w:rsidRPr="003B717F">
        <w:rPr>
          <w:rFonts w:ascii="Arial" w:eastAsia="Arial" w:hAnsi="Arial" w:cs="Arial"/>
          <w:sz w:val="22"/>
          <w:szCs w:val="22"/>
        </w:rPr>
        <w:t xml:space="preserve"> </w:t>
      </w:r>
      <w:r w:rsidRPr="003B717F">
        <w:rPr>
          <w:rFonts w:ascii="Arial" w:eastAsia="Arial" w:hAnsi="Arial" w:cs="Arial"/>
          <w:sz w:val="22"/>
          <w:szCs w:val="22"/>
        </w:rPr>
        <w:lastRenderedPageBreak/>
        <w:t>biogenesis</w:t>
      </w:r>
      <w:r>
        <w:rPr>
          <w:rFonts w:ascii="Arial" w:eastAsia="Arial" w:hAnsi="Arial" w:cs="Arial"/>
          <w:sz w:val="22"/>
          <w:szCs w:val="22"/>
        </w:rPr>
        <w:t xml:space="preserve"> upon loss of </w:t>
      </w:r>
      <w:proofErr w:type="spellStart"/>
      <w:r w:rsidRPr="00066856">
        <w:rPr>
          <w:rFonts w:ascii="Arial" w:eastAsia="Arial" w:hAnsi="Arial" w:cs="Arial"/>
          <w:i/>
          <w:iCs/>
          <w:sz w:val="22"/>
          <w:szCs w:val="22"/>
        </w:rPr>
        <w:t>aramis</w:t>
      </w:r>
      <w:proofErr w:type="spellEnd"/>
      <w:r w:rsidRPr="003B717F">
        <w:rPr>
          <w:rFonts w:ascii="Arial" w:eastAsia="Arial" w:hAnsi="Arial" w:cs="Arial"/>
          <w:sz w:val="22"/>
          <w:szCs w:val="22"/>
        </w:rPr>
        <w:t xml:space="preserve"> increases </w:t>
      </w:r>
      <w:proofErr w:type="spellStart"/>
      <w:r w:rsidRPr="003B717F">
        <w:rPr>
          <w:rFonts w:ascii="Arial" w:eastAsia="Arial" w:hAnsi="Arial" w:cs="Arial"/>
          <w:sz w:val="22"/>
          <w:szCs w:val="22"/>
        </w:rPr>
        <w:t>Larp</w:t>
      </w:r>
      <w:proofErr w:type="spellEnd"/>
      <w:r w:rsidRPr="003B717F">
        <w:rPr>
          <w:rFonts w:ascii="Arial" w:eastAsia="Arial" w:hAnsi="Arial" w:cs="Arial"/>
          <w:sz w:val="22"/>
          <w:szCs w:val="22"/>
        </w:rPr>
        <w:t xml:space="preserve"> binding to </w:t>
      </w:r>
      <w:r w:rsidR="008165C8">
        <w:rPr>
          <w:rFonts w:ascii="Arial" w:eastAsia="Arial" w:hAnsi="Arial" w:cs="Arial"/>
          <w:sz w:val="22"/>
          <w:szCs w:val="22"/>
        </w:rPr>
        <w:t xml:space="preserve">the </w:t>
      </w:r>
      <w:r>
        <w:rPr>
          <w:rFonts w:ascii="Arial" w:eastAsia="Arial" w:hAnsi="Arial" w:cs="Arial"/>
          <w:sz w:val="22"/>
          <w:szCs w:val="22"/>
        </w:rPr>
        <w:t>TOP-containing mRNAs</w:t>
      </w:r>
      <w:r w:rsidR="008165C8">
        <w:rPr>
          <w:rFonts w:ascii="Arial" w:eastAsia="Arial" w:hAnsi="Arial" w:cs="Arial"/>
          <w:sz w:val="22"/>
          <w:szCs w:val="22"/>
        </w:rPr>
        <w:t xml:space="preserve"> </w:t>
      </w:r>
      <w:r w:rsidR="008165C8">
        <w:rPr>
          <w:rFonts w:ascii="Arial" w:eastAsia="Arial" w:hAnsi="Arial" w:cs="Arial"/>
          <w:i/>
          <w:iCs/>
          <w:sz w:val="22"/>
          <w:szCs w:val="22"/>
        </w:rPr>
        <w:t xml:space="preserve">Non1 </w:t>
      </w:r>
      <w:r w:rsidR="008165C8" w:rsidRPr="008E64C3">
        <w:rPr>
          <w:rFonts w:ascii="Arial" w:eastAsia="Arial" w:hAnsi="Arial" w:cs="Arial"/>
          <w:sz w:val="22"/>
          <w:szCs w:val="22"/>
        </w:rPr>
        <w:t xml:space="preserve">and </w:t>
      </w:r>
      <w:r w:rsidR="008165C8" w:rsidRPr="008E64C3">
        <w:rPr>
          <w:rFonts w:ascii="Arial" w:eastAsia="Arial" w:hAnsi="Arial" w:cs="Arial"/>
          <w:i/>
          <w:iCs/>
          <w:sz w:val="22"/>
          <w:szCs w:val="22"/>
        </w:rPr>
        <w:t>RpL30</w:t>
      </w:r>
      <w:r>
        <w:rPr>
          <w:rFonts w:ascii="Arial" w:eastAsia="Arial" w:hAnsi="Arial" w:cs="Arial"/>
          <w:sz w:val="22"/>
          <w:szCs w:val="22"/>
        </w:rPr>
        <w:t xml:space="preserve">.  </w:t>
      </w:r>
      <w:r w:rsidRPr="003B717F" w:rsidDel="003B717F">
        <w:rPr>
          <w:rFonts w:ascii="Arial" w:eastAsia="Arial" w:hAnsi="Arial" w:cs="Arial"/>
          <w:sz w:val="22"/>
          <w:szCs w:val="22"/>
          <w:highlight w:val="green"/>
        </w:rPr>
        <w:t xml:space="preserve"> </w:t>
      </w:r>
    </w:p>
    <w:p w14:paraId="4EF420F1" w14:textId="51423827" w:rsidR="00541051" w:rsidRDefault="003B717F" w:rsidP="006C0869">
      <w:pPr>
        <w:spacing w:before="240" w:after="240"/>
        <w:jc w:val="both"/>
        <w:rPr>
          <w:rFonts w:ascii="Arial" w:eastAsia="Arial" w:hAnsi="Arial" w:cs="Arial"/>
          <w:sz w:val="22"/>
          <w:szCs w:val="22"/>
        </w:rPr>
      </w:pPr>
      <w:r>
        <w:rPr>
          <w:rFonts w:ascii="Arial" w:eastAsia="Arial" w:hAnsi="Arial" w:cs="Arial"/>
          <w:sz w:val="22"/>
          <w:szCs w:val="22"/>
        </w:rPr>
        <w:t>I</w:t>
      </w:r>
      <w:r w:rsidR="00FF3F69">
        <w:rPr>
          <w:rFonts w:ascii="Arial" w:eastAsia="Arial" w:hAnsi="Arial" w:cs="Arial"/>
          <w:sz w:val="22"/>
          <w:szCs w:val="22"/>
        </w:rPr>
        <w:t>f</w:t>
      </w:r>
      <w:r w:rsidR="00FF3F69" w:rsidRPr="490334B2">
        <w:rPr>
          <w:rFonts w:ascii="Arial" w:eastAsia="Arial" w:hAnsi="Arial" w:cs="Arial"/>
          <w:sz w:val="22"/>
          <w:szCs w:val="22"/>
        </w:rPr>
        <w:t xml:space="preserve"> </w:t>
      </w:r>
      <w:r w:rsidR="00401415">
        <w:rPr>
          <w:rFonts w:ascii="Arial" w:eastAsia="Arial" w:hAnsi="Arial" w:cs="Arial"/>
          <w:sz w:val="22"/>
          <w:szCs w:val="22"/>
        </w:rPr>
        <w:t xml:space="preserve">loss of </w:t>
      </w:r>
      <w:proofErr w:type="spellStart"/>
      <w:r w:rsidR="00401415" w:rsidRPr="00066856">
        <w:rPr>
          <w:rFonts w:ascii="Arial" w:eastAsia="Arial" w:hAnsi="Arial" w:cs="Arial"/>
          <w:i/>
          <w:iCs/>
          <w:sz w:val="22"/>
          <w:szCs w:val="22"/>
        </w:rPr>
        <w:t>aramis</w:t>
      </w:r>
      <w:proofErr w:type="spellEnd"/>
      <w:r w:rsidR="00401415">
        <w:rPr>
          <w:rFonts w:ascii="Arial" w:eastAsia="Arial" w:hAnsi="Arial" w:cs="Arial"/>
          <w:sz w:val="22"/>
          <w:szCs w:val="22"/>
        </w:rPr>
        <w:t xml:space="preserve"> inhibits</w:t>
      </w:r>
      <w:r w:rsidR="26772D65" w:rsidRPr="490334B2">
        <w:rPr>
          <w:rFonts w:ascii="Arial" w:eastAsia="Arial" w:hAnsi="Arial" w:cs="Arial"/>
          <w:sz w:val="22"/>
          <w:szCs w:val="22"/>
        </w:rPr>
        <w:t xml:space="preserve"> </w:t>
      </w:r>
      <w:r>
        <w:rPr>
          <w:rFonts w:ascii="Arial" w:eastAsia="Arial" w:hAnsi="Arial" w:cs="Arial"/>
          <w:sz w:val="22"/>
          <w:szCs w:val="22"/>
        </w:rPr>
        <w:t xml:space="preserve">the </w:t>
      </w:r>
      <w:r w:rsidR="4C3BCC7A" w:rsidRPr="490334B2">
        <w:rPr>
          <w:rFonts w:ascii="Arial" w:eastAsia="Arial" w:hAnsi="Arial" w:cs="Arial"/>
          <w:sz w:val="22"/>
          <w:szCs w:val="22"/>
        </w:rPr>
        <w:t xml:space="preserve">translation of </w:t>
      </w:r>
      <w:r w:rsidR="26772D65" w:rsidRPr="490334B2">
        <w:rPr>
          <w:rFonts w:ascii="Arial" w:eastAsia="Arial" w:hAnsi="Arial" w:cs="Arial"/>
          <w:sz w:val="22"/>
          <w:szCs w:val="22"/>
        </w:rPr>
        <w:t>TOP</w:t>
      </w:r>
      <w:r w:rsidR="4F2C891D" w:rsidRPr="490334B2">
        <w:rPr>
          <w:rFonts w:ascii="Arial" w:eastAsia="Arial" w:hAnsi="Arial" w:cs="Arial"/>
          <w:sz w:val="22"/>
          <w:szCs w:val="22"/>
        </w:rPr>
        <w:t>-</w:t>
      </w:r>
      <w:r w:rsidR="26772D65" w:rsidRPr="490334B2">
        <w:rPr>
          <w:rFonts w:ascii="Arial" w:eastAsia="Arial" w:hAnsi="Arial" w:cs="Arial"/>
          <w:sz w:val="22"/>
          <w:szCs w:val="22"/>
        </w:rPr>
        <w:t>containing mRNA</w:t>
      </w:r>
      <w:r w:rsidR="21100138" w:rsidRPr="490334B2">
        <w:rPr>
          <w:rFonts w:ascii="Arial" w:eastAsia="Arial" w:hAnsi="Arial" w:cs="Arial"/>
          <w:sz w:val="22"/>
          <w:szCs w:val="22"/>
        </w:rPr>
        <w:t>s</w:t>
      </w:r>
      <w:r w:rsidR="00401415">
        <w:rPr>
          <w:rFonts w:ascii="Arial" w:eastAsia="Arial" w:hAnsi="Arial" w:cs="Arial"/>
          <w:sz w:val="22"/>
          <w:szCs w:val="22"/>
        </w:rPr>
        <w:t xml:space="preserve"> due to increased </w:t>
      </w:r>
      <w:proofErr w:type="spellStart"/>
      <w:r w:rsidR="00401415">
        <w:rPr>
          <w:rFonts w:ascii="Arial" w:eastAsia="Arial" w:hAnsi="Arial" w:cs="Arial"/>
          <w:sz w:val="22"/>
          <w:szCs w:val="22"/>
        </w:rPr>
        <w:t>Larp</w:t>
      </w:r>
      <w:proofErr w:type="spellEnd"/>
      <w:r w:rsidR="00401415">
        <w:rPr>
          <w:rFonts w:ascii="Arial" w:eastAsia="Arial" w:hAnsi="Arial" w:cs="Arial"/>
          <w:sz w:val="22"/>
          <w:szCs w:val="22"/>
        </w:rPr>
        <w:t xml:space="preserve"> binding</w:t>
      </w:r>
      <w:r w:rsidR="03082858" w:rsidRPr="490334B2">
        <w:rPr>
          <w:rFonts w:ascii="Arial" w:eastAsia="Arial" w:hAnsi="Arial" w:cs="Arial"/>
          <w:sz w:val="22"/>
          <w:szCs w:val="22"/>
        </w:rPr>
        <w:t>,</w:t>
      </w:r>
      <w:r>
        <w:rPr>
          <w:rFonts w:ascii="Arial" w:eastAsia="Arial" w:hAnsi="Arial" w:cs="Arial"/>
          <w:sz w:val="22"/>
          <w:szCs w:val="22"/>
        </w:rPr>
        <w:t xml:space="preserve"> then</w:t>
      </w:r>
      <w:r w:rsidR="26772D65" w:rsidRPr="490334B2">
        <w:rPr>
          <w:rFonts w:ascii="Arial" w:eastAsia="Arial" w:hAnsi="Arial" w:cs="Arial"/>
          <w:sz w:val="22"/>
          <w:szCs w:val="22"/>
        </w:rPr>
        <w:t xml:space="preserve"> overexpression of </w:t>
      </w:r>
      <w:proofErr w:type="spellStart"/>
      <w:r w:rsidR="26772D65" w:rsidRPr="490334B2">
        <w:rPr>
          <w:rFonts w:ascii="Arial" w:eastAsia="Arial" w:hAnsi="Arial" w:cs="Arial"/>
          <w:sz w:val="22"/>
          <w:szCs w:val="22"/>
        </w:rPr>
        <w:t>Larp</w:t>
      </w:r>
      <w:proofErr w:type="spellEnd"/>
      <w:r w:rsidR="26772D65" w:rsidRPr="490334B2">
        <w:rPr>
          <w:rFonts w:ascii="Arial" w:eastAsia="Arial" w:hAnsi="Arial" w:cs="Arial"/>
          <w:sz w:val="22"/>
          <w:szCs w:val="22"/>
        </w:rPr>
        <w:t xml:space="preserve"> </w:t>
      </w:r>
      <w:r>
        <w:rPr>
          <w:rFonts w:ascii="Arial" w:eastAsia="Arial" w:hAnsi="Arial" w:cs="Arial"/>
          <w:sz w:val="22"/>
          <w:szCs w:val="22"/>
        </w:rPr>
        <w:t>would be expected to</w:t>
      </w:r>
      <w:r w:rsidR="03082858" w:rsidRPr="490334B2">
        <w:rPr>
          <w:rFonts w:ascii="Arial" w:eastAsia="Arial" w:hAnsi="Arial" w:cs="Arial"/>
          <w:sz w:val="22"/>
          <w:szCs w:val="22"/>
        </w:rPr>
        <w:t xml:space="preserve"> </w:t>
      </w:r>
      <w:r w:rsidR="26772D65" w:rsidRPr="490334B2">
        <w:rPr>
          <w:rFonts w:ascii="Arial" w:eastAsia="Arial" w:hAnsi="Arial" w:cs="Arial"/>
          <w:sz w:val="22"/>
          <w:szCs w:val="22"/>
        </w:rPr>
        <w:t>phenocopy</w:t>
      </w:r>
      <w:r w:rsidR="3F9DD9B7" w:rsidRPr="490334B2">
        <w:rPr>
          <w:rFonts w:ascii="Arial" w:eastAsia="Arial" w:hAnsi="Arial" w:cs="Arial"/>
          <w:sz w:val="22"/>
          <w:szCs w:val="22"/>
        </w:rPr>
        <w:t xml:space="preserve"> germline depletion of</w:t>
      </w:r>
      <w:r w:rsidR="26772D65" w:rsidRPr="490334B2">
        <w:rPr>
          <w:rFonts w:ascii="Arial" w:eastAsia="Arial" w:hAnsi="Arial" w:cs="Arial"/>
          <w:sz w:val="22"/>
          <w:szCs w:val="22"/>
        </w:rPr>
        <w:t xml:space="preserve"> </w:t>
      </w:r>
      <w:proofErr w:type="spellStart"/>
      <w:r w:rsidR="26772D65" w:rsidRPr="490334B2">
        <w:rPr>
          <w:rFonts w:ascii="Arial" w:eastAsia="Arial" w:hAnsi="Arial" w:cs="Arial"/>
          <w:i/>
          <w:iCs/>
          <w:sz w:val="22"/>
          <w:szCs w:val="22"/>
        </w:rPr>
        <w:t>aramis</w:t>
      </w:r>
      <w:proofErr w:type="spellEnd"/>
      <w:r w:rsidR="26772D65" w:rsidRPr="490334B2">
        <w:rPr>
          <w:rFonts w:ascii="Arial" w:eastAsia="Arial" w:hAnsi="Arial" w:cs="Arial"/>
          <w:sz w:val="22"/>
          <w:szCs w:val="22"/>
        </w:rPr>
        <w:t>.</w:t>
      </w:r>
      <w:r w:rsidR="6BF99E76" w:rsidRPr="490334B2">
        <w:rPr>
          <w:rFonts w:ascii="Arial" w:eastAsia="Arial" w:hAnsi="Arial" w:cs="Arial"/>
          <w:sz w:val="22"/>
          <w:szCs w:val="22"/>
        </w:rPr>
        <w:t xml:space="preserve"> </w:t>
      </w:r>
      <w:r w:rsidR="00F5560E">
        <w:rPr>
          <w:rFonts w:ascii="Arial" w:eastAsia="Arial" w:hAnsi="Arial" w:cs="Arial"/>
          <w:sz w:val="22"/>
          <w:szCs w:val="22"/>
        </w:rPr>
        <w:t>U</w:t>
      </w:r>
      <w:r w:rsidR="5AC5CF8A" w:rsidRPr="490334B2">
        <w:rPr>
          <w:rFonts w:ascii="Arial" w:eastAsia="Arial" w:hAnsi="Arial" w:cs="Arial"/>
          <w:sz w:val="22"/>
          <w:szCs w:val="22"/>
        </w:rPr>
        <w:t xml:space="preserve">nphosphorylated </w:t>
      </w:r>
      <w:proofErr w:type="spellStart"/>
      <w:r w:rsidR="0D20DAC0" w:rsidRPr="490334B2">
        <w:rPr>
          <w:rFonts w:ascii="Arial" w:eastAsia="Arial" w:hAnsi="Arial" w:cs="Arial"/>
          <w:sz w:val="22"/>
          <w:szCs w:val="22"/>
        </w:rPr>
        <w:t>Larp</w:t>
      </w:r>
      <w:proofErr w:type="spellEnd"/>
      <w:r w:rsidR="0D20DAC0" w:rsidRPr="490334B2">
        <w:rPr>
          <w:rFonts w:ascii="Arial" w:eastAsia="Arial" w:hAnsi="Arial" w:cs="Arial"/>
          <w:sz w:val="22"/>
          <w:szCs w:val="22"/>
        </w:rPr>
        <w:t xml:space="preserve"> bind</w:t>
      </w:r>
      <w:r w:rsidR="5AC5CF8A" w:rsidRPr="490334B2">
        <w:rPr>
          <w:rFonts w:ascii="Arial" w:eastAsia="Arial" w:hAnsi="Arial" w:cs="Arial"/>
          <w:sz w:val="22"/>
          <w:szCs w:val="22"/>
        </w:rPr>
        <w:t>s</w:t>
      </w:r>
      <w:r w:rsidR="0D20DAC0" w:rsidRPr="490334B2">
        <w:rPr>
          <w:rFonts w:ascii="Arial" w:eastAsia="Arial" w:hAnsi="Arial" w:cs="Arial"/>
          <w:sz w:val="22"/>
          <w:szCs w:val="22"/>
        </w:rPr>
        <w:t xml:space="preserve"> to TOP </w:t>
      </w:r>
      <w:r w:rsidR="00401415">
        <w:rPr>
          <w:rFonts w:ascii="Arial" w:eastAsia="Arial" w:hAnsi="Arial" w:cs="Arial"/>
          <w:sz w:val="22"/>
          <w:szCs w:val="22"/>
        </w:rPr>
        <w:t>motifs</w:t>
      </w:r>
      <w:r w:rsidR="00F5560E">
        <w:rPr>
          <w:rFonts w:ascii="Arial" w:eastAsia="Arial" w:hAnsi="Arial" w:cs="Arial"/>
          <w:sz w:val="22"/>
          <w:szCs w:val="22"/>
        </w:rPr>
        <w:t xml:space="preserve"> more efficiently</w:t>
      </w:r>
      <w:r w:rsidR="00401415">
        <w:rPr>
          <w:rFonts w:ascii="Arial" w:eastAsia="Arial" w:hAnsi="Arial" w:cs="Arial"/>
          <w:sz w:val="22"/>
          <w:szCs w:val="22"/>
        </w:rPr>
        <w:t>,</w:t>
      </w:r>
      <w:r w:rsidR="5AC5CF8A" w:rsidRPr="490334B2">
        <w:rPr>
          <w:rFonts w:ascii="Arial" w:eastAsia="Arial" w:hAnsi="Arial" w:cs="Arial"/>
          <w:sz w:val="22"/>
          <w:szCs w:val="22"/>
        </w:rPr>
        <w:t xml:space="preserve"> but</w:t>
      </w:r>
      <w:r w:rsidR="6BF99E76" w:rsidRPr="490334B2">
        <w:rPr>
          <w:rFonts w:ascii="Arial" w:eastAsia="Arial" w:hAnsi="Arial" w:cs="Arial"/>
          <w:color w:val="000000" w:themeColor="text1"/>
          <w:sz w:val="22"/>
          <w:szCs w:val="22"/>
        </w:rPr>
        <w:t xml:space="preserve"> the </w:t>
      </w:r>
      <w:r w:rsidR="00FF3F69">
        <w:rPr>
          <w:rFonts w:ascii="Arial" w:eastAsia="Arial" w:hAnsi="Arial" w:cs="Arial"/>
          <w:color w:val="000000" w:themeColor="text1"/>
          <w:sz w:val="22"/>
          <w:szCs w:val="22"/>
        </w:rPr>
        <w:t>precise</w:t>
      </w:r>
      <w:r w:rsidR="00FF3F69" w:rsidRPr="490334B2">
        <w:rPr>
          <w:rFonts w:ascii="Arial" w:eastAsia="Arial" w:hAnsi="Arial" w:cs="Arial"/>
          <w:color w:val="000000" w:themeColor="text1"/>
          <w:sz w:val="22"/>
          <w:szCs w:val="22"/>
        </w:rPr>
        <w:t xml:space="preserve"> </w:t>
      </w:r>
      <w:r w:rsidR="6BF99E76" w:rsidRPr="490334B2">
        <w:rPr>
          <w:rFonts w:ascii="Arial" w:eastAsia="Arial" w:hAnsi="Arial" w:cs="Arial"/>
          <w:color w:val="000000" w:themeColor="text1"/>
          <w:sz w:val="22"/>
          <w:szCs w:val="22"/>
        </w:rPr>
        <w:t xml:space="preserve">phosphorylation sites of </w:t>
      </w:r>
      <w:r w:rsidR="6BF99E76" w:rsidRPr="490334B2">
        <w:rPr>
          <w:rFonts w:ascii="Arial" w:eastAsia="Arial" w:hAnsi="Arial" w:cs="Arial"/>
          <w:i/>
          <w:iCs/>
          <w:color w:val="000000" w:themeColor="text1"/>
          <w:sz w:val="22"/>
          <w:szCs w:val="22"/>
        </w:rPr>
        <w:t>Drosophila</w:t>
      </w:r>
      <w:r w:rsidR="6BF99E76" w:rsidRPr="490334B2">
        <w:rPr>
          <w:rFonts w:ascii="Arial" w:eastAsia="Arial" w:hAnsi="Arial" w:cs="Arial"/>
          <w:color w:val="000000" w:themeColor="text1"/>
          <w:sz w:val="22"/>
          <w:szCs w:val="22"/>
        </w:rPr>
        <w:t xml:space="preserve"> </w:t>
      </w:r>
      <w:proofErr w:type="spellStart"/>
      <w:r w:rsidR="6BF99E76" w:rsidRPr="490334B2">
        <w:rPr>
          <w:rFonts w:ascii="Arial" w:eastAsia="Arial" w:hAnsi="Arial" w:cs="Arial"/>
          <w:color w:val="000000" w:themeColor="text1"/>
          <w:sz w:val="22"/>
          <w:szCs w:val="22"/>
        </w:rPr>
        <w:t>Larp</w:t>
      </w:r>
      <w:proofErr w:type="spellEnd"/>
      <w:r w:rsidR="00C67367">
        <w:rPr>
          <w:rFonts w:ascii="Arial" w:eastAsia="Arial" w:hAnsi="Arial" w:cs="Arial"/>
          <w:color w:val="000000" w:themeColor="text1"/>
          <w:sz w:val="22"/>
          <w:szCs w:val="22"/>
        </w:rPr>
        <w:t>,</w:t>
      </w:r>
      <w:r w:rsidR="6BF99E76" w:rsidRPr="490334B2">
        <w:rPr>
          <w:rFonts w:ascii="Arial" w:eastAsia="Arial" w:hAnsi="Arial" w:cs="Arial"/>
          <w:color w:val="000000" w:themeColor="text1"/>
          <w:sz w:val="22"/>
          <w:szCs w:val="22"/>
        </w:rPr>
        <w:t xml:space="preserve"> </w:t>
      </w:r>
      <w:r w:rsidR="00C67367" w:rsidRPr="490334B2">
        <w:rPr>
          <w:rFonts w:ascii="Arial" w:eastAsia="Arial" w:hAnsi="Arial" w:cs="Arial"/>
          <w:color w:val="000000" w:themeColor="text1"/>
          <w:sz w:val="22"/>
          <w:szCs w:val="22"/>
        </w:rPr>
        <w:t>to our knowledge</w:t>
      </w:r>
      <w:r w:rsidR="00C67367">
        <w:rPr>
          <w:rFonts w:ascii="Arial" w:eastAsia="Arial" w:hAnsi="Arial" w:cs="Arial"/>
          <w:color w:val="000000" w:themeColor="text1"/>
          <w:sz w:val="22"/>
          <w:szCs w:val="22"/>
        </w:rPr>
        <w:t>,</w:t>
      </w:r>
      <w:r w:rsidR="00C67367" w:rsidRPr="490334B2">
        <w:rPr>
          <w:rFonts w:ascii="Arial" w:eastAsia="Arial" w:hAnsi="Arial" w:cs="Arial"/>
          <w:color w:val="000000" w:themeColor="text1"/>
          <w:sz w:val="22"/>
          <w:szCs w:val="22"/>
        </w:rPr>
        <w:t xml:space="preserve"> </w:t>
      </w:r>
      <w:r w:rsidR="6BF99E76" w:rsidRPr="490334B2">
        <w:rPr>
          <w:rFonts w:ascii="Arial" w:eastAsia="Arial" w:hAnsi="Arial" w:cs="Arial"/>
          <w:color w:val="000000" w:themeColor="text1"/>
          <w:sz w:val="22"/>
          <w:szCs w:val="22"/>
        </w:rPr>
        <w:t>are currently unknow</w:t>
      </w:r>
      <w:r w:rsidR="2DCA0C18" w:rsidRPr="490334B2">
        <w:rPr>
          <w:rFonts w:ascii="Arial" w:eastAsia="Arial" w:hAnsi="Arial" w:cs="Arial"/>
          <w:color w:val="000000" w:themeColor="text1"/>
          <w:sz w:val="22"/>
          <w:szCs w:val="22"/>
        </w:rPr>
        <w:t>n</w:t>
      </w:r>
      <w:r w:rsidR="3F94828B" w:rsidRPr="490334B2">
        <w:rPr>
          <w:rFonts w:ascii="Arial" w:eastAsia="Arial" w:hAnsi="Arial" w:cs="Arial"/>
          <w:color w:val="000000" w:themeColor="text1"/>
          <w:sz w:val="22"/>
          <w:szCs w:val="22"/>
        </w:rPr>
        <w:t xml:space="preserve"> </w:t>
      </w:r>
      <w:r w:rsidR="00BE6F4D" w:rsidRPr="490334B2">
        <w:rPr>
          <w:rFonts w:ascii="Arial" w:eastAsia="Arial" w:hAnsi="Arial" w:cs="Arial"/>
          <w:color w:val="000000" w:themeColor="text1"/>
          <w:sz w:val="22"/>
          <w:szCs w:val="22"/>
        </w:rPr>
        <w:fldChar w:fldCharType="begin"/>
      </w:r>
      <w:r w:rsidR="00835395">
        <w:rPr>
          <w:rFonts w:ascii="Arial" w:eastAsia="Arial" w:hAnsi="Arial" w:cs="Arial"/>
          <w:color w:val="000000" w:themeColor="text1"/>
          <w:sz w:val="22"/>
          <w:szCs w:val="22"/>
        </w:rPr>
        <w:instrText xml:space="preserve"> ADDIN ZOTERO_ITEM CSL_CITATION {"citationID":"aVONaDkx","properties":{"formattedCitation":"[@Hong2017a]","plainCitation":"[@Hong2017a]","noteIndex":0},"citationItems":[{"id":564,"uris":["http://zotero.org/users/6609021/items/W8SJVBKS"],"uri":["http://zotero.org/users/6609021/items/W8SJVBKS"],"itemData":{"id":564,"type":"article-journal","container-title":"Elife","ISSN":"2050-084X","note":"Hong2017a","page":"e25237","title":"LARP1 functions as a molecular switch for mTORC1-mediated translation of an essential class of mRNAs","title-short":"Hong2017a","volume":"6","author":[{"family":"Hong","given":"Sungki"},{"family":"Freeberg","given":"Mallory A"},{"family":"Han","given":"Ting"},{"family":"Kamath","given":"Avani"},{"family":"Yao","given":"Yao"},{"family":"Fukuda","given":"Tomoko"},{"family":"Suzuki","given":"Tsukasa"},{"family":"Kim","given":"John K"},{"family":"Inoki","given":"Ken"}],"issued":{"date-parts":[["2017"]]}}}],"schema":"https://github.com/citation-style-language/schema/raw/master/csl-citation.json"} </w:instrText>
      </w:r>
      <w:r w:rsidR="00BE6F4D" w:rsidRPr="490334B2">
        <w:rPr>
          <w:rFonts w:ascii="Arial" w:eastAsia="Arial" w:hAnsi="Arial" w:cs="Arial"/>
          <w:color w:val="000000" w:themeColor="text1"/>
          <w:sz w:val="22"/>
          <w:szCs w:val="22"/>
        </w:rPr>
        <w:fldChar w:fldCharType="separate"/>
      </w:r>
      <w:r w:rsidR="00835395" w:rsidRPr="00835395">
        <w:rPr>
          <w:rFonts w:ascii="Arial" w:eastAsia="Arial" w:hAnsi="Arial" w:cs="Arial"/>
          <w:sz w:val="22"/>
        </w:rPr>
        <w:t>[@Hong2017a]</w:t>
      </w:r>
      <w:r w:rsidR="00BE6F4D" w:rsidRPr="490334B2">
        <w:rPr>
          <w:rFonts w:ascii="Arial" w:eastAsia="Arial" w:hAnsi="Arial" w:cs="Arial"/>
          <w:color w:val="000000" w:themeColor="text1"/>
          <w:sz w:val="22"/>
          <w:szCs w:val="22"/>
        </w:rPr>
        <w:fldChar w:fldCharType="end"/>
      </w:r>
      <w:r w:rsidR="6BF99E76" w:rsidRPr="490334B2">
        <w:rPr>
          <w:rFonts w:ascii="Arial" w:eastAsia="Arial" w:hAnsi="Arial" w:cs="Arial"/>
          <w:color w:val="000000" w:themeColor="text1"/>
          <w:sz w:val="22"/>
          <w:szCs w:val="22"/>
        </w:rPr>
        <w:t>.</w:t>
      </w:r>
      <w:r w:rsidR="5AC5CF8A" w:rsidRPr="490334B2">
        <w:rPr>
          <w:rFonts w:ascii="Arial" w:eastAsia="Arial" w:hAnsi="Arial" w:cs="Arial"/>
          <w:sz w:val="22"/>
          <w:szCs w:val="22"/>
        </w:rPr>
        <w:t xml:space="preserve"> To circumvent this</w:t>
      </w:r>
      <w:r w:rsidR="00401415">
        <w:rPr>
          <w:rFonts w:ascii="Arial" w:eastAsia="Arial" w:hAnsi="Arial" w:cs="Arial"/>
          <w:sz w:val="22"/>
          <w:szCs w:val="22"/>
        </w:rPr>
        <w:t xml:space="preserve"> issue</w:t>
      </w:r>
      <w:r w:rsidR="6BF99E76" w:rsidRPr="490334B2">
        <w:rPr>
          <w:rFonts w:ascii="Arial" w:eastAsia="Arial" w:hAnsi="Arial" w:cs="Arial"/>
          <w:sz w:val="22"/>
          <w:szCs w:val="22"/>
        </w:rPr>
        <w:t>,</w:t>
      </w:r>
      <w:r w:rsidR="26772D65" w:rsidRPr="490334B2">
        <w:rPr>
          <w:rFonts w:ascii="Arial" w:eastAsia="Arial" w:hAnsi="Arial" w:cs="Arial"/>
          <w:sz w:val="22"/>
          <w:szCs w:val="22"/>
        </w:rPr>
        <w:t xml:space="preserve"> we overexpressed </w:t>
      </w:r>
      <w:r w:rsidR="5AC5CF8A" w:rsidRPr="490334B2">
        <w:rPr>
          <w:rFonts w:ascii="Arial" w:eastAsia="Arial" w:hAnsi="Arial" w:cs="Arial"/>
          <w:sz w:val="22"/>
          <w:szCs w:val="22"/>
        </w:rPr>
        <w:t xml:space="preserve">the </w:t>
      </w:r>
      <w:r w:rsidR="6BF99E76" w:rsidRPr="490334B2">
        <w:rPr>
          <w:rFonts w:ascii="Arial" w:eastAsia="Arial" w:hAnsi="Arial" w:cs="Arial"/>
          <w:sz w:val="22"/>
          <w:szCs w:val="22"/>
        </w:rPr>
        <w:t xml:space="preserve">DM15 domain of </w:t>
      </w:r>
      <w:proofErr w:type="spellStart"/>
      <w:r w:rsidR="6BF99E76" w:rsidRPr="490334B2">
        <w:rPr>
          <w:rFonts w:ascii="Arial" w:eastAsia="Arial" w:hAnsi="Arial" w:cs="Arial"/>
          <w:sz w:val="22"/>
          <w:szCs w:val="22"/>
        </w:rPr>
        <w:t>Larp</w:t>
      </w:r>
      <w:proofErr w:type="spellEnd"/>
      <w:r w:rsidR="6BF99E76" w:rsidRPr="490334B2">
        <w:rPr>
          <w:rFonts w:ascii="Arial" w:eastAsia="Arial" w:hAnsi="Arial" w:cs="Arial"/>
          <w:sz w:val="22"/>
          <w:szCs w:val="22"/>
        </w:rPr>
        <w:t xml:space="preserve"> </w:t>
      </w:r>
      <w:r w:rsidR="6BF99E76" w:rsidRPr="490334B2">
        <w:rPr>
          <w:rFonts w:ascii="Arial" w:eastAsia="Arial" w:hAnsi="Arial" w:cs="Arial"/>
          <w:color w:val="000000" w:themeColor="text1"/>
          <w:sz w:val="22"/>
          <w:szCs w:val="22"/>
        </w:rPr>
        <w:t>which</w:t>
      </w:r>
      <w:r w:rsidR="00401415">
        <w:rPr>
          <w:rFonts w:ascii="Arial" w:eastAsia="Arial" w:hAnsi="Arial" w:cs="Arial"/>
          <w:color w:val="000000" w:themeColor="text1"/>
          <w:sz w:val="22"/>
          <w:szCs w:val="22"/>
        </w:rPr>
        <w:t xml:space="preserve"> we showed binds the RpL30 and Non1 TOP motifs </w:t>
      </w:r>
      <w:r w:rsidR="00401415" w:rsidRPr="00470FF8">
        <w:rPr>
          <w:rFonts w:ascii="Arial" w:eastAsia="Arial" w:hAnsi="Arial" w:cs="Arial"/>
          <w:i/>
          <w:iCs/>
          <w:color w:val="000000" w:themeColor="text1"/>
          <w:sz w:val="22"/>
          <w:szCs w:val="22"/>
        </w:rPr>
        <w:t>in vitro</w:t>
      </w:r>
      <w:r w:rsidR="00401415">
        <w:rPr>
          <w:rFonts w:ascii="Arial" w:eastAsia="Arial" w:hAnsi="Arial" w:cs="Arial"/>
          <w:color w:val="000000" w:themeColor="text1"/>
          <w:sz w:val="22"/>
          <w:szCs w:val="22"/>
        </w:rPr>
        <w:t xml:space="preserve"> </w:t>
      </w:r>
      <w:r w:rsidR="00401415" w:rsidRPr="490334B2">
        <w:rPr>
          <w:rFonts w:ascii="Arial" w:eastAsia="Arial" w:hAnsi="Arial" w:cs="Arial"/>
          <w:sz w:val="22"/>
          <w:szCs w:val="22"/>
        </w:rPr>
        <w:t>(</w:t>
      </w:r>
      <w:r w:rsidR="00401415" w:rsidRPr="490334B2">
        <w:rPr>
          <w:rFonts w:ascii="Arial" w:eastAsia="Arial" w:hAnsi="Arial" w:cs="Arial"/>
          <w:b/>
          <w:bCs/>
          <w:sz w:val="22"/>
          <w:szCs w:val="22"/>
        </w:rPr>
        <w:t>Figure 7A-A’</w:t>
      </w:r>
      <w:r w:rsidR="00401415" w:rsidRPr="490334B2">
        <w:rPr>
          <w:rFonts w:ascii="Arial" w:eastAsia="Arial" w:hAnsi="Arial" w:cs="Arial"/>
          <w:sz w:val="22"/>
          <w:szCs w:val="22"/>
        </w:rPr>
        <w:t>)</w:t>
      </w:r>
      <w:r w:rsidR="00401415">
        <w:rPr>
          <w:rFonts w:ascii="Arial" w:eastAsia="Arial" w:hAnsi="Arial" w:cs="Arial"/>
          <w:color w:val="000000" w:themeColor="text1"/>
          <w:sz w:val="22"/>
          <w:szCs w:val="22"/>
        </w:rPr>
        <w:t>, and,</w:t>
      </w:r>
      <w:r w:rsidR="6BF99E76" w:rsidRPr="490334B2">
        <w:rPr>
          <w:rFonts w:ascii="Arial" w:eastAsia="Arial" w:hAnsi="Arial" w:cs="Arial"/>
          <w:color w:val="000000" w:themeColor="text1"/>
          <w:sz w:val="22"/>
          <w:szCs w:val="22"/>
        </w:rPr>
        <w:t xml:space="preserve"> </w:t>
      </w:r>
      <w:r w:rsidR="1CBF61AB" w:rsidRPr="490334B2">
        <w:rPr>
          <w:rFonts w:ascii="Arial" w:eastAsia="Arial" w:hAnsi="Arial" w:cs="Arial"/>
          <w:color w:val="000000" w:themeColor="text1"/>
          <w:sz w:val="22"/>
          <w:szCs w:val="22"/>
        </w:rPr>
        <w:t>based on homology to mammalian Larp</w:t>
      </w:r>
      <w:r w:rsidR="00352EE2">
        <w:rPr>
          <w:rFonts w:ascii="Arial" w:eastAsia="Arial" w:hAnsi="Arial" w:cs="Arial"/>
          <w:color w:val="000000" w:themeColor="text1"/>
          <w:sz w:val="22"/>
          <w:szCs w:val="22"/>
        </w:rPr>
        <w:t>1</w:t>
      </w:r>
      <w:r w:rsidR="1CBF61AB" w:rsidRPr="490334B2">
        <w:rPr>
          <w:rFonts w:ascii="Arial" w:eastAsia="Arial" w:hAnsi="Arial" w:cs="Arial"/>
          <w:color w:val="000000" w:themeColor="text1"/>
          <w:sz w:val="22"/>
          <w:szCs w:val="22"/>
        </w:rPr>
        <w:t>,</w:t>
      </w:r>
      <w:r w:rsidR="1CBF61AB" w:rsidRPr="490334B2">
        <w:rPr>
          <w:rFonts w:ascii="Arial" w:eastAsia="Arial" w:hAnsi="Arial" w:cs="Arial"/>
          <w:sz w:val="22"/>
          <w:szCs w:val="22"/>
        </w:rPr>
        <w:t xml:space="preserve"> </w:t>
      </w:r>
      <w:r w:rsidR="00B123DD">
        <w:rPr>
          <w:rFonts w:ascii="Arial" w:eastAsia="Arial" w:hAnsi="Arial" w:cs="Arial"/>
          <w:sz w:val="22"/>
          <w:szCs w:val="22"/>
        </w:rPr>
        <w:t xml:space="preserve">lacks majority of the </w:t>
      </w:r>
      <w:r w:rsidR="6BF99E76" w:rsidRPr="490334B2">
        <w:rPr>
          <w:rFonts w:ascii="Arial" w:eastAsia="Arial" w:hAnsi="Arial" w:cs="Arial"/>
          <w:sz w:val="22"/>
          <w:szCs w:val="22"/>
        </w:rPr>
        <w:t xml:space="preserve">putative phosphorylation </w:t>
      </w:r>
      <w:r w:rsidR="6BF99E76" w:rsidRPr="00E52D63">
        <w:rPr>
          <w:rFonts w:ascii="Arial" w:eastAsia="Arial" w:hAnsi="Arial" w:cs="Arial"/>
          <w:sz w:val="22"/>
          <w:szCs w:val="22"/>
        </w:rPr>
        <w:t>sites</w:t>
      </w:r>
      <w:r w:rsidR="208F9084" w:rsidRPr="00E52D63">
        <w:rPr>
          <w:rFonts w:ascii="Arial" w:eastAsia="Arial" w:hAnsi="Arial" w:cs="Arial"/>
          <w:sz w:val="22"/>
          <w:szCs w:val="22"/>
        </w:rPr>
        <w:t xml:space="preserve"> </w:t>
      </w:r>
      <w:r w:rsidR="00BE6F4D" w:rsidRPr="008165C8">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{"citationID":"aidvun0efu","properties":{"formattedCitation":"[@jiaMTORC1PromotesTOP2021; @Lahr2017b; @philippeLarelatedProteinLARP12018]","plainCitation":"[@jiaMTORC1PromotesTOP2021; @Lahr2017b; @philippeLarelatedProteinLARP12018]","noteIndex":0},"citationItems":[{"id":1478,"uris":["http://zotero.org/users/6609021/items/A3QSI3UZ"],"uri":["http://zotero.org/users/6609021/items/A3QSI3UZ"],"itemData":{"id":1478,"type":"article-journal","abstract":"Abstract.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Res","language":"en","note":"jiaMTORC1PromotesTOP2021","source":"academic.oup.com","title":"mTORC1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id":755,"uris":["http://zotero.org/users/6609021/items/28NECMDE"],"uri":["http://zotero.org/users/6609021/items/28NECMDE"],"itemData":{"id":755,"type":"article-journal","container-title":"Elife","ISSN":"2050-084X","note":"Lahr2017b","page":"e24146","title":"La-related protein 1 (LARP1) binds the mRNA cap, blocking eIF4F assembly on TOP mRNAs","title-short":"Lahr2017b","volume":"6","author":[{"family":"Lahr","given":"Roni M"},{"family":"Fonseca","given":"Bruno D"},{"family":"Ciotti","given":"Gabrielle E"},{"family":"Al-Ashtal","given":"Hiba A"},{"family":"Jia","given":"Jian-Jun"},{"family":"Niklaus","given":"Marius R"},{"family":"Blagden","given":"Sarah P"},{"family":"Alain","given":"Tommy"},{"family":"Berman","given":"Andrea J"}],"issued":{"date-parts":[["2017"]]}}},{"id":911,"uris":["http://zotero.org/users/6609021/items/P66WXHIL"],"uri":["http://zotero.org/users/6609021/items/P66WXHIL"],"itemData":{"id":911,"type":"article-journal","abstract":"Abstract. Cell growth is a complex process shaped by extensive and coordinated changes in gene expression. Among these is the tightly regulated translation of a","container-title":"Nucleic Acids Research","DOI":"10.1093/nar/gkx1237","ISSN":"0305-1048","issue":"3","journalAbbreviation":"Nucleic Acids Res","language":"en","note":"philippeLarelatedProteinLARP12018","page":"1457-1469","source":"academic.oup.com","title":"La-related protein 1 (LARP1) repression of TOP mRNA translation is mediated through its cap-binding domain and controlled by an adjacent regulatory region","volume":"46","author":[{"family":"Philippe","given":"Lucas"},{"family":"Vasseur","given":"Jean-Jacques"},{"family":"Debart","given":"Françoise"},{"family":"Thoreen","given":"Carson C."}],"issued":{"date-parts":[["2018",2,16]]}}}],"schema":"https://github.com/citation-style-language/schema/raw/master/csl-citation.json"} </w:instrText>
      </w:r>
      <w:r w:rsidR="00BE6F4D" w:rsidRPr="008165C8">
        <w:rPr>
          <w:rFonts w:ascii="Arial" w:eastAsia="Arial" w:hAnsi="Arial" w:cs="Arial"/>
          <w:sz w:val="22"/>
          <w:szCs w:val="22"/>
        </w:rPr>
        <w:fldChar w:fldCharType="separate"/>
      </w:r>
      <w:r w:rsidR="00835395" w:rsidRPr="00835395">
        <w:rPr>
          <w:rFonts w:ascii="Arial" w:hAnsi="Arial" w:cs="Arial"/>
          <w:sz w:val="22"/>
        </w:rPr>
        <w:t>[@jiaMTORC1PromotesTOP2021; @Lahr2017b; @philippeLarelatedProteinLARP12018]</w:t>
      </w:r>
      <w:r w:rsidR="00BE6F4D" w:rsidRPr="008165C8">
        <w:rPr>
          <w:rFonts w:ascii="Arial" w:eastAsia="Arial" w:hAnsi="Arial" w:cs="Arial"/>
          <w:sz w:val="22"/>
          <w:szCs w:val="22"/>
        </w:rPr>
        <w:fldChar w:fldCharType="end"/>
      </w:r>
      <w:r w:rsidR="6BF99E76" w:rsidRPr="00E52D63">
        <w:rPr>
          <w:rFonts w:ascii="Arial" w:eastAsia="Arial" w:hAnsi="Arial" w:cs="Arial"/>
          <w:sz w:val="22"/>
          <w:szCs w:val="22"/>
        </w:rPr>
        <w:t>. W</w:t>
      </w:r>
      <w:r w:rsidR="00C67367">
        <w:rPr>
          <w:rFonts w:ascii="Arial" w:eastAsia="Arial" w:hAnsi="Arial" w:cs="Arial"/>
          <w:sz w:val="22"/>
          <w:szCs w:val="22"/>
        </w:rPr>
        <w:t>e found that</w:t>
      </w:r>
      <w:r w:rsidR="6BF99E76" w:rsidRPr="00E52D63">
        <w:rPr>
          <w:rFonts w:ascii="Arial" w:eastAsia="Arial" w:hAnsi="Arial" w:cs="Arial"/>
          <w:sz w:val="22"/>
          <w:szCs w:val="22"/>
        </w:rPr>
        <w:t xml:space="preserve"> overexpress</w:t>
      </w:r>
      <w:r w:rsidR="00C67367">
        <w:rPr>
          <w:rFonts w:ascii="Arial" w:eastAsia="Arial" w:hAnsi="Arial" w:cs="Arial"/>
          <w:sz w:val="22"/>
          <w:szCs w:val="22"/>
        </w:rPr>
        <w:t>ion of</w:t>
      </w:r>
      <w:r w:rsidR="6BF99E76" w:rsidRPr="00E52D63">
        <w:rPr>
          <w:rFonts w:ascii="Arial" w:eastAsia="Arial" w:hAnsi="Arial" w:cs="Arial"/>
          <w:sz w:val="22"/>
          <w:szCs w:val="22"/>
        </w:rPr>
        <w:t xml:space="preserve"> </w:t>
      </w:r>
      <w:r w:rsidR="00DB3E24" w:rsidRPr="00E52D63">
        <w:rPr>
          <w:rFonts w:ascii="Arial" w:eastAsia="Arial" w:hAnsi="Arial" w:cs="Arial"/>
          <w:sz w:val="22"/>
          <w:szCs w:val="22"/>
        </w:rPr>
        <w:t xml:space="preserve">a </w:t>
      </w:r>
      <w:r w:rsidR="009448E3" w:rsidRPr="00E52D63">
        <w:rPr>
          <w:rFonts w:ascii="Arial" w:eastAsia="Arial" w:hAnsi="Arial" w:cs="Arial"/>
          <w:sz w:val="22"/>
          <w:szCs w:val="22"/>
        </w:rPr>
        <w:t>Larp-</w:t>
      </w:r>
      <w:r w:rsidR="00DB3E24" w:rsidRPr="00E52D63">
        <w:rPr>
          <w:rFonts w:ascii="Arial" w:eastAsia="Arial" w:hAnsi="Arial" w:cs="Arial"/>
          <w:sz w:val="22"/>
          <w:szCs w:val="22"/>
        </w:rPr>
        <w:t>DM15</w:t>
      </w:r>
      <w:r w:rsidR="009448E3" w:rsidRPr="00E52D63">
        <w:rPr>
          <w:rFonts w:ascii="Arial" w:eastAsia="Arial" w:hAnsi="Arial" w:cs="Arial"/>
          <w:sz w:val="22"/>
          <w:szCs w:val="22"/>
        </w:rPr>
        <w:t>::</w:t>
      </w:r>
      <w:r w:rsidR="00DB3E24" w:rsidRPr="00E52D63">
        <w:rPr>
          <w:rFonts w:ascii="Arial" w:eastAsia="Arial" w:hAnsi="Arial" w:cs="Arial"/>
          <w:sz w:val="22"/>
          <w:szCs w:val="22"/>
        </w:rPr>
        <w:t>GFP</w:t>
      </w:r>
      <w:r w:rsidR="00DB3E24">
        <w:rPr>
          <w:rFonts w:ascii="Arial" w:eastAsia="Arial" w:hAnsi="Arial" w:cs="Arial"/>
          <w:sz w:val="22"/>
          <w:szCs w:val="22"/>
        </w:rPr>
        <w:t xml:space="preserve"> fusion </w:t>
      </w:r>
      <w:r w:rsidR="26772D65" w:rsidRPr="490334B2">
        <w:rPr>
          <w:rFonts w:ascii="Arial" w:eastAsia="Arial" w:hAnsi="Arial" w:cs="Arial"/>
          <w:sz w:val="22"/>
          <w:szCs w:val="22"/>
        </w:rPr>
        <w:t xml:space="preserve">in the germline </w:t>
      </w:r>
      <w:r w:rsidR="00C67367">
        <w:rPr>
          <w:rFonts w:ascii="Arial" w:eastAsia="Arial" w:hAnsi="Arial" w:cs="Arial"/>
          <w:sz w:val="22"/>
          <w:szCs w:val="22"/>
        </w:rPr>
        <w:t xml:space="preserve">resulted </w:t>
      </w:r>
      <w:r w:rsidR="37C0FE37" w:rsidRPr="490334B2">
        <w:rPr>
          <w:rFonts w:ascii="Arial" w:eastAsia="Arial" w:hAnsi="Arial" w:cs="Arial"/>
          <w:sz w:val="22"/>
          <w:szCs w:val="22"/>
        </w:rPr>
        <w:t>in</w:t>
      </w:r>
      <w:r w:rsidR="36C8A42A" w:rsidRPr="490334B2">
        <w:rPr>
          <w:rFonts w:ascii="Arial" w:eastAsia="Arial" w:hAnsi="Arial" w:cs="Arial"/>
          <w:sz w:val="22"/>
          <w:szCs w:val="22"/>
        </w:rPr>
        <w:t xml:space="preserve"> fusome-like structures</w:t>
      </w:r>
      <w:r w:rsidR="2EDAB100" w:rsidRPr="490334B2">
        <w:rPr>
          <w:rFonts w:ascii="Arial" w:eastAsia="Arial" w:hAnsi="Arial" w:cs="Arial"/>
          <w:sz w:val="22"/>
          <w:szCs w:val="22"/>
        </w:rPr>
        <w:t xml:space="preserve"> extending from the nich</w:t>
      </w:r>
      <w:r w:rsidR="60EC3D0C" w:rsidRPr="490334B2">
        <w:rPr>
          <w:rFonts w:ascii="Arial" w:eastAsia="Arial" w:hAnsi="Arial" w:cs="Arial"/>
          <w:sz w:val="22"/>
          <w:szCs w:val="22"/>
        </w:rPr>
        <w:t>e</w:t>
      </w:r>
      <w:r w:rsidR="7BB3659F" w:rsidRPr="490334B2">
        <w:rPr>
          <w:rFonts w:ascii="Arial" w:eastAsia="Arial" w:hAnsi="Arial" w:cs="Arial"/>
          <w:sz w:val="22"/>
          <w:szCs w:val="22"/>
        </w:rPr>
        <w:t xml:space="preserve"> </w:t>
      </w:r>
      <w:r w:rsidR="36C8A42A" w:rsidRPr="00D64A57">
        <w:rPr>
          <w:rFonts w:ascii="Arial" w:eastAsia="Arial" w:hAnsi="Arial" w:cs="Arial"/>
          <w:sz w:val="22"/>
          <w:szCs w:val="22"/>
        </w:rPr>
        <w:t>(</w:t>
      </w:r>
      <w:r w:rsidR="36C8A42A" w:rsidRPr="490334B2">
        <w:rPr>
          <w:rFonts w:ascii="Arial" w:eastAsia="Arial" w:hAnsi="Arial" w:cs="Arial"/>
          <w:b/>
          <w:bCs/>
          <w:sz w:val="22"/>
          <w:szCs w:val="22"/>
        </w:rPr>
        <w:t xml:space="preserve">Figure </w:t>
      </w:r>
      <w:r w:rsidR="22BE75E5" w:rsidRPr="490334B2">
        <w:rPr>
          <w:rFonts w:ascii="Arial" w:eastAsia="Arial" w:hAnsi="Arial" w:cs="Arial"/>
          <w:b/>
          <w:bCs/>
          <w:sz w:val="22"/>
          <w:szCs w:val="22"/>
        </w:rPr>
        <w:t>7</w:t>
      </w:r>
      <w:r w:rsidR="00877DD7">
        <w:rPr>
          <w:rFonts w:ascii="Arial" w:eastAsia="Arial" w:hAnsi="Arial" w:cs="Arial"/>
          <w:b/>
          <w:bCs/>
          <w:sz w:val="22"/>
          <w:szCs w:val="22"/>
        </w:rPr>
        <w:t>E</w:t>
      </w:r>
      <w:r w:rsidR="2A55BC2E" w:rsidRPr="490334B2">
        <w:rPr>
          <w:rFonts w:ascii="Arial" w:eastAsia="Arial" w:hAnsi="Arial" w:cs="Arial"/>
          <w:b/>
          <w:bCs/>
          <w:sz w:val="22"/>
          <w:szCs w:val="22"/>
        </w:rPr>
        <w:t>-</w:t>
      </w:r>
      <w:r w:rsidR="00877DD7">
        <w:rPr>
          <w:rFonts w:ascii="Arial" w:eastAsia="Arial" w:hAnsi="Arial" w:cs="Arial"/>
          <w:b/>
          <w:bCs/>
          <w:sz w:val="22"/>
          <w:szCs w:val="22"/>
        </w:rPr>
        <w:t>F</w:t>
      </w:r>
      <w:r w:rsidR="00DB3E24">
        <w:rPr>
          <w:rFonts w:ascii="Arial" w:eastAsia="Arial" w:hAnsi="Arial" w:cs="Arial"/>
          <w:b/>
          <w:bCs/>
          <w:sz w:val="22"/>
          <w:szCs w:val="22"/>
        </w:rPr>
        <w:t>’</w:t>
      </w:r>
      <w:r w:rsidR="36C8A42A" w:rsidRPr="490334B2">
        <w:rPr>
          <w:rFonts w:ascii="Arial" w:eastAsia="Arial" w:hAnsi="Arial" w:cs="Arial"/>
          <w:sz w:val="22"/>
          <w:szCs w:val="22"/>
        </w:rPr>
        <w:t>)</w:t>
      </w:r>
      <w:r w:rsidR="26772D65" w:rsidRPr="490334B2">
        <w:rPr>
          <w:rFonts w:ascii="Arial" w:eastAsia="Arial" w:hAnsi="Arial" w:cs="Arial"/>
          <w:b/>
          <w:bCs/>
          <w:sz w:val="22"/>
          <w:szCs w:val="22"/>
        </w:rPr>
        <w:t>.</w:t>
      </w:r>
      <w:r w:rsidR="1AE0EA78" w:rsidRPr="490334B2">
        <w:rPr>
          <w:rFonts w:ascii="Arial" w:eastAsia="Arial" w:hAnsi="Arial" w:cs="Arial"/>
          <w:b/>
          <w:bCs/>
          <w:sz w:val="22"/>
          <w:szCs w:val="22"/>
        </w:rPr>
        <w:t xml:space="preserve"> </w:t>
      </w:r>
      <w:r w:rsidR="01BAD5A6" w:rsidRPr="490334B2">
        <w:rPr>
          <w:rFonts w:ascii="Arial" w:eastAsia="Arial" w:hAnsi="Arial" w:cs="Arial"/>
          <w:sz w:val="22"/>
          <w:szCs w:val="22"/>
        </w:rPr>
        <w:t>Additionally, ovaries overe</w:t>
      </w:r>
      <w:r w:rsidR="29F4685A" w:rsidRPr="490334B2">
        <w:rPr>
          <w:rFonts w:ascii="Arial" w:eastAsia="Arial" w:hAnsi="Arial" w:cs="Arial"/>
          <w:sz w:val="22"/>
          <w:szCs w:val="22"/>
        </w:rPr>
        <w:t>x</w:t>
      </w:r>
      <w:r w:rsidR="01BAD5A6" w:rsidRPr="490334B2">
        <w:rPr>
          <w:rFonts w:ascii="Arial" w:eastAsia="Arial" w:hAnsi="Arial" w:cs="Arial"/>
          <w:sz w:val="22"/>
          <w:szCs w:val="22"/>
        </w:rPr>
        <w:t xml:space="preserve">pressing </w:t>
      </w:r>
      <w:r w:rsidR="009448E3">
        <w:rPr>
          <w:rFonts w:ascii="Arial" w:eastAsia="Arial" w:hAnsi="Arial" w:cs="Arial"/>
          <w:sz w:val="22"/>
          <w:szCs w:val="22"/>
        </w:rPr>
        <w:t>Larp-</w:t>
      </w:r>
      <w:r w:rsidR="00DB3E24">
        <w:rPr>
          <w:rFonts w:ascii="Arial" w:eastAsia="Arial" w:hAnsi="Arial" w:cs="Arial"/>
          <w:sz w:val="22"/>
          <w:szCs w:val="22"/>
        </w:rPr>
        <w:t>DM15</w:t>
      </w:r>
      <w:r w:rsidR="01BAD5A6" w:rsidRPr="490334B2">
        <w:rPr>
          <w:rFonts w:ascii="Arial" w:eastAsia="Arial" w:hAnsi="Arial" w:cs="Arial"/>
          <w:sz w:val="22"/>
          <w:szCs w:val="22"/>
        </w:rPr>
        <w:t xml:space="preserve"> </w:t>
      </w:r>
      <w:r w:rsidR="76C2D444" w:rsidRPr="490334B2">
        <w:rPr>
          <w:rFonts w:ascii="Arial" w:eastAsia="Arial" w:hAnsi="Arial" w:cs="Arial"/>
          <w:sz w:val="22"/>
          <w:szCs w:val="22"/>
        </w:rPr>
        <w:t>had 32</w:t>
      </w:r>
      <w:r w:rsidR="6C294D0A" w:rsidRPr="490334B2">
        <w:rPr>
          <w:rFonts w:ascii="Arial" w:eastAsia="Arial" w:hAnsi="Arial" w:cs="Arial"/>
          <w:sz w:val="22"/>
          <w:szCs w:val="22"/>
        </w:rPr>
        <w:t>-</w:t>
      </w:r>
      <w:r w:rsidR="76C2D444" w:rsidRPr="490334B2">
        <w:rPr>
          <w:rFonts w:ascii="Arial" w:eastAsia="Arial" w:hAnsi="Arial" w:cs="Arial"/>
          <w:sz w:val="22"/>
          <w:szCs w:val="22"/>
        </w:rPr>
        <w:t>cell egg chambers</w:t>
      </w:r>
      <w:r w:rsidR="00DB3E24">
        <w:rPr>
          <w:rFonts w:ascii="Arial" w:eastAsia="Arial" w:hAnsi="Arial" w:cs="Arial"/>
          <w:sz w:val="22"/>
          <w:szCs w:val="22"/>
        </w:rPr>
        <w:t>,</w:t>
      </w:r>
      <w:r w:rsidR="76C2D444" w:rsidRPr="490334B2">
        <w:rPr>
          <w:rFonts w:ascii="Arial" w:eastAsia="Arial" w:hAnsi="Arial" w:cs="Arial"/>
          <w:sz w:val="22"/>
          <w:szCs w:val="22"/>
        </w:rPr>
        <w:t xml:space="preserve"> which </w:t>
      </w:r>
      <w:r w:rsidR="00FF3F69">
        <w:rPr>
          <w:rFonts w:ascii="Arial" w:eastAsia="Arial" w:hAnsi="Arial" w:cs="Arial"/>
          <w:sz w:val="22"/>
          <w:szCs w:val="22"/>
        </w:rPr>
        <w:t>were not observed</w:t>
      </w:r>
      <w:r w:rsidR="76C2D444" w:rsidRPr="490334B2">
        <w:rPr>
          <w:rFonts w:ascii="Arial" w:eastAsia="Arial" w:hAnsi="Arial" w:cs="Arial"/>
          <w:sz w:val="22"/>
          <w:szCs w:val="22"/>
        </w:rPr>
        <w:t xml:space="preserve"> in control ovaries</w:t>
      </w:r>
      <w:r w:rsidR="7BB3659F" w:rsidRPr="490334B2">
        <w:rPr>
          <w:rFonts w:ascii="Arial" w:eastAsia="Arial" w:hAnsi="Arial" w:cs="Arial"/>
          <w:sz w:val="22"/>
          <w:szCs w:val="22"/>
        </w:rPr>
        <w:t xml:space="preserve"> </w:t>
      </w:r>
      <w:r w:rsidR="7BB3659F" w:rsidRPr="00D64A57">
        <w:rPr>
          <w:rFonts w:ascii="Arial" w:eastAsia="Arial" w:hAnsi="Arial" w:cs="Arial"/>
          <w:sz w:val="22"/>
          <w:szCs w:val="22"/>
        </w:rPr>
        <w:t>(</w:t>
      </w:r>
      <w:r w:rsidR="7BB3659F" w:rsidRPr="00352EE2">
        <w:rPr>
          <w:rFonts w:ascii="Arial" w:eastAsia="Arial" w:hAnsi="Arial" w:cs="Arial"/>
          <w:b/>
          <w:bCs/>
          <w:sz w:val="22"/>
          <w:szCs w:val="22"/>
        </w:rPr>
        <w:t xml:space="preserve">Figure </w:t>
      </w:r>
      <w:r w:rsidR="00352EE2" w:rsidRPr="008E64C3">
        <w:rPr>
          <w:rFonts w:ascii="Arial" w:eastAsia="Arial" w:hAnsi="Arial" w:cs="Arial"/>
          <w:b/>
          <w:bCs/>
          <w:sz w:val="22"/>
          <w:szCs w:val="22"/>
        </w:rPr>
        <w:t>S</w:t>
      </w:r>
      <w:r w:rsidR="7BB3659F" w:rsidRPr="00352EE2">
        <w:rPr>
          <w:rFonts w:ascii="Arial" w:eastAsia="Arial" w:hAnsi="Arial" w:cs="Arial"/>
          <w:b/>
          <w:bCs/>
          <w:sz w:val="22"/>
          <w:szCs w:val="22"/>
        </w:rPr>
        <w:t>7</w:t>
      </w:r>
      <w:r w:rsidR="00465C8F">
        <w:rPr>
          <w:rFonts w:ascii="Arial" w:eastAsia="Arial" w:hAnsi="Arial" w:cs="Arial"/>
          <w:b/>
          <w:bCs/>
          <w:sz w:val="22"/>
          <w:szCs w:val="22"/>
        </w:rPr>
        <w:t>I</w:t>
      </w:r>
      <w:r w:rsidR="7BB3659F" w:rsidRPr="00352EE2">
        <w:rPr>
          <w:rFonts w:ascii="Arial" w:eastAsia="Arial" w:hAnsi="Arial" w:cs="Arial"/>
          <w:b/>
          <w:bCs/>
          <w:sz w:val="22"/>
          <w:szCs w:val="22"/>
        </w:rPr>
        <w:t>-</w:t>
      </w:r>
      <w:r w:rsidR="00465C8F">
        <w:rPr>
          <w:rFonts w:ascii="Arial" w:eastAsia="Arial" w:hAnsi="Arial" w:cs="Arial"/>
          <w:b/>
          <w:bCs/>
          <w:sz w:val="22"/>
          <w:szCs w:val="22"/>
        </w:rPr>
        <w:t>I</w:t>
      </w:r>
      <w:r w:rsidR="7BB3659F" w:rsidRPr="00352EE2">
        <w:rPr>
          <w:rFonts w:ascii="Arial" w:eastAsia="Arial" w:hAnsi="Arial" w:cs="Arial"/>
          <w:b/>
          <w:bCs/>
          <w:sz w:val="22"/>
          <w:szCs w:val="22"/>
        </w:rPr>
        <w:t>’</w:t>
      </w:r>
      <w:r w:rsidR="7BB3659F" w:rsidRPr="490334B2">
        <w:rPr>
          <w:rFonts w:ascii="Arial" w:eastAsia="Arial" w:hAnsi="Arial" w:cs="Arial"/>
          <w:sz w:val="22"/>
          <w:szCs w:val="22"/>
        </w:rPr>
        <w:t xml:space="preserve">). </w:t>
      </w:r>
      <w:r w:rsidR="76C2D444" w:rsidRPr="490334B2">
        <w:rPr>
          <w:rFonts w:ascii="Arial" w:eastAsia="Arial" w:hAnsi="Arial" w:cs="Arial"/>
          <w:sz w:val="22"/>
          <w:szCs w:val="22"/>
        </w:rPr>
        <w:t>The presence of 32-cell egg chambers is emblematic of cyto</w:t>
      </w:r>
      <w:r w:rsidR="69D6D6A8" w:rsidRPr="490334B2">
        <w:rPr>
          <w:rFonts w:ascii="Arial" w:eastAsia="Arial" w:hAnsi="Arial" w:cs="Arial"/>
          <w:sz w:val="22"/>
          <w:szCs w:val="22"/>
        </w:rPr>
        <w:t>kinesis defects that occur during early oogenesis</w:t>
      </w:r>
      <w:r w:rsidR="7BB3659F" w:rsidRPr="490334B2">
        <w:rPr>
          <w:rFonts w:ascii="Arial" w:eastAsia="Arial" w:hAnsi="Arial" w:cs="Arial"/>
          <w:sz w:val="22"/>
          <w:szCs w:val="22"/>
        </w:rPr>
        <w:t xml:space="preserve"> </w:t>
      </w:r>
      <w:r w:rsidR="00BE6F4D" w:rsidRPr="490334B2">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{"citationID":"yUN5Lnmd","properties":{"formattedCitation":"[@Mathieu2013d; @Matias2015g; @Sanchez2016h]","plainCitation":"[@Mathieu2013d; @Matias2015g; @Sanchez2016h]","noteIndex":0},"citationItems":[{"id":1552,"uris":["http://zotero.org/users/6609021/items/SSE37DD9"],"uri":["http://zotero.org/users/6609021/items/SSE37DD9"],"itemData":{"id":1552,"type":"article-journal","abstract":"Complex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cell","DOI":"10.1016/J.DEVCEL.2013.07.005","ISSN":"1534-5807","issue":"3","note":"Mathieu2013d","page":"250-265","title":"Aurora B and cyclin B have opposite effects on the timing of cytokinesis abscission in Drosophila germ cells and in vertebrate somatic cells","title-short":"Mathieu2013d","volume":"26","author":[{"family":"Mathieu","given":"Juliette"},{"family":"Cauvin","given":"Clothilde"},{"family":"Moch","given":"Clara"},{"family":"Radford","given":"Sarah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id":627,"uris":["http://zotero.org/users/6609021/items/F22FP4X8"],"uri":["http://zotero.org/users/6609021/items/F22FP4X8"],"itemData":{"id":627,"type":"article-journal","abstract":"Abscission is the final event of cytokinesis that leads to the physical separation of the two daughter cells. Recent technical advances have allowed a better understanding of the cellular and molecular events leading to abscission in isolated yeast or mammalian cells. However, how abscission is regulated in different cell types or in a developing organism remains poorly understood. Here, we characterized the function of the ESCRT-III protein Shrub during cytokinesis in germ cells undergoing a series of complete and incomplete divisions. We found that Shrub is required for complete abscission, and that levels of Shrub are critical for proper timing of abscission. Loss or gain of Shrub delays abscission in germline stem cells (GSCs), and leads to the formation of stem-cysts, where daughter cells share the same cytoplasm as the mother stem cell and cannot differentiate. In addition, our results indicate a negative regulation of Shrub by the Aurora B kinase during GSC abscission. Finally, we found that Lethal giant discs (lgd), known to be required for Shrub function in the endosomal pathway, also regulates the duration of abscission in GSCs.","container-title":"PLoS genetics","DOI":"10.1371/journal.pgen.1004653","ISSN":"1553-7404","issue":"2","note":"Matias2015g","page":"e1004653","title":"Abscission is regulated by the ESCRT-III protein shrub in Drosophila germline stem cells","title-short":"Matias2015g","volume":"11","author":[{"family":"Matias","given":"Neuza Reis"},{"family":"Mathieu","given":"Juliette"},{"family":"Huynh","given":"Jean-René"}],"issued":{"date-parts":[["2015",2]]}}}],"schema":"https://github.com/citation-style-language/schema/raw/master/csl-citation.json"} </w:instrText>
      </w:r>
      <w:r w:rsidR="00BE6F4D" w:rsidRPr="490334B2">
        <w:rPr>
          <w:rFonts w:ascii="Arial" w:eastAsia="Arial" w:hAnsi="Arial" w:cs="Arial"/>
          <w:sz w:val="22"/>
          <w:szCs w:val="22"/>
        </w:rPr>
        <w:fldChar w:fldCharType="separate"/>
      </w:r>
      <w:r w:rsidR="00835395" w:rsidRPr="00835395">
        <w:rPr>
          <w:rFonts w:ascii="Arial" w:eastAsia="Arial" w:hAnsi="Arial" w:cs="Arial"/>
          <w:sz w:val="22"/>
        </w:rPr>
        <w:t>[@Mathieu2013d; @Matias2015g; @Sanchez2016h]</w:t>
      </w:r>
      <w:r w:rsidR="00BE6F4D" w:rsidRPr="490334B2">
        <w:rPr>
          <w:rFonts w:ascii="Arial" w:eastAsia="Arial" w:hAnsi="Arial" w:cs="Arial"/>
          <w:sz w:val="22"/>
          <w:szCs w:val="22"/>
        </w:rPr>
        <w:fldChar w:fldCharType="end"/>
      </w:r>
      <w:r w:rsidR="69D6D6A8" w:rsidRPr="490334B2">
        <w:rPr>
          <w:rFonts w:ascii="Arial" w:eastAsia="Arial" w:hAnsi="Arial" w:cs="Arial"/>
          <w:sz w:val="22"/>
          <w:szCs w:val="22"/>
        </w:rPr>
        <w:t>.</w:t>
      </w:r>
      <w:r w:rsidR="69D6D6A8" w:rsidRPr="490334B2">
        <w:rPr>
          <w:rFonts w:ascii="Arial" w:eastAsia="Arial" w:hAnsi="Arial" w:cs="Arial"/>
          <w:b/>
          <w:bCs/>
          <w:sz w:val="22"/>
          <w:szCs w:val="22"/>
        </w:rPr>
        <w:t xml:space="preserve"> </w:t>
      </w:r>
      <w:r w:rsidR="26772D65" w:rsidRPr="490334B2">
        <w:rPr>
          <w:rFonts w:ascii="Arial" w:eastAsia="Arial" w:hAnsi="Arial" w:cs="Arial"/>
          <w:sz w:val="22"/>
          <w:szCs w:val="22"/>
        </w:rPr>
        <w:t xml:space="preserve"> </w:t>
      </w:r>
      <w:r w:rsidR="5321DE45" w:rsidRPr="490334B2">
        <w:rPr>
          <w:rFonts w:ascii="Arial" w:eastAsia="Arial" w:hAnsi="Arial" w:cs="Arial"/>
          <w:sz w:val="22"/>
          <w:szCs w:val="22"/>
        </w:rPr>
        <w:t>Our findings i</w:t>
      </w:r>
      <w:r w:rsidR="00FF3F69">
        <w:rPr>
          <w:rFonts w:ascii="Arial" w:eastAsia="Arial" w:hAnsi="Arial" w:cs="Arial"/>
          <w:sz w:val="22"/>
          <w:szCs w:val="22"/>
        </w:rPr>
        <w:t>ndicate</w:t>
      </w:r>
      <w:r w:rsidR="26772D65" w:rsidRPr="490334B2">
        <w:rPr>
          <w:rFonts w:ascii="Arial" w:eastAsia="Arial" w:hAnsi="Arial" w:cs="Arial"/>
          <w:sz w:val="22"/>
          <w:szCs w:val="22"/>
        </w:rPr>
        <w:t xml:space="preserve"> that these cells are delayed in cy</w:t>
      </w:r>
      <w:r w:rsidR="6B094217" w:rsidRPr="490334B2">
        <w:rPr>
          <w:rFonts w:ascii="Arial" w:eastAsia="Arial" w:hAnsi="Arial" w:cs="Arial"/>
          <w:sz w:val="22"/>
          <w:szCs w:val="22"/>
        </w:rPr>
        <w:t>t</w:t>
      </w:r>
      <w:r w:rsidR="26772D65" w:rsidRPr="490334B2">
        <w:rPr>
          <w:rFonts w:ascii="Arial" w:eastAsia="Arial" w:hAnsi="Arial" w:cs="Arial"/>
          <w:sz w:val="22"/>
          <w:szCs w:val="22"/>
        </w:rPr>
        <w:t xml:space="preserve">okinesis </w:t>
      </w:r>
      <w:r w:rsidR="00FF3F69">
        <w:rPr>
          <w:rFonts w:ascii="Arial" w:eastAsia="Arial" w:hAnsi="Arial" w:cs="Arial"/>
          <w:sz w:val="22"/>
          <w:szCs w:val="22"/>
        </w:rPr>
        <w:t>and</w:t>
      </w:r>
      <w:r w:rsidR="00FF3F69" w:rsidRPr="490334B2">
        <w:rPr>
          <w:rFonts w:ascii="Arial" w:eastAsia="Arial" w:hAnsi="Arial" w:cs="Arial"/>
          <w:sz w:val="22"/>
          <w:szCs w:val="22"/>
        </w:rPr>
        <w:t xml:space="preserve"> </w:t>
      </w:r>
      <w:r w:rsidR="26772D65" w:rsidRPr="490334B2">
        <w:rPr>
          <w:rFonts w:ascii="Arial" w:eastAsia="Arial" w:hAnsi="Arial" w:cs="Arial"/>
          <w:sz w:val="22"/>
          <w:szCs w:val="22"/>
        </w:rPr>
        <w:t xml:space="preserve">that </w:t>
      </w:r>
      <w:r w:rsidR="009D7C31">
        <w:rPr>
          <w:rFonts w:ascii="Arial" w:eastAsia="Arial" w:hAnsi="Arial" w:cs="Arial"/>
          <w:sz w:val="22"/>
          <w:szCs w:val="22"/>
        </w:rPr>
        <w:t xml:space="preserve">over expression of </w:t>
      </w:r>
      <w:proofErr w:type="spellStart"/>
      <w:r w:rsidR="26772D65" w:rsidRPr="490334B2">
        <w:rPr>
          <w:rFonts w:ascii="Arial" w:eastAsia="Arial" w:hAnsi="Arial" w:cs="Arial"/>
          <w:sz w:val="22"/>
          <w:szCs w:val="22"/>
        </w:rPr>
        <w:t>Larp</w:t>
      </w:r>
      <w:proofErr w:type="spellEnd"/>
      <w:r w:rsidR="26772D65" w:rsidRPr="490334B2">
        <w:rPr>
          <w:rFonts w:ascii="Arial" w:eastAsia="Arial" w:hAnsi="Arial" w:cs="Arial"/>
          <w:sz w:val="22"/>
          <w:szCs w:val="22"/>
        </w:rPr>
        <w:t xml:space="preserve"> </w:t>
      </w:r>
      <w:r w:rsidR="009D7C31">
        <w:rPr>
          <w:rFonts w:ascii="Arial" w:eastAsia="Arial" w:hAnsi="Arial" w:cs="Arial"/>
          <w:sz w:val="22"/>
          <w:szCs w:val="22"/>
        </w:rPr>
        <w:t>part</w:t>
      </w:r>
      <w:r w:rsidR="00DB3E24">
        <w:rPr>
          <w:rFonts w:ascii="Arial" w:eastAsia="Arial" w:hAnsi="Arial" w:cs="Arial"/>
          <w:sz w:val="22"/>
          <w:szCs w:val="22"/>
        </w:rPr>
        <w:t>ially</w:t>
      </w:r>
      <w:r w:rsidR="009D7C31">
        <w:rPr>
          <w:rFonts w:ascii="Arial" w:eastAsia="Arial" w:hAnsi="Arial" w:cs="Arial"/>
          <w:sz w:val="22"/>
          <w:szCs w:val="22"/>
        </w:rPr>
        <w:t xml:space="preserve"> phenocopies depletion of </w:t>
      </w:r>
      <w:proofErr w:type="spellStart"/>
      <w:r w:rsidR="26772D65" w:rsidRPr="490334B2">
        <w:rPr>
          <w:rFonts w:ascii="Arial" w:eastAsia="Arial" w:hAnsi="Arial" w:cs="Arial"/>
          <w:i/>
          <w:iCs/>
          <w:sz w:val="22"/>
          <w:szCs w:val="22"/>
        </w:rPr>
        <w:t>aramis</w:t>
      </w:r>
      <w:proofErr w:type="spellEnd"/>
      <w:r w:rsidR="06900FDA" w:rsidRPr="490334B2">
        <w:rPr>
          <w:rFonts w:ascii="Arial" w:eastAsia="Arial" w:hAnsi="Arial" w:cs="Arial"/>
          <w:sz w:val="22"/>
          <w:szCs w:val="22"/>
        </w:rPr>
        <w:t>.</w:t>
      </w:r>
    </w:p>
    <w:p w14:paraId="47D1F2AD" w14:textId="5A0C1142" w:rsidR="00F55CB4" w:rsidRDefault="580D44C3" w:rsidP="006C0869">
      <w:pPr>
        <w:jc w:val="both"/>
        <w:rPr>
          <w:rFonts w:ascii="Arial" w:eastAsia="Arial" w:hAnsi="Arial" w:cs="Arial"/>
          <w:b/>
          <w:bCs/>
          <w:sz w:val="22"/>
          <w:szCs w:val="22"/>
        </w:rPr>
      </w:pPr>
      <w:r w:rsidRPr="6CD4E258">
        <w:rPr>
          <w:rFonts w:ascii="Arial" w:eastAsia="Arial" w:hAnsi="Arial" w:cs="Arial"/>
          <w:b/>
          <w:bCs/>
          <w:sz w:val="22"/>
          <w:szCs w:val="22"/>
        </w:rPr>
        <w:t>Discussion</w:t>
      </w:r>
    </w:p>
    <w:p w14:paraId="4DB6FDF1" w14:textId="409CA382" w:rsidR="00CB49C5" w:rsidRPr="00B2262E" w:rsidRDefault="682F95B9" w:rsidP="006C0869">
      <w:pPr>
        <w:jc w:val="both"/>
        <w:rPr>
          <w:rFonts w:ascii="Arial" w:eastAsia="Arial" w:hAnsi="Arial" w:cs="Arial"/>
          <w:sz w:val="22"/>
          <w:szCs w:val="22"/>
          <w:highlight w:val="yellow"/>
        </w:rPr>
      </w:pPr>
      <w:r w:rsidRPr="490334B2">
        <w:rPr>
          <w:rFonts w:ascii="Arial" w:eastAsia="Arial" w:hAnsi="Arial" w:cs="Arial"/>
          <w:sz w:val="22"/>
          <w:szCs w:val="22"/>
        </w:rPr>
        <w:t xml:space="preserve">During </w:t>
      </w:r>
      <w:r w:rsidRPr="490334B2">
        <w:rPr>
          <w:rFonts w:ascii="Arial" w:eastAsia="Arial" w:hAnsi="Arial" w:cs="Arial"/>
          <w:i/>
          <w:iCs/>
          <w:sz w:val="22"/>
          <w:szCs w:val="22"/>
        </w:rPr>
        <w:t>Drosophila</w:t>
      </w:r>
      <w:r w:rsidRPr="490334B2">
        <w:rPr>
          <w:rFonts w:ascii="Arial" w:eastAsia="Arial" w:hAnsi="Arial" w:cs="Arial"/>
          <w:sz w:val="22"/>
          <w:szCs w:val="22"/>
        </w:rPr>
        <w:t xml:space="preserve"> oogenesis, ef</w:t>
      </w:r>
      <w:r w:rsidR="21D0C82D" w:rsidRPr="490334B2">
        <w:rPr>
          <w:rFonts w:ascii="Arial" w:eastAsia="Arial" w:hAnsi="Arial" w:cs="Arial"/>
          <w:sz w:val="22"/>
          <w:szCs w:val="22"/>
        </w:rPr>
        <w:t xml:space="preserve">ficient ribosome biogenesis is required </w:t>
      </w:r>
      <w:r w:rsidRPr="490334B2">
        <w:rPr>
          <w:rFonts w:ascii="Arial" w:eastAsia="Arial" w:hAnsi="Arial" w:cs="Arial"/>
          <w:sz w:val="22"/>
          <w:szCs w:val="22"/>
        </w:rPr>
        <w:t xml:space="preserve">in the germline </w:t>
      </w:r>
      <w:r w:rsidR="0E0382BA" w:rsidRPr="490334B2">
        <w:rPr>
          <w:rFonts w:ascii="Arial" w:eastAsia="Arial" w:hAnsi="Arial" w:cs="Arial"/>
          <w:sz w:val="22"/>
          <w:szCs w:val="22"/>
        </w:rPr>
        <w:t xml:space="preserve">for proper </w:t>
      </w:r>
      <w:r w:rsidR="0CBACFC2" w:rsidRPr="490334B2">
        <w:rPr>
          <w:rFonts w:ascii="Arial" w:eastAsia="Arial" w:hAnsi="Arial" w:cs="Arial"/>
          <w:sz w:val="22"/>
          <w:szCs w:val="22"/>
        </w:rPr>
        <w:t xml:space="preserve">GSC </w:t>
      </w:r>
      <w:r w:rsidR="21D0C82D" w:rsidRPr="490334B2">
        <w:rPr>
          <w:rFonts w:ascii="Arial" w:eastAsia="Arial" w:hAnsi="Arial" w:cs="Arial"/>
          <w:sz w:val="22"/>
          <w:szCs w:val="22"/>
        </w:rPr>
        <w:t xml:space="preserve">cytokinesis </w:t>
      </w:r>
      <w:r w:rsidR="0E0382BA" w:rsidRPr="490334B2">
        <w:rPr>
          <w:rFonts w:ascii="Arial" w:eastAsia="Arial" w:hAnsi="Arial" w:cs="Arial"/>
          <w:sz w:val="22"/>
          <w:szCs w:val="22"/>
        </w:rPr>
        <w:t>and differentiation</w:t>
      </w:r>
      <w:r w:rsidR="21D0C82D" w:rsidRPr="490334B2">
        <w:rPr>
          <w:rFonts w:ascii="Arial" w:eastAsia="Arial" w:hAnsi="Arial" w:cs="Arial"/>
          <w:sz w:val="22"/>
          <w:szCs w:val="22"/>
        </w:rPr>
        <w:t xml:space="preserve">. </w:t>
      </w:r>
      <w:r w:rsidR="26E415C9" w:rsidRPr="490334B2">
        <w:rPr>
          <w:rFonts w:ascii="Arial" w:eastAsia="Arial" w:hAnsi="Arial" w:cs="Arial"/>
          <w:sz w:val="22"/>
          <w:szCs w:val="22"/>
        </w:rPr>
        <w:t>T</w:t>
      </w:r>
      <w:r w:rsidR="5CA8763F" w:rsidRPr="490334B2">
        <w:rPr>
          <w:rFonts w:ascii="Arial" w:eastAsia="Arial" w:hAnsi="Arial" w:cs="Arial"/>
          <w:sz w:val="22"/>
          <w:szCs w:val="22"/>
        </w:rPr>
        <w:t>he</w:t>
      </w:r>
      <w:r w:rsidR="26E415C9" w:rsidRPr="490334B2">
        <w:rPr>
          <w:rFonts w:ascii="Arial" w:eastAsia="Arial" w:hAnsi="Arial" w:cs="Arial"/>
          <w:sz w:val="22"/>
          <w:szCs w:val="22"/>
        </w:rPr>
        <w:t xml:space="preserve"> </w:t>
      </w:r>
      <w:r w:rsidRPr="490334B2">
        <w:rPr>
          <w:rFonts w:ascii="Arial" w:eastAsia="Arial" w:hAnsi="Arial" w:cs="Arial"/>
          <w:sz w:val="22"/>
          <w:szCs w:val="22"/>
        </w:rPr>
        <w:t xml:space="preserve">outstanding questions </w:t>
      </w:r>
      <w:r w:rsidR="26E415C9" w:rsidRPr="490334B2">
        <w:rPr>
          <w:rFonts w:ascii="Arial" w:eastAsia="Arial" w:hAnsi="Arial" w:cs="Arial"/>
          <w:sz w:val="22"/>
          <w:szCs w:val="22"/>
        </w:rPr>
        <w:t>that</w:t>
      </w:r>
      <w:r w:rsidR="05197395" w:rsidRPr="490334B2">
        <w:rPr>
          <w:rFonts w:ascii="Arial" w:eastAsia="Arial" w:hAnsi="Arial" w:cs="Arial"/>
          <w:sz w:val="22"/>
          <w:szCs w:val="22"/>
        </w:rPr>
        <w:t xml:space="preserve"> </w:t>
      </w:r>
      <w:r w:rsidR="26E415C9" w:rsidRPr="490334B2">
        <w:rPr>
          <w:rFonts w:ascii="Arial" w:eastAsia="Arial" w:hAnsi="Arial" w:cs="Arial"/>
          <w:sz w:val="22"/>
          <w:szCs w:val="22"/>
        </w:rPr>
        <w:t>needed to be addressed were</w:t>
      </w:r>
      <w:r w:rsidR="00633FC5">
        <w:rPr>
          <w:rFonts w:ascii="Arial" w:eastAsia="Arial" w:hAnsi="Arial" w:cs="Arial"/>
          <w:sz w:val="22"/>
          <w:szCs w:val="22"/>
        </w:rPr>
        <w:t>:</w:t>
      </w:r>
      <w:r w:rsidR="26E415C9" w:rsidRPr="490334B2">
        <w:rPr>
          <w:rFonts w:ascii="Arial" w:eastAsia="Arial" w:hAnsi="Arial" w:cs="Arial"/>
          <w:sz w:val="22"/>
          <w:szCs w:val="22"/>
        </w:rPr>
        <w:t xml:space="preserve"> 1) Why does </w:t>
      </w:r>
      <w:r w:rsidR="0039449B">
        <w:rPr>
          <w:rFonts w:ascii="Arial" w:eastAsia="Arial" w:hAnsi="Arial" w:cs="Arial"/>
          <w:sz w:val="22"/>
          <w:szCs w:val="22"/>
        </w:rPr>
        <w:t>disrupted</w:t>
      </w:r>
      <w:r w:rsidR="26E415C9" w:rsidRPr="490334B2">
        <w:rPr>
          <w:rFonts w:ascii="Arial" w:eastAsia="Arial" w:hAnsi="Arial" w:cs="Arial"/>
          <w:sz w:val="22"/>
          <w:szCs w:val="22"/>
        </w:rPr>
        <w:t xml:space="preserve"> ribosome biogenesis </w:t>
      </w:r>
      <w:r w:rsidR="0039449B">
        <w:rPr>
          <w:rFonts w:ascii="Arial" w:eastAsia="Arial" w:hAnsi="Arial" w:cs="Arial"/>
          <w:sz w:val="22"/>
          <w:szCs w:val="22"/>
        </w:rPr>
        <w:t>impair</w:t>
      </w:r>
      <w:r w:rsidR="5BD6DADD" w:rsidRPr="490334B2">
        <w:rPr>
          <w:rFonts w:ascii="Arial" w:eastAsia="Arial" w:hAnsi="Arial" w:cs="Arial"/>
          <w:sz w:val="22"/>
          <w:szCs w:val="22"/>
        </w:rPr>
        <w:t xml:space="preserve"> GSC abscission and differentiation? and 2) </w:t>
      </w:r>
      <w:r w:rsidR="1FCC2BBC" w:rsidRPr="490334B2">
        <w:rPr>
          <w:rFonts w:ascii="Arial" w:eastAsia="Arial" w:hAnsi="Arial" w:cs="Arial"/>
          <w:sz w:val="22"/>
          <w:szCs w:val="22"/>
        </w:rPr>
        <w:t>H</w:t>
      </w:r>
      <w:r w:rsidR="5BD6DADD" w:rsidRPr="490334B2">
        <w:rPr>
          <w:rFonts w:ascii="Arial" w:eastAsia="Arial" w:hAnsi="Arial" w:cs="Arial"/>
          <w:sz w:val="22"/>
          <w:szCs w:val="22"/>
        </w:rPr>
        <w:t xml:space="preserve">ow does the GSC monitor </w:t>
      </w:r>
      <w:r w:rsidR="0039449B">
        <w:rPr>
          <w:rFonts w:ascii="Arial" w:eastAsia="Arial" w:hAnsi="Arial" w:cs="Arial"/>
          <w:sz w:val="22"/>
          <w:szCs w:val="22"/>
        </w:rPr>
        <w:t xml:space="preserve">and couple </w:t>
      </w:r>
      <w:r w:rsidR="5BD6DADD" w:rsidRPr="490334B2">
        <w:rPr>
          <w:rFonts w:ascii="Arial" w:eastAsia="Arial" w:hAnsi="Arial" w:cs="Arial"/>
          <w:sz w:val="22"/>
          <w:szCs w:val="22"/>
        </w:rPr>
        <w:t>ribosome</w:t>
      </w:r>
      <w:r w:rsidR="0039449B">
        <w:rPr>
          <w:rFonts w:ascii="Arial" w:eastAsia="Arial" w:hAnsi="Arial" w:cs="Arial"/>
          <w:sz w:val="22"/>
          <w:szCs w:val="22"/>
        </w:rPr>
        <w:t xml:space="preserve"> abundance</w:t>
      </w:r>
      <w:r w:rsidR="5BD6DADD" w:rsidRPr="490334B2">
        <w:rPr>
          <w:rFonts w:ascii="Arial" w:eastAsia="Arial" w:hAnsi="Arial" w:cs="Arial"/>
          <w:sz w:val="22"/>
          <w:szCs w:val="22"/>
        </w:rPr>
        <w:t xml:space="preserve"> to differentiation?</w:t>
      </w:r>
      <w:r w:rsidR="3AAD7F21" w:rsidRPr="490334B2">
        <w:rPr>
          <w:rFonts w:ascii="Arial" w:eastAsia="Arial" w:hAnsi="Arial" w:cs="Arial"/>
          <w:sz w:val="22"/>
          <w:szCs w:val="22"/>
        </w:rPr>
        <w:t xml:space="preserve"> </w:t>
      </w:r>
      <w:r w:rsidR="0E3124A7" w:rsidRPr="490334B2">
        <w:rPr>
          <w:rFonts w:ascii="Arial" w:eastAsia="Arial" w:hAnsi="Arial" w:cs="Arial"/>
          <w:sz w:val="22"/>
          <w:szCs w:val="22"/>
        </w:rPr>
        <w:t xml:space="preserve">Our results suggest that </w:t>
      </w:r>
      <w:r w:rsidR="00BC0A76">
        <w:rPr>
          <w:rFonts w:ascii="Arial" w:eastAsia="Arial" w:hAnsi="Arial" w:cs="Arial"/>
          <w:sz w:val="22"/>
          <w:szCs w:val="22"/>
        </w:rPr>
        <w:t xml:space="preserve">germline </w:t>
      </w:r>
      <w:r w:rsidR="0E3124A7" w:rsidRPr="490334B2">
        <w:rPr>
          <w:rFonts w:ascii="Arial" w:eastAsia="Arial" w:hAnsi="Arial" w:cs="Arial"/>
          <w:sz w:val="22"/>
          <w:szCs w:val="22"/>
        </w:rPr>
        <w:t xml:space="preserve">ribosome biogenesis defect </w:t>
      </w:r>
      <w:r w:rsidR="0039449B">
        <w:rPr>
          <w:rFonts w:ascii="Arial" w:eastAsia="Arial" w:hAnsi="Arial" w:cs="Arial"/>
          <w:sz w:val="22"/>
          <w:szCs w:val="22"/>
        </w:rPr>
        <w:t xml:space="preserve">stalls the </w:t>
      </w:r>
      <w:r w:rsidR="0E3124A7" w:rsidRPr="490334B2">
        <w:rPr>
          <w:rFonts w:ascii="Arial" w:eastAsia="Arial" w:hAnsi="Arial" w:cs="Arial"/>
          <w:sz w:val="22"/>
          <w:szCs w:val="22"/>
        </w:rPr>
        <w:t>cell cycle</w:t>
      </w:r>
      <w:r w:rsidR="0039449B">
        <w:rPr>
          <w:rFonts w:ascii="Arial" w:eastAsia="Arial" w:hAnsi="Arial" w:cs="Arial"/>
          <w:sz w:val="22"/>
          <w:szCs w:val="22"/>
        </w:rPr>
        <w:t>,</w:t>
      </w:r>
      <w:r w:rsidR="0E3124A7" w:rsidRPr="490334B2">
        <w:rPr>
          <w:rFonts w:ascii="Arial" w:eastAsia="Arial" w:hAnsi="Arial" w:cs="Arial"/>
          <w:sz w:val="22"/>
          <w:szCs w:val="22"/>
        </w:rPr>
        <w:t xml:space="preserve"> resulting</w:t>
      </w:r>
      <w:r w:rsidR="00BC0A76" w:rsidRPr="00BC0A76">
        <w:rPr>
          <w:rFonts w:ascii="Arial" w:eastAsia="Arial" w:hAnsi="Arial" w:cs="Arial"/>
          <w:sz w:val="22"/>
          <w:szCs w:val="22"/>
        </w:rPr>
        <w:t xml:space="preserve"> </w:t>
      </w:r>
      <w:r w:rsidR="00BC0A76">
        <w:rPr>
          <w:rFonts w:ascii="Arial" w:eastAsia="Arial" w:hAnsi="Arial" w:cs="Arial"/>
          <w:sz w:val="22"/>
          <w:szCs w:val="22"/>
        </w:rPr>
        <w:t>a</w:t>
      </w:r>
      <w:r w:rsidR="00BC0A76" w:rsidRPr="490334B2">
        <w:rPr>
          <w:rFonts w:ascii="Arial" w:eastAsia="Arial" w:hAnsi="Arial" w:cs="Arial"/>
          <w:sz w:val="22"/>
          <w:szCs w:val="22"/>
        </w:rPr>
        <w:t xml:space="preserve"> loss of differentiation </w:t>
      </w:r>
      <w:r w:rsidR="00BC0A76">
        <w:rPr>
          <w:rFonts w:ascii="Arial" w:eastAsia="Arial" w:hAnsi="Arial" w:cs="Arial"/>
          <w:sz w:val="22"/>
          <w:szCs w:val="22"/>
        </w:rPr>
        <w:t>and the</w:t>
      </w:r>
      <w:r w:rsidR="0E3124A7" w:rsidRPr="490334B2">
        <w:rPr>
          <w:rFonts w:ascii="Arial" w:eastAsia="Arial" w:hAnsi="Arial" w:cs="Arial"/>
          <w:sz w:val="22"/>
          <w:szCs w:val="22"/>
        </w:rPr>
        <w:t xml:space="preserve"> formation of stem cysts. </w:t>
      </w:r>
      <w:r w:rsidR="3AAD7F21" w:rsidRPr="490334B2">
        <w:rPr>
          <w:rFonts w:ascii="Arial" w:eastAsia="Arial" w:hAnsi="Arial" w:cs="Arial"/>
          <w:sz w:val="22"/>
          <w:szCs w:val="22"/>
        </w:rPr>
        <w:t xml:space="preserve">We discovered that </w:t>
      </w:r>
      <w:r w:rsidR="00C515C1">
        <w:rPr>
          <w:rFonts w:ascii="Arial" w:eastAsia="Arial" w:hAnsi="Arial" w:cs="Arial"/>
          <w:sz w:val="22"/>
          <w:szCs w:val="22"/>
        </w:rPr>
        <w:t xml:space="preserve">proper ribosome biogenesis </w:t>
      </w:r>
      <w:r w:rsidR="3AAD7F21" w:rsidRPr="490334B2">
        <w:rPr>
          <w:rFonts w:ascii="Arial" w:eastAsia="Arial" w:hAnsi="Arial" w:cs="Arial"/>
          <w:sz w:val="22"/>
          <w:szCs w:val="22"/>
        </w:rPr>
        <w:t>is monitored through a translation control module that allows for co-regulation of ribosomal proteins</w:t>
      </w:r>
      <w:r w:rsidR="1765013A" w:rsidRPr="490334B2">
        <w:rPr>
          <w:rFonts w:ascii="Arial" w:eastAsia="Arial" w:hAnsi="Arial" w:cs="Arial"/>
          <w:sz w:val="22"/>
          <w:szCs w:val="22"/>
        </w:rPr>
        <w:t xml:space="preserve"> </w:t>
      </w:r>
      <w:r w:rsidR="5CA8763F" w:rsidRPr="490334B2">
        <w:rPr>
          <w:rFonts w:ascii="Arial" w:eastAsia="Arial" w:hAnsi="Arial" w:cs="Arial"/>
          <w:sz w:val="22"/>
          <w:szCs w:val="22"/>
        </w:rPr>
        <w:t xml:space="preserve">and </w:t>
      </w:r>
      <w:r w:rsidR="2E0366C9" w:rsidRPr="490334B2">
        <w:rPr>
          <w:rFonts w:ascii="Arial" w:eastAsia="Arial" w:hAnsi="Arial" w:cs="Arial"/>
          <w:sz w:val="22"/>
          <w:szCs w:val="22"/>
        </w:rPr>
        <w:t xml:space="preserve">a </w:t>
      </w:r>
      <w:r w:rsidR="5CA8763F" w:rsidRPr="490334B2">
        <w:rPr>
          <w:rFonts w:ascii="Arial" w:eastAsia="Arial" w:hAnsi="Arial" w:cs="Arial"/>
          <w:sz w:val="22"/>
          <w:szCs w:val="22"/>
        </w:rPr>
        <w:t>p53 repressor</w:t>
      </w:r>
      <w:r w:rsidR="2E0366C9" w:rsidRPr="490334B2">
        <w:rPr>
          <w:rFonts w:ascii="Arial" w:eastAsia="Arial" w:hAnsi="Arial" w:cs="Arial"/>
          <w:sz w:val="22"/>
          <w:szCs w:val="22"/>
        </w:rPr>
        <w:t>.</w:t>
      </w:r>
      <w:r w:rsidR="5CA8763F" w:rsidRPr="490334B2">
        <w:rPr>
          <w:rFonts w:ascii="Arial" w:eastAsia="Arial" w:hAnsi="Arial" w:cs="Arial"/>
          <w:sz w:val="22"/>
          <w:szCs w:val="22"/>
        </w:rPr>
        <w:t xml:space="preserve"> </w:t>
      </w:r>
      <w:r w:rsidR="009406AB">
        <w:rPr>
          <w:rFonts w:ascii="Arial" w:eastAsia="Arial" w:hAnsi="Arial" w:cs="Arial"/>
          <w:sz w:val="22"/>
          <w:szCs w:val="22"/>
        </w:rPr>
        <w:t>L</w:t>
      </w:r>
      <w:r w:rsidR="1E2CC792" w:rsidRPr="490334B2">
        <w:rPr>
          <w:rFonts w:ascii="Arial" w:eastAsia="Arial" w:hAnsi="Arial" w:cs="Arial"/>
          <w:sz w:val="22"/>
          <w:szCs w:val="22"/>
        </w:rPr>
        <w:t xml:space="preserve">oss of </w:t>
      </w:r>
      <w:proofErr w:type="spellStart"/>
      <w:r w:rsidR="00CE24D9" w:rsidRPr="00B541A2">
        <w:rPr>
          <w:rFonts w:ascii="Arial" w:eastAsia="Arial" w:hAnsi="Arial" w:cs="Arial"/>
          <w:i/>
          <w:iCs/>
          <w:sz w:val="22"/>
          <w:szCs w:val="22"/>
        </w:rPr>
        <w:t>aramis</w:t>
      </w:r>
      <w:proofErr w:type="spellEnd"/>
      <w:r w:rsidR="00CE24D9">
        <w:rPr>
          <w:rFonts w:ascii="Arial" w:eastAsia="Arial" w:hAnsi="Arial" w:cs="Arial"/>
          <w:sz w:val="22"/>
          <w:szCs w:val="22"/>
        </w:rPr>
        <w:t xml:space="preserve">, </w:t>
      </w:r>
      <w:proofErr w:type="spellStart"/>
      <w:r w:rsidR="00CE24D9" w:rsidRPr="00B541A2">
        <w:rPr>
          <w:rFonts w:ascii="Arial" w:eastAsia="Arial" w:hAnsi="Arial" w:cs="Arial"/>
          <w:i/>
          <w:iCs/>
          <w:sz w:val="22"/>
          <w:szCs w:val="22"/>
        </w:rPr>
        <w:t>athos</w:t>
      </w:r>
      <w:proofErr w:type="spellEnd"/>
      <w:r w:rsidR="00CE24D9">
        <w:rPr>
          <w:rFonts w:ascii="Arial" w:eastAsia="Arial" w:hAnsi="Arial" w:cs="Arial"/>
          <w:sz w:val="22"/>
          <w:szCs w:val="22"/>
        </w:rPr>
        <w:t xml:space="preserve"> and </w:t>
      </w:r>
      <w:proofErr w:type="spellStart"/>
      <w:r w:rsidR="00CE24D9" w:rsidRPr="00B541A2">
        <w:rPr>
          <w:rFonts w:ascii="Arial" w:eastAsia="Arial" w:hAnsi="Arial" w:cs="Arial"/>
          <w:i/>
          <w:iCs/>
          <w:sz w:val="22"/>
          <w:szCs w:val="22"/>
        </w:rPr>
        <w:t>porthos</w:t>
      </w:r>
      <w:proofErr w:type="spellEnd"/>
      <w:r w:rsidR="009406AB">
        <w:rPr>
          <w:rFonts w:ascii="Arial" w:eastAsia="Arial" w:hAnsi="Arial" w:cs="Arial"/>
          <w:sz w:val="22"/>
          <w:szCs w:val="22"/>
        </w:rPr>
        <w:t xml:space="preserve"> </w:t>
      </w:r>
      <w:r w:rsidR="00FE4C14">
        <w:rPr>
          <w:rFonts w:ascii="Arial" w:eastAsia="Arial" w:hAnsi="Arial" w:cs="Arial"/>
          <w:sz w:val="22"/>
          <w:szCs w:val="22"/>
        </w:rPr>
        <w:t>reduces</w:t>
      </w:r>
      <w:r w:rsidR="009406AB">
        <w:rPr>
          <w:rFonts w:ascii="Arial" w:eastAsia="Arial" w:hAnsi="Arial" w:cs="Arial"/>
          <w:sz w:val="22"/>
          <w:szCs w:val="22"/>
        </w:rPr>
        <w:t xml:space="preserve"> ribosome biogenesis and inhibits</w:t>
      </w:r>
      <w:r w:rsidR="1E2CC792" w:rsidRPr="490334B2">
        <w:rPr>
          <w:rFonts w:ascii="Arial" w:eastAsia="Arial" w:hAnsi="Arial" w:cs="Arial"/>
          <w:sz w:val="22"/>
          <w:szCs w:val="22"/>
        </w:rPr>
        <w:t xml:space="preserve"> </w:t>
      </w:r>
      <w:r w:rsidR="00E16410">
        <w:rPr>
          <w:rFonts w:ascii="Arial" w:eastAsia="Arial" w:hAnsi="Arial" w:cs="Arial"/>
          <w:sz w:val="22"/>
          <w:szCs w:val="22"/>
        </w:rPr>
        <w:t xml:space="preserve">translation of a </w:t>
      </w:r>
      <w:r w:rsidR="1E2CC792" w:rsidRPr="490334B2">
        <w:rPr>
          <w:rFonts w:ascii="Arial" w:eastAsia="Arial" w:hAnsi="Arial" w:cs="Arial"/>
          <w:sz w:val="22"/>
          <w:szCs w:val="22"/>
        </w:rPr>
        <w:t>p53 repressor</w:t>
      </w:r>
      <w:r w:rsidR="00E16410">
        <w:rPr>
          <w:rFonts w:ascii="Arial" w:eastAsia="Arial" w:hAnsi="Arial" w:cs="Arial"/>
          <w:sz w:val="22"/>
          <w:szCs w:val="22"/>
        </w:rPr>
        <w:t xml:space="preserve">, </w:t>
      </w:r>
      <w:r w:rsidR="1765013A" w:rsidRPr="490334B2">
        <w:rPr>
          <w:rFonts w:ascii="Arial" w:eastAsia="Arial" w:hAnsi="Arial" w:cs="Arial"/>
          <w:sz w:val="22"/>
          <w:szCs w:val="22"/>
        </w:rPr>
        <w:t>lead</w:t>
      </w:r>
      <w:r w:rsidR="1E2CC792" w:rsidRPr="490334B2">
        <w:rPr>
          <w:rFonts w:ascii="Arial" w:eastAsia="Arial" w:hAnsi="Arial" w:cs="Arial"/>
          <w:sz w:val="22"/>
          <w:szCs w:val="22"/>
        </w:rPr>
        <w:t>ing</w:t>
      </w:r>
      <w:r w:rsidR="1765013A" w:rsidRPr="490334B2">
        <w:rPr>
          <w:rFonts w:ascii="Arial" w:eastAsia="Arial" w:hAnsi="Arial" w:cs="Arial"/>
          <w:sz w:val="22"/>
          <w:szCs w:val="22"/>
        </w:rPr>
        <w:t xml:space="preserve"> to </w:t>
      </w:r>
      <w:r w:rsidR="00E16410">
        <w:rPr>
          <w:rFonts w:ascii="Arial" w:eastAsia="Arial" w:hAnsi="Arial" w:cs="Arial"/>
          <w:sz w:val="22"/>
          <w:szCs w:val="22"/>
        </w:rPr>
        <w:t>p53 stabili</w:t>
      </w:r>
      <w:r w:rsidR="009406AB">
        <w:rPr>
          <w:rFonts w:ascii="Arial" w:eastAsia="Arial" w:hAnsi="Arial" w:cs="Arial"/>
          <w:sz w:val="22"/>
          <w:szCs w:val="22"/>
        </w:rPr>
        <w:t xml:space="preserve">zation, </w:t>
      </w:r>
      <w:r w:rsidR="1765013A" w:rsidRPr="490334B2">
        <w:rPr>
          <w:rFonts w:ascii="Arial" w:eastAsia="Arial" w:hAnsi="Arial" w:cs="Arial"/>
          <w:sz w:val="22"/>
          <w:szCs w:val="22"/>
        </w:rPr>
        <w:t>cell cycle arrest</w:t>
      </w:r>
      <w:r w:rsidR="1E2CC792" w:rsidRPr="490334B2">
        <w:rPr>
          <w:rFonts w:ascii="Arial" w:eastAsia="Arial" w:hAnsi="Arial" w:cs="Arial"/>
          <w:sz w:val="22"/>
          <w:szCs w:val="22"/>
        </w:rPr>
        <w:t xml:space="preserve"> and loss of stem cell differentiation</w:t>
      </w:r>
      <w:r w:rsidR="00352EE2">
        <w:rPr>
          <w:rFonts w:ascii="Arial" w:eastAsia="Arial" w:hAnsi="Arial" w:cs="Arial"/>
          <w:sz w:val="22"/>
          <w:szCs w:val="22"/>
        </w:rPr>
        <w:t xml:space="preserve"> (</w:t>
      </w:r>
      <w:r w:rsidR="00352EE2">
        <w:rPr>
          <w:rFonts w:ascii="Arial" w:eastAsia="Arial" w:hAnsi="Arial" w:cs="Arial"/>
          <w:b/>
          <w:bCs/>
          <w:sz w:val="22"/>
          <w:szCs w:val="22"/>
        </w:rPr>
        <w:t>Figure 7G</w:t>
      </w:r>
      <w:r w:rsidR="00352EE2">
        <w:rPr>
          <w:rFonts w:ascii="Arial" w:eastAsia="Arial" w:hAnsi="Arial" w:cs="Arial"/>
          <w:sz w:val="22"/>
          <w:szCs w:val="22"/>
        </w:rPr>
        <w:t>)</w:t>
      </w:r>
      <w:r w:rsidR="1765013A" w:rsidRPr="490334B2">
        <w:rPr>
          <w:rFonts w:ascii="Arial" w:eastAsia="Arial" w:hAnsi="Arial" w:cs="Arial"/>
          <w:sz w:val="22"/>
          <w:szCs w:val="22"/>
        </w:rPr>
        <w:t>.</w:t>
      </w:r>
    </w:p>
    <w:p w14:paraId="025FF8BB" w14:textId="77777777" w:rsidR="00A4176D" w:rsidRDefault="00A4176D" w:rsidP="006C0869">
      <w:pPr>
        <w:jc w:val="both"/>
        <w:rPr>
          <w:rFonts w:ascii="Arial" w:eastAsia="Arial" w:hAnsi="Arial" w:cs="Arial"/>
          <w:sz w:val="22"/>
          <w:szCs w:val="22"/>
        </w:rPr>
      </w:pPr>
    </w:p>
    <w:p w14:paraId="0A7B641A" w14:textId="35A617B1" w:rsidR="00F141F8" w:rsidRPr="005016D5" w:rsidRDefault="00F141F8" w:rsidP="006C0869">
      <w:pPr>
        <w:jc w:val="both"/>
        <w:rPr>
          <w:rFonts w:ascii="Arial" w:eastAsia="Arial" w:hAnsi="Arial" w:cs="Arial"/>
          <w:b/>
          <w:bCs/>
          <w:sz w:val="22"/>
          <w:szCs w:val="22"/>
        </w:rPr>
      </w:pPr>
      <w:r w:rsidRPr="46A17E5E">
        <w:rPr>
          <w:rFonts w:ascii="Arial" w:eastAsia="Arial" w:hAnsi="Arial" w:cs="Arial"/>
          <w:b/>
          <w:bCs/>
          <w:sz w:val="22"/>
          <w:szCs w:val="22"/>
        </w:rPr>
        <w:t xml:space="preserve">Aramis, Athos, and </w:t>
      </w:r>
      <w:proofErr w:type="spellStart"/>
      <w:r w:rsidRPr="46A17E5E">
        <w:rPr>
          <w:rFonts w:ascii="Arial" w:eastAsia="Arial" w:hAnsi="Arial" w:cs="Arial"/>
          <w:b/>
          <w:bCs/>
          <w:sz w:val="22"/>
          <w:szCs w:val="22"/>
        </w:rPr>
        <w:t>Porthos</w:t>
      </w:r>
      <w:proofErr w:type="spellEnd"/>
      <w:r w:rsidRPr="46A17E5E">
        <w:rPr>
          <w:rFonts w:ascii="Arial" w:eastAsia="Arial" w:hAnsi="Arial" w:cs="Arial"/>
          <w:b/>
          <w:bCs/>
          <w:sz w:val="22"/>
          <w:szCs w:val="22"/>
        </w:rPr>
        <w:t xml:space="preserve"> are required for efficient ribosome biogenesis </w:t>
      </w:r>
      <w:r w:rsidR="006E73DA">
        <w:rPr>
          <w:rFonts w:ascii="Arial" w:eastAsia="Arial" w:hAnsi="Arial" w:cs="Arial"/>
          <w:b/>
          <w:bCs/>
          <w:sz w:val="22"/>
          <w:szCs w:val="22"/>
        </w:rPr>
        <w:t xml:space="preserve">in </w:t>
      </w:r>
      <w:r w:rsidR="00A4176D" w:rsidRPr="005016D5">
        <w:rPr>
          <w:rFonts w:ascii="Arial" w:eastAsia="Arial" w:hAnsi="Arial" w:cs="Arial"/>
          <w:b/>
          <w:bCs/>
          <w:i/>
          <w:iCs/>
          <w:sz w:val="22"/>
          <w:szCs w:val="22"/>
        </w:rPr>
        <w:t>Drosophila</w:t>
      </w:r>
    </w:p>
    <w:p w14:paraId="3ABBFB02" w14:textId="0F2000B6" w:rsidR="00F141F8" w:rsidRDefault="009406AB" w:rsidP="006C0869">
      <w:pPr>
        <w:jc w:val="both"/>
        <w:rPr>
          <w:rFonts w:ascii="Arial" w:eastAsia="Arial" w:hAnsi="Arial" w:cs="Arial"/>
          <w:sz w:val="22"/>
          <w:szCs w:val="22"/>
        </w:rPr>
      </w:pPr>
      <w:r>
        <w:rPr>
          <w:rFonts w:ascii="Arial" w:eastAsia="Arial" w:hAnsi="Arial" w:cs="Arial"/>
          <w:sz w:val="22"/>
          <w:szCs w:val="22"/>
        </w:rPr>
        <w:t>We provide evidence</w:t>
      </w:r>
      <w:r w:rsidR="3BC66D07" w:rsidRPr="490334B2">
        <w:rPr>
          <w:rFonts w:ascii="Arial" w:eastAsia="Arial" w:hAnsi="Arial" w:cs="Arial"/>
          <w:sz w:val="22"/>
          <w:szCs w:val="22"/>
        </w:rPr>
        <w:t xml:space="preserve"> that </w:t>
      </w:r>
      <w:r w:rsidR="5BD6DADD" w:rsidRPr="490334B2">
        <w:rPr>
          <w:rFonts w:ascii="Arial" w:eastAsia="Arial" w:hAnsi="Arial" w:cs="Arial"/>
          <w:sz w:val="22"/>
          <w:szCs w:val="22"/>
        </w:rPr>
        <w:t xml:space="preserve">Aramis, Athos and </w:t>
      </w:r>
      <w:proofErr w:type="spellStart"/>
      <w:r w:rsidR="5BD6DADD" w:rsidRPr="490334B2">
        <w:rPr>
          <w:rFonts w:ascii="Arial" w:eastAsia="Arial" w:hAnsi="Arial" w:cs="Arial"/>
          <w:sz w:val="22"/>
          <w:szCs w:val="22"/>
        </w:rPr>
        <w:t>Porthos</w:t>
      </w:r>
      <w:proofErr w:type="spellEnd"/>
      <w:r w:rsidR="5BD6DADD" w:rsidRPr="490334B2">
        <w:rPr>
          <w:rFonts w:ascii="Arial" w:eastAsia="Arial" w:hAnsi="Arial" w:cs="Arial"/>
          <w:sz w:val="22"/>
          <w:szCs w:val="22"/>
        </w:rPr>
        <w:t xml:space="preserve"> play a role in ribosome biogenesis</w:t>
      </w:r>
      <w:r w:rsidR="004D41A0">
        <w:rPr>
          <w:rFonts w:ascii="Arial" w:eastAsia="Arial" w:hAnsi="Arial" w:cs="Arial"/>
          <w:sz w:val="22"/>
          <w:szCs w:val="22"/>
        </w:rPr>
        <w:t xml:space="preserve"> in</w:t>
      </w:r>
      <w:r w:rsidR="004D41A0" w:rsidRPr="004D41A0">
        <w:rPr>
          <w:rFonts w:ascii="Arial" w:eastAsia="Arial" w:hAnsi="Arial" w:cs="Arial"/>
          <w:i/>
          <w:iCs/>
          <w:sz w:val="22"/>
          <w:szCs w:val="22"/>
        </w:rPr>
        <w:t xml:space="preserve"> </w:t>
      </w:r>
      <w:r w:rsidR="004D41A0" w:rsidRPr="490334B2">
        <w:rPr>
          <w:rFonts w:ascii="Arial" w:eastAsia="Arial" w:hAnsi="Arial" w:cs="Arial"/>
          <w:i/>
          <w:iCs/>
          <w:sz w:val="22"/>
          <w:szCs w:val="22"/>
        </w:rPr>
        <w:t>Drosophila</w:t>
      </w:r>
      <w:r w:rsidR="004D41A0">
        <w:rPr>
          <w:rFonts w:ascii="Arial" w:eastAsia="Arial" w:hAnsi="Arial" w:cs="Arial"/>
          <w:sz w:val="22"/>
          <w:szCs w:val="22"/>
        </w:rPr>
        <w:t>, similar to their orthologs in yeast</w:t>
      </w:r>
      <w:r w:rsidR="003C44E5">
        <w:rPr>
          <w:rFonts w:ascii="Arial" w:eastAsia="Arial" w:hAnsi="Arial" w:cs="Arial"/>
          <w:sz w:val="22"/>
          <w:szCs w:val="22"/>
        </w:rPr>
        <w:t xml:space="preserve"> </w:t>
      </w:r>
      <w:r w:rsidR="003C44E5" w:rsidRPr="003D5206">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{"citationID":"a1t8f9t4tiv","properties":{"formattedCitation":"[@bohnsackQuantitativeAnalysisSnoRNA2008; @Granneman2006; @khoshnevisDEADboxProteinRok12016; @oday8SRRNAProcessing1996]","plainCitation":"[@bohnsackQuantitativeAnalysisSnoRNA2008; @Granneman2006; @khoshnevisDEADboxProteinRok12016; @oday8SRRNAProcessing1996]","noteIndex":0},"citationItems":[{"id":975,"uris":["http://zotero.org/users/6609021/items/U7PUQQK6"],"uri":["http://zotero.org/users/6609021/items/U7PUQQK6"],"itemData":{"id":975,"type":"article-journal","abstract":"In yeast, three small nucleolar RNAs (snoRNAs) are essential for the processing of pre-ribosomal RNA?U3, U14 and snR30?whereas 72 non-essential snoRNAs direct site-specific modification of pre-rRNA. We applied a quantitative screen for alterations in the pre-ribosome association to all 75 yeast snoRNAs in strains depleted of eight putative helicases implicated in 40S subunit synthesis. For the modification-guide snoRNAs, we found no clear evidence for the involvement of these helicases in the association or dissociation of pre-ribosomes. However, the DEAD box helicase Rok1 was required specifically for the release of snR30. Point mutations in motif I, but not in motif III, of the helicase domain of Rok1 impaired the release of snR30, but this was less marked than in strains depleted of Rok1, and resulted in a dominant-negative growth phenotype. Dissociation of U3 and U14 from pre-ribosomes is also dependent on helicases, suggesting that release of the essential snoRNAs might differ mechanistically from release of the modification-guide snoRNAs.","container-title":"EMBO reports","DOI":"10.1038/embor.2008.184","ISSN":"1469-221X","issue":"12","journalAbbreviation":"EMBO reports","note":"bohnsackQuantitativeAnalysisSnoRNA2008","page":"1230-1236","source":"embopress.org (Atypon)","title":"Quantitative analysis of snoRNA association with pre-ribosomes and release of snR30 by Rok1 helicase","volume":"9","author":[{"family":"Bohnsack","given":"Markus T"},{"family":"Kos","given":"Martin"},{"family":"Tollervey","given":"David"}],"issued":{"date-parts":[["2008",12,1]]}}},{"id":471,"uris":["http://zotero.org/users/6609021/items/TWQGLTX2"],"uri":["http://zotero.org/users/6609021/items/TWQGLTX2"],"itemData":{"id":471,"type":"article-journal","abstract":"The 17 putative RNA helicases required for pre-rRNA processing are predicted to play a crucial role in ribosome biogenesis by driving structural rearrangements within preribosomes. To better understand the function of these proteins, we have generated a battery of mutations in five putative RNA helicases involved in 18S rRNA synthesis and analyzed their effects on cell growth and pre-rRNA processing. Our results define functionally important residues within conserved motifs and demonstrate that lethal mutations in predicted ATP binding-hydrolysis motifs often confer a dominant negative phenotype in vivo when overexpressed in a wild-type background. We show that dominant negative mutants delay processing of the 35S pre-rRNA and cause accumulation of pre-rRNA species that normally have low steady-state levels. Our combined results establish that not all conserved domains function identically in each protein, suggesting that the RNA helicases may have distinct biochemical properties and diverse roles in ribosome biogenesis. In the nucleolus, RNA polymerase I transcribes a single polycistronic pre-rRNA that is processed to obtain the mature 18S, 5.8S, and 25S-28S rRNAs. In the yeast Saccharomyces cerevisiae, the primary 35S pre-rRNA is packaged into a large RNA-protein complex (RNP) termed the small ribosomal sub-unit (SSU) processome-90S preribosome (8, 15, 16). The SSU processome is essential for processing at sites A 0 , A 1 , and A 2 , thereby releasing the 20S and 27SA 2 pre-rRNAs from the primary transcript (Fig. 1) (8). The U3 small nucleolar RNA (U3 snoRNA) is an integral component of the SSU proces-some and base pairs with the pre-rRNA for assembly and function of the SSU processome (8). Processing at sites A 0 , A 1 , and A 2 initiates the formation of 43S and 66S preribosomal particles (12, 32, 46). Alternatively, cleavage at site A 3 occurs first, leading to the formation of the 23S and 27SA 3 pre-rRNAs. Subsequent processing at sites A 0 (22S), A 1 (21S), and A 2 yields the 20S pre-rRNA (43S preribosome) (Fig. 1). The 27SA 2 and 27SA 3 precursors, already packaged in 66S large ribosomal subunit (LSU) preribosomes, are then processed to the mature 5.8S and 25S rRNAs. The 20S precursor, part of the 43S preribosomes, is transported to the cytoplasm where it is cleaved at site D, generating the mature 18S rRNA and 40S small ribosomal subunits. Ribosome biogenesis in yeast requires over 150 transacting protein factors, not including the small nucleolar RNAs that are also involved (12, 32, 46). As might be expected, many of the nonribosomal proteins harbor motifs that are characteristic for enzymes. These include numerous P-loop-type NTPases, protein kinases, and putative remodeling enzymes, like DEXD/H box proteins and AAA-ATPases, underscoring the complexity of ribosome biogenesis (12, 13, 17, 46). The DEXD/H box proteins function in a variety of aspects of RNA metabolism, including pre-mRNA splicing, nuclear transcription, translation , and pre-rRNA processing (45). These proteins are often referred to as RNA helicases or unwindases, since they can unwind small duplexes of RNA in an NTP-dependent, generally ATP-dependent, manner in vitro. However, many DEXD/H box proteins appear to have more diverse or distinct functions than just unwinding RNA (7, 45) and are therefore generally referred to as DEXD/H box NTPases or DEXD/H box proteins. For simplicity, we will refer to these proteins as RNA helicases. In pre-mRNA splicing, RNA helicases play a pivotal role either by unwinding or weakening RNA duplexes or by altering RNA-protein interactions (41, 45). In addition, they may also function as \"RNPases.\" Active and processive unwinding of RNA duplexes can result in dissociation of RNA-bound proteins , as has been demonstrated in vitro (20). Like pre-mRNA splicing, ribosome biogenesis is a highly dynamic process that involves numerous RNA-RNA and RNA-protein interactions and structural rearrangements. The RNA helicases may mediate or disrupt base-pairing interactions between the large number of snoRNAs and the pre-rRNA or initiate structural rearrangements within the pre-rRNP to facilitate protein binding or dissociation. Thus, it is very likely that they play a central regulatory role in ribosome biogenesis. A total of 17 RNA helicases have been implicated in ribo-some biogenesis, each with a unique function; many of these are conserved in humans (45). Seven of these proteins (Dhr1, Dhr2, Dbp8, Rok1, Fal1, Rrp3, and Dbp4) (4, 6, 21, 24, 27, 47) have been shown to be specifically involved in synthesis of the 18S rRNA and thus the assembly of the SSU. Has1 is the only putative RNA helicase that is required for both SSU and LSU synthesis (11). These proteins belong to the class of DEAD (Dbp8, Rok1, Fal1, Rrp3, and Dbp4) and DEAH (Dhr1 and Dhr2) box RNA helicases and are essential for cell growth. A characteristic feature of these proteins is the presence of a conserved core within the polypeptides, which generally consists of seven to eight motifs (Fig. 1B). Motif I (Walker A),","container-title":"MOLECULAR AND CELLULAR BIOLOGY","DOI":"10.1128/MCB.26.4.1183-1194.2006","issue":"4","note":"Granneman2006","page":"1183-1194","title":"Comprehensive Mutational Analysis of Yeast DEXD/H Box RNA Helicases Required for Small Ribosomal Subunit Synthesis Downloaded from","title-short":"Granneman2006","volume":"26","author":[{"family":"Granneman","given":"Sander"},{"family":"Bernstein","given":"Kara A"},{"family":"Bleichert","given":"Franziska"},{"family":"Baserga","given":"Susan J"}],"issued":{"date-parts":[["2006"]]}}},{"id":473,"uris":["http://zotero.org/users/6609021/items/NDU8979T"],"uri":["http://zotero.org/users/6609021/items/NDU8979T"],"itemData":{"id":473,"type":"article-journal","abstract":"DEAD-box proteins are ubiquitous regulators of RNA biology. While commonly dubbed “helicases,” their activities also include duplex annealing, adenosine triphosphate (ATP)-dependent RNA binding, and RNA-protein complex remodeling. Rok1, an essential DEAD-box protein, and its cofactor Rrp5 are required for ribosome assembly. Here, we use in vivo and in vitro biochemical analyses to demonstrate that ATP-bound Rok1, but not adenosine diphosphate (ADP)-bound Rok1, stabilizes Rrp5 binding to 40S ribosomes. Interconversion between these two forms by ATP hydrolysis is required for release of Rrp5 from pre-40S ribosomes in vivo, thereby allowing Rrp5 to carry out its role in 60S subunit assembly. Furthermore, our data also strongly suggest that the previously described accumulation of snR30 upon Rok1 inactivation arises because Rrp5 release is blocked and implicate a previously undescribed interaction between Rrp5 and the DEAD-box protein Has1 in mediating snR30 accumulation when Rrp5 release from pre-40S subunits is blocked.","container-title":"PLOS Biology","DOI":"10.1371/journal.pbio.1002480","ISSN":"1545-7885","issue":"6","note":"khoshnevisDEADboxProteinRok12016","page":"e1002480","title":"The DEAD-box Protein Rok1 Orchestrates 40S and 60S Ribosome Assembly by Promoting the Release of Rrp5 from Pre-40S Ribosomes to Allow for 60S Maturation","volume":"14","author":[{"family":"Khoshnevis","given":"Sohail"},{"family":"Askenasy","given":"Isabel"},{"family":"Johnson","given":"Matthew C."},{"family":"Dattolo","given":"Maria D."},{"family":"Young-Erdos","given":"Crystal L."},{"family":"Stroupe","given":"M. Elizabeth"},{"family":"Karbstein","given":"Katrin"}],"editor":[{"family":"Cate","given":"Jamie"}],"issued":{"date-parts":[["2016",6,9]]}}},{"id":327,"uris":["http://zotero.org/users/6609021/items/7SFCFHN3"],"uri":["http://zotero.org/users/6609021/items/7SFCFHN3"],"itemData":{"id":327,"type":"article-journal","abstract":"We report the identification of a new gene, RRP3 (rRNA processing), which is required for pre-rRNA processing. Rrp3 is a 60.9 kDa protein that is required for maturation of the 35S primary transcript of pre-rRNA and is required for cleavages leading to mature 18S RNA. RRP3 was identified in a PCR screen for DEAD box genes. DEAD box genes are part of a large family of proteins homologous to the eukaryotic transcription factor eIF-4a. Most of these proteins are RNA-dependent ATPases and some of them have RNA helicase activity. This is the third yeast DEAD box protein that has been shown to be involved in rRNA assembly, but the only one required for the processing of 18S RNA. Mutants of the two other putative helicases, Spb4 and DrsI, both show processing defects in 25S rRNA maturation. In strains where Rrp3 is depleted, 35S precursor RNA is improperly pro-cessed. Cleavage normally occurs at sites A 0 , A 1 and A 2 , but in the Rrp3 depletion stain cleavage occurs between A 2 and B 1 . Rrp3 has been purified to homo-geneity and has a weak RNA-dependent ATPase activity which is not specific for rRNA.","container-title":"Nucleic Acids Research","issue":"16","title":"8S rRNA processing requires the RNA helicase-like protein Rrp3","volume":"24","author":[{"family":"O 'day","given":"Christine L"},{"family":"Chavanikamannil","given":"Finny"},{"family":"Abelson","given":"John"}],"accessed":{"date-parts":[["2018",1,3]]},"issued":{"date-parts":[["1996"]]},"note":"oday8SRRNAProcessing1996"}}],"schema":"https://github.com/citation-style-language/schema/raw/master/csl-citation.json"} </w:instrText>
      </w:r>
      <w:r w:rsidR="003C44E5" w:rsidRPr="003D5206">
        <w:rPr>
          <w:rFonts w:ascii="Arial" w:eastAsia="Arial" w:hAnsi="Arial" w:cs="Arial"/>
          <w:sz w:val="22"/>
          <w:szCs w:val="22"/>
        </w:rPr>
        <w:fldChar w:fldCharType="separate"/>
      </w:r>
      <w:r w:rsidR="00835395" w:rsidRPr="00835395">
        <w:rPr>
          <w:rFonts w:ascii="Arial" w:hAnsi="Arial" w:cs="Arial"/>
          <w:sz w:val="22"/>
        </w:rPr>
        <w:t>[@bohnsackQuantitativeAnalysisSnoRNA2008; @Granneman2006; @khoshnevisDEADboxProteinRok12016; @oday8SRRNAProcessing1996]</w:t>
      </w:r>
      <w:r w:rsidR="003C44E5" w:rsidRPr="003D5206">
        <w:rPr>
          <w:rFonts w:ascii="Arial" w:eastAsia="Arial" w:hAnsi="Arial" w:cs="Arial"/>
          <w:sz w:val="22"/>
          <w:szCs w:val="22"/>
        </w:rPr>
        <w:fldChar w:fldCharType="end"/>
      </w:r>
      <w:r w:rsidR="004D41A0" w:rsidRPr="003D5206">
        <w:rPr>
          <w:rFonts w:ascii="Arial" w:eastAsia="Arial" w:hAnsi="Arial" w:cs="Arial"/>
          <w:sz w:val="22"/>
          <w:szCs w:val="22"/>
        </w:rPr>
        <w:t xml:space="preserve"> and mammals </w:t>
      </w:r>
      <w:r w:rsidR="003C44E5" w:rsidRPr="003D5206">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{"citationID":"a29q1vk8f87","properties":{"formattedCitation":"[@sekiguchiNOP132RequiredProper2006; @Tafforeau2013a; @zhangIdentificationDHX33Mediator2011]","plainCitation":"[@sekiguchiNOP132RequiredProper2006; @Tafforeau2013a; @zhangIdentificationDHX33Mediator2011]","noteIndex":0},"citationItems":[{"id":973,"uris":["http://zotero.org/users/6609021/items/SKVGRXC9"],"uri":["http://zotero.org/users/6609021/items/SKVGRXC9"],"itemData":{"id":973,"type":"article-journal","abstract":"ABSTRACT.  Previously, we described a novel nucleolar protein, NOP132, which interacts with the small GTP binding protein RRAG A. To elucidate the function of N","container-title":"Nucleic Acids Research","DOI":"10.1093/nar/gkl603","ISSN":"0305-1048","issue":"16","journalAbbreviation":"Nucleic Acids Res","language":"en","note":"sekiguchiNOP132RequiredProper2006","page":"4593-4608","source":"academic.oup.com","title":"NOP132 is required for proper nucleolus localization of DEAD-box RNA helicase DDX47","volume":"34","author":[{"family":"Sekiguchi","given":"Takeshi"},{"family":"Hayano","given":"Toshiya"},{"family":"Yanagida","given":"Mitsuaki"},{"family":"Takahashi","given":"Nobuhiro"},{"family":"Nishimoto","given":"Takeharu"}],"issued":{"date-parts":[["2006",9,1]]}}},{"id":524,"uris":["http://zotero.org/users/6609021/items/3K88Z8R6"],"uri":["http://zotero.org/users/6609021/items/3K88Z8R6"],"itemData":{"id":524,"type":"article-journal","abstract":"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 p53-dependent nucleolar tumor surveillance pathway, and they precede cell-cycle arrest and apoptosis. We also investigated the exosome’s role in processing internal transcribed spacers (ITSs) and report that 3′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agents.","container-title":"Molecular Cell","DOI":"10.1016/J.MOLCEL.2013.08.011","ISSN":"1097-2765","issue":"4","note":"Tafforeau2013a","page":"539-551","title":"The Complexity of Human Ribosome Biogenesis Revealed by Systematic Nucleolar Screening of Pre-rRNA Processing Factors","title-short":"Tafforeau2013a","volume":"51","author":[{"family":"Tafforeau","given":"Lionel"},{"family":"Zorbas","given":"Christiane"},{"family":"Langhendries","given":"Jean-Louis"},{"family":"Mullineux","given":"Sahra-Taylor"},{"family":"Stamatopoulou","given":"Vassiliki"},{"family":"Mullier","given":"Romain"},{"family":"Wacheul","given":"Ludivine"},{"family":"Lafontaine","given":"Denis L.J."}],"issued":{"date-parts":[["2013",8,22]]}}},{"id":1075,"uris":["http://zotero.org/users/6609021/items/F68LKIX8"],"uri":["http://zotero.org/users/6609021/items/F68LKIX8"],"itemData":{"id":1075,"type":"article-journal","abstract":"In this report, we employed a lentiviral RNA interference screen to discover nucleolar DEAD/DEAH-box helicases involved in RNA polymerase I (Pol I)-mediated transcriptional activity. Our screen identified DHX33 as an important modulator of 47S rRNA transcription. We show that DHX33 is a cell cycle-regulated nucleolar protein that associates with ribosomal DNA (rDNA) loci, where it interacts with the RNA Pol I transcription factor upstream binding factor (UBF). DHX33 knockdown decreased the association of Pol I with rDNA and caused a dramatic decrease in levels of rRNA synthesis. Wild-type DHX33 overexpression, but not a DNA binding-defective mutant, enhanced 47S rRNA synthesis by promoting the association of RNA polymerase I with rDNA loci. In addition, an NTPase-defective DHX33 mutant (K94R) acted as a dominant negative mutant, inhibiting endogenous rRNA synthesis. Moreover, DHX33 deficiency in primary human fibroblasts triggered a nucleolar p53 stress response, resulting in an attenuation of proliferation. Thus, we show the mechanistic importance of DHX33 in rRNA transcription and proliferation.","container-title":"Molecular and Cellular Biology","DOI":"10.1128/MCB.05832-11","ISSN":"0270-7306, 1098-5549","issue":"23","language":"en","note":"zhangIdentificationDHX33Mediator2011","page":"4676-4691","source":"mcb.asm.org","title":"Identification of DHX33 as a Mediator of rRNA Synthesis and Cell Growth","volume":"31","author":[{"family":"Zhang","given":"Yandong"},{"family":"Forys","given":"Jason T."},{"family":"Miceli","given":"Alexander P."},{"family":"Gwinn","given":"Abigail S."},{"family":"Weber","given":"Jason D."}],"issued":{"date-parts":[["2011",12,1]]}}}],"schema":"https://github.com/citation-style-language/schema/raw/master/csl-citation.json"} </w:instrText>
      </w:r>
      <w:r w:rsidR="003C44E5" w:rsidRPr="003D5206">
        <w:rPr>
          <w:rFonts w:ascii="Arial" w:eastAsia="Arial" w:hAnsi="Arial" w:cs="Arial"/>
          <w:sz w:val="22"/>
          <w:szCs w:val="22"/>
        </w:rPr>
        <w:fldChar w:fldCharType="separate"/>
      </w:r>
      <w:r w:rsidR="00835395" w:rsidRPr="00835395">
        <w:rPr>
          <w:rFonts w:ascii="Arial" w:hAnsi="Arial" w:cs="Arial"/>
          <w:sz w:val="22"/>
        </w:rPr>
        <w:t>[@sekiguchiNOP132RequiredProper2006; @Tafforeau2013a; @zhangIdentificationDHX33Mediator2011]</w:t>
      </w:r>
      <w:r w:rsidR="003C44E5" w:rsidRPr="003D5206">
        <w:rPr>
          <w:rFonts w:ascii="Arial" w:eastAsia="Arial" w:hAnsi="Arial" w:cs="Arial"/>
          <w:sz w:val="22"/>
          <w:szCs w:val="22"/>
        </w:rPr>
        <w:fldChar w:fldCharType="end"/>
      </w:r>
      <w:r w:rsidR="004D41A0">
        <w:rPr>
          <w:rFonts w:ascii="Arial" w:eastAsia="Arial" w:hAnsi="Arial" w:cs="Arial"/>
          <w:sz w:val="22"/>
          <w:szCs w:val="22"/>
        </w:rPr>
        <w:t xml:space="preserve">. </w:t>
      </w:r>
      <w:r w:rsidR="5BD6DADD" w:rsidRPr="490334B2">
        <w:rPr>
          <w:rFonts w:ascii="Arial" w:eastAsia="Arial" w:hAnsi="Arial" w:cs="Arial"/>
          <w:sz w:val="22"/>
          <w:szCs w:val="22"/>
        </w:rPr>
        <w:t>Their role in ribosome biogenesis is likely a direct function of these helicases as the</w:t>
      </w:r>
      <w:r w:rsidR="00196D6B">
        <w:rPr>
          <w:rFonts w:ascii="Arial" w:eastAsia="Arial" w:hAnsi="Arial" w:cs="Arial"/>
          <w:sz w:val="22"/>
          <w:szCs w:val="22"/>
        </w:rPr>
        <w:t>y</w:t>
      </w:r>
      <w:r w:rsidR="5BD6DADD" w:rsidRPr="490334B2">
        <w:rPr>
          <w:rFonts w:ascii="Arial" w:eastAsia="Arial" w:hAnsi="Arial" w:cs="Arial"/>
          <w:sz w:val="22"/>
          <w:szCs w:val="22"/>
        </w:rPr>
        <w:t xml:space="preserve"> physically interact with precursor rRNA. In yeast, Rok1, the ortholog of Aramis, bind</w:t>
      </w:r>
      <w:r w:rsidR="00196D6B">
        <w:rPr>
          <w:rFonts w:ascii="Arial" w:eastAsia="Arial" w:hAnsi="Arial" w:cs="Arial"/>
          <w:sz w:val="22"/>
          <w:szCs w:val="22"/>
        </w:rPr>
        <w:t>s</w:t>
      </w:r>
      <w:r w:rsidR="5BD6DADD" w:rsidRPr="490334B2">
        <w:rPr>
          <w:rFonts w:ascii="Arial" w:eastAsia="Arial" w:hAnsi="Arial" w:cs="Arial"/>
          <w:sz w:val="22"/>
          <w:szCs w:val="22"/>
        </w:rPr>
        <w:t xml:space="preserve"> </w:t>
      </w:r>
      <w:r w:rsidR="00196D6B">
        <w:rPr>
          <w:rFonts w:ascii="Arial" w:eastAsia="Arial" w:hAnsi="Arial" w:cs="Arial"/>
          <w:sz w:val="22"/>
          <w:szCs w:val="22"/>
        </w:rPr>
        <w:t xml:space="preserve">to </w:t>
      </w:r>
      <w:r w:rsidR="5BD6DADD" w:rsidRPr="490334B2">
        <w:rPr>
          <w:rFonts w:ascii="Arial" w:eastAsia="Arial" w:hAnsi="Arial" w:cs="Arial"/>
          <w:sz w:val="22"/>
          <w:szCs w:val="22"/>
        </w:rPr>
        <w:t>several sites on pre-rRNA, predominantly in the 18S region</w:t>
      </w:r>
      <w:r w:rsidR="6B5CD683" w:rsidRPr="490334B2">
        <w:rPr>
          <w:rFonts w:ascii="Arial" w:eastAsia="Arial" w:hAnsi="Arial" w:cs="Arial"/>
          <w:sz w:val="22"/>
          <w:szCs w:val="22"/>
        </w:rPr>
        <w:t xml:space="preserve"> </w:t>
      </w:r>
      <w:r w:rsidR="00F141F8" w:rsidRPr="490334B2">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{"citationID":"u5IVMZyo","properties":{"formattedCitation":"[@bohnsackQuantitativeAnalysisSnoRNA2008; @khoshnevisDEADboxProteinRok12016; @martinPreribosomalRNAInteraction2014]","plainCitation":"[@bohnsackQuantitativeAnalysisSnoRNA2008; @khoshnevisDEADboxProteinRok12016; @martinPreribosomalRNAInteraction2014]","noteIndex":0},"citationItems":[{"id":975,"uris":["http://zotero.org/users/6609021/items/U7PUQQK6"],"uri":["http://zotero.org/users/6609021/items/U7PUQQK6"],"itemData":{"id":975,"type":"article-journal","abstract":"In yeast, three small nucleolar RNAs (snoRNAs) are essential for the processing of pre-ribosomal RNA?U3, U14 and snR30?whereas 72 non-essential snoRNAs direct site-specific modification of pre-rRNA. We applied a quantitative screen for alterations in the pre-ribosome association to all 75 yeast snoRNAs in strains depleted of eight putative helicases implicated in 40S subunit synthesis. For the modification-guide snoRNAs, we found no clear evidence for the involvement of these helicases in the association or dissociation of pre-ribosomes. However, the DEAD box helicase Rok1 was required specifically for the release of snR30. Point mutations in motif I, but not in motif III, of the helicase domain of Rok1 impaired the release of snR30, but this was less marked than in strains depleted of Rok1, and resulted in a dominant-negative growth phenotype. Dissociation of U3 and U14 from pre-ribosomes is also dependent on helicases, suggesting that release of the essential snoRNAs might differ mechanistically from release of the modification-guide snoRNAs.","container-title":"EMBO reports","DOI":"10.1038/embor.2008.184","ISSN":"1469-221X","issue":"12","journalAbbreviation":"EMBO reports","note":"bohnsackQuantitativeAnalysisSnoRNA2008","page":"1230-1236","source":"embopress.org (Atypon)","title":"Quantitative analysis of snoRNA association with pre-ribosomes and release of snR30 by Rok1 helicase","volume":"9","author":[{"family":"Bohnsack","given":"Markus T"},{"family":"Kos","given":"Martin"},{"family":"Tollervey","given":"David"}],"issued":{"date-parts":[["2008",12,1]]}}},{"id":976,"uris":["http://zotero.org/users/6609021/items/X63CRJJB"],"uri":["http://zotero.org/users/6609021/items/X63CRJJB"],"itemData":{"id":976,"type":"article-journal","abstract":"Ribosome biogenesis in yeast requires 75 small nucleolar RNAs (snoRNAs) and a myriad of cofactors for processing, modification, and folding of the ribosomal RNAs (rRNAs). For the 19 RNA helicases implicated in ribosome synthesis, their sites of action and molecular functions have largely remained unknown. Here, we have used UV cross-linking and analysis of cDNA (CRAC) to reveal the pre-rRNA binding sites of the RNA helicase Rok1, which is involved in early small subunit biogenesis. Several contact sites were identified in the 18S rRNA sequence, which interestingly all cluster in the “foot” region of the small ribosomal subunit. These include a major binding site in the eukaryotic expansion segment ES6, where Rok1 is required for release of the snR30 snoRNA. Rok1 directly contacts snR30 and other snoRNAs required for pre-rRNA processing. Using cross-linking, ligation and sequencing of hybrids (CLASH) we identified several novel pre-rRNA base-pairing sites for the snoRNAs snR30, snR10, U3, and U14, which cluster in the expansion segments of the 18S rRNA. Our data suggest that these snoRNAs bridge interactions between the expansion segments, thereby forming an extensive interaction network that likely promotes pre-rRNA maturation and folding in early pre-ribosomal complexes and establishes long-range rRNA interactions during ribosome synthesis.","container-title":"RNA","DOI":"10.1261/rna.044669.114","ISSN":"1355-8382, 1469-9001","issue":"8","journalAbbreviation":"RNA","language":"en","note":"martinPreribosomalRNAInteraction2014","page":"1173-1182","source":"rnajournal.cshlp.org","title":"A pre-ribosomal RNA interaction network involving snoRNAs and the Rok1 helicase","volume":"20","author":[{"family":"Martin","given":"Roman"},{"family":"Hackert","given":"Philipp"},{"family":"Ruprecht","given":"Maike"},{"family":"Simm","given":"Stefan"},{"family":"Brüning","given":"Lukas"},{"family":"Mirus","given":"Oliver"},{"family":"Sloan","given":"Katherine E."},{"family":"Kudla","given":"Grzegorz"},{"family":"Schleiff","given":"Enrico"},{"family":"Bohnsack","given":"Markus T."}],"issued":{"date-parts":[["2014",8,1]]}}},{"id":473,"uris":["http://zotero.org/users/6609021/items/NDU8979T"],"uri":["http://zotero.org/users/6609021/items/NDU8979T"],"itemData":{"id":473,"type":"article-journal","abstract":"DEAD-box proteins are ubiquitous regulators of RNA biology. While commonly dubbed “helicases,” their activities also include duplex annealing, adenosine triphosphate (ATP)-dependent RNA binding, and RNA-protein complex remodeling. Rok1, an essential DEAD-box protein, and its cofactor Rrp5 are required for ribosome assembly. Here, we use in vivo and in vitro biochemical analyses to demonstrate that ATP-bound Rok1, but not adenosine diphosphate (ADP)-bound Rok1, stabilizes Rrp5 binding to 40S ribosomes. Interconversion between these two forms by ATP hydrolysis is required for release of Rrp5 from pre-40S ribosomes in vivo, thereby allowing Rrp5 to carry out its role in 60S subunit assembly. Furthermore, our data also strongly suggest that the previously described accumulation of snR30 upon Rok1 inactivation arises because Rrp5 release is blocked and implicate a previously undescribed interaction between Rrp5 and the DEAD-box protein Has1 in mediating snR30 accumulation when Rrp5 release from pre-40S subunits is blocked.","container-title":"PLOS Biology","DOI":"10.1371/journal.pbio.1002480","ISSN":"1545-7885","issue":"6","note":"khoshnevisDEADboxProteinRok12016","page":"e1002480","title":"The DEAD-box Protein Rok1 Orchestrates 40S and 60S Ribosome Assembly by Promoting the Release of Rrp5 from Pre-40S Ribosomes to Allow for 60S Maturation","volume":"14","author":[{"family":"Khoshnevis","given":"Sohail"},{"family":"Askenasy","given":"Isabel"},{"family":"Johnson","given":"Matthew C."},{"family":"Dattolo","given":"Maria D."},{"family":"Young-Erdos","given":"Crystal L."},{"family":"Stroupe","given":"M. Elizabeth"},{"family":"Karbstein","given":"Katrin"}],"editor":[{"family":"Cate","given":"Jamie"}],"issued":{"date-parts":[["2016",6,9]]}}}],"schema":"https://github.com/citation-style-language/schema/raw/master/csl-citation.json"} </w:instrText>
      </w:r>
      <w:r w:rsidR="00F141F8" w:rsidRPr="490334B2">
        <w:rPr>
          <w:rFonts w:ascii="Arial" w:eastAsia="Arial" w:hAnsi="Arial" w:cs="Arial"/>
          <w:sz w:val="22"/>
          <w:szCs w:val="22"/>
        </w:rPr>
        <w:fldChar w:fldCharType="separate"/>
      </w:r>
      <w:r w:rsidR="006D0695" w:rsidRPr="006D0695">
        <w:rPr>
          <w:rFonts w:ascii="Arial" w:eastAsia="Arial" w:hAnsi="Arial" w:cs="Arial"/>
          <w:sz w:val="22"/>
        </w:rPr>
        <w:t>[@bohnsackQuantitativeAnalysisSnoRNA2008; @khoshnevisDEADboxProteinRok12016; @martinPreribosomalRNAInteraction2014]</w:t>
      </w:r>
      <w:r w:rsidR="00F141F8" w:rsidRPr="490334B2">
        <w:rPr>
          <w:rFonts w:ascii="Arial" w:eastAsia="Arial" w:hAnsi="Arial" w:cs="Arial"/>
          <w:sz w:val="22"/>
          <w:szCs w:val="22"/>
        </w:rPr>
        <w:fldChar w:fldCharType="end"/>
      </w:r>
      <w:r w:rsidR="5BD6DADD" w:rsidRPr="490334B2">
        <w:rPr>
          <w:rFonts w:ascii="Arial" w:eastAsia="Arial" w:hAnsi="Arial" w:cs="Arial"/>
          <w:sz w:val="22"/>
          <w:szCs w:val="22"/>
        </w:rPr>
        <w:t xml:space="preserve">. This is consistent with the small subunit ribosome biogenesis defect we observe </w:t>
      </w:r>
      <w:r w:rsidR="004D41A0">
        <w:rPr>
          <w:rFonts w:ascii="Arial" w:eastAsia="Arial" w:hAnsi="Arial" w:cs="Arial"/>
          <w:sz w:val="22"/>
          <w:szCs w:val="22"/>
        </w:rPr>
        <w:t xml:space="preserve">upon loss of </w:t>
      </w:r>
      <w:proofErr w:type="spellStart"/>
      <w:r w:rsidR="004D41A0" w:rsidRPr="00066856">
        <w:rPr>
          <w:rFonts w:ascii="Arial" w:eastAsia="Arial" w:hAnsi="Arial" w:cs="Arial"/>
          <w:i/>
          <w:iCs/>
          <w:sz w:val="22"/>
          <w:szCs w:val="22"/>
        </w:rPr>
        <w:t>aramis</w:t>
      </w:r>
      <w:proofErr w:type="spellEnd"/>
      <w:r w:rsidR="004D41A0">
        <w:rPr>
          <w:rFonts w:ascii="Arial" w:eastAsia="Arial" w:hAnsi="Arial" w:cs="Arial"/>
          <w:sz w:val="22"/>
          <w:szCs w:val="22"/>
        </w:rPr>
        <w:t xml:space="preserve"> in </w:t>
      </w:r>
      <w:r w:rsidR="5BD6DADD" w:rsidRPr="490334B2">
        <w:rPr>
          <w:rFonts w:ascii="Arial" w:eastAsia="Arial" w:hAnsi="Arial" w:cs="Arial"/>
          <w:i/>
          <w:iCs/>
          <w:sz w:val="22"/>
          <w:szCs w:val="22"/>
        </w:rPr>
        <w:t xml:space="preserve">Drosophila </w:t>
      </w:r>
      <w:r w:rsidR="5BD6DADD" w:rsidRPr="490334B2">
        <w:rPr>
          <w:rFonts w:ascii="Arial" w:eastAsia="Arial" w:hAnsi="Arial" w:cs="Arial"/>
          <w:sz w:val="22"/>
          <w:szCs w:val="22"/>
        </w:rPr>
        <w:t>(</w:t>
      </w:r>
      <w:r w:rsidR="5BD6DADD" w:rsidRPr="005C15A8">
        <w:rPr>
          <w:rFonts w:ascii="Arial" w:eastAsia="Arial" w:hAnsi="Arial" w:cs="Arial"/>
          <w:b/>
          <w:bCs/>
          <w:sz w:val="22"/>
          <w:szCs w:val="22"/>
        </w:rPr>
        <w:t xml:space="preserve">Figure </w:t>
      </w:r>
      <w:r w:rsidR="6E37A4EB" w:rsidRPr="005C15A8">
        <w:rPr>
          <w:rFonts w:ascii="Arial" w:eastAsia="Arial" w:hAnsi="Arial" w:cs="Arial"/>
          <w:b/>
          <w:bCs/>
          <w:sz w:val="22"/>
          <w:szCs w:val="22"/>
        </w:rPr>
        <w:t>2E</w:t>
      </w:r>
      <w:r w:rsidR="5BD6DADD" w:rsidRPr="490334B2">
        <w:rPr>
          <w:rFonts w:ascii="Arial" w:eastAsia="Arial" w:hAnsi="Arial" w:cs="Arial"/>
          <w:sz w:val="22"/>
          <w:szCs w:val="22"/>
        </w:rPr>
        <w:t>). Rrp3, the</w:t>
      </w:r>
      <w:r w:rsidR="4199118B" w:rsidRPr="490334B2">
        <w:rPr>
          <w:rFonts w:ascii="Arial" w:eastAsia="Arial" w:hAnsi="Arial" w:cs="Arial"/>
          <w:sz w:val="22"/>
          <w:szCs w:val="22"/>
        </w:rPr>
        <w:t xml:space="preserve"> yeast</w:t>
      </w:r>
      <w:r w:rsidR="5BD6DADD" w:rsidRPr="490334B2">
        <w:rPr>
          <w:rFonts w:ascii="Arial" w:eastAsia="Arial" w:hAnsi="Arial" w:cs="Arial"/>
          <w:sz w:val="22"/>
          <w:szCs w:val="22"/>
        </w:rPr>
        <w:t xml:space="preserve"> ortholog of </w:t>
      </w:r>
      <w:proofErr w:type="spellStart"/>
      <w:r w:rsidR="5BD6DADD" w:rsidRPr="490334B2">
        <w:rPr>
          <w:rFonts w:ascii="Arial" w:eastAsia="Arial" w:hAnsi="Arial" w:cs="Arial"/>
          <w:sz w:val="22"/>
          <w:szCs w:val="22"/>
        </w:rPr>
        <w:t>Porthos</w:t>
      </w:r>
      <w:proofErr w:type="spellEnd"/>
      <w:r w:rsidR="5BD6DADD" w:rsidRPr="490334B2">
        <w:rPr>
          <w:rFonts w:ascii="Arial" w:eastAsia="Arial" w:hAnsi="Arial" w:cs="Arial"/>
          <w:sz w:val="22"/>
          <w:szCs w:val="22"/>
        </w:rPr>
        <w:t>, promotes proper cleavage of pre-rRNA and is required for proper 18S rRNA production</w:t>
      </w:r>
      <w:r w:rsidR="74E4ADA3" w:rsidRPr="490334B2">
        <w:rPr>
          <w:rFonts w:ascii="Arial" w:eastAsia="Arial" w:hAnsi="Arial" w:cs="Arial"/>
          <w:sz w:val="22"/>
          <w:szCs w:val="22"/>
        </w:rPr>
        <w:t xml:space="preserve"> </w:t>
      </w:r>
      <w:r w:rsidR="00F141F8" w:rsidRPr="490334B2">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{"citationID":"00p9TVFu","properties":{"formattedCitation":"[@Granneman2006; @oday8SRRNAProcessing1996]","plainCitation":"[@Granneman2006; @oday8SRRNAProcessing1996]","noteIndex":0},"citationItems":[{"id":327,"uris":["http://zotero.org/users/6609021/items/7SFCFHN3"],"uri":["http://zotero.org/users/6609021/items/7SFCFHN3"],"itemData":{"id":327,"type":"article-journal","abstract":"We report the identification of a new gene, RRP3 (rRNA processing), which is required for pre-rRNA processing. Rrp3 is a 60.9 kDa protein that is required for maturation of the 35S primary transcript of pre-rRNA and is required for cleavages leading to mature 18S RNA. RRP3 was identified in a PCR screen for DEAD box genes. DEAD box genes are part of a large family of proteins homologous to the eukaryotic transcription factor eIF-4a. Most of these proteins are RNA-dependent ATPases and some of them have RNA helicase activity. This is the third yeast DEAD box protein that has been shown to be involved in rRNA assembly, but the only one required for the processing of 18S RNA. Mutants of the two other putative helicases, Spb4 and DrsI, both show processing defects in 25S rRNA maturation. In strains where Rrp3 is depleted, 35S precursor RNA is improperly pro-cessed. Cleavage normally occurs at sites A 0 , A 1 and A 2 , but in the Rrp3 depletion stain cleavage occurs between A 2 and B 1 . Rrp3 has been purified to homo-geneity and has a weak RNA-dependent ATPase activity which is not specific for rRNA.","container-title":"Nucleic Acids Research","issue":"16","title":"8S rRNA processing requires the RNA helicase-like protein Rrp3","volume":"24","author":[{"family":"O 'day","given":"Christine L"},{"family":"Chavanikamannil","given":"Finny"},{"family":"Abelson","given":"John"}],"accessed":{"date-parts":[["2018",1,3]]},"issued":{"date-parts":[["1996"]]},"note":"oday8SRRNAProcessing1996"}},{"id":471,"uris":["http://zotero.org/users/6609021/items/TWQGLTX2"],"uri":["http://zotero.org/users/6609021/items/TWQGLTX2"],"itemData":{"id":471,"type":"article-journal","abstract":"The 17 putative RNA helicases required for pre-rRNA processing are predicted to play a crucial role in ribosome biogenesis by driving structural rearrangements within preribosomes. To better understand the function of these proteins, we have generated a battery of mutations in five putative RNA helicases involved in 18S rRNA synthesis and analyzed their effects on cell growth and pre-rRNA processing. Our results define functionally important residues within conserved motifs and demonstrate that lethal mutations in predicted ATP binding-hydrolysis motifs often confer a dominant negative phenotype in vivo when overexpressed in a wild-type background. We show that dominant negative mutants delay processing of the 35S pre-rRNA and cause accumulation of pre-rRNA species that normally have low steady-state levels. Our combined results establish that not all conserved domains function identically in each protein, suggesting that the RNA helicases may have distinct biochemical properties and diverse roles in ribosome biogenesis. In the nucleolus, RNA polymerase I transcribes a single polycistronic pre-rRNA that is processed to obtain the mature 18S, 5.8S, and 25S-28S rRNAs. In the yeast Saccharomyces cerevisiae, the primary 35S pre-rRNA is packaged into a large RNA-protein complex (RNP) termed the small ribosomal sub-unit (SSU) processome-90S preribosome (8, 15, 16). The SSU processome is essential for processing at sites A 0 , A 1 , and A 2 , thereby releasing the 20S and 27SA 2 pre-rRNAs from the primary transcript (Fig. 1) (8). The U3 small nucleolar RNA (U3 snoRNA) is an integral component of the SSU proces-some and base pairs with the pre-rRNA for assembly and function of the SSU processome (8). Processing at sites A 0 , A 1 , and A 2 initiates the formation of 43S and 66S preribosomal particles (12, 32, 46). Alternatively, cleavage at site A 3 occurs first, leading to the formation of the 23S and 27SA 3 pre-rRNAs. Subsequent processing at sites A 0 (22S), A 1 (21S), and A 2 yields the 20S pre-rRNA (43S preribosome) (Fig. 1). The 27SA 2 and 27SA 3 precursors, already packaged in 66S large ribosomal subunit (LSU) preribosomes, are then processed to the mature 5.8S and 25S rRNAs. The 20S precursor, part of the 43S preribosomes, is transported to the cytoplasm where it is cleaved at site D, generating the mature 18S rRNA and 40S small ribosomal subunits. Ribosome biogenesis in yeast requires over 150 transacting protein factors, not including the small nucleolar RNAs that are also involved (12, 32, 46). As might be expected, many of the nonribosomal proteins harbor motifs that are characteristic for enzymes. These include numerous P-loop-type NTPases, protein kinases, and putative remodeling enzymes, like DEXD/H box proteins and AAA-ATPases, underscoring the complexity of ribosome biogenesis (12, 13, 17, 46). The DEXD/H box proteins function in a variety of aspects of RNA metabolism, including pre-mRNA splicing, nuclear transcription, translation , and pre-rRNA processing (45). These proteins are often referred to as RNA helicases or unwindases, since they can unwind small duplexes of RNA in an NTP-dependent, generally ATP-dependent, manner in vitro. However, many DEXD/H box proteins appear to have more diverse or distinct functions than just unwinding RNA (7, 45) and are therefore generally referred to as DEXD/H box NTPases or DEXD/H box proteins. For simplicity, we will refer to these proteins as RNA helicases. In pre-mRNA splicing, RNA helicases play a pivotal role either by unwinding or weakening RNA duplexes or by altering RNA-protein interactions (41, 45). In addition, they may also function as \"RNPases.\" Active and processive unwinding of RNA duplexes can result in dissociation of RNA-bound proteins , as has been demonstrated in vitro (20). Like pre-mRNA splicing, ribosome biogenesis is a highly dynamic process that involves numerous RNA-RNA and RNA-protein interactions and structural rearrangements. The RNA helicases may mediate or disrupt base-pairing interactions between the large number of snoRNAs and the pre-rRNA or initiate structural rearrangements within the pre-rRNP to facilitate protein binding or dissociation. Thus, it is very likely that they play a central regulatory role in ribosome biogenesis. A total of 17 RNA helicases have been implicated in ribo-some biogenesis, each with a unique function; many of these are conserved in humans (45). Seven of these proteins (Dhr1, Dhr2, Dbp8, Rok1, Fal1, Rrp3, and Dbp4) (4, 6, 21, 24, 27, 47) have been shown to be specifically involved in synthesis of the 18S rRNA and thus the assembly of the SSU. Has1 is the only putative RNA helicase that is required for both SSU and LSU synthesis (11). These proteins belong to the class of DEAD (Dbp8, Rok1, Fal1, Rrp3, and Dbp4) and DEAH (Dhr1 and Dhr2) box RNA helicases and are essential for cell growth. A characteristic feature of these proteins is the presence of a conserved core within the polypeptides, which generally consists of seven to eight motifs (Fig. 1B). Motif I (Walker A),","container-title":"MOLECULAR AND CELLULAR BIOLOGY","DOI":"10.1128/MCB.26.4.1183-1194.2006","issue":"4","note":"Granneman2006","page":"1183-1194","title":"Comprehensive Mutational Analysis of Yeast DEXD/H Box RNA Helicases Required for Small Ribosomal Subunit Synthesis Downloaded from","title-short":"Granneman2006","volume":"26","author":[{"family":"Granneman","given":"Sander"},{"family":"Bernstein","given":"Kara A"},{"family":"Bleichert","given":"Franziska"},{"family":"Baserga","given":"Susan J"}],"issued":{"date-parts":[["2006"]]}}}],"schema":"https://github.com/citation-style-language/schema/raw/master/csl-citation.json"} </w:instrText>
      </w:r>
      <w:r w:rsidR="00F141F8" w:rsidRPr="490334B2">
        <w:rPr>
          <w:rFonts w:ascii="Arial" w:eastAsia="Arial" w:hAnsi="Arial" w:cs="Arial"/>
          <w:sz w:val="22"/>
          <w:szCs w:val="22"/>
        </w:rPr>
        <w:fldChar w:fldCharType="separate"/>
      </w:r>
      <w:r w:rsidR="00835395" w:rsidRPr="00835395">
        <w:rPr>
          <w:rFonts w:ascii="Arial" w:hAnsi="Arial" w:cs="Arial"/>
          <w:sz w:val="22"/>
        </w:rPr>
        <w:t>[@Granneman2006; @oday8SRRNAProcessing1996]</w:t>
      </w:r>
      <w:r w:rsidR="00F141F8" w:rsidRPr="490334B2">
        <w:rPr>
          <w:rFonts w:ascii="Arial" w:eastAsia="Arial" w:hAnsi="Arial" w:cs="Arial"/>
          <w:sz w:val="22"/>
          <w:szCs w:val="22"/>
        </w:rPr>
        <w:fldChar w:fldCharType="end"/>
      </w:r>
      <w:r w:rsidR="5BD6DADD" w:rsidRPr="490334B2">
        <w:rPr>
          <w:rFonts w:ascii="Arial" w:eastAsia="Arial" w:hAnsi="Arial" w:cs="Arial"/>
          <w:sz w:val="22"/>
          <w:szCs w:val="22"/>
        </w:rPr>
        <w:t xml:space="preserve">. DDX47, the mammalian ortholog of </w:t>
      </w:r>
      <w:proofErr w:type="spellStart"/>
      <w:r w:rsidR="5BD6DADD" w:rsidRPr="490334B2">
        <w:rPr>
          <w:rFonts w:ascii="Arial" w:eastAsia="Arial" w:hAnsi="Arial" w:cs="Arial"/>
          <w:sz w:val="22"/>
          <w:szCs w:val="22"/>
        </w:rPr>
        <w:t>Porthos</w:t>
      </w:r>
      <w:proofErr w:type="spellEnd"/>
      <w:r w:rsidR="5BD6DADD" w:rsidRPr="490334B2">
        <w:rPr>
          <w:rFonts w:ascii="Arial" w:eastAsia="Arial" w:hAnsi="Arial" w:cs="Arial"/>
          <w:sz w:val="22"/>
          <w:szCs w:val="22"/>
        </w:rPr>
        <w:t>, bind</w:t>
      </w:r>
      <w:r w:rsidR="00196D6B">
        <w:rPr>
          <w:rFonts w:ascii="Arial" w:eastAsia="Arial" w:hAnsi="Arial" w:cs="Arial"/>
          <w:sz w:val="22"/>
          <w:szCs w:val="22"/>
        </w:rPr>
        <w:t>s</w:t>
      </w:r>
      <w:r w:rsidR="5BD6DADD" w:rsidRPr="490334B2">
        <w:rPr>
          <w:rFonts w:ascii="Arial" w:eastAsia="Arial" w:hAnsi="Arial" w:cs="Arial"/>
          <w:sz w:val="22"/>
          <w:szCs w:val="22"/>
        </w:rPr>
        <w:t xml:space="preserve"> </w:t>
      </w:r>
      <w:r w:rsidR="00196D6B">
        <w:rPr>
          <w:rFonts w:ascii="Arial" w:eastAsia="Arial" w:hAnsi="Arial" w:cs="Arial"/>
          <w:sz w:val="22"/>
          <w:szCs w:val="22"/>
        </w:rPr>
        <w:t xml:space="preserve">to </w:t>
      </w:r>
      <w:r w:rsidR="2262F887" w:rsidRPr="490334B2">
        <w:rPr>
          <w:rFonts w:ascii="Arial" w:eastAsia="Arial" w:hAnsi="Arial" w:cs="Arial"/>
          <w:sz w:val="22"/>
          <w:szCs w:val="22"/>
        </w:rPr>
        <w:t xml:space="preserve">early </w:t>
      </w:r>
      <w:r w:rsidR="5BD6DADD" w:rsidRPr="490334B2">
        <w:rPr>
          <w:rFonts w:ascii="Arial" w:eastAsia="Arial" w:hAnsi="Arial" w:cs="Arial"/>
          <w:sz w:val="22"/>
          <w:szCs w:val="22"/>
        </w:rPr>
        <w:t>rRNA precursors</w:t>
      </w:r>
      <w:r w:rsidR="2262F887" w:rsidRPr="490334B2">
        <w:rPr>
          <w:rFonts w:ascii="Arial" w:eastAsia="Arial" w:hAnsi="Arial" w:cs="Arial"/>
          <w:sz w:val="22"/>
          <w:szCs w:val="22"/>
        </w:rPr>
        <w:t xml:space="preserve"> as well as proteins involved in ribosome biogenesis </w:t>
      </w:r>
      <w:r w:rsidR="00F141F8" w:rsidRPr="490334B2">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OCDm269i","properties":{"formattedCitation":"[@sekiguchiNOP132RequiredProper2006]","plainCitation":"[@sekiguchiNOP132RequiredProper2006]","noteIndex":0},"citationItems":[{"id":973,"uris":["http://zotero.org/users/6609021/items/SKVGRXC9"],"uri":["http://zotero.org/users/6609021/items/SKVGRXC9"],"itemData":{"id":973,"type":"article-journal","abstract":"ABSTRACT.  Previously, we described a novel nucleolar protein, NOP132, which interacts with the small GTP binding protein RRAG A. To elucidate the function of N","container-title":"Nucleic Acids Research","DOI":"10.1093/nar/gkl603","ISSN":"0305-1048","issue":"16","journalAbbreviation":"Nucleic Acids Res","language":"en","note":"sekiguchiNOP132RequiredProper2006","page":"4593-4608","source":"academic.oup.com","title":"NOP132 is required for proper nucleolus localization of DEAD-box RNA helicase DDX47","volume":"34","author":[{"family":"Sekiguchi","given":"Takeshi"},{"family":"Hayano","given":"Toshiya"},{"family":"Yanagida","given":"Mitsuaki"},{"family":"Takahashi","given":"Nobuhiro"},{"family":"Nishimoto","given":"Takeharu"}],"issued":{"date-parts":[["2006",9,1]]}}}],"schema":"https://github.com/citation-style-language/schema/raw/master/csl-citation.json"} </w:instrText>
      </w:r>
      <w:r w:rsidR="00F141F8" w:rsidRPr="490334B2">
        <w:rPr>
          <w:rFonts w:ascii="Arial" w:eastAsia="Arial" w:hAnsi="Arial" w:cs="Arial"/>
          <w:sz w:val="22"/>
          <w:szCs w:val="22"/>
        </w:rPr>
        <w:fldChar w:fldCharType="separate"/>
      </w:r>
      <w:r w:rsidR="006D0695" w:rsidRPr="006D0695">
        <w:rPr>
          <w:rFonts w:ascii="Arial" w:eastAsia="Arial" w:hAnsi="Arial" w:cs="Arial"/>
          <w:sz w:val="22"/>
        </w:rPr>
        <w:t>[@sekiguchiNOP132RequiredProper2006]</w:t>
      </w:r>
      <w:r w:rsidR="00F141F8" w:rsidRPr="490334B2">
        <w:rPr>
          <w:rFonts w:ascii="Arial" w:eastAsia="Arial" w:hAnsi="Arial" w:cs="Arial"/>
          <w:sz w:val="22"/>
          <w:szCs w:val="22"/>
        </w:rPr>
        <w:fldChar w:fldCharType="end"/>
      </w:r>
      <w:r w:rsidR="5BD6DADD" w:rsidRPr="490334B2">
        <w:rPr>
          <w:rFonts w:ascii="Arial" w:eastAsia="Arial" w:hAnsi="Arial" w:cs="Arial"/>
          <w:sz w:val="22"/>
          <w:szCs w:val="22"/>
        </w:rPr>
        <w:t>. Consistent with these findings, we find that</w:t>
      </w:r>
      <w:r w:rsidR="6E37A4EB" w:rsidRPr="490334B2">
        <w:rPr>
          <w:rFonts w:ascii="Arial" w:eastAsia="Arial" w:hAnsi="Arial" w:cs="Arial"/>
          <w:sz w:val="22"/>
          <w:szCs w:val="22"/>
        </w:rPr>
        <w:t xml:space="preserve"> Aramis and </w:t>
      </w:r>
      <w:proofErr w:type="spellStart"/>
      <w:r w:rsidR="6E37A4EB" w:rsidRPr="490334B2">
        <w:rPr>
          <w:rFonts w:ascii="Arial" w:eastAsia="Arial" w:hAnsi="Arial" w:cs="Arial"/>
          <w:sz w:val="22"/>
          <w:szCs w:val="22"/>
        </w:rPr>
        <w:t>Porthos</w:t>
      </w:r>
      <w:proofErr w:type="spellEnd"/>
      <w:r w:rsidR="6E37A4EB" w:rsidRPr="490334B2">
        <w:rPr>
          <w:rFonts w:ascii="Arial" w:eastAsia="Arial" w:hAnsi="Arial" w:cs="Arial"/>
          <w:sz w:val="22"/>
          <w:szCs w:val="22"/>
        </w:rPr>
        <w:t xml:space="preserve"> promote 40S ribosome biogenesis</w:t>
      </w:r>
      <w:r w:rsidR="5BD6DADD" w:rsidRPr="490334B2">
        <w:rPr>
          <w:rFonts w:ascii="Arial" w:eastAsia="Arial" w:hAnsi="Arial" w:cs="Arial"/>
          <w:sz w:val="22"/>
          <w:szCs w:val="22"/>
        </w:rPr>
        <w:t xml:space="preserve">. </w:t>
      </w:r>
      <w:r w:rsidR="3B1A56E1" w:rsidRPr="490334B2">
        <w:rPr>
          <w:rFonts w:ascii="Arial" w:eastAsia="Arial" w:hAnsi="Arial" w:cs="Arial"/>
          <w:sz w:val="22"/>
          <w:szCs w:val="22"/>
        </w:rPr>
        <w:t xml:space="preserve">DHX33, the mammalian ortholog of Athos, has been implicated in facilitating rRNA synthesis </w:t>
      </w:r>
      <w:r w:rsidR="00F141F8" w:rsidRPr="490334B2">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hrHqtlUD","properties":{"formattedCitation":"[@zhangIdentificationDHX33Mediator2011]","plainCitation":"[@zhangIdentificationDHX33Mediator2011]","noteIndex":0},"citationItems":[{"id":1075,"uris":["http://zotero.org/users/6609021/items/F68LKIX8"],"uri":["http://zotero.org/users/6609021/items/F68LKIX8"],"itemData":{"id":1075,"type":"article-journal","abstract":"In this report, we employed a lentiviral RNA interference screen to discover nucleolar DEAD/DEAH-box helicases involved in RNA polymerase I (Pol I)-mediated transcriptional activity. Our screen identified DHX33 as an important modulator of 47S rRNA transcription. We show that DHX33 is a cell cycle-regulated nucleolar protein that associates with ribosomal DNA (rDNA) loci, where it interacts with the RNA Pol I transcription factor upstream binding factor (UBF). DHX33 knockdown decreased the association of Pol I with rDNA and caused a dramatic decrease in levels of rRNA synthesis. Wild-type DHX33 overexpression, but not a DNA binding-defective mutant, enhanced 47S rRNA synthesis by promoting the association of RNA polymerase I with rDNA loci. In addition, an NTPase-defective DHX33 mutant (K94R) acted as a dominant negative mutant, inhibiting endogenous rRNA synthesis. Moreover, DHX33 deficiency in primary human fibroblasts triggered a nucleolar p53 stress response, resulting in an attenuation of proliferation. Thus, we show the mechanistic importance of DHX33 in rRNA transcription and proliferation.","container-title":"Molecular and Cellular Biology","DOI":"10.1128/MCB.05832-11","ISSN":"0270-7306, 1098-5549","issue":"23","language":"en","note":"zhangIdentificationDHX33Mediator2011","page":"4676-4691","source":"mcb.asm.org","title":"Identification of DHX33 as a Mediator of rRNA Synthesis and Cell Growth","volume":"31","author":[{"family":"Zhang","given":"Yandong"},{"family":"Forys","given":"Jason T."},{"family":"Miceli","given":"Alexander P."},{"family":"Gwinn","given":"Abigail S."},{"family":"Weber","given":"Jason D."}],"issued":{"date-parts":[["2011",12,1]]}}}],"schema":"https://github.com/citation-style-language/schema/raw/master/csl-citation.json"} </w:instrText>
      </w:r>
      <w:r w:rsidR="00F141F8" w:rsidRPr="490334B2">
        <w:rPr>
          <w:rFonts w:ascii="Arial" w:eastAsia="Arial" w:hAnsi="Arial" w:cs="Arial"/>
          <w:sz w:val="22"/>
          <w:szCs w:val="22"/>
        </w:rPr>
        <w:fldChar w:fldCharType="separate"/>
      </w:r>
      <w:r w:rsidR="006D0695" w:rsidRPr="006D0695">
        <w:rPr>
          <w:rFonts w:ascii="Arial" w:eastAsia="Arial" w:hAnsi="Arial" w:cs="Arial"/>
          <w:sz w:val="22"/>
        </w:rPr>
        <w:t>[@zhangIdentificationDHX33Mediator2011]</w:t>
      </w:r>
      <w:r w:rsidR="00F141F8" w:rsidRPr="490334B2">
        <w:rPr>
          <w:rFonts w:ascii="Arial" w:eastAsia="Arial" w:hAnsi="Arial" w:cs="Arial"/>
          <w:sz w:val="22"/>
          <w:szCs w:val="22"/>
        </w:rPr>
        <w:fldChar w:fldCharType="end"/>
      </w:r>
      <w:r w:rsidR="3B1A56E1" w:rsidRPr="490334B2">
        <w:rPr>
          <w:rFonts w:ascii="Arial" w:eastAsia="Arial" w:hAnsi="Arial" w:cs="Arial"/>
          <w:sz w:val="22"/>
          <w:szCs w:val="22"/>
        </w:rPr>
        <w:t xml:space="preserve">. </w:t>
      </w:r>
      <w:r w:rsidR="5CA8763F" w:rsidRPr="490334B2">
        <w:rPr>
          <w:rFonts w:ascii="Arial" w:eastAsia="Arial" w:hAnsi="Arial" w:cs="Arial"/>
          <w:sz w:val="22"/>
          <w:szCs w:val="22"/>
        </w:rPr>
        <w:t xml:space="preserve">In contrast, </w:t>
      </w:r>
      <w:r w:rsidR="21E6104C" w:rsidRPr="490334B2">
        <w:rPr>
          <w:rFonts w:ascii="Arial" w:eastAsia="Arial" w:hAnsi="Arial" w:cs="Arial"/>
          <w:sz w:val="22"/>
          <w:szCs w:val="22"/>
        </w:rPr>
        <w:t>we</w:t>
      </w:r>
      <w:r w:rsidR="3B1A56E1" w:rsidRPr="490334B2">
        <w:rPr>
          <w:rFonts w:ascii="Arial" w:eastAsia="Arial" w:hAnsi="Arial" w:cs="Arial"/>
          <w:sz w:val="22"/>
          <w:szCs w:val="22"/>
        </w:rPr>
        <w:t xml:space="preserve"> find that Athos promotes 60S ribosome biogenesis</w:t>
      </w:r>
      <w:r w:rsidR="21E6104C" w:rsidRPr="490334B2">
        <w:rPr>
          <w:rFonts w:ascii="Arial" w:eastAsia="Arial" w:hAnsi="Arial" w:cs="Arial"/>
          <w:sz w:val="22"/>
          <w:szCs w:val="22"/>
        </w:rPr>
        <w:t xml:space="preserve"> by directly interacting with rRNA</w:t>
      </w:r>
      <w:r w:rsidR="344B9EA5" w:rsidRPr="490334B2">
        <w:rPr>
          <w:rFonts w:ascii="Arial" w:eastAsia="Arial" w:hAnsi="Arial" w:cs="Arial"/>
          <w:sz w:val="22"/>
          <w:szCs w:val="22"/>
        </w:rPr>
        <w:t>.</w:t>
      </w:r>
      <w:r w:rsidR="3B1A56E1" w:rsidRPr="490334B2">
        <w:rPr>
          <w:rFonts w:ascii="Arial" w:eastAsia="Arial" w:hAnsi="Arial" w:cs="Arial"/>
          <w:sz w:val="22"/>
          <w:szCs w:val="22"/>
        </w:rPr>
        <w:t xml:space="preserve"> </w:t>
      </w:r>
      <w:r w:rsidR="1E2CC792" w:rsidRPr="490334B2">
        <w:rPr>
          <w:rFonts w:ascii="Arial" w:eastAsia="Arial" w:hAnsi="Arial" w:cs="Arial"/>
          <w:sz w:val="22"/>
          <w:szCs w:val="22"/>
        </w:rPr>
        <w:t>However, w</w:t>
      </w:r>
      <w:r w:rsidR="3B1A56E1" w:rsidRPr="490334B2">
        <w:rPr>
          <w:rFonts w:ascii="Arial" w:eastAsia="Arial" w:hAnsi="Arial" w:cs="Arial"/>
          <w:sz w:val="22"/>
          <w:szCs w:val="22"/>
        </w:rPr>
        <w:t xml:space="preserve">e cannot rule out that Athos also affects transcription of rRNA in </w:t>
      </w:r>
      <w:r w:rsidR="3B1A56E1" w:rsidRPr="490334B2">
        <w:rPr>
          <w:rFonts w:ascii="Arial" w:eastAsia="Arial" w:hAnsi="Arial" w:cs="Arial"/>
          <w:i/>
          <w:iCs/>
          <w:sz w:val="22"/>
          <w:szCs w:val="22"/>
        </w:rPr>
        <w:t>Drosophila</w:t>
      </w:r>
      <w:r w:rsidR="3B1A56E1" w:rsidRPr="490334B2">
        <w:rPr>
          <w:rFonts w:ascii="Arial" w:eastAsia="Arial" w:hAnsi="Arial" w:cs="Arial"/>
          <w:sz w:val="22"/>
          <w:szCs w:val="22"/>
        </w:rPr>
        <w:t xml:space="preserve"> as </w:t>
      </w:r>
      <w:r w:rsidR="00831C89">
        <w:rPr>
          <w:rFonts w:ascii="Arial" w:eastAsia="Arial" w:hAnsi="Arial" w:cs="Arial"/>
          <w:sz w:val="22"/>
          <w:szCs w:val="22"/>
        </w:rPr>
        <w:t xml:space="preserve">it does </w:t>
      </w:r>
      <w:r w:rsidR="3B1A56E1" w:rsidRPr="490334B2">
        <w:rPr>
          <w:rFonts w:ascii="Arial" w:eastAsia="Arial" w:hAnsi="Arial" w:cs="Arial"/>
          <w:sz w:val="22"/>
          <w:szCs w:val="22"/>
        </w:rPr>
        <w:t xml:space="preserve">in </w:t>
      </w:r>
      <w:r w:rsidR="3B1A56E1" w:rsidRPr="00831C89">
        <w:rPr>
          <w:rFonts w:ascii="Arial" w:eastAsia="Arial" w:hAnsi="Arial" w:cs="Arial"/>
          <w:sz w:val="22"/>
          <w:szCs w:val="22"/>
        </w:rPr>
        <w:t>mammals</w:t>
      </w:r>
      <w:r w:rsidR="003912A0" w:rsidRPr="00831C89">
        <w:rPr>
          <w:rFonts w:ascii="Arial" w:eastAsia="Arial" w:hAnsi="Arial" w:cs="Arial"/>
          <w:sz w:val="22"/>
          <w:szCs w:val="22"/>
        </w:rPr>
        <w:t xml:space="preserve"> </w:t>
      </w:r>
      <w:r w:rsidR="003912A0" w:rsidRPr="00831C89">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a928atbcfh","properties":{"formattedCitation":"[@zhangIdentificationDHX33Mediator2011]","plainCitation":"[@zhangIdentificationDHX33Mediator2011]","noteIndex":0},"citationItems":[{"id":1075,"uris":["http://zotero.org/users/6609021/items/F68LKIX8"],"uri":["http://zotero.org/users/6609021/items/F68LKIX8"],"itemData":{"id":1075,"type":"article-journal","abstract":"In this report, we employed a lentiviral RNA interference screen to discover nucleolar DEAD/DEAH-box helicases involved in RNA polymerase I (Pol I)-mediated transcriptional activity. Our screen identified DHX33 as an important modulator of 47S rRNA transcription. We show that DHX33 is a cell cycle-regulated nucleolar protein that associates with ribosomal DNA (rDNA) loci, where it interacts with the RNA Pol I transcription factor upstream binding factor (UBF). DHX33 knockdown decreased the association of Pol I with rDNA and caused a dramatic decrease in levels of rRNA synthesis. Wild-type DHX33 overexpression, but not a DNA binding-defective mutant, enhanced 47S rRNA synthesis by promoting the association of RNA polymerase I with rDNA loci. In addition, an NTPase-defective DHX33 mutant (K94R) acted as a dominant negative mutant, inhibiting endogenous rRNA synthesis. Moreover, DHX33 deficiency in primary human fibroblasts triggered a nucleolar p53 stress response, resulting in an attenuation of proliferation. Thus, we show the mechanistic importance of DHX33 in rRNA transcription and proliferation.","container-title":"Molecular and Cellular Biology","DOI":"10.1128/MCB.05832-11","ISSN":"0270-7306, 1098-5549","issue":"23","language":"en","note":"zhangIdentificationDHX33Mediator2011","page":"4676-4691","source":"mcb.asm.org","title":"Identification of DHX33 as a Mediator of rRNA Synthesis and Cell Growth","volume":"31","author":[{"family":"Zhang","given":"Yandong"},{"family":"Forys","given":"Jason T."},{"family":"Miceli","given":"Alexander P."},{"family":"Gwinn","given":"Abigail S."},{"family":"Weber","given":"Jason D."}],"issued":{"date-parts":[["2011",12,1]]}}}],"schema":"https://github.com/citation-style-language/schema/raw/master/csl-citation.json"} </w:instrText>
      </w:r>
      <w:r w:rsidR="003912A0" w:rsidRPr="00831C89">
        <w:rPr>
          <w:rFonts w:ascii="Arial" w:eastAsia="Arial" w:hAnsi="Arial" w:cs="Arial"/>
          <w:sz w:val="22"/>
          <w:szCs w:val="22"/>
        </w:rPr>
        <w:fldChar w:fldCharType="separate"/>
      </w:r>
      <w:r w:rsidR="006D0695" w:rsidRPr="006D0695">
        <w:rPr>
          <w:rFonts w:ascii="Arial" w:hAnsi="Arial" w:cs="Arial"/>
          <w:sz w:val="22"/>
        </w:rPr>
        <w:t>[@zhangIdentificationDHX33Mediator2011]</w:t>
      </w:r>
      <w:r w:rsidR="003912A0" w:rsidRPr="00831C89">
        <w:rPr>
          <w:rFonts w:ascii="Arial" w:eastAsia="Arial" w:hAnsi="Arial" w:cs="Arial"/>
          <w:sz w:val="22"/>
          <w:szCs w:val="22"/>
        </w:rPr>
        <w:fldChar w:fldCharType="end"/>
      </w:r>
      <w:r w:rsidR="3B1A56E1" w:rsidRPr="490334B2">
        <w:rPr>
          <w:rFonts w:ascii="Arial" w:eastAsia="Arial" w:hAnsi="Arial" w:cs="Arial"/>
          <w:sz w:val="22"/>
          <w:szCs w:val="22"/>
        </w:rPr>
        <w:t>.</w:t>
      </w:r>
      <w:r w:rsidR="21E6104C" w:rsidRPr="490334B2">
        <w:rPr>
          <w:rFonts w:ascii="Arial" w:eastAsia="Arial" w:hAnsi="Arial" w:cs="Arial"/>
          <w:sz w:val="22"/>
          <w:szCs w:val="22"/>
        </w:rPr>
        <w:t xml:space="preserve"> Overall</w:t>
      </w:r>
      <w:r w:rsidR="3B1A56E1" w:rsidRPr="490334B2">
        <w:rPr>
          <w:rFonts w:ascii="Arial" w:eastAsia="Arial" w:hAnsi="Arial" w:cs="Arial"/>
          <w:sz w:val="22"/>
          <w:szCs w:val="22"/>
        </w:rPr>
        <w:t xml:space="preserve">, we find that each mammalian ortholog </w:t>
      </w:r>
      <w:r w:rsidR="00196D6B">
        <w:rPr>
          <w:rFonts w:ascii="Arial" w:eastAsia="Arial" w:hAnsi="Arial" w:cs="Arial"/>
          <w:sz w:val="22"/>
          <w:szCs w:val="22"/>
        </w:rPr>
        <w:t>of</w:t>
      </w:r>
      <w:r w:rsidR="00196D6B" w:rsidRPr="490334B2">
        <w:rPr>
          <w:rFonts w:ascii="Arial" w:eastAsia="Arial" w:hAnsi="Arial" w:cs="Arial"/>
          <w:sz w:val="22"/>
          <w:szCs w:val="22"/>
        </w:rPr>
        <w:t xml:space="preserve"> </w:t>
      </w:r>
      <w:r w:rsidR="3B1A56E1" w:rsidRPr="490334B2">
        <w:rPr>
          <w:rFonts w:ascii="Arial" w:eastAsia="Arial" w:hAnsi="Arial" w:cs="Arial"/>
          <w:sz w:val="22"/>
          <w:szCs w:val="22"/>
        </w:rPr>
        <w:lastRenderedPageBreak/>
        <w:t xml:space="preserve">Aramis, Athos, and </w:t>
      </w:r>
      <w:proofErr w:type="spellStart"/>
      <w:r w:rsidR="3B1A56E1" w:rsidRPr="490334B2">
        <w:rPr>
          <w:rFonts w:ascii="Arial" w:eastAsia="Arial" w:hAnsi="Arial" w:cs="Arial"/>
          <w:sz w:val="22"/>
          <w:szCs w:val="22"/>
        </w:rPr>
        <w:t>Porthos</w:t>
      </w:r>
      <w:proofErr w:type="spellEnd"/>
      <w:r w:rsidR="3B1A56E1" w:rsidRPr="490334B2">
        <w:rPr>
          <w:rFonts w:ascii="Arial" w:eastAsia="Arial" w:hAnsi="Arial" w:cs="Arial"/>
          <w:sz w:val="22"/>
          <w:szCs w:val="22"/>
        </w:rPr>
        <w:t xml:space="preserve"> </w:t>
      </w:r>
      <w:r w:rsidR="00196D6B" w:rsidRPr="490334B2">
        <w:rPr>
          <w:rFonts w:ascii="Arial" w:eastAsia="Arial" w:hAnsi="Arial" w:cs="Arial"/>
          <w:sz w:val="22"/>
          <w:szCs w:val="22"/>
        </w:rPr>
        <w:t>ha</w:t>
      </w:r>
      <w:r w:rsidR="00196D6B">
        <w:rPr>
          <w:rFonts w:ascii="Arial" w:eastAsia="Arial" w:hAnsi="Arial" w:cs="Arial"/>
          <w:sz w:val="22"/>
          <w:szCs w:val="22"/>
        </w:rPr>
        <w:t>s</w:t>
      </w:r>
      <w:r w:rsidR="00196D6B" w:rsidRPr="490334B2">
        <w:rPr>
          <w:rFonts w:ascii="Arial" w:eastAsia="Arial" w:hAnsi="Arial" w:cs="Arial"/>
          <w:sz w:val="22"/>
          <w:szCs w:val="22"/>
        </w:rPr>
        <w:t xml:space="preserve"> </w:t>
      </w:r>
      <w:r w:rsidR="3B1A56E1" w:rsidRPr="490334B2">
        <w:rPr>
          <w:rFonts w:ascii="Arial" w:eastAsia="Arial" w:hAnsi="Arial" w:cs="Arial"/>
          <w:sz w:val="22"/>
          <w:szCs w:val="22"/>
        </w:rPr>
        <w:t xml:space="preserve">consistent ribosome subunit defects, suggesting that the </w:t>
      </w:r>
      <w:r w:rsidR="00196D6B">
        <w:rPr>
          <w:rFonts w:ascii="Arial" w:eastAsia="Arial" w:hAnsi="Arial" w:cs="Arial"/>
          <w:sz w:val="22"/>
          <w:szCs w:val="22"/>
        </w:rPr>
        <w:t xml:space="preserve">function </w:t>
      </w:r>
      <w:r w:rsidR="3B1A56E1" w:rsidRPr="490334B2">
        <w:rPr>
          <w:rFonts w:ascii="Arial" w:eastAsia="Arial" w:hAnsi="Arial" w:cs="Arial"/>
          <w:sz w:val="22"/>
          <w:szCs w:val="22"/>
        </w:rPr>
        <w:t xml:space="preserve">of these helicases </w:t>
      </w:r>
      <w:r w:rsidR="00196D6B" w:rsidRPr="490334B2">
        <w:rPr>
          <w:rFonts w:ascii="Arial" w:eastAsia="Arial" w:hAnsi="Arial" w:cs="Arial"/>
          <w:sz w:val="22"/>
          <w:szCs w:val="22"/>
        </w:rPr>
        <w:t>i</w:t>
      </w:r>
      <w:r w:rsidR="00196D6B">
        <w:rPr>
          <w:rFonts w:ascii="Arial" w:eastAsia="Arial" w:hAnsi="Arial" w:cs="Arial"/>
          <w:sz w:val="22"/>
          <w:szCs w:val="22"/>
        </w:rPr>
        <w:t>s</w:t>
      </w:r>
      <w:r w:rsidR="00196D6B" w:rsidRPr="490334B2">
        <w:rPr>
          <w:rFonts w:ascii="Arial" w:eastAsia="Arial" w:hAnsi="Arial" w:cs="Arial"/>
          <w:sz w:val="22"/>
          <w:szCs w:val="22"/>
        </w:rPr>
        <w:t xml:space="preserve"> </w:t>
      </w:r>
      <w:r w:rsidR="3B1A56E1" w:rsidRPr="490334B2">
        <w:rPr>
          <w:rFonts w:ascii="Arial" w:eastAsia="Arial" w:hAnsi="Arial" w:cs="Arial"/>
          <w:sz w:val="22"/>
          <w:szCs w:val="22"/>
        </w:rPr>
        <w:t xml:space="preserve">conserved from flies to mammals. </w:t>
      </w:r>
      <w:r w:rsidR="1F552B92" w:rsidRPr="490334B2">
        <w:rPr>
          <w:rFonts w:ascii="Arial" w:eastAsia="Arial" w:hAnsi="Arial" w:cs="Arial"/>
          <w:sz w:val="22"/>
          <w:szCs w:val="22"/>
        </w:rPr>
        <w:t>Intriguingly,</w:t>
      </w:r>
      <w:r w:rsidR="5BD6DADD" w:rsidRPr="490334B2">
        <w:rPr>
          <w:rFonts w:ascii="Arial" w:eastAsia="Arial" w:hAnsi="Arial" w:cs="Arial"/>
          <w:sz w:val="22"/>
          <w:szCs w:val="22"/>
        </w:rPr>
        <w:t xml:space="preserve"> DDX52 </w:t>
      </w:r>
      <w:r w:rsidR="5BD6DADD" w:rsidRPr="490334B2">
        <w:rPr>
          <w:rFonts w:ascii="Arial" w:eastAsia="Arial" w:hAnsi="Arial" w:cs="Arial"/>
          <w:sz w:val="22"/>
          <w:szCs w:val="22"/>
          <w:lang w:val="en"/>
        </w:rPr>
        <w:t>(Aramis) is one of the 15 genes deleted in 17q12 syndrome</w:t>
      </w:r>
      <w:r w:rsidR="1F552B92" w:rsidRPr="490334B2">
        <w:rPr>
          <w:rFonts w:ascii="Arial" w:eastAsia="Arial" w:hAnsi="Arial" w:cs="Arial"/>
          <w:sz w:val="22"/>
          <w:szCs w:val="22"/>
          <w:lang w:val="en"/>
        </w:rPr>
        <w:t xml:space="preserve"> </w:t>
      </w:r>
      <w:r w:rsidR="00F141F8" w:rsidRPr="490334B2">
        <w:rPr>
          <w:rFonts w:ascii="Arial" w:eastAsia="Arial" w:hAnsi="Arial" w:cs="Arial"/>
          <w:sz w:val="22"/>
          <w:szCs w:val="22"/>
          <w:lang w:val="en"/>
        </w:rPr>
        <w:fldChar w:fldCharType="begin"/>
      </w:r>
      <w:r w:rsidR="00835395">
        <w:rPr>
          <w:rFonts w:ascii="Arial" w:eastAsia="Arial" w:hAnsi="Arial" w:cs="Arial"/>
          <w:sz w:val="22"/>
          <w:szCs w:val="22"/>
          <w:lang w:val="en"/>
        </w:rPr>
        <w:instrText xml:space="preserve"> ADDIN ZOTERO_ITEM CSL_CITATION {"citationID":"9hBG4hdK","properties":{"formattedCitation":"[@hendrixPrenatallyDiagnosed17q122012]","plainCitation":"[@hendrixPrenatallyDiagnosed17q122012]","noteIndex":0},"citationItems":[{"id":301,"uris":["http://zotero.org/users/6609021/items/TDF6ZVLW"],"uri":["http://zotero.org/users/6609021/items/TDF6ZVLW"],"itemData":{"id":301,"type":"article-journal","container-title":"Fetal Diagnosis and Therapy","DOI":"10.1159/000332968","ISSN":"1421-9964","issue":"2","page":"129-133","title":"Prenatally Diagnosed 17q12 Microdeletion Syndrome with a Novel Association with Congenital Diaphragmatic Hernia","volume":"31","author":[{"family":"Hendrix","given":"Nancy W."},{"family":"Clemens","given":"Michele"},{"family":"Canavan","given":"Timothy P."},{"family":"Surti","given":"Urvashi"},{"family":"Rajkovic","given":"Aleksandar"}],"issued":{"date-parts":[["2012"]]},"note":"hendrixPrenatallyDiagnosed17q122012"}}],"schema":"https://github.com/citation-style-language/schema/raw/master/csl-citation.json"} </w:instrText>
      </w:r>
      <w:r w:rsidR="00F141F8" w:rsidRPr="490334B2">
        <w:rPr>
          <w:rFonts w:ascii="Arial" w:eastAsia="Arial" w:hAnsi="Arial" w:cs="Arial"/>
          <w:sz w:val="22"/>
          <w:szCs w:val="22"/>
          <w:lang w:val="en"/>
        </w:rPr>
        <w:fldChar w:fldCharType="separate"/>
      </w:r>
      <w:r w:rsidR="006D0695" w:rsidRPr="006D0695">
        <w:rPr>
          <w:rFonts w:ascii="Arial" w:eastAsia="Arial" w:hAnsi="Arial" w:cs="Arial"/>
          <w:sz w:val="22"/>
        </w:rPr>
        <w:t>[@hendrixPrenatallyDiagnosed17q122012]</w:t>
      </w:r>
      <w:r w:rsidR="00F141F8" w:rsidRPr="490334B2">
        <w:rPr>
          <w:rFonts w:ascii="Arial" w:eastAsia="Arial" w:hAnsi="Arial" w:cs="Arial"/>
          <w:sz w:val="22"/>
          <w:szCs w:val="22"/>
          <w:lang w:val="en"/>
        </w:rPr>
        <w:fldChar w:fldCharType="end"/>
      </w:r>
      <w:r w:rsidR="5BD6DADD" w:rsidRPr="490334B2">
        <w:rPr>
          <w:rFonts w:ascii="Arial" w:eastAsia="Arial" w:hAnsi="Arial" w:cs="Arial"/>
          <w:sz w:val="22"/>
          <w:szCs w:val="22"/>
          <w:lang w:val="en"/>
        </w:rPr>
        <w:t>. 17q12 syndrome results in delayed development, intellectual disability, and, more rarely, underdevelopment of organs such as the uterus</w:t>
      </w:r>
      <w:r w:rsidR="2262F887" w:rsidRPr="490334B2">
        <w:rPr>
          <w:rFonts w:ascii="Arial" w:eastAsia="Arial" w:hAnsi="Arial" w:cs="Arial"/>
          <w:sz w:val="22"/>
          <w:szCs w:val="22"/>
          <w:lang w:val="en"/>
        </w:rPr>
        <w:t xml:space="preserve"> </w:t>
      </w:r>
      <w:r w:rsidR="00F141F8" w:rsidRPr="490334B2">
        <w:rPr>
          <w:rFonts w:ascii="Arial" w:eastAsia="Arial" w:hAnsi="Arial" w:cs="Arial"/>
          <w:sz w:val="22"/>
          <w:szCs w:val="22"/>
          <w:lang w:val="en"/>
        </w:rPr>
        <w:fldChar w:fldCharType="begin"/>
      </w:r>
      <w:r w:rsidR="00835395">
        <w:rPr>
          <w:rFonts w:ascii="Arial" w:eastAsia="Arial" w:hAnsi="Arial" w:cs="Arial"/>
          <w:sz w:val="22"/>
          <w:szCs w:val="22"/>
          <w:lang w:val="en"/>
        </w:rPr>
        <w:instrText xml:space="preserve"> ADDIN ZOTERO_ITEM CSL_CITATION {"citationID":"77lPV7Pr","properties":{"formattedCitation":"[@bernardiniRecurrentMicrodeletion17q122009; @hendrixPrenatallyDiagnosed17q122012]","plainCitation":"[@bernardiniRecurrentMicrodeletion17q122009; @hendrixPrenatallyDiagnosed17q122012]","noteIndex":0},"citationItems":[{"id":301,"uris":["http://zotero.org/users/6609021/items/TDF6ZVLW"],"uri":["http://zotero.org/users/6609021/items/TDF6ZVLW"],"itemData":{"id":301,"type":"article-journal","container-title":"Fetal Diagnosis and Therapy","DOI":"10.1159/000332968","ISSN":"1421-9964","issue":"2","page":"129-133","title":"Prenatally Diagnosed 17q12 Microdeletion Syndrome with a Novel Association with Congenital Diaphragmatic Hernia","volume":"31","author":[{"family":"Hendrix","given":"Nancy W."},{"family":"Clemens","given":"Michele"},{"family":"Canavan","given":"Timothy P."},{"family":"Surti","given":"Urvashi"},{"family":"Rajkovic","given":"Aleksandar"}],"issued":{"date-parts":[["2012"]]},"note":"hendrixPrenatallyDiagnosed17q122012"}},{"id":832,"uris":["http://zotero.org/users/6609021/items/CJPD3SRR"],"uri":["http://zotero.org/users/6609021/items/CJPD3SRR"],"itemData":{"id":832,"type":"article-journal","container-title":"Orphanet Journal of Rare Diseases","DOI":"10.1186/1750-1172-4-25","ISSN":"1750-1172","issue":"1","journalAbbreviation":"Orphanet J Rare Dis","language":"en","note":"bernardiniRecurrentMicrodeletion17q122009","page":"25","source":"DOI.org (Crossref)","title":"Recurrent microdeletion at 17q12 as a cause of Mayer-Rokitansky-Kuster-Hauser (MRKH) syndrome: two case reports","title-short":"Recurrent microdeletion at 17q12 as a cause of Mayer-Rokitansky-Kuster-Hauser (MRKH) syndrome","volume":"4","author":[{"family":"Bernardini","given":"Laura"},{"family":"Gimelli","given":"Stefania"},{"family":"Gervasini","given":"Cristina"},{"family":"Carella","given":"Massimo"},{"family":"Baban","given":"Anwar"},{"family":"Frontino","given":"Giada"},{"family":"Barbano","given":"Giancarlo"},{"family":"Divizia","given":"Maria"},{"family":"Fedele","given":"Luigi"},{"family":"Novelli","given":"Antonio"},{"family":"Béna","given":"Frédérique"},{"family":"Lalatta","given":"Faustina"},{"family":"Miozzo","given":"Monica"},{"family":"Dallapiccola","given":"Bruno"}],"issued":{"date-parts":[["2009"]]}}}],"schema":"https://github.com/citation-style-language/schema/raw/master/csl-citation.json"} </w:instrText>
      </w:r>
      <w:r w:rsidR="00F141F8" w:rsidRPr="490334B2">
        <w:rPr>
          <w:rFonts w:ascii="Arial" w:eastAsia="Arial" w:hAnsi="Arial" w:cs="Arial"/>
          <w:sz w:val="22"/>
          <w:szCs w:val="22"/>
          <w:lang w:val="en"/>
        </w:rPr>
        <w:fldChar w:fldCharType="separate"/>
      </w:r>
      <w:r w:rsidR="006D0695" w:rsidRPr="006D0695">
        <w:rPr>
          <w:rFonts w:ascii="Arial" w:eastAsia="Arial" w:hAnsi="Arial" w:cs="Arial"/>
          <w:sz w:val="22"/>
        </w:rPr>
        <w:t>[@bernardiniRecurrentMicrodeletion17q122009; @hendrixPrenatallyDiagnosed17q122012]</w:t>
      </w:r>
      <w:r w:rsidR="00F141F8" w:rsidRPr="490334B2">
        <w:rPr>
          <w:rFonts w:ascii="Arial" w:eastAsia="Arial" w:hAnsi="Arial" w:cs="Arial"/>
          <w:sz w:val="22"/>
          <w:szCs w:val="22"/>
          <w:lang w:val="en"/>
        </w:rPr>
        <w:fldChar w:fldCharType="end"/>
      </w:r>
      <w:r w:rsidR="5BD6DADD" w:rsidRPr="490334B2">
        <w:rPr>
          <w:rFonts w:ascii="Arial" w:eastAsia="Arial" w:hAnsi="Arial" w:cs="Arial"/>
          <w:sz w:val="22"/>
          <w:szCs w:val="22"/>
          <w:lang w:val="en"/>
        </w:rPr>
        <w:t xml:space="preserve">. Our </w:t>
      </w:r>
      <w:r w:rsidR="00CE24D9">
        <w:rPr>
          <w:rFonts w:ascii="Arial" w:eastAsia="Arial" w:hAnsi="Arial" w:cs="Arial"/>
          <w:sz w:val="22"/>
          <w:szCs w:val="22"/>
          <w:lang w:val="en"/>
        </w:rPr>
        <w:t xml:space="preserve">finding that Aramis disrupts stem cell differentiation could explain some of the poorly understood defects in </w:t>
      </w:r>
      <w:r w:rsidR="5BD6DADD" w:rsidRPr="490334B2">
        <w:rPr>
          <w:rFonts w:ascii="Arial" w:eastAsia="Arial" w:hAnsi="Arial" w:cs="Arial"/>
          <w:sz w:val="22"/>
          <w:szCs w:val="22"/>
          <w:lang w:val="en"/>
        </w:rPr>
        <w:t>17q12 syndrome.</w:t>
      </w:r>
    </w:p>
    <w:p w14:paraId="77B901B6" w14:textId="77777777" w:rsidR="00F141F8" w:rsidRDefault="00F141F8" w:rsidP="006C0869">
      <w:pPr>
        <w:jc w:val="both"/>
        <w:rPr>
          <w:rFonts w:ascii="Arial" w:eastAsia="Arial" w:hAnsi="Arial" w:cs="Arial"/>
          <w:sz w:val="22"/>
          <w:szCs w:val="22"/>
        </w:rPr>
      </w:pPr>
    </w:p>
    <w:p w14:paraId="6BD915F6" w14:textId="0685FBD3" w:rsidR="00753A51" w:rsidRPr="005016D5" w:rsidRDefault="00F141F8" w:rsidP="006C0869">
      <w:pPr>
        <w:jc w:val="both"/>
        <w:rPr>
          <w:rFonts w:ascii="Arial" w:eastAsia="Arial" w:hAnsi="Arial" w:cs="Arial"/>
          <w:b/>
          <w:bCs/>
          <w:sz w:val="22"/>
          <w:szCs w:val="22"/>
        </w:rPr>
      </w:pPr>
      <w:r w:rsidRPr="005016D5">
        <w:rPr>
          <w:rFonts w:ascii="Arial" w:eastAsia="Arial" w:hAnsi="Arial" w:cs="Arial"/>
          <w:b/>
          <w:bCs/>
          <w:sz w:val="22"/>
          <w:szCs w:val="22"/>
        </w:rPr>
        <w:t xml:space="preserve">Ribosome biogenesis defects leads to cell cycle defects mediated by </w:t>
      </w:r>
      <w:r w:rsidR="00170F5F">
        <w:rPr>
          <w:rFonts w:ascii="Arial" w:eastAsia="Arial" w:hAnsi="Arial" w:cs="Arial"/>
          <w:b/>
          <w:bCs/>
          <w:sz w:val="22"/>
          <w:szCs w:val="22"/>
        </w:rPr>
        <w:t>p</w:t>
      </w:r>
      <w:r w:rsidRPr="005016D5">
        <w:rPr>
          <w:rFonts w:ascii="Arial" w:eastAsia="Arial" w:hAnsi="Arial" w:cs="Arial"/>
          <w:b/>
          <w:bCs/>
          <w:sz w:val="22"/>
          <w:szCs w:val="22"/>
        </w:rPr>
        <w:t>53</w:t>
      </w:r>
    </w:p>
    <w:p w14:paraId="09F459EB" w14:textId="40E93B33" w:rsidR="006E73DA" w:rsidRDefault="004D0F69" w:rsidP="006C0869">
      <w:pPr>
        <w:jc w:val="both"/>
        <w:rPr>
          <w:rFonts w:ascii="Arial" w:eastAsia="Arial" w:hAnsi="Arial" w:cs="Arial"/>
          <w:sz w:val="22"/>
          <w:szCs w:val="22"/>
        </w:rPr>
      </w:pPr>
      <w:r>
        <w:rPr>
          <w:rFonts w:ascii="Arial" w:eastAsia="Arial" w:hAnsi="Arial" w:cs="Arial"/>
          <w:sz w:val="22"/>
          <w:szCs w:val="22"/>
        </w:rPr>
        <w:t>Here we report</w:t>
      </w:r>
      <w:r w:rsidR="00615C2D">
        <w:rPr>
          <w:rFonts w:ascii="Arial" w:eastAsia="Arial" w:hAnsi="Arial" w:cs="Arial"/>
          <w:sz w:val="22"/>
          <w:szCs w:val="22"/>
        </w:rPr>
        <w:t xml:space="preserve"> that three RNA helicases</w:t>
      </w:r>
      <w:r w:rsidR="00196D6B">
        <w:rPr>
          <w:rFonts w:ascii="Arial" w:eastAsia="Arial" w:hAnsi="Arial" w:cs="Arial"/>
          <w:sz w:val="22"/>
          <w:szCs w:val="22"/>
        </w:rPr>
        <w:t>,</w:t>
      </w:r>
      <w:r w:rsidR="00615C2D">
        <w:rPr>
          <w:rFonts w:ascii="Arial" w:eastAsia="Arial" w:hAnsi="Arial" w:cs="Arial"/>
          <w:sz w:val="22"/>
          <w:szCs w:val="22"/>
        </w:rPr>
        <w:t xml:space="preserve"> </w:t>
      </w:r>
      <w:proofErr w:type="spellStart"/>
      <w:r w:rsidR="00A4176D" w:rsidRPr="00411898">
        <w:rPr>
          <w:rFonts w:ascii="Arial" w:eastAsia="Arial" w:hAnsi="Arial" w:cs="Arial"/>
          <w:i/>
          <w:iCs/>
          <w:sz w:val="22"/>
          <w:szCs w:val="22"/>
        </w:rPr>
        <w:t>aramis</w:t>
      </w:r>
      <w:proofErr w:type="spellEnd"/>
      <w:r w:rsidR="00A4176D" w:rsidRPr="00364451">
        <w:rPr>
          <w:rFonts w:ascii="Arial" w:eastAsia="Arial" w:hAnsi="Arial" w:cs="Arial"/>
          <w:sz w:val="22"/>
          <w:szCs w:val="22"/>
        </w:rPr>
        <w:t xml:space="preserve">, </w:t>
      </w:r>
      <w:proofErr w:type="spellStart"/>
      <w:r w:rsidR="00A4176D" w:rsidRPr="00411898">
        <w:rPr>
          <w:rFonts w:ascii="Arial" w:eastAsia="Arial" w:hAnsi="Arial" w:cs="Arial"/>
          <w:i/>
          <w:iCs/>
          <w:sz w:val="22"/>
          <w:szCs w:val="22"/>
        </w:rPr>
        <w:t>athos</w:t>
      </w:r>
      <w:proofErr w:type="spellEnd"/>
      <w:r w:rsidR="00A4176D" w:rsidRPr="00364451">
        <w:rPr>
          <w:rFonts w:ascii="Arial" w:eastAsia="Arial" w:hAnsi="Arial" w:cs="Arial"/>
          <w:sz w:val="22"/>
          <w:szCs w:val="22"/>
        </w:rPr>
        <w:t xml:space="preserve">, and </w:t>
      </w:r>
      <w:proofErr w:type="spellStart"/>
      <w:r w:rsidR="00A4176D" w:rsidRPr="00411898">
        <w:rPr>
          <w:rFonts w:ascii="Arial" w:eastAsia="Arial" w:hAnsi="Arial" w:cs="Arial"/>
          <w:i/>
          <w:iCs/>
          <w:sz w:val="22"/>
          <w:szCs w:val="22"/>
        </w:rPr>
        <w:t>porthos</w:t>
      </w:r>
      <w:proofErr w:type="spellEnd"/>
      <w:r w:rsidR="00196D6B">
        <w:rPr>
          <w:rFonts w:ascii="Arial" w:eastAsia="Arial" w:hAnsi="Arial" w:cs="Arial"/>
          <w:i/>
          <w:iCs/>
          <w:sz w:val="22"/>
          <w:szCs w:val="22"/>
        </w:rPr>
        <w:t>,</w:t>
      </w:r>
      <w:r w:rsidR="00A4176D">
        <w:rPr>
          <w:rFonts w:ascii="Arial" w:eastAsia="Arial" w:hAnsi="Arial" w:cs="Arial"/>
          <w:i/>
          <w:iCs/>
          <w:sz w:val="22"/>
          <w:szCs w:val="22"/>
        </w:rPr>
        <w:t xml:space="preserve"> </w:t>
      </w:r>
      <w:r w:rsidR="00CC4FBF" w:rsidRPr="005016D5">
        <w:rPr>
          <w:rFonts w:ascii="Arial" w:eastAsia="Arial" w:hAnsi="Arial" w:cs="Arial"/>
          <w:sz w:val="22"/>
          <w:szCs w:val="22"/>
        </w:rPr>
        <w:t>that</w:t>
      </w:r>
      <w:r w:rsidR="00CC4FBF">
        <w:rPr>
          <w:rFonts w:ascii="Arial" w:eastAsia="Arial" w:hAnsi="Arial" w:cs="Arial"/>
          <w:i/>
          <w:iCs/>
          <w:sz w:val="22"/>
          <w:szCs w:val="22"/>
        </w:rPr>
        <w:t xml:space="preserve"> </w:t>
      </w:r>
      <w:r w:rsidR="00CC4FBF">
        <w:rPr>
          <w:rFonts w:ascii="Arial" w:eastAsia="Arial" w:hAnsi="Arial" w:cs="Arial"/>
          <w:sz w:val="22"/>
          <w:szCs w:val="22"/>
        </w:rPr>
        <w:t xml:space="preserve">promote </w:t>
      </w:r>
      <w:r w:rsidR="00F141F8" w:rsidRPr="00364451">
        <w:rPr>
          <w:rFonts w:ascii="Arial" w:eastAsia="Arial" w:hAnsi="Arial" w:cs="Arial"/>
          <w:sz w:val="22"/>
          <w:szCs w:val="22"/>
        </w:rPr>
        <w:t xml:space="preserve">proper </w:t>
      </w:r>
      <w:r w:rsidR="00F141F8">
        <w:rPr>
          <w:rFonts w:ascii="Arial" w:eastAsia="Arial" w:hAnsi="Arial" w:cs="Arial"/>
          <w:sz w:val="22"/>
          <w:szCs w:val="22"/>
        </w:rPr>
        <w:t>ribosome biogenesis</w:t>
      </w:r>
      <w:r w:rsidR="00F141F8">
        <w:rPr>
          <w:rFonts w:ascii="Arial" w:eastAsia="Arial" w:hAnsi="Arial" w:cs="Arial"/>
          <w:color w:val="FF0000"/>
          <w:sz w:val="22"/>
          <w:szCs w:val="22"/>
        </w:rPr>
        <w:t xml:space="preserve"> </w:t>
      </w:r>
      <w:r w:rsidR="00F141F8">
        <w:rPr>
          <w:rFonts w:ascii="Arial" w:eastAsia="Arial" w:hAnsi="Arial" w:cs="Arial"/>
          <w:sz w:val="22"/>
          <w:szCs w:val="22"/>
        </w:rPr>
        <w:t xml:space="preserve">in </w:t>
      </w:r>
      <w:r w:rsidR="00F141F8" w:rsidRPr="00411898">
        <w:rPr>
          <w:rFonts w:ascii="Arial" w:eastAsia="Arial" w:hAnsi="Arial" w:cs="Arial"/>
          <w:i/>
          <w:iCs/>
          <w:sz w:val="22"/>
          <w:szCs w:val="22"/>
        </w:rPr>
        <w:t>Drosophila</w:t>
      </w:r>
      <w:r w:rsidR="00F141F8">
        <w:rPr>
          <w:rFonts w:ascii="Arial" w:eastAsia="Arial" w:hAnsi="Arial" w:cs="Arial"/>
          <w:sz w:val="22"/>
          <w:szCs w:val="22"/>
        </w:rPr>
        <w:t xml:space="preserve"> </w:t>
      </w:r>
      <w:r w:rsidR="00A4176D">
        <w:rPr>
          <w:rFonts w:ascii="Arial" w:eastAsia="Arial" w:hAnsi="Arial" w:cs="Arial"/>
          <w:sz w:val="22"/>
          <w:szCs w:val="22"/>
        </w:rPr>
        <w:t xml:space="preserve">are </w:t>
      </w:r>
      <w:r w:rsidR="00586458">
        <w:rPr>
          <w:rFonts w:ascii="Arial" w:eastAsia="Arial" w:hAnsi="Arial" w:cs="Arial"/>
          <w:sz w:val="22"/>
          <w:szCs w:val="22"/>
        </w:rPr>
        <w:t xml:space="preserve">required </w:t>
      </w:r>
      <w:r w:rsidR="00126695">
        <w:rPr>
          <w:rFonts w:ascii="Arial" w:eastAsia="Arial" w:hAnsi="Arial" w:cs="Arial"/>
          <w:sz w:val="22"/>
          <w:szCs w:val="22"/>
        </w:rPr>
        <w:t xml:space="preserve">in the germline </w:t>
      </w:r>
      <w:r w:rsidR="00586458">
        <w:rPr>
          <w:rFonts w:ascii="Arial" w:eastAsia="Arial" w:hAnsi="Arial" w:cs="Arial"/>
          <w:sz w:val="22"/>
          <w:szCs w:val="22"/>
        </w:rPr>
        <w:t>for fertility</w:t>
      </w:r>
      <w:r w:rsidR="00126695">
        <w:rPr>
          <w:rFonts w:ascii="Arial" w:eastAsia="Arial" w:hAnsi="Arial" w:cs="Arial"/>
          <w:sz w:val="22"/>
          <w:szCs w:val="22"/>
        </w:rPr>
        <w:t>.</w:t>
      </w:r>
      <w:r w:rsidR="002A5D81">
        <w:rPr>
          <w:rFonts w:ascii="Arial" w:eastAsia="Arial" w:hAnsi="Arial" w:cs="Arial"/>
          <w:sz w:val="22"/>
          <w:szCs w:val="22"/>
        </w:rPr>
        <w:t xml:space="preserve"> Loss of </w:t>
      </w:r>
      <w:proofErr w:type="spellStart"/>
      <w:r w:rsidR="002A5D81" w:rsidRPr="005016D5">
        <w:rPr>
          <w:rFonts w:ascii="Arial" w:eastAsia="Arial" w:hAnsi="Arial" w:cs="Arial"/>
          <w:i/>
          <w:iCs/>
          <w:sz w:val="22"/>
          <w:szCs w:val="22"/>
        </w:rPr>
        <w:t>aramis</w:t>
      </w:r>
      <w:proofErr w:type="spellEnd"/>
      <w:r w:rsidR="002A5D81" w:rsidRPr="00364451">
        <w:rPr>
          <w:rFonts w:ascii="Arial" w:eastAsia="Arial" w:hAnsi="Arial" w:cs="Arial"/>
          <w:sz w:val="22"/>
          <w:szCs w:val="22"/>
        </w:rPr>
        <w:t xml:space="preserve">, </w:t>
      </w:r>
      <w:proofErr w:type="spellStart"/>
      <w:r w:rsidR="002A5D81" w:rsidRPr="005016D5">
        <w:rPr>
          <w:rFonts w:ascii="Arial" w:eastAsia="Arial" w:hAnsi="Arial" w:cs="Arial"/>
          <w:i/>
          <w:iCs/>
          <w:sz w:val="22"/>
          <w:szCs w:val="22"/>
        </w:rPr>
        <w:t>athos</w:t>
      </w:r>
      <w:proofErr w:type="spellEnd"/>
      <w:r w:rsidR="002A5D81" w:rsidRPr="00364451">
        <w:rPr>
          <w:rFonts w:ascii="Arial" w:eastAsia="Arial" w:hAnsi="Arial" w:cs="Arial"/>
          <w:sz w:val="22"/>
          <w:szCs w:val="22"/>
        </w:rPr>
        <w:t xml:space="preserve">, and </w:t>
      </w:r>
      <w:proofErr w:type="spellStart"/>
      <w:r w:rsidR="002A5D81" w:rsidRPr="005016D5">
        <w:rPr>
          <w:rFonts w:ascii="Arial" w:eastAsia="Arial" w:hAnsi="Arial" w:cs="Arial"/>
          <w:i/>
          <w:iCs/>
          <w:sz w:val="22"/>
          <w:szCs w:val="22"/>
        </w:rPr>
        <w:t>porthos</w:t>
      </w:r>
      <w:proofErr w:type="spellEnd"/>
      <w:r w:rsidR="002A5D81">
        <w:rPr>
          <w:rFonts w:ascii="Arial" w:eastAsia="Arial" w:hAnsi="Arial" w:cs="Arial"/>
          <w:i/>
          <w:iCs/>
          <w:sz w:val="22"/>
          <w:szCs w:val="22"/>
        </w:rPr>
        <w:t xml:space="preserve"> </w:t>
      </w:r>
      <w:r w:rsidR="00196D6B">
        <w:rPr>
          <w:rFonts w:ascii="Arial" w:eastAsia="Arial" w:hAnsi="Arial" w:cs="Arial"/>
          <w:sz w:val="22"/>
          <w:szCs w:val="22"/>
        </w:rPr>
        <w:t>causes</w:t>
      </w:r>
      <w:r w:rsidR="002A5D81" w:rsidRPr="005016D5">
        <w:rPr>
          <w:rFonts w:ascii="Arial" w:eastAsia="Arial" w:hAnsi="Arial" w:cs="Arial"/>
          <w:sz w:val="22"/>
          <w:szCs w:val="22"/>
        </w:rPr>
        <w:t xml:space="preserve"> </w:t>
      </w:r>
      <w:r w:rsidR="00586458">
        <w:rPr>
          <w:rFonts w:ascii="Arial" w:eastAsia="Arial" w:hAnsi="Arial" w:cs="Arial"/>
          <w:sz w:val="22"/>
          <w:szCs w:val="22"/>
        </w:rPr>
        <w:t xml:space="preserve">formation of a </w:t>
      </w:r>
      <w:r w:rsidR="0019697E">
        <w:rPr>
          <w:rFonts w:ascii="Arial" w:eastAsia="Arial" w:hAnsi="Arial" w:cs="Arial"/>
          <w:sz w:val="22"/>
          <w:szCs w:val="22"/>
        </w:rPr>
        <w:t>“</w:t>
      </w:r>
      <w:r w:rsidR="00586458">
        <w:rPr>
          <w:rFonts w:ascii="Arial" w:eastAsia="Arial" w:hAnsi="Arial" w:cs="Arial"/>
          <w:sz w:val="22"/>
          <w:szCs w:val="22"/>
        </w:rPr>
        <w:t>stem cyst</w:t>
      </w:r>
      <w:r w:rsidR="0019697E">
        <w:rPr>
          <w:rFonts w:ascii="Arial" w:eastAsia="Arial" w:hAnsi="Arial" w:cs="Arial"/>
          <w:sz w:val="22"/>
          <w:szCs w:val="22"/>
        </w:rPr>
        <w:t>”</w:t>
      </w:r>
      <w:r w:rsidR="00802F3C">
        <w:rPr>
          <w:rFonts w:ascii="Arial" w:eastAsia="Arial" w:hAnsi="Arial" w:cs="Arial"/>
          <w:sz w:val="22"/>
          <w:szCs w:val="22"/>
        </w:rPr>
        <w:t xml:space="preserve"> and loss of later stage oo</w:t>
      </w:r>
      <w:r w:rsidR="00196D6B">
        <w:rPr>
          <w:rFonts w:ascii="Arial" w:eastAsia="Arial" w:hAnsi="Arial" w:cs="Arial"/>
          <w:sz w:val="22"/>
          <w:szCs w:val="22"/>
        </w:rPr>
        <w:t>cytes</w:t>
      </w:r>
      <w:r w:rsidR="00802F3C">
        <w:rPr>
          <w:rFonts w:ascii="Arial" w:eastAsia="Arial" w:hAnsi="Arial" w:cs="Arial"/>
          <w:sz w:val="22"/>
          <w:szCs w:val="22"/>
        </w:rPr>
        <w:t>. Stem cysts are</w:t>
      </w:r>
      <w:r w:rsidR="00586458">
        <w:rPr>
          <w:rFonts w:ascii="Arial" w:eastAsia="Arial" w:hAnsi="Arial" w:cs="Arial"/>
          <w:sz w:val="22"/>
          <w:szCs w:val="22"/>
        </w:rPr>
        <w:t xml:space="preserve"> a characteristic </w:t>
      </w:r>
      <w:r w:rsidR="00196D6B">
        <w:rPr>
          <w:rFonts w:ascii="Arial" w:eastAsia="Arial" w:hAnsi="Arial" w:cs="Arial"/>
          <w:sz w:val="22"/>
          <w:szCs w:val="22"/>
        </w:rPr>
        <w:t xml:space="preserve">manifestation </w:t>
      </w:r>
      <w:r w:rsidR="00586458">
        <w:rPr>
          <w:rFonts w:ascii="Arial" w:eastAsia="Arial" w:hAnsi="Arial" w:cs="Arial"/>
          <w:sz w:val="22"/>
          <w:szCs w:val="22"/>
        </w:rPr>
        <w:t xml:space="preserve">of ribosomal biogenesis </w:t>
      </w:r>
      <w:r w:rsidR="00196D6B">
        <w:rPr>
          <w:rFonts w:ascii="Arial" w:eastAsia="Arial" w:hAnsi="Arial" w:cs="Arial"/>
          <w:sz w:val="22"/>
          <w:szCs w:val="22"/>
        </w:rPr>
        <w:t xml:space="preserve">deficiency </w:t>
      </w:r>
      <w:r w:rsidR="0019697E">
        <w:rPr>
          <w:rFonts w:ascii="Arial" w:eastAsia="Arial" w:hAnsi="Arial" w:cs="Arial"/>
          <w:sz w:val="22"/>
          <w:szCs w:val="22"/>
        </w:rPr>
        <w:t>where</w:t>
      </w:r>
      <w:r>
        <w:rPr>
          <w:rFonts w:ascii="Arial" w:eastAsia="Arial" w:hAnsi="Arial" w:cs="Arial"/>
          <w:sz w:val="22"/>
          <w:szCs w:val="22"/>
        </w:rPr>
        <w:t>in</w:t>
      </w:r>
      <w:r w:rsidR="0019697E">
        <w:rPr>
          <w:rFonts w:ascii="Arial" w:eastAsia="Arial" w:hAnsi="Arial" w:cs="Arial"/>
          <w:sz w:val="22"/>
          <w:szCs w:val="22"/>
        </w:rPr>
        <w:t xml:space="preserve"> GSCs are unable to complete cytokinesis and </w:t>
      </w:r>
      <w:r>
        <w:rPr>
          <w:rFonts w:ascii="Arial" w:eastAsia="Arial" w:hAnsi="Arial" w:cs="Arial"/>
          <w:sz w:val="22"/>
          <w:szCs w:val="22"/>
        </w:rPr>
        <w:t xml:space="preserve">fail to </w:t>
      </w:r>
      <w:r w:rsidR="0019697E">
        <w:rPr>
          <w:rFonts w:ascii="Arial" w:eastAsia="Arial" w:hAnsi="Arial" w:cs="Arial"/>
          <w:sz w:val="22"/>
          <w:szCs w:val="22"/>
        </w:rPr>
        <w:t xml:space="preserve">express the differentiation factor Bam, which in GSCs </w:t>
      </w:r>
      <w:r>
        <w:rPr>
          <w:rFonts w:ascii="Arial" w:eastAsia="Arial" w:hAnsi="Arial" w:cs="Arial"/>
          <w:sz w:val="22"/>
          <w:szCs w:val="22"/>
        </w:rPr>
        <w:t xml:space="preserve">is initiated </w:t>
      </w:r>
      <w:r w:rsidR="0019697E">
        <w:rPr>
          <w:rFonts w:ascii="Arial" w:eastAsia="Arial" w:hAnsi="Arial" w:cs="Arial"/>
          <w:sz w:val="22"/>
          <w:szCs w:val="22"/>
        </w:rPr>
        <w:t>at G2 of the cell cycle</w:t>
      </w:r>
      <w:r w:rsidR="001817A7">
        <w:rPr>
          <w:rFonts w:ascii="Arial" w:eastAsia="Arial" w:hAnsi="Arial" w:cs="Arial"/>
          <w:sz w:val="22"/>
          <w:szCs w:val="22"/>
        </w:rPr>
        <w:t xml:space="preserve"> </w:t>
      </w:r>
      <w:r w:rsidR="001817A7">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{"citationID":"GA6bovb0","properties":{"formattedCitation":"[@Sanchez2016h; @Zhang2014d]","plainCitation":"[@Sanchez2016h; @Zhang2014d]","noteIndex":0},"citationItems":[{"id":1552,"uris":["http://zotero.org/users/6609021/items/SSE37DD9"],"uri":["http://zotero.org/users/6609021/items/SSE37DD9"],"itemData":{"id":1552,"type":"article-journal","abstract":"Complex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A"},{"family":"Buszczak","given":"Michael"}],"issued":{"date-parts":[["2014"]]}}}],"schema":"https://github.com/citation-style-language/schema/raw/master/csl-citation.json"} </w:instrText>
      </w:r>
      <w:r w:rsidR="001817A7">
        <w:rPr>
          <w:rFonts w:ascii="Arial" w:eastAsia="Arial" w:hAnsi="Arial" w:cs="Arial"/>
          <w:sz w:val="22"/>
          <w:szCs w:val="22"/>
        </w:rPr>
        <w:fldChar w:fldCharType="separate"/>
      </w:r>
      <w:r w:rsidR="00835395" w:rsidRPr="00835395">
        <w:rPr>
          <w:rFonts w:ascii="Arial" w:eastAsia="Arial" w:hAnsi="Arial" w:cs="Arial"/>
          <w:sz w:val="22"/>
        </w:rPr>
        <w:t>[@Sanchez2016h; @Zhang2014d]</w:t>
      </w:r>
      <w:r w:rsidR="001817A7">
        <w:rPr>
          <w:rFonts w:ascii="Arial" w:eastAsia="Arial" w:hAnsi="Arial" w:cs="Arial"/>
          <w:sz w:val="22"/>
          <w:szCs w:val="22"/>
        </w:rPr>
        <w:fldChar w:fldCharType="end"/>
      </w:r>
      <w:r w:rsidR="00586458">
        <w:rPr>
          <w:rFonts w:ascii="Arial" w:eastAsia="Arial" w:hAnsi="Arial" w:cs="Arial"/>
          <w:sz w:val="22"/>
          <w:szCs w:val="22"/>
        </w:rPr>
        <w:t xml:space="preserve">. </w:t>
      </w:r>
      <w:r>
        <w:rPr>
          <w:rFonts w:ascii="Arial" w:eastAsia="Arial" w:hAnsi="Arial" w:cs="Arial"/>
          <w:sz w:val="22"/>
          <w:szCs w:val="22"/>
        </w:rPr>
        <w:t xml:space="preserve">Our </w:t>
      </w:r>
      <w:r w:rsidR="00190CA5">
        <w:rPr>
          <w:rFonts w:ascii="Arial" w:eastAsia="Arial" w:hAnsi="Arial" w:cs="Arial"/>
          <w:sz w:val="22"/>
          <w:szCs w:val="22"/>
        </w:rPr>
        <w:t xml:space="preserve">RNA seq and cell cycle </w:t>
      </w:r>
      <w:r>
        <w:rPr>
          <w:rFonts w:ascii="Arial" w:eastAsia="Arial" w:hAnsi="Arial" w:cs="Arial"/>
          <w:sz w:val="22"/>
          <w:szCs w:val="22"/>
        </w:rPr>
        <w:t>analysis indicates that</w:t>
      </w:r>
      <w:r w:rsidR="00586458">
        <w:rPr>
          <w:rFonts w:ascii="Arial" w:eastAsia="Arial" w:hAnsi="Arial" w:cs="Arial"/>
          <w:sz w:val="22"/>
          <w:szCs w:val="22"/>
        </w:rPr>
        <w:t xml:space="preserve"> </w:t>
      </w:r>
      <w:r w:rsidR="0010518E">
        <w:rPr>
          <w:rFonts w:ascii="Arial" w:eastAsia="Arial" w:hAnsi="Arial" w:cs="Arial"/>
          <w:sz w:val="22"/>
          <w:szCs w:val="22"/>
        </w:rPr>
        <w:t>depletion of</w:t>
      </w:r>
      <w:r w:rsidR="00802F3C">
        <w:rPr>
          <w:rFonts w:ascii="Arial" w:eastAsia="Arial" w:hAnsi="Arial" w:cs="Arial"/>
          <w:sz w:val="22"/>
          <w:szCs w:val="22"/>
        </w:rPr>
        <w:t xml:space="preserve"> </w:t>
      </w:r>
      <w:proofErr w:type="spellStart"/>
      <w:r w:rsidR="00802F3C" w:rsidRPr="00411898">
        <w:rPr>
          <w:rFonts w:ascii="Arial" w:eastAsia="Arial" w:hAnsi="Arial" w:cs="Arial"/>
          <w:i/>
          <w:iCs/>
          <w:sz w:val="22"/>
          <w:szCs w:val="22"/>
        </w:rPr>
        <w:t>aramis</w:t>
      </w:r>
      <w:proofErr w:type="spellEnd"/>
      <w:r w:rsidR="0010518E">
        <w:rPr>
          <w:rFonts w:ascii="Arial" w:eastAsia="Arial" w:hAnsi="Arial" w:cs="Arial"/>
          <w:sz w:val="22"/>
          <w:szCs w:val="22"/>
        </w:rPr>
        <w:t xml:space="preserve"> </w:t>
      </w:r>
      <w:r>
        <w:rPr>
          <w:rFonts w:ascii="Arial" w:eastAsia="Arial" w:hAnsi="Arial" w:cs="Arial"/>
          <w:sz w:val="22"/>
          <w:szCs w:val="22"/>
        </w:rPr>
        <w:t>blocks the</w:t>
      </w:r>
      <w:r w:rsidR="00B43FAB">
        <w:rPr>
          <w:rFonts w:ascii="Arial" w:eastAsia="Arial" w:hAnsi="Arial" w:cs="Arial"/>
          <w:sz w:val="22"/>
          <w:szCs w:val="22"/>
        </w:rPr>
        <w:t xml:space="preserve"> cell cycle </w:t>
      </w:r>
      <w:r w:rsidR="00F65567">
        <w:rPr>
          <w:rFonts w:ascii="Arial" w:eastAsia="Arial" w:hAnsi="Arial" w:cs="Arial"/>
          <w:sz w:val="22"/>
          <w:szCs w:val="22"/>
        </w:rPr>
        <w:t>at G1</w:t>
      </w:r>
      <w:r w:rsidR="0010518E">
        <w:rPr>
          <w:rFonts w:ascii="Arial" w:eastAsia="Arial" w:hAnsi="Arial" w:cs="Arial"/>
          <w:sz w:val="22"/>
          <w:szCs w:val="22"/>
        </w:rPr>
        <w:t>,</w:t>
      </w:r>
      <w:r>
        <w:rPr>
          <w:rFonts w:ascii="Arial" w:eastAsia="Arial" w:hAnsi="Arial" w:cs="Arial"/>
          <w:sz w:val="22"/>
          <w:szCs w:val="22"/>
        </w:rPr>
        <w:t xml:space="preserve"> and that</w:t>
      </w:r>
      <w:r w:rsidR="00586458">
        <w:rPr>
          <w:rFonts w:ascii="Arial" w:eastAsia="Arial" w:hAnsi="Arial" w:cs="Arial"/>
          <w:sz w:val="22"/>
          <w:szCs w:val="22"/>
        </w:rPr>
        <w:t xml:space="preserve"> </w:t>
      </w:r>
      <w:r>
        <w:rPr>
          <w:rFonts w:ascii="Arial" w:eastAsia="Arial" w:hAnsi="Arial" w:cs="Arial"/>
          <w:sz w:val="22"/>
          <w:szCs w:val="22"/>
        </w:rPr>
        <w:t>failure to</w:t>
      </w:r>
      <w:r w:rsidR="006D44C1">
        <w:rPr>
          <w:rFonts w:ascii="Arial" w:eastAsia="Arial" w:hAnsi="Arial" w:cs="Arial"/>
          <w:sz w:val="22"/>
          <w:szCs w:val="22"/>
        </w:rPr>
        <w:t xml:space="preserve"> </w:t>
      </w:r>
      <w:r w:rsidR="00A4176D">
        <w:rPr>
          <w:rFonts w:ascii="Arial" w:eastAsia="Arial" w:hAnsi="Arial" w:cs="Arial"/>
          <w:sz w:val="22"/>
          <w:szCs w:val="22"/>
        </w:rPr>
        <w:t xml:space="preserve">progress to G2 </w:t>
      </w:r>
      <w:r>
        <w:rPr>
          <w:rFonts w:ascii="Arial" w:eastAsia="Arial" w:hAnsi="Arial" w:cs="Arial"/>
          <w:sz w:val="22"/>
          <w:szCs w:val="22"/>
        </w:rPr>
        <w:t>prevents</w:t>
      </w:r>
      <w:r w:rsidR="00B1210A">
        <w:rPr>
          <w:rFonts w:ascii="Arial" w:eastAsia="Arial" w:hAnsi="Arial" w:cs="Arial"/>
          <w:sz w:val="22"/>
          <w:szCs w:val="22"/>
        </w:rPr>
        <w:t xml:space="preserve"> </w:t>
      </w:r>
      <w:r w:rsidR="006D44C1">
        <w:rPr>
          <w:rFonts w:ascii="Arial" w:eastAsia="Arial" w:hAnsi="Arial" w:cs="Arial"/>
          <w:sz w:val="22"/>
          <w:szCs w:val="22"/>
        </w:rPr>
        <w:t>abscission and</w:t>
      </w:r>
      <w:r w:rsidR="00B1210A">
        <w:rPr>
          <w:rFonts w:ascii="Arial" w:eastAsia="Arial" w:hAnsi="Arial" w:cs="Arial"/>
          <w:sz w:val="22"/>
          <w:szCs w:val="22"/>
        </w:rPr>
        <w:t xml:space="preserve"> </w:t>
      </w:r>
      <w:r w:rsidR="006D44C1">
        <w:rPr>
          <w:rFonts w:ascii="Arial" w:eastAsia="Arial" w:hAnsi="Arial" w:cs="Arial"/>
          <w:sz w:val="22"/>
          <w:szCs w:val="22"/>
        </w:rPr>
        <w:t>express</w:t>
      </w:r>
      <w:r>
        <w:rPr>
          <w:rFonts w:ascii="Arial" w:eastAsia="Arial" w:hAnsi="Arial" w:cs="Arial"/>
          <w:sz w:val="22"/>
          <w:szCs w:val="22"/>
        </w:rPr>
        <w:t>ion of</w:t>
      </w:r>
      <w:r w:rsidR="006D44C1">
        <w:rPr>
          <w:rFonts w:ascii="Arial" w:eastAsia="Arial" w:hAnsi="Arial" w:cs="Arial"/>
          <w:sz w:val="22"/>
          <w:szCs w:val="22"/>
        </w:rPr>
        <w:t xml:space="preserve"> Bam</w:t>
      </w:r>
      <w:r w:rsidR="0010518E">
        <w:rPr>
          <w:rFonts w:ascii="Arial" w:eastAsia="Arial" w:hAnsi="Arial" w:cs="Arial"/>
          <w:sz w:val="22"/>
          <w:szCs w:val="22"/>
        </w:rPr>
        <w:t xml:space="preserve">. </w:t>
      </w:r>
      <w:r w:rsidR="006E73DA">
        <w:rPr>
          <w:rFonts w:ascii="Arial" w:eastAsia="Arial" w:hAnsi="Arial" w:cs="Arial"/>
          <w:sz w:val="22"/>
          <w:szCs w:val="22"/>
        </w:rPr>
        <w:t xml:space="preserve">Thus, our results suggest </w:t>
      </w:r>
      <w:r w:rsidR="00B1210A">
        <w:rPr>
          <w:rFonts w:ascii="Arial" w:eastAsia="Arial" w:hAnsi="Arial" w:cs="Arial"/>
          <w:sz w:val="22"/>
          <w:szCs w:val="22"/>
        </w:rPr>
        <w:t xml:space="preserve">that </w:t>
      </w:r>
      <w:r w:rsidR="00190CA5">
        <w:rPr>
          <w:rFonts w:ascii="Arial" w:eastAsia="Arial" w:hAnsi="Arial" w:cs="Arial"/>
          <w:sz w:val="22"/>
          <w:szCs w:val="22"/>
        </w:rPr>
        <w:t xml:space="preserve">ribosome biogenesis </w:t>
      </w:r>
      <w:r w:rsidR="00AD594B">
        <w:rPr>
          <w:rFonts w:ascii="Arial" w:eastAsia="Arial" w:hAnsi="Arial" w:cs="Arial"/>
          <w:sz w:val="22"/>
          <w:szCs w:val="22"/>
        </w:rPr>
        <w:t xml:space="preserve">defects </w:t>
      </w:r>
      <w:r w:rsidR="00190CA5">
        <w:rPr>
          <w:rFonts w:ascii="Arial" w:eastAsia="Arial" w:hAnsi="Arial" w:cs="Arial"/>
          <w:sz w:val="22"/>
          <w:szCs w:val="22"/>
        </w:rPr>
        <w:t xml:space="preserve">in the germline </w:t>
      </w:r>
      <w:r>
        <w:rPr>
          <w:rFonts w:ascii="Arial" w:eastAsia="Arial" w:hAnsi="Arial" w:cs="Arial"/>
          <w:sz w:val="22"/>
          <w:szCs w:val="22"/>
        </w:rPr>
        <w:t>stall the</w:t>
      </w:r>
      <w:r w:rsidR="00190CA5">
        <w:rPr>
          <w:rFonts w:ascii="Arial" w:eastAsia="Arial" w:hAnsi="Arial" w:cs="Arial"/>
          <w:sz w:val="22"/>
          <w:szCs w:val="22"/>
        </w:rPr>
        <w:t xml:space="preserve"> </w:t>
      </w:r>
      <w:r w:rsidR="006E73DA">
        <w:rPr>
          <w:rFonts w:ascii="Arial" w:eastAsia="Arial" w:hAnsi="Arial" w:cs="Arial"/>
          <w:sz w:val="22"/>
          <w:szCs w:val="22"/>
        </w:rPr>
        <w:t>cell cycle</w:t>
      </w:r>
      <w:r>
        <w:rPr>
          <w:rFonts w:ascii="Arial" w:eastAsia="Arial" w:hAnsi="Arial" w:cs="Arial"/>
          <w:sz w:val="22"/>
          <w:szCs w:val="22"/>
        </w:rPr>
        <w:t>,</w:t>
      </w:r>
      <w:r w:rsidR="00190CA5">
        <w:rPr>
          <w:rFonts w:ascii="Arial" w:eastAsia="Arial" w:hAnsi="Arial" w:cs="Arial"/>
          <w:sz w:val="22"/>
          <w:szCs w:val="22"/>
        </w:rPr>
        <w:t xml:space="preserve"> </w:t>
      </w:r>
      <w:r w:rsidR="006E73DA">
        <w:rPr>
          <w:rFonts w:ascii="Arial" w:eastAsia="Arial" w:hAnsi="Arial" w:cs="Arial"/>
          <w:sz w:val="22"/>
          <w:szCs w:val="22"/>
        </w:rPr>
        <w:t>result</w:t>
      </w:r>
      <w:r w:rsidR="00190CA5">
        <w:rPr>
          <w:rFonts w:ascii="Arial" w:eastAsia="Arial" w:hAnsi="Arial" w:cs="Arial"/>
          <w:sz w:val="22"/>
          <w:szCs w:val="22"/>
        </w:rPr>
        <w:t>ing</w:t>
      </w:r>
      <w:r w:rsidR="006E73DA">
        <w:rPr>
          <w:rFonts w:ascii="Arial" w:eastAsia="Arial" w:hAnsi="Arial" w:cs="Arial"/>
          <w:sz w:val="22"/>
          <w:szCs w:val="22"/>
        </w:rPr>
        <w:t xml:space="preserve"> in formation of stem cysts and </w:t>
      </w:r>
      <w:r>
        <w:rPr>
          <w:rFonts w:ascii="Arial" w:eastAsia="Arial" w:hAnsi="Arial" w:cs="Arial"/>
          <w:sz w:val="22"/>
          <w:szCs w:val="22"/>
        </w:rPr>
        <w:t>sterility.</w:t>
      </w:r>
    </w:p>
    <w:p w14:paraId="3E9D361E" w14:textId="77777777" w:rsidR="0010518E" w:rsidRDefault="0010518E" w:rsidP="006C0869">
      <w:pPr>
        <w:jc w:val="both"/>
        <w:rPr>
          <w:rFonts w:ascii="Arial" w:eastAsia="Arial" w:hAnsi="Arial" w:cs="Arial"/>
          <w:sz w:val="22"/>
          <w:szCs w:val="22"/>
        </w:rPr>
      </w:pPr>
    </w:p>
    <w:p w14:paraId="6047CE56" w14:textId="7FD158A6" w:rsidR="00630989" w:rsidRPr="005016D5" w:rsidRDefault="05197395" w:rsidP="006C0869">
      <w:pPr>
        <w:jc w:val="both"/>
        <w:rPr>
          <w:rFonts w:ascii="Arial" w:eastAsia="Arial" w:hAnsi="Arial" w:cs="Arial"/>
          <w:sz w:val="22"/>
          <w:szCs w:val="22"/>
        </w:rPr>
      </w:pPr>
      <w:r w:rsidRPr="490334B2">
        <w:rPr>
          <w:rFonts w:ascii="Arial" w:eastAsia="Arial" w:hAnsi="Arial" w:cs="Arial"/>
          <w:sz w:val="22"/>
          <w:szCs w:val="22"/>
        </w:rPr>
        <w:t xml:space="preserve">In most tissues in </w:t>
      </w:r>
      <w:r w:rsidRPr="490334B2">
        <w:rPr>
          <w:rFonts w:ascii="Arial" w:eastAsia="Arial" w:hAnsi="Arial" w:cs="Arial"/>
          <w:i/>
          <w:iCs/>
          <w:sz w:val="22"/>
          <w:szCs w:val="22"/>
        </w:rPr>
        <w:t>Drosophila</w:t>
      </w:r>
      <w:r w:rsidR="004D0F69">
        <w:rPr>
          <w:rFonts w:ascii="Arial" w:eastAsia="Arial" w:hAnsi="Arial" w:cs="Arial"/>
          <w:i/>
          <w:iCs/>
          <w:sz w:val="22"/>
          <w:szCs w:val="22"/>
        </w:rPr>
        <w:t>,</w:t>
      </w:r>
      <w:r w:rsidRPr="490334B2">
        <w:rPr>
          <w:rFonts w:ascii="Arial" w:eastAsia="Arial" w:hAnsi="Arial" w:cs="Arial"/>
          <w:sz w:val="22"/>
          <w:szCs w:val="22"/>
        </w:rPr>
        <w:t xml:space="preserve"> p53</w:t>
      </w:r>
      <w:r w:rsidR="548B4073" w:rsidRPr="490334B2">
        <w:rPr>
          <w:rFonts w:ascii="Arial" w:eastAsia="Arial" w:hAnsi="Arial" w:cs="Arial"/>
          <w:sz w:val="22"/>
          <w:szCs w:val="22"/>
        </w:rPr>
        <w:t xml:space="preserve"> primarily</w:t>
      </w:r>
      <w:r w:rsidRPr="490334B2">
        <w:rPr>
          <w:rFonts w:ascii="Arial" w:eastAsia="Arial" w:hAnsi="Arial" w:cs="Arial"/>
          <w:sz w:val="22"/>
          <w:szCs w:val="22"/>
        </w:rPr>
        <w:t xml:space="preserve"> activat</w:t>
      </w:r>
      <w:r w:rsidR="004D0F69">
        <w:rPr>
          <w:rFonts w:ascii="Arial" w:eastAsia="Arial" w:hAnsi="Arial" w:cs="Arial"/>
          <w:sz w:val="22"/>
          <w:szCs w:val="22"/>
        </w:rPr>
        <w:t xml:space="preserve">es </w:t>
      </w:r>
      <w:r w:rsidRPr="490334B2">
        <w:rPr>
          <w:rFonts w:ascii="Arial" w:eastAsia="Arial" w:hAnsi="Arial" w:cs="Arial"/>
          <w:sz w:val="22"/>
          <w:szCs w:val="22"/>
        </w:rPr>
        <w:t xml:space="preserve">apoptosis, however, in the germline p53 is activated during </w:t>
      </w:r>
      <w:r w:rsidR="39FEFC7A" w:rsidRPr="490334B2">
        <w:rPr>
          <w:rFonts w:ascii="Arial" w:eastAsia="Arial" w:hAnsi="Arial" w:cs="Arial"/>
          <w:sz w:val="22"/>
          <w:szCs w:val="22"/>
        </w:rPr>
        <w:t>meiosis and</w:t>
      </w:r>
      <w:r w:rsidRPr="490334B2">
        <w:rPr>
          <w:rFonts w:ascii="Arial" w:eastAsia="Arial" w:hAnsi="Arial" w:cs="Arial"/>
          <w:sz w:val="22"/>
          <w:szCs w:val="22"/>
        </w:rPr>
        <w:t xml:space="preserve"> does not </w:t>
      </w:r>
      <w:r w:rsidR="004D0F69">
        <w:rPr>
          <w:rFonts w:ascii="Arial" w:eastAsia="Arial" w:hAnsi="Arial" w:cs="Arial"/>
          <w:sz w:val="22"/>
          <w:szCs w:val="22"/>
        </w:rPr>
        <w:t>cause</w:t>
      </w:r>
      <w:r w:rsidRPr="490334B2">
        <w:rPr>
          <w:rFonts w:ascii="Arial" w:eastAsia="Arial" w:hAnsi="Arial" w:cs="Arial"/>
          <w:sz w:val="22"/>
          <w:szCs w:val="22"/>
        </w:rPr>
        <w:t xml:space="preserve"> cell death</w:t>
      </w:r>
      <w:r w:rsidR="548B4073" w:rsidRPr="490334B2">
        <w:rPr>
          <w:rFonts w:ascii="Arial" w:eastAsia="Arial" w:hAnsi="Arial" w:cs="Arial"/>
          <w:sz w:val="22"/>
          <w:szCs w:val="22"/>
        </w:rPr>
        <w:t xml:space="preserve"> </w:t>
      </w:r>
      <w:r w:rsidR="0010518E" w:rsidRPr="490334B2">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{"citationID":"u9aVfMLT","properties":{"formattedCitation":"[@fanDualRolesDrosophila2010; @luMeioticRecombinationProvokes2010]","plainCitation":"[@fanDualRolesDrosophila2010; @luMeioticRecombinationProvokes2010]","noteIndex":0},"citationItems":[{"id":836,"uris":["http://zotero.org/users/6609021/items/S3UTDSXT"],"uri":["http://zotero.org/users/6609021/items/S3UTDSXT"],"itemData":{"id":836,"type":"article-journal","container-title":"Cell Death &amp; Differentiation","DOI":"10.1038/cdd.2009.182","ISSN":"1350-9047, 1476-5403","issue":"6","journalAbbreviation":"Cell Death Differ","language":"en","note":"fanDualRolesDrosophila2010","page":"912-921","source":"DOI.org (Crossref)","title":"Dual roles of Drosophila p53 in cell death and cell differentiation","volume":"17","author":[{"family":"Fan","given":"Y"},{"family":"Lee","given":"T V"},{"family":"Xu","given":"D"},{"family":"Chen","given":"Z"},{"family":"Lamblin","given":"A-F"},{"family":"Steller","given":"H"},{"family":"Bergmann","given":"A"}],"issued":{"date-parts":[["2010",6]]}}},{"id":834,"uris":["http://zotero.org/users/6609021/items/92YHAKDY"],"uri":["http://zotero.org/users/6609021/items/92YHAKDY"],"itemData":{"id":834,"type":"article-journal","abstract":"The evolutionary appearance of p53 likely preceded its role in tumor suppression, suggesting that there may be unappreciated functions for this protein. Using genetic reporters as proxies to follow in vivo activation of the p53 network in Drosophila, we discovered that the process of meiotic recombination instigates programmed activation of p53 in the germline. Specifically, double-stranded breaks in DNA generated by the topoisomerase Spo11 provoked functional p53 activity, which was prolonged in cells defective for meiotic DNA repair. This intrinsic stimulus for the p53 regulatory network is highly conserved because Spo11-dependent activation of p53 also occurred in mice. Our findings establish a physiological role for p53 in meiosis and suggest that tumor suppressive functions may have been co-opted from primordial activities linked to recombination.","container-title":"Science","DOI":"10.1126/science.1185640","ISSN":"0036-8075, 1095-9203","issue":"5983","journalAbbreviation":"Science","language":"en","note":"luMeioticRecombinationProvokes2010","page":"1278-1281","source":"PubMed Central","title":"Meiotic Recombination Provokes Functional Activation of the p53 Regulatory Network","volume":"328","author":[{"family":"Lu","given":"W.-J."},{"family":"Chapo","given":"J."},{"family":"Roig","given":"I."},{"family":"Abrams","given":"J. M."}],"issued":{"date-parts":[["2010",6,4]]}}}],"schema":"https://github.com/citation-style-language/schema/raw/master/csl-citation.json"} </w:instrText>
      </w:r>
      <w:r w:rsidR="0010518E" w:rsidRPr="490334B2">
        <w:rPr>
          <w:rFonts w:ascii="Arial" w:eastAsia="Arial" w:hAnsi="Arial" w:cs="Arial"/>
          <w:sz w:val="22"/>
          <w:szCs w:val="22"/>
        </w:rPr>
        <w:fldChar w:fldCharType="separate"/>
      </w:r>
      <w:r w:rsidR="006D0695" w:rsidRPr="006D0695">
        <w:rPr>
          <w:rFonts w:ascii="Arial" w:eastAsia="Arial" w:hAnsi="Arial" w:cs="Arial"/>
          <w:sz w:val="22"/>
        </w:rPr>
        <w:t>[@fanDualRolesDrosophila2010; @luMeioticRecombinationProvokes2010]</w:t>
      </w:r>
      <w:r w:rsidR="0010518E" w:rsidRPr="490334B2">
        <w:rPr>
          <w:rFonts w:ascii="Arial" w:eastAsia="Arial" w:hAnsi="Arial" w:cs="Arial"/>
          <w:sz w:val="22"/>
          <w:szCs w:val="22"/>
        </w:rPr>
        <w:fldChar w:fldCharType="end"/>
      </w:r>
      <w:r w:rsidRPr="490334B2">
        <w:rPr>
          <w:rFonts w:ascii="Arial" w:eastAsia="Arial" w:hAnsi="Arial" w:cs="Arial"/>
          <w:sz w:val="22"/>
          <w:szCs w:val="22"/>
        </w:rPr>
        <w:t xml:space="preserve">. Furthermore, p53 activation in the germline </w:t>
      </w:r>
      <w:r w:rsidR="004D0F69">
        <w:rPr>
          <w:rFonts w:ascii="Arial" w:eastAsia="Arial" w:hAnsi="Arial" w:cs="Arial"/>
          <w:sz w:val="22"/>
          <w:szCs w:val="22"/>
        </w:rPr>
        <w:t>is</w:t>
      </w:r>
      <w:r w:rsidRPr="490334B2">
        <w:rPr>
          <w:rFonts w:ascii="Arial" w:eastAsia="Arial" w:hAnsi="Arial" w:cs="Arial"/>
          <w:sz w:val="22"/>
          <w:szCs w:val="22"/>
        </w:rPr>
        <w:t xml:space="preserve"> required for germline repopulation</w:t>
      </w:r>
      <w:r w:rsidR="2739FC3E" w:rsidRPr="490334B2">
        <w:rPr>
          <w:rFonts w:ascii="Arial" w:eastAsia="Arial" w:hAnsi="Arial" w:cs="Arial"/>
          <w:sz w:val="22"/>
          <w:szCs w:val="22"/>
        </w:rPr>
        <w:t xml:space="preserve"> and GSC surv</w:t>
      </w:r>
      <w:r w:rsidR="348FCBF1" w:rsidRPr="490334B2">
        <w:rPr>
          <w:rFonts w:ascii="Arial" w:eastAsia="Arial" w:hAnsi="Arial" w:cs="Arial"/>
          <w:sz w:val="22"/>
          <w:szCs w:val="22"/>
        </w:rPr>
        <w:t>ival</w:t>
      </w:r>
      <w:r w:rsidRPr="490334B2">
        <w:rPr>
          <w:rFonts w:ascii="Arial" w:eastAsia="Arial" w:hAnsi="Arial" w:cs="Arial"/>
          <w:sz w:val="22"/>
          <w:szCs w:val="22"/>
        </w:rPr>
        <w:t xml:space="preserve"> after genetic insult</w:t>
      </w:r>
      <w:r w:rsidR="004D0F69">
        <w:rPr>
          <w:rFonts w:ascii="Arial" w:eastAsia="Arial" w:hAnsi="Arial" w:cs="Arial"/>
          <w:sz w:val="22"/>
          <w:szCs w:val="22"/>
        </w:rPr>
        <w:t>,</w:t>
      </w:r>
      <w:r w:rsidRPr="490334B2">
        <w:rPr>
          <w:rFonts w:ascii="Arial" w:eastAsia="Arial" w:hAnsi="Arial" w:cs="Arial"/>
          <w:sz w:val="22"/>
          <w:szCs w:val="22"/>
        </w:rPr>
        <w:t xml:space="preserve"> implicating p53 as a potential cell cycle regulator</w:t>
      </w:r>
      <w:r w:rsidR="7EBEC856" w:rsidRPr="490334B2">
        <w:rPr>
          <w:rFonts w:ascii="Arial" w:eastAsia="Arial" w:hAnsi="Arial" w:cs="Arial"/>
          <w:sz w:val="22"/>
          <w:szCs w:val="22"/>
        </w:rPr>
        <w:t xml:space="preserve"> </w:t>
      </w:r>
      <w:r w:rsidR="0010518E" w:rsidRPr="490334B2">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{"citationID":"cxBzt6j3","properties":{"formattedCitation":"[@maDNADamageinducedLok2016; @Tasnim2018a]","plainCitation":"[@maDNADamageinducedLok2016; @Tasnim2018a]","noteIndex":0},"citationItems":[{"id":444,"uris":["http://zotero.org/users/6609021/items/KL25CFHJ"],"uri":["http://zotero.org/users/6609021/items/KL25CFHJ"],"itemData":{"id":444,"type":"article-journal","container-title":"Developmental biology","ISSN":"0012-1606","issue":"2","note":"Tasnim2018a","page":"215-220","title":"p53 is required for female germline stem cell maintenance in P-element hybrid dysgenesis","title-short":"Tasnim2018a","volume":"434","author":[{"family":"Tasnim","given":"Sadia"},{"family":"Kelleher","given":"Erin S"}],"issued":{"date-parts":[["2018"]]}}},{"id":841,"uris":["http://zotero.org/users/6609021/items/52XQENVS"],"uri":["http://zotero.org/users/6609021/items/52XQENVS"],"itemData":{"id":841,"type":"article-journal","abstract":"Stem cells in adult tissues are constantly exposed to genotoxic stress and also accumulate DNA damage with age. However, it remains largely unknown how DNA damage affects both stem cell selfrenewal and differentiation. In this study, we show that DNA damage retards germline stem cell (GSC) self-renewal and progeny differentiation in a Lok kinase-dependent manner in the Drosophila ovary. Both heatshock-inducible endonuclease I-CreI expression and X-ray irradiation can efficiently introduce double-strand breaks in GSCs and their progeny, resulting in a rapid GSC loss and a GSC progeny differentiation defect. Surprisingly, the elimination of Lok or its kinase activity can almost fully rescue the GSC loss and the progeny differentiation defect caused by DNA damage induced by I-CreI or X-ray. In addition, the reduction in bone morphogenetic protein signaling and Shotgun expression only makes a limited contribution to DNA damage-induced GSC loss. Finally, DNA damage also decreases the expression of the master differentiation factor Bam in a Lok-dependent manner, which helps explain the GSC progeny differentiation defect. Therefore, this study demonstrates, for the first time in vivo, that Lok kinase activation is required for the DNA damage-mediated disruption of adult stem cell self-renewal and lineage differentiation, and might also offer novel insight into how DNA damage causes tissue aging and cancer formation.","container-title":"Development","DOI":"10.1242/dev.141069","ISSN":"0950-1991, 1477-9129","issue":"23","journalAbbreviation":"Development","language":"en","note":"maDNADamageinducedLok2016","page":"4312-4323","source":"DOI.org (Crossref)","title":"DNA damage-induced Lok/CHK2 activation compromises germline stem cell self-renewal and lineage differentiation","volume":"143","author":[{"family":"Ma","given":"Xing"},{"family":"Han","given":"Yingying"},{"family":"Song","given":"Xiaoqing"},{"family":"Do","given":"Trieu"},{"family":"Yang","given":"Zhihao"},{"family":"Ni","given":"Jianquan"},{"family":"Xie","given":"Ting"}],"issued":{"date-parts":[["2016",12,1]]}}}],"schema":"https://github.com/citation-style-language/schema/raw/master/csl-citation.json"} </w:instrText>
      </w:r>
      <w:r w:rsidR="0010518E" w:rsidRPr="490334B2">
        <w:rPr>
          <w:rFonts w:ascii="Arial" w:eastAsia="Arial" w:hAnsi="Arial" w:cs="Arial"/>
          <w:sz w:val="22"/>
          <w:szCs w:val="22"/>
        </w:rPr>
        <w:fldChar w:fldCharType="separate"/>
      </w:r>
      <w:r w:rsidR="006D0695" w:rsidRPr="006D0695">
        <w:rPr>
          <w:rFonts w:ascii="Arial" w:eastAsia="Arial" w:hAnsi="Arial" w:cs="Arial"/>
          <w:sz w:val="22"/>
        </w:rPr>
        <w:t>[@maDNADamageinducedLok2016; @Tasnim2018a]</w:t>
      </w:r>
      <w:r w:rsidR="0010518E" w:rsidRPr="490334B2">
        <w:rPr>
          <w:rFonts w:ascii="Arial" w:eastAsia="Arial" w:hAnsi="Arial" w:cs="Arial"/>
          <w:sz w:val="22"/>
          <w:szCs w:val="22"/>
        </w:rPr>
        <w:fldChar w:fldCharType="end"/>
      </w:r>
      <w:r w:rsidRPr="490334B2">
        <w:rPr>
          <w:rFonts w:ascii="Arial" w:eastAsia="Arial" w:hAnsi="Arial" w:cs="Arial"/>
          <w:sz w:val="22"/>
          <w:szCs w:val="22"/>
        </w:rPr>
        <w:t xml:space="preserve">. </w:t>
      </w:r>
      <w:r w:rsidR="004D0F69">
        <w:rPr>
          <w:rFonts w:ascii="Arial" w:eastAsia="Arial" w:hAnsi="Arial" w:cs="Arial"/>
          <w:sz w:val="22"/>
          <w:szCs w:val="22"/>
        </w:rPr>
        <w:t>Our observation that</w:t>
      </w:r>
      <w:r w:rsidR="004D0F69" w:rsidRPr="490334B2">
        <w:rPr>
          <w:rFonts w:ascii="Arial" w:eastAsia="Arial" w:hAnsi="Arial" w:cs="Arial"/>
          <w:sz w:val="22"/>
          <w:szCs w:val="22"/>
        </w:rPr>
        <w:t xml:space="preserve"> reduction of </w:t>
      </w:r>
      <w:r w:rsidR="004D0F69" w:rsidRPr="490334B2">
        <w:rPr>
          <w:rFonts w:ascii="Arial" w:eastAsia="Arial" w:hAnsi="Arial" w:cs="Arial"/>
          <w:i/>
          <w:iCs/>
          <w:sz w:val="22"/>
          <w:szCs w:val="22"/>
        </w:rPr>
        <w:t>p53</w:t>
      </w:r>
      <w:r w:rsidR="004D0F69" w:rsidRPr="490334B2">
        <w:rPr>
          <w:rFonts w:ascii="Arial" w:eastAsia="Arial" w:hAnsi="Arial" w:cs="Arial"/>
          <w:sz w:val="22"/>
          <w:szCs w:val="22"/>
        </w:rPr>
        <w:t xml:space="preserve"> partially rescues </w:t>
      </w:r>
      <w:r w:rsidR="004D0F69">
        <w:rPr>
          <w:rFonts w:ascii="Arial" w:eastAsia="Arial" w:hAnsi="Arial" w:cs="Arial"/>
          <w:sz w:val="22"/>
          <w:szCs w:val="22"/>
        </w:rPr>
        <w:t>a</w:t>
      </w:r>
      <w:r w:rsidR="004D0F69" w:rsidRPr="490334B2">
        <w:rPr>
          <w:rFonts w:ascii="Arial" w:eastAsia="Arial" w:hAnsi="Arial" w:cs="Arial"/>
          <w:sz w:val="22"/>
          <w:szCs w:val="22"/>
        </w:rPr>
        <w:t xml:space="preserve"> stem cyst defect</w:t>
      </w:r>
      <w:r w:rsidR="004D0F69">
        <w:rPr>
          <w:rFonts w:ascii="Arial" w:eastAsia="Arial" w:hAnsi="Arial" w:cs="Arial"/>
          <w:sz w:val="22"/>
          <w:szCs w:val="22"/>
        </w:rPr>
        <w:t xml:space="preserve"> caused by </w:t>
      </w:r>
      <w:r w:rsidR="009758FD">
        <w:rPr>
          <w:rFonts w:ascii="Arial" w:eastAsia="Arial" w:hAnsi="Arial" w:cs="Arial"/>
          <w:sz w:val="22"/>
          <w:szCs w:val="22"/>
        </w:rPr>
        <w:t>ribosome deficiency due to</w:t>
      </w:r>
      <w:r w:rsidR="004D0F69" w:rsidRPr="490334B2">
        <w:rPr>
          <w:rFonts w:ascii="Arial" w:eastAsia="Arial" w:hAnsi="Arial" w:cs="Arial"/>
          <w:sz w:val="22"/>
          <w:szCs w:val="22"/>
        </w:rPr>
        <w:t xml:space="preserve"> germline deplet</w:t>
      </w:r>
      <w:r w:rsidR="009758FD">
        <w:rPr>
          <w:rFonts w:ascii="Arial" w:eastAsia="Arial" w:hAnsi="Arial" w:cs="Arial"/>
          <w:sz w:val="22"/>
          <w:szCs w:val="22"/>
        </w:rPr>
        <w:t>ion</w:t>
      </w:r>
      <w:r w:rsidR="004D0F69" w:rsidRPr="490334B2">
        <w:rPr>
          <w:rFonts w:ascii="Arial" w:eastAsia="Arial" w:hAnsi="Arial" w:cs="Arial"/>
          <w:sz w:val="22"/>
          <w:szCs w:val="22"/>
        </w:rPr>
        <w:t xml:space="preserve"> of </w:t>
      </w:r>
      <w:proofErr w:type="spellStart"/>
      <w:r w:rsidR="004D0F69" w:rsidRPr="490334B2">
        <w:rPr>
          <w:rFonts w:ascii="Arial" w:eastAsia="Arial" w:hAnsi="Arial" w:cs="Arial"/>
          <w:i/>
          <w:iCs/>
          <w:sz w:val="22"/>
          <w:szCs w:val="22"/>
        </w:rPr>
        <w:t>aramis</w:t>
      </w:r>
      <w:proofErr w:type="spellEnd"/>
      <w:r w:rsidR="004D0F69" w:rsidRPr="490334B2">
        <w:rPr>
          <w:rFonts w:ascii="Arial" w:eastAsia="Arial" w:hAnsi="Arial" w:cs="Arial"/>
          <w:sz w:val="22"/>
          <w:szCs w:val="22"/>
        </w:rPr>
        <w:t xml:space="preserve"> </w:t>
      </w:r>
      <w:r w:rsidR="004D0F69">
        <w:rPr>
          <w:rFonts w:ascii="Arial" w:eastAsia="Arial" w:hAnsi="Arial" w:cs="Arial"/>
          <w:sz w:val="22"/>
          <w:szCs w:val="22"/>
        </w:rPr>
        <w:t>indicates</w:t>
      </w:r>
      <w:r w:rsidR="004D0F69" w:rsidRPr="490334B2">
        <w:rPr>
          <w:rFonts w:ascii="Arial" w:eastAsia="Arial" w:hAnsi="Arial" w:cs="Arial"/>
          <w:sz w:val="22"/>
          <w:szCs w:val="22"/>
        </w:rPr>
        <w:t xml:space="preserve"> that </w:t>
      </w:r>
      <w:r w:rsidR="004D0F69">
        <w:rPr>
          <w:rFonts w:ascii="Arial" w:eastAsia="Arial" w:hAnsi="Arial" w:cs="Arial"/>
          <w:sz w:val="22"/>
          <w:szCs w:val="22"/>
        </w:rPr>
        <w:t xml:space="preserve">the </w:t>
      </w:r>
      <w:r w:rsidR="004D0F69" w:rsidRPr="490334B2">
        <w:rPr>
          <w:rFonts w:ascii="Arial" w:eastAsia="Arial" w:hAnsi="Arial" w:cs="Arial"/>
          <w:sz w:val="22"/>
          <w:szCs w:val="22"/>
        </w:rPr>
        <w:t>G1 block in GSCs is</w:t>
      </w:r>
      <w:r w:rsidR="004D0F69">
        <w:rPr>
          <w:rFonts w:ascii="Arial" w:eastAsia="Arial" w:hAnsi="Arial" w:cs="Arial"/>
          <w:sz w:val="22"/>
          <w:szCs w:val="22"/>
        </w:rPr>
        <w:t>,</w:t>
      </w:r>
      <w:r w:rsidR="004D0F69" w:rsidRPr="490334B2">
        <w:rPr>
          <w:rFonts w:ascii="Arial" w:eastAsia="Arial" w:hAnsi="Arial" w:cs="Arial"/>
          <w:sz w:val="22"/>
          <w:szCs w:val="22"/>
        </w:rPr>
        <w:t xml:space="preserve"> in part</w:t>
      </w:r>
      <w:r w:rsidR="004D0F69">
        <w:rPr>
          <w:rFonts w:ascii="Arial" w:eastAsia="Arial" w:hAnsi="Arial" w:cs="Arial"/>
          <w:sz w:val="22"/>
          <w:szCs w:val="22"/>
        </w:rPr>
        <w:t>,</w:t>
      </w:r>
      <w:r w:rsidR="004D0F69" w:rsidRPr="490334B2">
        <w:rPr>
          <w:rFonts w:ascii="Arial" w:eastAsia="Arial" w:hAnsi="Arial" w:cs="Arial"/>
          <w:sz w:val="22"/>
          <w:szCs w:val="22"/>
        </w:rPr>
        <w:t xml:space="preserve"> mediated by p53 activation. </w:t>
      </w:r>
      <w:r w:rsidR="39FEFC7A" w:rsidRPr="490334B2">
        <w:rPr>
          <w:rFonts w:ascii="Arial" w:eastAsia="Arial" w:hAnsi="Arial" w:cs="Arial"/>
          <w:sz w:val="22"/>
          <w:szCs w:val="22"/>
        </w:rPr>
        <w:t>Thus, in</w:t>
      </w:r>
      <w:r w:rsidR="004D41A0">
        <w:rPr>
          <w:rFonts w:ascii="Arial" w:eastAsia="Arial" w:hAnsi="Arial" w:cs="Arial"/>
          <w:sz w:val="22"/>
          <w:szCs w:val="22"/>
        </w:rPr>
        <w:t xml:space="preserve"> the</w:t>
      </w:r>
      <w:r w:rsidR="39FEFC7A" w:rsidRPr="490334B2">
        <w:rPr>
          <w:rFonts w:ascii="Arial" w:eastAsia="Arial" w:hAnsi="Arial" w:cs="Arial"/>
          <w:sz w:val="22"/>
          <w:szCs w:val="22"/>
        </w:rPr>
        <w:t xml:space="preserve"> </w:t>
      </w:r>
      <w:r w:rsidR="39FEFC7A" w:rsidRPr="490334B2">
        <w:rPr>
          <w:rFonts w:ascii="Arial" w:eastAsia="Arial" w:hAnsi="Arial" w:cs="Arial"/>
          <w:i/>
          <w:iCs/>
          <w:sz w:val="22"/>
          <w:szCs w:val="22"/>
        </w:rPr>
        <w:t>Drosophila</w:t>
      </w:r>
      <w:r w:rsidR="00542DCA">
        <w:rPr>
          <w:rFonts w:ascii="Arial" w:eastAsia="Arial" w:hAnsi="Arial" w:cs="Arial"/>
          <w:i/>
          <w:iCs/>
          <w:sz w:val="22"/>
          <w:szCs w:val="22"/>
        </w:rPr>
        <w:t xml:space="preserve"> </w:t>
      </w:r>
      <w:r w:rsidR="00542DCA">
        <w:rPr>
          <w:rFonts w:ascii="Arial" w:eastAsia="Arial" w:hAnsi="Arial" w:cs="Arial"/>
          <w:sz w:val="22"/>
          <w:szCs w:val="22"/>
        </w:rPr>
        <w:t>GSCs</w:t>
      </w:r>
      <w:r w:rsidR="3A6EAB21" w:rsidRPr="490334B2">
        <w:rPr>
          <w:rFonts w:ascii="Arial" w:eastAsia="Arial" w:hAnsi="Arial" w:cs="Arial"/>
          <w:sz w:val="22"/>
          <w:szCs w:val="22"/>
        </w:rPr>
        <w:t>,</w:t>
      </w:r>
      <w:r w:rsidR="39FEFC7A" w:rsidRPr="490334B2">
        <w:rPr>
          <w:rFonts w:ascii="Arial" w:eastAsia="Arial" w:hAnsi="Arial" w:cs="Arial"/>
          <w:sz w:val="22"/>
          <w:szCs w:val="22"/>
        </w:rPr>
        <w:t xml:space="preserve"> </w:t>
      </w:r>
      <w:r w:rsidR="70EEF8E1" w:rsidRPr="490334B2">
        <w:rPr>
          <w:rFonts w:ascii="Arial" w:eastAsia="Arial" w:hAnsi="Arial" w:cs="Arial"/>
          <w:sz w:val="22"/>
          <w:szCs w:val="22"/>
        </w:rPr>
        <w:t>p</w:t>
      </w:r>
      <w:r w:rsidR="39FEFC7A" w:rsidRPr="490334B2">
        <w:rPr>
          <w:rFonts w:ascii="Arial" w:eastAsia="Arial" w:hAnsi="Arial" w:cs="Arial"/>
          <w:sz w:val="22"/>
          <w:szCs w:val="22"/>
        </w:rPr>
        <w:t xml:space="preserve">53 </w:t>
      </w:r>
      <w:r w:rsidR="00F92EAE">
        <w:rPr>
          <w:rFonts w:ascii="Arial" w:eastAsia="Arial" w:hAnsi="Arial" w:cs="Arial"/>
          <w:sz w:val="22"/>
          <w:szCs w:val="22"/>
        </w:rPr>
        <w:t xml:space="preserve">blocks </w:t>
      </w:r>
      <w:r w:rsidR="009758FD">
        <w:rPr>
          <w:rFonts w:ascii="Arial" w:eastAsia="Arial" w:hAnsi="Arial" w:cs="Arial"/>
          <w:sz w:val="22"/>
          <w:szCs w:val="22"/>
        </w:rPr>
        <w:t xml:space="preserve">the </w:t>
      </w:r>
      <w:r w:rsidR="3A6EAB21" w:rsidRPr="490334B2">
        <w:rPr>
          <w:rFonts w:ascii="Arial" w:eastAsia="Arial" w:hAnsi="Arial" w:cs="Arial"/>
          <w:sz w:val="22"/>
          <w:szCs w:val="22"/>
        </w:rPr>
        <w:t xml:space="preserve">GSC </w:t>
      </w:r>
      <w:r w:rsidR="39FEFC7A" w:rsidRPr="490334B2">
        <w:rPr>
          <w:rFonts w:ascii="Arial" w:eastAsia="Arial" w:hAnsi="Arial" w:cs="Arial"/>
          <w:sz w:val="22"/>
          <w:szCs w:val="22"/>
        </w:rPr>
        <w:t xml:space="preserve">cell cycle and is </w:t>
      </w:r>
      <w:r w:rsidR="00D811F0">
        <w:rPr>
          <w:rFonts w:ascii="Arial" w:eastAsia="Arial" w:hAnsi="Arial" w:cs="Arial"/>
          <w:sz w:val="22"/>
          <w:szCs w:val="22"/>
        </w:rPr>
        <w:t>sensitive to rRNA production</w:t>
      </w:r>
      <w:r w:rsidR="3D0AF99E" w:rsidRPr="490334B2">
        <w:rPr>
          <w:rFonts w:ascii="Arial" w:eastAsia="Arial" w:hAnsi="Arial" w:cs="Arial"/>
          <w:sz w:val="22"/>
          <w:szCs w:val="22"/>
        </w:rPr>
        <w:t>.</w:t>
      </w:r>
      <w:r w:rsidR="10DCE86E" w:rsidRPr="490334B2">
        <w:rPr>
          <w:rFonts w:ascii="Arial" w:eastAsia="Arial" w:hAnsi="Arial" w:cs="Arial"/>
          <w:sz w:val="22"/>
          <w:szCs w:val="22"/>
        </w:rPr>
        <w:t xml:space="preserve"> </w:t>
      </w:r>
      <w:r w:rsidR="009758FD" w:rsidRPr="490334B2">
        <w:rPr>
          <w:rFonts w:ascii="Arial" w:eastAsia="Arial" w:hAnsi="Arial" w:cs="Arial"/>
          <w:sz w:val="22"/>
          <w:szCs w:val="22"/>
        </w:rPr>
        <w:t>Th</w:t>
      </w:r>
      <w:r w:rsidR="009758FD">
        <w:rPr>
          <w:rFonts w:ascii="Arial" w:eastAsia="Arial" w:hAnsi="Arial" w:cs="Arial"/>
          <w:sz w:val="22"/>
          <w:szCs w:val="22"/>
        </w:rPr>
        <w:t>e</w:t>
      </w:r>
      <w:r w:rsidR="009758FD" w:rsidRPr="490334B2">
        <w:rPr>
          <w:rFonts w:ascii="Arial" w:eastAsia="Arial" w:hAnsi="Arial" w:cs="Arial"/>
          <w:sz w:val="22"/>
          <w:szCs w:val="22"/>
        </w:rPr>
        <w:t xml:space="preserve"> </w:t>
      </w:r>
      <w:r w:rsidR="10DCE86E" w:rsidRPr="490334B2">
        <w:rPr>
          <w:rFonts w:ascii="Arial" w:eastAsia="Arial" w:hAnsi="Arial" w:cs="Arial"/>
          <w:sz w:val="22"/>
          <w:szCs w:val="22"/>
        </w:rPr>
        <w:t xml:space="preserve">developmental upregulation of </w:t>
      </w:r>
      <w:r w:rsidR="70EEF8E1" w:rsidRPr="490334B2">
        <w:rPr>
          <w:rFonts w:ascii="Arial" w:eastAsia="Arial" w:hAnsi="Arial" w:cs="Arial"/>
          <w:sz w:val="22"/>
          <w:szCs w:val="22"/>
        </w:rPr>
        <w:t>p</w:t>
      </w:r>
      <w:r w:rsidR="10DCE86E" w:rsidRPr="490334B2">
        <w:rPr>
          <w:rFonts w:ascii="Arial" w:eastAsia="Arial" w:hAnsi="Arial" w:cs="Arial"/>
          <w:sz w:val="22"/>
          <w:szCs w:val="22"/>
        </w:rPr>
        <w:t xml:space="preserve">53 during GSC differentiation </w:t>
      </w:r>
      <w:r w:rsidR="007F66ED">
        <w:rPr>
          <w:rFonts w:ascii="Arial" w:eastAsia="Arial" w:hAnsi="Arial" w:cs="Arial"/>
          <w:sz w:val="22"/>
          <w:szCs w:val="22"/>
        </w:rPr>
        <w:t>concomitant with</w:t>
      </w:r>
      <w:r w:rsidR="10DCE86E" w:rsidRPr="490334B2">
        <w:rPr>
          <w:rFonts w:ascii="Arial" w:eastAsia="Arial" w:hAnsi="Arial" w:cs="Arial"/>
          <w:sz w:val="22"/>
          <w:szCs w:val="22"/>
        </w:rPr>
        <w:t xml:space="preserve"> lower ribosome levels parallels observations in disease state</w:t>
      </w:r>
      <w:r w:rsidR="009758FD">
        <w:rPr>
          <w:rFonts w:ascii="Arial" w:eastAsia="Arial" w:hAnsi="Arial" w:cs="Arial"/>
          <w:sz w:val="22"/>
          <w:szCs w:val="22"/>
        </w:rPr>
        <w:t xml:space="preserve">s, </w:t>
      </w:r>
      <w:r w:rsidR="10DCE86E" w:rsidRPr="490334B2">
        <w:rPr>
          <w:rFonts w:ascii="Arial" w:eastAsia="Arial" w:hAnsi="Arial" w:cs="Arial"/>
          <w:sz w:val="22"/>
          <w:szCs w:val="22"/>
        </w:rPr>
        <w:t xml:space="preserve">such </w:t>
      </w:r>
      <w:r w:rsidR="5A202DEA" w:rsidRPr="490334B2">
        <w:rPr>
          <w:rFonts w:ascii="Arial" w:eastAsia="Arial" w:hAnsi="Arial" w:cs="Arial"/>
          <w:sz w:val="22"/>
          <w:szCs w:val="22"/>
        </w:rPr>
        <w:t xml:space="preserve">as </w:t>
      </w:r>
      <w:proofErr w:type="spellStart"/>
      <w:r w:rsidR="348FCBF1" w:rsidRPr="490334B2">
        <w:rPr>
          <w:rFonts w:ascii="Arial" w:eastAsia="Arial" w:hAnsi="Arial" w:cs="Arial"/>
          <w:sz w:val="22"/>
          <w:szCs w:val="22"/>
        </w:rPr>
        <w:t>r</w:t>
      </w:r>
      <w:r w:rsidR="10DCE86E" w:rsidRPr="490334B2">
        <w:rPr>
          <w:rFonts w:ascii="Arial" w:eastAsia="Arial" w:hAnsi="Arial" w:cs="Arial"/>
          <w:sz w:val="22"/>
          <w:szCs w:val="22"/>
        </w:rPr>
        <w:t>ibosomopathies</w:t>
      </w:r>
      <w:proofErr w:type="spellEnd"/>
      <w:r w:rsidR="348FCBF1" w:rsidRPr="490334B2">
        <w:rPr>
          <w:rFonts w:ascii="Arial" w:eastAsia="Arial" w:hAnsi="Arial" w:cs="Arial"/>
          <w:sz w:val="22"/>
          <w:szCs w:val="22"/>
        </w:rPr>
        <w:t xml:space="preserve"> </w:t>
      </w:r>
      <w:r w:rsidR="0010518E" w:rsidRPr="490334B2">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{"citationID":"spqD7eNf","properties":{"formattedCitation":"[@Calo2018a; @Deisenroth2010e; @Pereboom2011a; @Yelick2015a]","plainCitation":"[@Calo2018a; @Deisenroth2010e; @Pereboom2011a; @Yelick2015a]","noteIndex":0},"citationItems":[{"id":453,"uris":["http://zotero.org/users/6609021/items/CTQFJDYY"],"uri":["http://zotero.org/users/6609021/items/CTQFJDYY"],"itemData":{"id":453,"type":"article-journal","container-title":"Nature","ISSN":"1476-4687","issue":"7690","note":"Calo2018a","page":"112","title":"Tissue-selective effects of nucleolar stress and rDNA damage in developmental disorders","title-short":"Calo2018a","volume":"554","author":[{"family":"Calo","given":"Eliezer"},{"family":"Gu","given":"Bo"},{"family":"Bowen","given":"Margot E"},{"family":"Aryan","given":"Fardin"},{"family":"Zalc","given":"Antoine"},{"family":"Liang","given":"Jialiang"},{"family":"Flynn","given":"Ryan A"},{"family":"Swigut","given":"Tomek"},{"family":"Chang","given":"Howard Y"},{"family":"Attardi","given":"Laura D"}],"issued":{"date-parts":[["2018"]]}}},{"id":778,"uris":["http://zotero.org/users/6609021/items/2IN87HZ6"],"uri":["http://zotero.org/users/6609021/items/2IN87HZ6"],"itemData":{"id":778,"type":"article-journal","abstract":"Oncogene 29, 4253 (2010). doi:10.1038/onc.2010.189","container-title":"Oncogene","DOI":"10.1038/onc.2010.189","ISSN":"09509232","issue":"30","note":"Deisenroth2010e","page":"4253-4260","title":"Ribosome biogenesis surveillance: Probing the ribosomal protein-Mdm2-p53 pathway","title-short":"Deisenroth2010e","volume":"29","author":[{"family":"Deisenroth","given":"C."},{"family":"Zhang","given":"Y."}],"issued":{"date-parts":[["2010",7,29]]}}},{"id":708,"uris":["http://zotero.org/users/6609021/items/DZNVCU8Q"],"uri":["http://zotero.org/users/6609021/items/DZNVCU8Q"],"itemData":{"id":708,"type":"article-journal","container-title":"Blood","ISSN":"0006-4971","issue":"20","note":"Pereboom2011a","page":"5458-5465","title":"A zebrafish model of dyskeratosis congenita reveals hematopoietic stem cell formation failure resulting from ribosomal protein-mediated p53 stabilization","title-short":"Pereboom2011a","volume":"118","author":[{"family":"Pereboom","given":"Tamara C"},{"family":"Weele","given":"Linda J","non-dropping-particle":"van"},{"family":"Bondt","given":"Albert"},{"family":"MacInnes","given":"Alyson W"}],"issued":{"date-parts":[["2011"]]}}},{"id":582,"uris":["http://zotero.org/users/6609021/items/4XJJNGFB"],"uri":["http://zotero.org/users/6609021/items/4XJJNGFB"],"itemData":{"id":582,"type":"article-journal","abstract":"Disruptions in ribosomal biogenesis would be expected to have global and in fact lethal effects on a developing organism. However, mutations in ribosomal protein genes have been shown in to exhibit tissue specific defects. This seemingly contradictory finding - that globally expressed genes thought to play fundamental housekeeping functions can in fact exhibit tissue and cell type specific functions </w:instrText>
      </w:r>
      <w:r w:rsidR="00835395">
        <w:rPr>
          <w:rFonts w:ascii="Cambria Math" w:eastAsia="Arial" w:hAnsi="Cambria Math" w:cs="Cambria Math"/>
          <w:sz w:val="22"/>
          <w:szCs w:val="22"/>
        </w:rPr>
        <w:instrText>‐</w:instrText>
      </w:r>
      <w:r w:rsidR="00835395">
        <w:rPr>
          <w:rFonts w:ascii="Arial" w:eastAsia="Arial" w:hAnsi="Arial" w:cs="Arial"/>
          <w:sz w:val="22"/>
          <w:szCs w:val="22"/>
        </w:rPr>
        <w:instrText xml:space="preserve"> provides new insight into roles for ribosomes, the protein translational machinery of the cell, in regulating normal development and disease. Furthermore it illustrates the surprisingly dynamic nature of processes regulating cell type specific protein translation. In this review, we discuss our current knowledge of a variety of ribosomal protein mutations associated with human disease, and models to better understand the molecular mechanisms associated with each. We use specific examples to emphasize both the similarities and differences between the effects of various human ribosomal protein mutations. Final...","container-title":"Rare Diseases","DOI":"10.1080/21675511.2015.1025185","ISSN":"2167-5511","issue":"1","note":"Yelick2015a","page":"e1025185","title":"Ribosomopathies: Global process, tissue specific defects","title-short":"Yelick2015a","volume":"3","author":[{"family":"Yelick","given":"Pamela C"},{"family":"Trainor","given":"Paul A"}],"issued":{"date-parts":[["2015",1]]}}}],"schema":"https://github.com/citation-style-language/schema/raw/master/csl-citation.json"} </w:instrText>
      </w:r>
      <w:r w:rsidR="0010518E" w:rsidRPr="490334B2">
        <w:rPr>
          <w:rFonts w:ascii="Arial" w:eastAsia="Arial" w:hAnsi="Arial" w:cs="Arial"/>
          <w:sz w:val="22"/>
          <w:szCs w:val="22"/>
        </w:rPr>
        <w:fldChar w:fldCharType="separate"/>
      </w:r>
      <w:r w:rsidR="00835395" w:rsidRPr="00835395">
        <w:rPr>
          <w:rFonts w:ascii="Arial" w:eastAsia="Arial" w:hAnsi="Arial" w:cs="Arial"/>
          <w:sz w:val="22"/>
        </w:rPr>
        <w:t>[@Calo2018a; @Deisenroth2010e; @Pereboom2011a; @Yelick2015a]</w:t>
      </w:r>
      <w:r w:rsidR="0010518E" w:rsidRPr="490334B2">
        <w:rPr>
          <w:rFonts w:ascii="Arial" w:eastAsia="Arial" w:hAnsi="Arial" w:cs="Arial"/>
          <w:sz w:val="22"/>
          <w:szCs w:val="22"/>
        </w:rPr>
        <w:fldChar w:fldCharType="end"/>
      </w:r>
      <w:r w:rsidR="10DCE86E" w:rsidRPr="490334B2">
        <w:rPr>
          <w:rFonts w:ascii="Arial" w:eastAsia="Arial" w:hAnsi="Arial" w:cs="Arial"/>
          <w:sz w:val="22"/>
          <w:szCs w:val="22"/>
        </w:rPr>
        <w:t xml:space="preserve">. </w:t>
      </w:r>
    </w:p>
    <w:p w14:paraId="7F705E55" w14:textId="77777777" w:rsidR="009C7330" w:rsidRDefault="009C7330" w:rsidP="006C0869">
      <w:pPr>
        <w:jc w:val="both"/>
        <w:rPr>
          <w:rFonts w:ascii="Arial" w:eastAsia="Arial" w:hAnsi="Arial" w:cs="Arial"/>
          <w:b/>
          <w:bCs/>
          <w:sz w:val="22"/>
          <w:szCs w:val="22"/>
        </w:rPr>
      </w:pPr>
    </w:p>
    <w:p w14:paraId="38CA4F88" w14:textId="499C68D4" w:rsidR="00650A63" w:rsidRDefault="0515622F" w:rsidP="006C0869">
      <w:pPr>
        <w:jc w:val="both"/>
        <w:rPr>
          <w:rFonts w:ascii="Arial" w:eastAsia="Arial" w:hAnsi="Arial" w:cs="Arial"/>
          <w:sz w:val="22"/>
          <w:szCs w:val="22"/>
        </w:rPr>
      </w:pPr>
      <w:r w:rsidRPr="490334B2">
        <w:rPr>
          <w:rFonts w:ascii="Arial" w:eastAsia="Arial" w:hAnsi="Arial" w:cs="Arial"/>
          <w:sz w:val="22"/>
          <w:szCs w:val="22"/>
        </w:rPr>
        <w:t>W</w:t>
      </w:r>
      <w:r w:rsidR="21D0C82D" w:rsidRPr="490334B2">
        <w:rPr>
          <w:rFonts w:ascii="Arial" w:eastAsia="Arial" w:hAnsi="Arial" w:cs="Arial"/>
          <w:sz w:val="22"/>
          <w:szCs w:val="22"/>
        </w:rPr>
        <w:t xml:space="preserve">e find that </w:t>
      </w:r>
      <w:r w:rsidR="70EEF8E1" w:rsidRPr="490334B2">
        <w:rPr>
          <w:rFonts w:ascii="Arial" w:eastAsia="Arial" w:hAnsi="Arial" w:cs="Arial"/>
          <w:sz w:val="22"/>
          <w:szCs w:val="22"/>
        </w:rPr>
        <w:t>p</w:t>
      </w:r>
      <w:r w:rsidR="5BE739E3" w:rsidRPr="490334B2">
        <w:rPr>
          <w:rFonts w:ascii="Arial" w:eastAsia="Arial" w:hAnsi="Arial" w:cs="Arial"/>
          <w:sz w:val="22"/>
          <w:szCs w:val="22"/>
        </w:rPr>
        <w:t>53 levels</w:t>
      </w:r>
      <w:r w:rsidR="3A6EAB21" w:rsidRPr="490334B2">
        <w:rPr>
          <w:rFonts w:ascii="Arial" w:eastAsia="Arial" w:hAnsi="Arial" w:cs="Arial"/>
          <w:sz w:val="22"/>
          <w:szCs w:val="22"/>
        </w:rPr>
        <w:t xml:space="preserve"> </w:t>
      </w:r>
      <w:r w:rsidR="6810F6C3" w:rsidRPr="490334B2">
        <w:rPr>
          <w:rFonts w:ascii="Arial" w:eastAsia="Arial" w:hAnsi="Arial" w:cs="Arial"/>
          <w:sz w:val="22"/>
          <w:szCs w:val="22"/>
        </w:rPr>
        <w:t xml:space="preserve">in GSCs are regulated by conserved </w:t>
      </w:r>
      <w:r w:rsidR="7FD0516B" w:rsidRPr="490334B2">
        <w:rPr>
          <w:rFonts w:ascii="Arial" w:eastAsia="Arial" w:hAnsi="Arial" w:cs="Arial"/>
          <w:sz w:val="22"/>
          <w:szCs w:val="22"/>
        </w:rPr>
        <w:t>p</w:t>
      </w:r>
      <w:r w:rsidR="3A6EAB21" w:rsidRPr="490334B2">
        <w:rPr>
          <w:rFonts w:ascii="Arial" w:eastAsia="Arial" w:hAnsi="Arial" w:cs="Arial"/>
          <w:sz w:val="22"/>
          <w:szCs w:val="22"/>
        </w:rPr>
        <w:t xml:space="preserve">53 regulator </w:t>
      </w:r>
      <w:r w:rsidR="5BE739E3" w:rsidRPr="490334B2">
        <w:rPr>
          <w:rFonts w:ascii="Arial" w:eastAsia="Arial" w:hAnsi="Arial" w:cs="Arial"/>
          <w:sz w:val="22"/>
          <w:szCs w:val="22"/>
        </w:rPr>
        <w:t>Non1</w:t>
      </w:r>
      <w:r w:rsidR="21D0C82D" w:rsidRPr="490334B2">
        <w:rPr>
          <w:rFonts w:ascii="Arial" w:eastAsia="Arial" w:hAnsi="Arial" w:cs="Arial"/>
          <w:sz w:val="22"/>
          <w:szCs w:val="22"/>
        </w:rPr>
        <w:t xml:space="preserve">. </w:t>
      </w:r>
      <w:r w:rsidR="638E0E13" w:rsidRPr="490334B2">
        <w:rPr>
          <w:rFonts w:ascii="Arial" w:eastAsia="Arial" w:hAnsi="Arial" w:cs="Arial"/>
          <w:sz w:val="22"/>
          <w:szCs w:val="22"/>
        </w:rPr>
        <w:t xml:space="preserve"> </w:t>
      </w:r>
      <w:r w:rsidR="6750A311" w:rsidRPr="490334B2">
        <w:rPr>
          <w:rFonts w:ascii="Arial" w:eastAsia="Arial" w:hAnsi="Arial" w:cs="Arial"/>
          <w:sz w:val="22"/>
          <w:szCs w:val="22"/>
        </w:rPr>
        <w:t xml:space="preserve">In mammalian cells, increased </w:t>
      </w:r>
      <w:r w:rsidR="00924DAD">
        <w:rPr>
          <w:rFonts w:ascii="Arial" w:eastAsia="Arial" w:hAnsi="Arial" w:cs="Arial"/>
          <w:sz w:val="22"/>
          <w:szCs w:val="22"/>
        </w:rPr>
        <w:t>free Rp</w:t>
      </w:r>
      <w:r w:rsidR="6750A311" w:rsidRPr="490334B2">
        <w:rPr>
          <w:rFonts w:ascii="Arial" w:eastAsia="Arial" w:hAnsi="Arial" w:cs="Arial"/>
          <w:sz w:val="22"/>
          <w:szCs w:val="22"/>
        </w:rPr>
        <w:t>S7 protein due to nucleolar stress binds and sequesters MDM2, a repressor of p53, freeing p53, resulting in G1 cell cycle arrest</w:t>
      </w:r>
      <w:r w:rsidR="348FCBF1" w:rsidRPr="490334B2">
        <w:rPr>
          <w:rFonts w:ascii="Arial" w:eastAsia="Arial" w:hAnsi="Arial" w:cs="Arial"/>
          <w:sz w:val="22"/>
          <w:szCs w:val="22"/>
        </w:rPr>
        <w:t xml:space="preserve"> </w:t>
      </w:r>
      <w:r w:rsidR="005569FF" w:rsidRPr="00831C89">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{"citationID":"a2gtoaceb7i","properties":{"formattedCitation":"[@Deisenroth2010e; @zhangSignalingP53Ribosomal2009]","plainCitation":"[@Deisenroth2010e; @zhangSignalingP53Ribosomal2009]","noteIndex":0},"citationItems":[{"id":778,"uris":["http://zotero.org/users/6609021/items/2IN87HZ6"],"uri":["http://zotero.org/users/6609021/items/2IN87HZ6"],"itemData":{"id":778,"type":"article-journal","abstract":"Oncogene 29, 4253 (2010). doi:10.1038/onc.2010.189","container-title":"Oncogene","DOI":"10.1038/onc.2010.189","ISSN":"09509232","issue":"30","note":"Deisenroth2010e","page":"4253-4260","title":"Ribosome biogenesis surveillance: Probing the ribosomal protein-Mdm2-p53 pathway","title-short":"Deisenroth2010e","volume":"29","author":[{"family":"Deisenroth","given":"C."},{"family":"Zhang","given":"Y."}],"issued":{"date-parts":[["2010",7,29]]}}},{"id":1520,"uris":["http://zotero.org/users/6609021/items/ZHTSC68U"],"uri":["http://zotero.org/users/6609021/items/ZHTSC68U"],"itemData":{"id":1520,"type":"article-journal","abstract":"Inherently disparate cell growth and division, which are intimately coupled through a delicate network of intracellular and extracellular signaling, require ribosomal biogenesis. A number of events imparting instability to ribosomal biogenesis can cause nucleolar stress. In response to this stress, several ribosomal proteins bind to MDM2 and block MDM2-mediated p53 ubiquitination and degradation, resulting in p53-dependent cell cycle arrest. By doing so, the ribosomal proteins play a crucial role in connecting deregulated cell growth with inhibition of cell division. The ribosomal protein-MDM2-p53 signaling pathway provides a molecular switch that may constitute a surveillance network monitoring the integrity of ribosomal biogenesis.","container-title":"Cancer Cell","DOI":"10.1016/j.ccr.2009.09.024","ISSN":"1535-6108","issue":"5","journalAbbreviation":"Cancer Cell","language":"en","note":"zhangSignalingP53Ribosomal2009","page":"369-377","source":"ScienceDirect","title":"Signaling to p53: Ribosomal Proteins Find Their Way","title-short":"Signaling to p53","volume":"16","author":[{"family":"Zhang","given":"Yanping"},{"family":"Lu","given":"Hua"}],"issued":{"date-parts":[["2009",11,3]]}}}],"schema":"https://github.com/citation-style-language/schema/raw/master/csl-citation.json"} </w:instrText>
      </w:r>
      <w:r w:rsidR="005569FF" w:rsidRPr="00831C89">
        <w:rPr>
          <w:rFonts w:ascii="Arial" w:eastAsia="Arial" w:hAnsi="Arial" w:cs="Arial"/>
          <w:sz w:val="22"/>
          <w:szCs w:val="22"/>
        </w:rPr>
        <w:fldChar w:fldCharType="separate"/>
      </w:r>
      <w:r w:rsidR="00835395" w:rsidRPr="00835395">
        <w:rPr>
          <w:rFonts w:ascii="Arial" w:hAnsi="Arial" w:cs="Arial"/>
          <w:sz w:val="22"/>
        </w:rPr>
        <w:t>[@Deisenroth2010e; @zhangSignalingP53Ribosomal2009]</w:t>
      </w:r>
      <w:r w:rsidR="005569FF" w:rsidRPr="00831C89">
        <w:rPr>
          <w:rFonts w:ascii="Arial" w:eastAsia="Arial" w:hAnsi="Arial" w:cs="Arial"/>
          <w:sz w:val="22"/>
          <w:szCs w:val="22"/>
        </w:rPr>
        <w:fldChar w:fldCharType="end"/>
      </w:r>
      <w:r w:rsidR="6750A311" w:rsidRPr="00831C89">
        <w:rPr>
          <w:rFonts w:ascii="Arial" w:eastAsia="Arial" w:hAnsi="Arial" w:cs="Arial"/>
          <w:sz w:val="22"/>
          <w:szCs w:val="22"/>
        </w:rPr>
        <w:t>.</w:t>
      </w:r>
      <w:r w:rsidR="6750A311" w:rsidRPr="490334B2">
        <w:rPr>
          <w:rFonts w:ascii="Arial" w:eastAsia="Arial" w:hAnsi="Arial" w:cs="Arial"/>
          <w:sz w:val="22"/>
          <w:szCs w:val="22"/>
        </w:rPr>
        <w:t xml:space="preserve"> </w:t>
      </w:r>
      <w:r w:rsidR="6750A311" w:rsidRPr="490334B2">
        <w:rPr>
          <w:rFonts w:ascii="Arial" w:eastAsia="Arial" w:hAnsi="Arial" w:cs="Arial"/>
          <w:i/>
          <w:iCs/>
          <w:sz w:val="22"/>
          <w:szCs w:val="22"/>
        </w:rPr>
        <w:t>Drosophila</w:t>
      </w:r>
      <w:r w:rsidR="6750A311" w:rsidRPr="490334B2">
        <w:rPr>
          <w:rFonts w:ascii="Arial" w:eastAsia="Arial" w:hAnsi="Arial" w:cs="Arial"/>
          <w:sz w:val="22"/>
          <w:szCs w:val="22"/>
        </w:rPr>
        <w:t xml:space="preserve"> have no identified homolog to M</w:t>
      </w:r>
      <w:r w:rsidR="008E3040">
        <w:rPr>
          <w:rFonts w:ascii="Arial" w:eastAsia="Arial" w:hAnsi="Arial" w:cs="Arial"/>
          <w:sz w:val="22"/>
          <w:szCs w:val="22"/>
        </w:rPr>
        <w:t>DM</w:t>
      </w:r>
      <w:r w:rsidR="6750A311" w:rsidRPr="490334B2">
        <w:rPr>
          <w:rFonts w:ascii="Arial" w:eastAsia="Arial" w:hAnsi="Arial" w:cs="Arial"/>
          <w:sz w:val="22"/>
          <w:szCs w:val="22"/>
        </w:rPr>
        <w:t>2</w:t>
      </w:r>
      <w:r w:rsidR="008E3040">
        <w:rPr>
          <w:rFonts w:ascii="Arial" w:eastAsia="Arial" w:hAnsi="Arial" w:cs="Arial"/>
          <w:sz w:val="22"/>
          <w:szCs w:val="22"/>
        </w:rPr>
        <w:t>.</w:t>
      </w:r>
      <w:r w:rsidR="003467E6">
        <w:rPr>
          <w:rFonts w:ascii="Arial" w:eastAsia="Arial" w:hAnsi="Arial" w:cs="Arial"/>
          <w:sz w:val="22"/>
          <w:szCs w:val="22"/>
        </w:rPr>
        <w:t xml:space="preserve"> </w:t>
      </w:r>
      <w:r w:rsidR="6750A311" w:rsidRPr="490334B2">
        <w:rPr>
          <w:rFonts w:ascii="Arial" w:eastAsia="Arial" w:hAnsi="Arial" w:cs="Arial"/>
          <w:sz w:val="22"/>
          <w:szCs w:val="22"/>
        </w:rPr>
        <w:t xml:space="preserve">It is not </w:t>
      </w:r>
      <w:r w:rsidR="00B04B39">
        <w:rPr>
          <w:rFonts w:ascii="Arial" w:eastAsia="Arial" w:hAnsi="Arial" w:cs="Arial"/>
          <w:sz w:val="22"/>
          <w:szCs w:val="22"/>
        </w:rPr>
        <w:t xml:space="preserve">fully </w:t>
      </w:r>
      <w:r w:rsidR="6750A311" w:rsidRPr="490334B2">
        <w:rPr>
          <w:rFonts w:ascii="Arial" w:eastAsia="Arial" w:hAnsi="Arial" w:cs="Arial"/>
          <w:sz w:val="22"/>
          <w:szCs w:val="22"/>
        </w:rPr>
        <w:t xml:space="preserve">known how ribosome levels are monitored in </w:t>
      </w:r>
      <w:r w:rsidR="6750A311" w:rsidRPr="490334B2">
        <w:rPr>
          <w:rFonts w:ascii="Arial" w:eastAsia="Arial" w:hAnsi="Arial" w:cs="Arial"/>
          <w:i/>
          <w:iCs/>
          <w:sz w:val="22"/>
          <w:szCs w:val="22"/>
        </w:rPr>
        <w:t>Drosophila</w:t>
      </w:r>
      <w:r w:rsidR="6750A311" w:rsidRPr="490334B2">
        <w:rPr>
          <w:rFonts w:ascii="Arial" w:eastAsia="Arial" w:hAnsi="Arial" w:cs="Arial"/>
          <w:sz w:val="22"/>
          <w:szCs w:val="22"/>
        </w:rPr>
        <w:t xml:space="preserve"> in </w:t>
      </w:r>
      <w:r w:rsidR="008E3040">
        <w:rPr>
          <w:rFonts w:ascii="Arial" w:eastAsia="Arial" w:hAnsi="Arial" w:cs="Arial"/>
          <w:sz w:val="22"/>
          <w:szCs w:val="22"/>
        </w:rPr>
        <w:t xml:space="preserve">the </w:t>
      </w:r>
      <w:r w:rsidR="6750A311" w:rsidRPr="490334B2">
        <w:rPr>
          <w:rFonts w:ascii="Arial" w:eastAsia="Arial" w:hAnsi="Arial" w:cs="Arial"/>
          <w:sz w:val="22"/>
          <w:szCs w:val="22"/>
        </w:rPr>
        <w:t xml:space="preserve">absence of MDM2 and how this contributes to cell cycle progression. </w:t>
      </w:r>
      <w:r w:rsidR="009758FD">
        <w:rPr>
          <w:rFonts w:ascii="Arial" w:eastAsia="Arial" w:hAnsi="Arial" w:cs="Arial"/>
          <w:sz w:val="22"/>
          <w:szCs w:val="22"/>
        </w:rPr>
        <w:t xml:space="preserve">In </w:t>
      </w:r>
      <w:r w:rsidR="009758FD">
        <w:rPr>
          <w:rFonts w:ascii="Arial" w:eastAsia="Arial" w:hAnsi="Arial" w:cs="Arial"/>
          <w:i/>
          <w:iCs/>
          <w:sz w:val="22"/>
          <w:szCs w:val="22"/>
        </w:rPr>
        <w:t>Drosophila,</w:t>
      </w:r>
      <w:r w:rsidR="009758FD">
        <w:rPr>
          <w:rFonts w:ascii="Arial" w:eastAsia="Arial" w:hAnsi="Arial" w:cs="Arial"/>
          <w:sz w:val="22"/>
          <w:szCs w:val="22"/>
        </w:rPr>
        <w:t xml:space="preserve"> </w:t>
      </w:r>
      <w:r w:rsidR="009758FD" w:rsidRPr="490334B2">
        <w:rPr>
          <w:rFonts w:ascii="Arial" w:eastAsia="Arial" w:hAnsi="Arial" w:cs="Arial"/>
          <w:sz w:val="22"/>
          <w:szCs w:val="22"/>
        </w:rPr>
        <w:t>Non1 levels are high in the GSCs</w:t>
      </w:r>
      <w:r w:rsidR="009758FD">
        <w:rPr>
          <w:rFonts w:ascii="Arial" w:eastAsia="Arial" w:hAnsi="Arial" w:cs="Arial"/>
          <w:sz w:val="22"/>
          <w:szCs w:val="22"/>
        </w:rPr>
        <w:t xml:space="preserve"> and </w:t>
      </w:r>
      <w:r w:rsidR="009758FD" w:rsidRPr="490334B2">
        <w:rPr>
          <w:rFonts w:ascii="Arial" w:eastAsia="Arial" w:hAnsi="Arial" w:cs="Arial"/>
          <w:sz w:val="22"/>
          <w:szCs w:val="22"/>
        </w:rPr>
        <w:t xml:space="preserve">p53 is low, and </w:t>
      </w:r>
      <w:r w:rsidR="009758FD">
        <w:rPr>
          <w:rFonts w:ascii="Arial" w:eastAsia="Arial" w:hAnsi="Arial" w:cs="Arial"/>
          <w:sz w:val="22"/>
          <w:szCs w:val="22"/>
        </w:rPr>
        <w:t xml:space="preserve">reciprocally </w:t>
      </w:r>
      <w:r w:rsidR="009758FD" w:rsidRPr="490334B2">
        <w:rPr>
          <w:rFonts w:ascii="Arial" w:eastAsia="Arial" w:hAnsi="Arial" w:cs="Arial"/>
          <w:sz w:val="22"/>
          <w:szCs w:val="22"/>
        </w:rPr>
        <w:t xml:space="preserve">Non1 levels are low during meiosis, </w:t>
      </w:r>
      <w:r w:rsidR="009758FD">
        <w:rPr>
          <w:rFonts w:ascii="Arial" w:eastAsia="Arial" w:hAnsi="Arial" w:cs="Arial"/>
          <w:sz w:val="22"/>
          <w:szCs w:val="22"/>
        </w:rPr>
        <w:t xml:space="preserve">but </w:t>
      </w:r>
      <w:r w:rsidR="009758FD" w:rsidRPr="490334B2">
        <w:rPr>
          <w:rFonts w:ascii="Arial" w:eastAsia="Arial" w:hAnsi="Arial" w:cs="Arial"/>
          <w:sz w:val="22"/>
          <w:szCs w:val="22"/>
        </w:rPr>
        <w:t>p53 is expressed</w:t>
      </w:r>
      <w:r w:rsidR="009758FD">
        <w:rPr>
          <w:rFonts w:ascii="Arial" w:eastAsia="Arial" w:hAnsi="Arial" w:cs="Arial"/>
          <w:sz w:val="22"/>
          <w:szCs w:val="22"/>
        </w:rPr>
        <w:t xml:space="preserve">. </w:t>
      </w:r>
      <w:r w:rsidR="009758FD" w:rsidRPr="490334B2">
        <w:rPr>
          <w:rFonts w:ascii="Arial" w:eastAsia="Arial" w:hAnsi="Arial" w:cs="Arial"/>
          <w:sz w:val="22"/>
          <w:szCs w:val="22"/>
        </w:rPr>
        <w:t xml:space="preserve">Our </w:t>
      </w:r>
      <w:r w:rsidR="009758FD">
        <w:rPr>
          <w:rFonts w:ascii="Arial" w:eastAsia="Arial" w:hAnsi="Arial" w:cs="Arial"/>
          <w:sz w:val="22"/>
          <w:szCs w:val="22"/>
        </w:rPr>
        <w:t xml:space="preserve">finding that loss of Aramis leads to diminished Non1 and elevated p53, and that either loss of </w:t>
      </w:r>
      <w:r w:rsidR="00D71E24">
        <w:rPr>
          <w:rFonts w:ascii="Arial" w:eastAsia="Arial" w:hAnsi="Arial" w:cs="Arial"/>
          <w:sz w:val="22"/>
          <w:szCs w:val="22"/>
        </w:rPr>
        <w:t>p53 or elevated Non1 suppress differentiation defects caused by loss of Aramis,</w:t>
      </w:r>
      <w:r w:rsidR="6750A311" w:rsidRPr="490334B2">
        <w:rPr>
          <w:rFonts w:ascii="Arial" w:eastAsia="Arial" w:hAnsi="Arial" w:cs="Arial"/>
          <w:sz w:val="22"/>
          <w:szCs w:val="22"/>
        </w:rPr>
        <w:t xml:space="preserve"> suggests that</w:t>
      </w:r>
      <w:r w:rsidR="00D71E24">
        <w:rPr>
          <w:rFonts w:ascii="Arial" w:eastAsia="Arial" w:hAnsi="Arial" w:cs="Arial"/>
          <w:sz w:val="22"/>
          <w:szCs w:val="22"/>
        </w:rPr>
        <w:t>, in the female germline,</w:t>
      </w:r>
      <w:r w:rsidR="6750A311" w:rsidRPr="490334B2">
        <w:rPr>
          <w:rFonts w:ascii="Arial" w:eastAsia="Arial" w:hAnsi="Arial" w:cs="Arial"/>
          <w:sz w:val="22"/>
          <w:szCs w:val="22"/>
        </w:rPr>
        <w:t xml:space="preserve"> Non1 </w:t>
      </w:r>
      <w:r w:rsidR="00D71E24">
        <w:rPr>
          <w:rFonts w:ascii="Arial" w:eastAsia="Arial" w:hAnsi="Arial" w:cs="Arial"/>
          <w:sz w:val="22"/>
          <w:szCs w:val="22"/>
        </w:rPr>
        <w:t>may</w:t>
      </w:r>
      <w:r w:rsidR="00D71E24" w:rsidRPr="490334B2">
        <w:rPr>
          <w:rFonts w:ascii="Arial" w:eastAsia="Arial" w:hAnsi="Arial" w:cs="Arial"/>
          <w:sz w:val="22"/>
          <w:szCs w:val="22"/>
        </w:rPr>
        <w:t xml:space="preserve"> </w:t>
      </w:r>
      <w:r w:rsidR="6750A311" w:rsidRPr="490334B2">
        <w:rPr>
          <w:rFonts w:ascii="Arial" w:eastAsia="Arial" w:hAnsi="Arial" w:cs="Arial"/>
          <w:sz w:val="22"/>
          <w:szCs w:val="22"/>
        </w:rPr>
        <w:t xml:space="preserve">fulfill the function of Mdm2 by promoting </w:t>
      </w:r>
      <w:r w:rsidR="29C13D6B" w:rsidRPr="490334B2">
        <w:rPr>
          <w:rFonts w:ascii="Arial" w:eastAsia="Arial" w:hAnsi="Arial" w:cs="Arial"/>
          <w:sz w:val="22"/>
          <w:szCs w:val="22"/>
        </w:rPr>
        <w:t>p</w:t>
      </w:r>
      <w:r w:rsidR="6750A311" w:rsidRPr="490334B2">
        <w:rPr>
          <w:rFonts w:ascii="Arial" w:eastAsia="Arial" w:hAnsi="Arial" w:cs="Arial"/>
          <w:sz w:val="22"/>
          <w:szCs w:val="22"/>
        </w:rPr>
        <w:t>53 degradation</w:t>
      </w:r>
      <w:r w:rsidR="00BD07A4">
        <w:rPr>
          <w:rFonts w:ascii="Arial" w:eastAsia="Arial" w:hAnsi="Arial" w:cs="Arial"/>
          <w:sz w:val="22"/>
          <w:szCs w:val="22"/>
        </w:rPr>
        <w:t xml:space="preserve"> during </w:t>
      </w:r>
      <w:r w:rsidR="00BD07A4" w:rsidRPr="00695ADC">
        <w:rPr>
          <w:rFonts w:ascii="Arial" w:eastAsia="Arial" w:hAnsi="Arial" w:cs="Arial"/>
          <w:i/>
          <w:iCs/>
          <w:sz w:val="22"/>
          <w:szCs w:val="22"/>
        </w:rPr>
        <w:t>Drosophila</w:t>
      </w:r>
      <w:r w:rsidR="00BD07A4">
        <w:rPr>
          <w:rFonts w:ascii="Arial" w:eastAsia="Arial" w:hAnsi="Arial" w:cs="Arial"/>
          <w:sz w:val="22"/>
          <w:szCs w:val="22"/>
        </w:rPr>
        <w:t xml:space="preserve"> oogenesis</w:t>
      </w:r>
      <w:r w:rsidR="6750A311" w:rsidRPr="490334B2">
        <w:rPr>
          <w:rFonts w:ascii="Arial" w:eastAsia="Arial" w:hAnsi="Arial" w:cs="Arial"/>
          <w:sz w:val="22"/>
          <w:szCs w:val="22"/>
        </w:rPr>
        <w:t xml:space="preserve">. </w:t>
      </w:r>
      <w:r w:rsidR="3A6EAB21" w:rsidRPr="490334B2">
        <w:rPr>
          <w:rFonts w:ascii="Arial" w:eastAsia="Arial" w:hAnsi="Arial" w:cs="Arial"/>
          <w:sz w:val="22"/>
          <w:szCs w:val="22"/>
        </w:rPr>
        <w:t xml:space="preserve">While Non1 has been shown to </w:t>
      </w:r>
      <w:r w:rsidR="5D2BB1DC" w:rsidRPr="490334B2">
        <w:rPr>
          <w:rFonts w:ascii="Arial" w:eastAsia="Arial" w:hAnsi="Arial" w:cs="Arial"/>
          <w:sz w:val="22"/>
          <w:szCs w:val="22"/>
        </w:rPr>
        <w:t xml:space="preserve">directly interact with </w:t>
      </w:r>
      <w:r w:rsidR="1E2CC792" w:rsidRPr="490334B2">
        <w:rPr>
          <w:rFonts w:ascii="Arial" w:eastAsia="Arial" w:hAnsi="Arial" w:cs="Arial"/>
          <w:sz w:val="22"/>
          <w:szCs w:val="22"/>
        </w:rPr>
        <w:t>p</w:t>
      </w:r>
      <w:r w:rsidR="5D2BB1DC" w:rsidRPr="490334B2">
        <w:rPr>
          <w:rFonts w:ascii="Arial" w:eastAsia="Arial" w:hAnsi="Arial" w:cs="Arial"/>
          <w:sz w:val="22"/>
          <w:szCs w:val="22"/>
        </w:rPr>
        <w:t xml:space="preserve">53, how it </w:t>
      </w:r>
      <w:r w:rsidR="3A6EAB21" w:rsidRPr="490334B2">
        <w:rPr>
          <w:rFonts w:ascii="Arial" w:eastAsia="Arial" w:hAnsi="Arial" w:cs="Arial"/>
          <w:sz w:val="22"/>
          <w:szCs w:val="22"/>
        </w:rPr>
        <w:t>regulate</w:t>
      </w:r>
      <w:r w:rsidR="750EFA20" w:rsidRPr="490334B2">
        <w:rPr>
          <w:rFonts w:ascii="Arial" w:eastAsia="Arial" w:hAnsi="Arial" w:cs="Arial"/>
          <w:sz w:val="22"/>
          <w:szCs w:val="22"/>
        </w:rPr>
        <w:t>s</w:t>
      </w:r>
      <w:r w:rsidR="3A6EAB21" w:rsidRPr="490334B2">
        <w:rPr>
          <w:rFonts w:ascii="Arial" w:eastAsia="Arial" w:hAnsi="Arial" w:cs="Arial"/>
          <w:sz w:val="22"/>
          <w:szCs w:val="22"/>
        </w:rPr>
        <w:t xml:space="preserve"> </w:t>
      </w:r>
      <w:r w:rsidR="1E2CC792" w:rsidRPr="490334B2">
        <w:rPr>
          <w:rFonts w:ascii="Arial" w:eastAsia="Arial" w:hAnsi="Arial" w:cs="Arial"/>
          <w:sz w:val="22"/>
          <w:szCs w:val="22"/>
        </w:rPr>
        <w:t>p</w:t>
      </w:r>
      <w:r w:rsidR="3A6EAB21" w:rsidRPr="490334B2">
        <w:rPr>
          <w:rFonts w:ascii="Arial" w:eastAsia="Arial" w:hAnsi="Arial" w:cs="Arial"/>
          <w:sz w:val="22"/>
          <w:szCs w:val="22"/>
        </w:rPr>
        <w:t xml:space="preserve">53 levels in both humans and </w:t>
      </w:r>
      <w:r w:rsidR="3A6EAB21" w:rsidRPr="490334B2">
        <w:rPr>
          <w:rFonts w:ascii="Arial" w:eastAsia="Arial" w:hAnsi="Arial" w:cs="Arial"/>
          <w:i/>
          <w:iCs/>
          <w:sz w:val="22"/>
          <w:szCs w:val="22"/>
        </w:rPr>
        <w:t>Drosophila</w:t>
      </w:r>
      <w:r w:rsidR="3A6EAB21" w:rsidRPr="490334B2">
        <w:rPr>
          <w:rFonts w:ascii="Arial" w:eastAsia="Arial" w:hAnsi="Arial" w:cs="Arial"/>
          <w:sz w:val="22"/>
          <w:szCs w:val="22"/>
        </w:rPr>
        <w:t xml:space="preserve"> is not known</w:t>
      </w:r>
      <w:r w:rsidR="348FCBF1" w:rsidRPr="490334B2">
        <w:rPr>
          <w:rFonts w:ascii="Arial" w:eastAsia="Arial" w:hAnsi="Arial" w:cs="Arial"/>
          <w:sz w:val="22"/>
          <w:szCs w:val="22"/>
        </w:rPr>
        <w:t xml:space="preserve"> </w:t>
      </w:r>
      <w:r w:rsidR="005569FF" w:rsidRPr="490334B2">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{"citationID":"8kb9kLEf","properties":{"formattedCitation":"[@Li2018a; @Lunardi2010a]","plainCitation":"[@Li2018a; @Lunardi2010a]","noteIndex":0},"citationItems":[{"id":441,"uris":["http://zotero.org/users/6609021/items/748MFCVZ"],"uri":["http://zotero.org/users/6609021/items/748MFCVZ"],"itemData":{"id":441,"type":"article-journal","container-title":"Proceedings of the National Academy of Sciences","ISSN":"0027-8424","issue":"14","note":"Lunardi2010a","page":"6322-6327","title":"A genome-scale protein interaction profile of Drosophila p53 uncovers additional nodes of the human p53 network","title-short":"Lunardi2010a","volume":"107","author":[{"family":"Lunardi","given":"Andrea"},{"family":"Di Minin","given":"Giulio"},{"family":"Provero","given":"Paolo"},{"family":"Dal Ferro","given":"Marco"},{"family":"Carotti","given":"Marcello"},{"family":"Del Sal","given":"Giannino"},{"family":"Collavin","given":"Licio"}],"issued":{"date-parts":[["2010"]]}}},{"id":446,"uris":["http://zotero.org/users/6609021/items/UTCGVFVZ"],"uri":["http://zotero.org/users/6609021/items/UTCGVFVZ"],"itemData":{"id":446,"type":"article-journal","container-title":"Cellular Physiology and Biochemistry","ISSN":"1015-8987","issue":"2","note":"Li2018a","page":"667-676","title":"GTPBP4 Promotes Gastric Cancer Progression via Regulating P53 Activity","title-short":"Li2018a","volume":"45","author":[{"family":"Li","given":"Li"},{"family":"Pang","given":"Xunlei"},{"family":"Zhu","given":"Zuan"},{"family":"Lu","given":"Lili"},{"family":"Yang","given":"Jun"},{"family":"Cao","given":"Jiang"},{"family":"Fei","given":"Sujuan"}],"issued":{"date-parts":[["2018"]]}}}],"schema":"https://github.com/citation-style-language/schema/raw/master/csl-citation.json"} </w:instrText>
      </w:r>
      <w:r w:rsidR="005569FF" w:rsidRPr="490334B2">
        <w:rPr>
          <w:rFonts w:ascii="Arial" w:eastAsia="Arial" w:hAnsi="Arial" w:cs="Arial"/>
          <w:sz w:val="22"/>
          <w:szCs w:val="22"/>
        </w:rPr>
        <w:fldChar w:fldCharType="separate"/>
      </w:r>
      <w:r w:rsidR="006D0695" w:rsidRPr="006D0695">
        <w:rPr>
          <w:rFonts w:ascii="Arial" w:eastAsia="Arial" w:hAnsi="Arial" w:cs="Arial"/>
          <w:sz w:val="22"/>
        </w:rPr>
        <w:t>[@Li2018a; @Lunardi2010a]</w:t>
      </w:r>
      <w:r w:rsidR="005569FF" w:rsidRPr="490334B2">
        <w:rPr>
          <w:rFonts w:ascii="Arial" w:eastAsia="Arial" w:hAnsi="Arial" w:cs="Arial"/>
          <w:sz w:val="22"/>
          <w:szCs w:val="22"/>
        </w:rPr>
        <w:fldChar w:fldCharType="end"/>
      </w:r>
      <w:r w:rsidR="3A6EAB21" w:rsidRPr="490334B2">
        <w:rPr>
          <w:rFonts w:ascii="Arial" w:eastAsia="Arial" w:hAnsi="Arial" w:cs="Arial"/>
          <w:sz w:val="22"/>
          <w:szCs w:val="22"/>
        </w:rPr>
        <w:t>.</w:t>
      </w:r>
      <w:r w:rsidR="6750A311" w:rsidRPr="490334B2">
        <w:rPr>
          <w:rFonts w:ascii="Arial" w:eastAsia="Arial" w:hAnsi="Arial" w:cs="Arial"/>
          <w:sz w:val="22"/>
          <w:szCs w:val="22"/>
        </w:rPr>
        <w:t xml:space="preserve"> </w:t>
      </w:r>
      <w:r w:rsidR="638E0E13" w:rsidRPr="00470FF8">
        <w:rPr>
          <w:rFonts w:ascii="Arial" w:eastAsia="Arial" w:hAnsi="Arial" w:cs="Arial"/>
          <w:sz w:val="22"/>
          <w:szCs w:val="22"/>
        </w:rPr>
        <w:t xml:space="preserve">Overall, </w:t>
      </w:r>
      <w:r w:rsidR="00D71E24" w:rsidRPr="00470FF8">
        <w:rPr>
          <w:rFonts w:ascii="Arial" w:eastAsia="Arial" w:hAnsi="Arial" w:cs="Arial"/>
          <w:sz w:val="22"/>
          <w:szCs w:val="22"/>
        </w:rPr>
        <w:t>our data place</w:t>
      </w:r>
      <w:r w:rsidR="638E0E13" w:rsidRPr="00470FF8">
        <w:rPr>
          <w:rFonts w:ascii="Arial" w:eastAsia="Arial" w:hAnsi="Arial" w:cs="Arial"/>
          <w:sz w:val="22"/>
          <w:szCs w:val="22"/>
        </w:rPr>
        <w:t xml:space="preserve"> Non1 downstream of ribosome biogenesis </w:t>
      </w:r>
      <w:r w:rsidR="00D71E24" w:rsidRPr="00470FF8">
        <w:rPr>
          <w:rFonts w:ascii="Arial" w:eastAsia="Arial" w:hAnsi="Arial" w:cs="Arial"/>
          <w:sz w:val="22"/>
          <w:szCs w:val="22"/>
        </w:rPr>
        <w:t>and upstream of</w:t>
      </w:r>
      <w:r w:rsidR="638E0E13" w:rsidRPr="00470FF8">
        <w:rPr>
          <w:rFonts w:ascii="Arial" w:eastAsia="Arial" w:hAnsi="Arial" w:cs="Arial"/>
          <w:sz w:val="22"/>
          <w:szCs w:val="22"/>
        </w:rPr>
        <w:t xml:space="preserve"> </w:t>
      </w:r>
      <w:r w:rsidR="12F0BAF4" w:rsidRPr="00470FF8">
        <w:rPr>
          <w:rFonts w:ascii="Arial" w:eastAsia="Arial" w:hAnsi="Arial" w:cs="Arial"/>
          <w:sz w:val="22"/>
          <w:szCs w:val="22"/>
        </w:rPr>
        <w:t>p</w:t>
      </w:r>
      <w:r w:rsidR="638E0E13" w:rsidRPr="00470FF8">
        <w:rPr>
          <w:rFonts w:ascii="Arial" w:eastAsia="Arial" w:hAnsi="Arial" w:cs="Arial"/>
          <w:sz w:val="22"/>
          <w:szCs w:val="22"/>
        </w:rPr>
        <w:t xml:space="preserve">53 </w:t>
      </w:r>
      <w:r w:rsidR="00D71E24" w:rsidRPr="00470FF8">
        <w:rPr>
          <w:rFonts w:ascii="Arial" w:eastAsia="Arial" w:hAnsi="Arial" w:cs="Arial"/>
          <w:sz w:val="22"/>
          <w:szCs w:val="22"/>
        </w:rPr>
        <w:t>in</w:t>
      </w:r>
      <w:r w:rsidR="638E0E13" w:rsidRPr="00470FF8">
        <w:rPr>
          <w:rFonts w:ascii="Arial" w:eastAsia="Arial" w:hAnsi="Arial" w:cs="Arial"/>
          <w:sz w:val="22"/>
          <w:szCs w:val="22"/>
        </w:rPr>
        <w:t xml:space="preserve"> </w:t>
      </w:r>
      <w:r w:rsidR="61FE5BDC" w:rsidRPr="00470FF8">
        <w:rPr>
          <w:rFonts w:ascii="Arial" w:eastAsia="Arial" w:hAnsi="Arial" w:cs="Arial"/>
          <w:sz w:val="22"/>
          <w:szCs w:val="22"/>
        </w:rPr>
        <w:t>control</w:t>
      </w:r>
      <w:r w:rsidR="00D71E24" w:rsidRPr="00470FF8">
        <w:rPr>
          <w:rFonts w:ascii="Arial" w:eastAsia="Arial" w:hAnsi="Arial" w:cs="Arial"/>
          <w:sz w:val="22"/>
          <w:szCs w:val="22"/>
        </w:rPr>
        <w:t>ling cell cycle progression and</w:t>
      </w:r>
      <w:r w:rsidR="61FE5BDC" w:rsidRPr="00470FF8">
        <w:rPr>
          <w:rFonts w:ascii="Arial" w:eastAsia="Arial" w:hAnsi="Arial" w:cs="Arial"/>
          <w:sz w:val="22"/>
          <w:szCs w:val="22"/>
        </w:rPr>
        <w:t xml:space="preserve"> </w:t>
      </w:r>
      <w:r w:rsidR="00B04B39" w:rsidRPr="00470FF8">
        <w:rPr>
          <w:rFonts w:ascii="Arial" w:eastAsia="Arial" w:hAnsi="Arial" w:cs="Arial"/>
          <w:sz w:val="22"/>
          <w:szCs w:val="22"/>
        </w:rPr>
        <w:t xml:space="preserve">GSC </w:t>
      </w:r>
      <w:r w:rsidR="638E0E13" w:rsidRPr="00470FF8">
        <w:rPr>
          <w:rFonts w:ascii="Arial" w:eastAsia="Arial" w:hAnsi="Arial" w:cs="Arial"/>
          <w:sz w:val="22"/>
          <w:szCs w:val="22"/>
        </w:rPr>
        <w:t>differentiation</w:t>
      </w:r>
      <w:r w:rsidR="00B04B39" w:rsidRPr="00470FF8">
        <w:rPr>
          <w:rFonts w:ascii="Arial" w:eastAsia="Arial" w:hAnsi="Arial" w:cs="Arial"/>
          <w:sz w:val="22"/>
          <w:szCs w:val="22"/>
        </w:rPr>
        <w:t>.</w:t>
      </w:r>
      <w:r w:rsidR="00862358" w:rsidRPr="00470FF8">
        <w:rPr>
          <w:rFonts w:ascii="Arial" w:eastAsia="Arial" w:hAnsi="Arial" w:cs="Arial"/>
          <w:sz w:val="22"/>
          <w:szCs w:val="22"/>
        </w:rPr>
        <w:t xml:space="preserve"> </w:t>
      </w:r>
      <w:r w:rsidR="00B04B39" w:rsidRPr="00470FF8">
        <w:rPr>
          <w:rFonts w:ascii="Arial" w:eastAsia="Arial" w:hAnsi="Arial" w:cs="Arial"/>
          <w:sz w:val="22"/>
          <w:szCs w:val="22"/>
        </w:rPr>
        <w:t>H</w:t>
      </w:r>
      <w:r w:rsidR="00862358" w:rsidRPr="00470FF8">
        <w:rPr>
          <w:rFonts w:ascii="Arial" w:eastAsia="Arial" w:hAnsi="Arial" w:cs="Arial"/>
          <w:sz w:val="22"/>
          <w:szCs w:val="22"/>
        </w:rPr>
        <w:t>owever</w:t>
      </w:r>
      <w:r w:rsidR="00B04B39" w:rsidRPr="00470FF8">
        <w:rPr>
          <w:rFonts w:ascii="Arial" w:eastAsia="Arial" w:hAnsi="Arial" w:cs="Arial"/>
          <w:sz w:val="22"/>
          <w:szCs w:val="22"/>
        </w:rPr>
        <w:t>,</w:t>
      </w:r>
      <w:r w:rsidR="00700F6A" w:rsidRPr="00470FF8">
        <w:rPr>
          <w:rFonts w:ascii="Arial" w:eastAsia="Arial" w:hAnsi="Arial" w:cs="Arial"/>
          <w:sz w:val="22"/>
          <w:szCs w:val="22"/>
        </w:rPr>
        <w:t xml:space="preserve"> our data do not rule out that Non1 may </w:t>
      </w:r>
      <w:r w:rsidR="00B04B39" w:rsidRPr="00470FF8">
        <w:rPr>
          <w:rFonts w:ascii="Arial" w:eastAsia="Arial" w:hAnsi="Arial" w:cs="Arial"/>
          <w:sz w:val="22"/>
          <w:szCs w:val="22"/>
        </w:rPr>
        <w:t xml:space="preserve">also </w:t>
      </w:r>
      <w:r w:rsidR="00700F6A" w:rsidRPr="00470FF8">
        <w:rPr>
          <w:rFonts w:ascii="Arial" w:eastAsia="Arial" w:hAnsi="Arial" w:cs="Arial"/>
          <w:sz w:val="22"/>
          <w:szCs w:val="22"/>
        </w:rPr>
        <w:t xml:space="preserve">act </w:t>
      </w:r>
      <w:r w:rsidR="00B04B39" w:rsidRPr="00470FF8">
        <w:rPr>
          <w:rFonts w:ascii="Arial" w:eastAsia="Arial" w:hAnsi="Arial" w:cs="Arial"/>
          <w:sz w:val="22"/>
          <w:szCs w:val="22"/>
        </w:rPr>
        <w:t>up</w:t>
      </w:r>
      <w:r w:rsidR="00700F6A" w:rsidRPr="00470FF8">
        <w:rPr>
          <w:rFonts w:ascii="Arial" w:eastAsia="Arial" w:hAnsi="Arial" w:cs="Arial"/>
          <w:sz w:val="22"/>
          <w:szCs w:val="22"/>
        </w:rPr>
        <w:t>stream of or in parallel to Aramis.</w:t>
      </w:r>
    </w:p>
    <w:p w14:paraId="63A521B7" w14:textId="77777777" w:rsidR="00650A63" w:rsidRDefault="00650A63" w:rsidP="006C0869">
      <w:pPr>
        <w:jc w:val="both"/>
        <w:rPr>
          <w:rFonts w:ascii="Arial" w:eastAsia="Arial" w:hAnsi="Arial" w:cs="Arial"/>
          <w:sz w:val="22"/>
          <w:szCs w:val="22"/>
        </w:rPr>
      </w:pPr>
    </w:p>
    <w:p w14:paraId="5F1F0E6C" w14:textId="72B8777A" w:rsidR="006B2E1C" w:rsidRPr="00B53755" w:rsidRDefault="006F1055" w:rsidP="006C0869">
      <w:pPr>
        <w:jc w:val="both"/>
        <w:rPr>
          <w:rFonts w:ascii="Arial" w:eastAsia="Arial" w:hAnsi="Arial" w:cs="Arial"/>
          <w:sz w:val="22"/>
          <w:szCs w:val="22"/>
        </w:rPr>
      </w:pPr>
      <w:r>
        <w:rPr>
          <w:rFonts w:ascii="Arial" w:eastAsia="Arial" w:hAnsi="Arial" w:cs="Arial"/>
          <w:sz w:val="22"/>
          <w:szCs w:val="22"/>
        </w:rPr>
        <w:t>The v</w:t>
      </w:r>
      <w:r w:rsidRPr="490334B2">
        <w:rPr>
          <w:rFonts w:ascii="Arial" w:eastAsia="Arial" w:hAnsi="Arial" w:cs="Arial"/>
          <w:sz w:val="22"/>
          <w:szCs w:val="22"/>
        </w:rPr>
        <w:t xml:space="preserve">ertebrate </w:t>
      </w:r>
      <w:r w:rsidR="10DCE86E" w:rsidRPr="490334B2">
        <w:rPr>
          <w:rFonts w:ascii="Arial" w:eastAsia="Arial" w:hAnsi="Arial" w:cs="Arial"/>
          <w:sz w:val="22"/>
          <w:szCs w:val="22"/>
        </w:rPr>
        <w:t xml:space="preserve">ortholog of Non1, GTPBP4, also controls </w:t>
      </w:r>
      <w:r w:rsidR="12F0BAF4" w:rsidRPr="490334B2">
        <w:rPr>
          <w:rFonts w:ascii="Arial" w:eastAsia="Arial" w:hAnsi="Arial" w:cs="Arial"/>
          <w:sz w:val="22"/>
          <w:szCs w:val="22"/>
        </w:rPr>
        <w:t>p</w:t>
      </w:r>
      <w:r w:rsidR="10DCE86E" w:rsidRPr="490334B2">
        <w:rPr>
          <w:rFonts w:ascii="Arial" w:eastAsia="Arial" w:hAnsi="Arial" w:cs="Arial"/>
          <w:sz w:val="22"/>
          <w:szCs w:val="22"/>
        </w:rPr>
        <w:t xml:space="preserve">53 levels and is upregulated in </w:t>
      </w:r>
      <w:r w:rsidR="057FB86C" w:rsidRPr="490334B2">
        <w:rPr>
          <w:rFonts w:ascii="Arial" w:eastAsia="Arial" w:hAnsi="Arial" w:cs="Arial"/>
          <w:sz w:val="22"/>
          <w:szCs w:val="22"/>
        </w:rPr>
        <w:t xml:space="preserve">some </w:t>
      </w:r>
      <w:r w:rsidR="10DCE86E" w:rsidRPr="490334B2">
        <w:rPr>
          <w:rFonts w:ascii="Arial" w:eastAsia="Arial" w:hAnsi="Arial" w:cs="Arial"/>
          <w:sz w:val="22"/>
          <w:szCs w:val="22"/>
        </w:rPr>
        <w:t>cancers</w:t>
      </w:r>
      <w:r w:rsidR="008E3040">
        <w:rPr>
          <w:rFonts w:ascii="Arial" w:eastAsia="Arial" w:hAnsi="Arial" w:cs="Arial"/>
          <w:sz w:val="22"/>
          <w:szCs w:val="22"/>
        </w:rPr>
        <w:t xml:space="preserve"> </w:t>
      </w:r>
      <w:r w:rsidR="008E3040">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{"citationID":"3gZJQm2F","properties":{"formattedCitation":"[@Li2018a; @Lunardi2010a; @yuUpregulationGTPBP4Colorectal2016]","plainCitation":"[@Li2018a; @Lunardi2010a; @yuUpregulationGTPBP4Colorectal2016]","noteIndex":0},"citationItems":[{"id":446,"uris":["http://zotero.org/users/6609021/items/UTCGVFVZ"],"uri":["http://zotero.org/users/6609021/items/UTCGVFVZ"],"itemData":{"id":446,"type":"article-journal","container-title":"Cellular Physiology and Biochemistry","ISSN":"1015-8987","issue":"2","note":"Li2018a","page":"667-676","title":"GTPBP4 Promotes Gastric Cancer Progression via Regulating P53 Activity","title-short":"Li2018a","volume":"45","author":[{"family":"Li","given":"Li"},{"family":"Pang","given":"Xunlei"},{"family":"Zhu","given":"Zuan"},{"family":"Lu","given":"Lili"},{"family":"Yang","given":"Jun"},{"family":"Cao","given":"Jiang"},{"family":"Fei","given":"Sujuan"}],"issued":{"date-parts":[["2018"]]}}},{"id":441,"uris":["http://zotero.org/users/6609021/items/748MFCVZ"],"uri":["http://zotero.org/users/6609021/items/748MFCVZ"],"itemData":{"id":441,"type":"article-journal","container-title":"Proceedings of the National Academy of Sciences","ISSN":"0027-8424","issue":"14","note":"Lunardi2010a","page":"6322-6327","title":"A genome-scale protein interaction profile of Drosophila p53 uncovers additional nodes of the human p53 network","title-short":"Lunardi2010a","volume":"107","author":[{"family":"Lunardi","given":"Andrea"},{"family":"Di Minin","given":"Giulio"},{"family":"Provero","given":"Paolo"},{"family":"Dal Ferro","given":"Marco"},{"family":"Carotti","given":"Marcello"},{"family":"Del Sal","given":"Giannino"},{"family":"Collavin","given":"Licio"}],"issued":{"date-parts":[["2010"]]}}},{"id":1068,"uris":["http://zotero.org/users/6609021/items/XNZNZRN8"],"uri":["http://zotero.org/users/6609021/items/XNZNZRN8"],"itemData":{"id":1068,"type":"article-journal","abstract":"GTP binding protein 4(GTPBP4), a member of GTP-binding protein family, was previously characterized as a tumor suppressor that regulates and requires merlin to suppress cell proliferation. However, the role of GTPBP4 in the metastasis of colorectal carcinoma (CRC) remains unelucidated. Here, we observed that GTPBP4 was detected at higher levels in CRC metastatic tissues than that in the primary tumor tissues. Notably, up-regulation of GTPBP4 was closely correlated with tumor metastasis in CRCs. Kaplan-Meier and multivariate Cox regression analysis indicated GTPBP4 as an independent prognostic factor for CRC patients (hazard ratio = 2.693, 95% confident interval: 1.193–6.083, p = 0.017). Functional studies established that knockdown of GTPBP4 impeded, whereas ectopic expression of GTPBP4 enhanced cell motility and tumor metastasis in CRC cells. Interestingly, mechanistic investigations suggested that GTPBP4 may disorganize actin cytoskeleton through repressing RhoA signaling. Taken together, our research uncovered that GTPBP4 promotes CRC metastasis by disrupting actin cytoskeleton, which is mediated by the reduced RhoA activity. Strategies targeting GTPBP4 will be promising for CRC patients with metastases.","container-title":"Biochemical and Biophysical Research Communications","DOI":"10.1016/j.bbrc.2016.10.010","ISSN":"0006-291X","issue":"1","journalAbbreviation":"Biochemical and Biophysical Research Communications","language":"en","note":"yuUpregulationGTPBP4Colorectal2016","page":"48-54","source":"ScienceDirect","title":"Up-regulation of GTPBP4 in colorectal carcinoma is responsible for tumor metastasis","volume":"480","author":[{"family":"Yu","given":"Haitao"},{"family":"Jin","given":"Sufeng"},{"family":"Zhang","given":"Na"},{"family":"Xu","given":"Qi"}],"issued":{"date-parts":[["2016",11,4]]}}}],"schema":"https://github.com/citation-style-language/schema/raw/master/csl-citation.json"} </w:instrText>
      </w:r>
      <w:r w:rsidR="008E3040">
        <w:rPr>
          <w:rFonts w:ascii="Arial" w:eastAsia="Arial" w:hAnsi="Arial" w:cs="Arial"/>
          <w:sz w:val="22"/>
          <w:szCs w:val="22"/>
        </w:rPr>
        <w:fldChar w:fldCharType="separate"/>
      </w:r>
      <w:r w:rsidR="006D0695" w:rsidRPr="006D0695">
        <w:rPr>
          <w:rFonts w:ascii="Arial" w:eastAsia="Arial" w:hAnsi="Arial" w:cs="Arial"/>
          <w:sz w:val="22"/>
        </w:rPr>
        <w:t>[@Li2018a; @Lunardi2010a; @yuUpregulationGTPBP4Colorectal2016]</w:t>
      </w:r>
      <w:r w:rsidR="008E3040">
        <w:rPr>
          <w:rFonts w:ascii="Arial" w:eastAsia="Arial" w:hAnsi="Arial" w:cs="Arial"/>
          <w:sz w:val="22"/>
          <w:szCs w:val="22"/>
        </w:rPr>
        <w:fldChar w:fldCharType="end"/>
      </w:r>
      <w:r w:rsidR="10DCE86E" w:rsidRPr="490334B2">
        <w:rPr>
          <w:rFonts w:ascii="Arial" w:eastAsia="Arial" w:hAnsi="Arial" w:cs="Arial"/>
          <w:sz w:val="22"/>
          <w:szCs w:val="22"/>
        </w:rPr>
        <w:t xml:space="preserve">. This suggests that there </w:t>
      </w:r>
      <w:r w:rsidR="00D71E24">
        <w:rPr>
          <w:rFonts w:ascii="Arial" w:eastAsia="Arial" w:hAnsi="Arial" w:cs="Arial"/>
          <w:sz w:val="22"/>
          <w:szCs w:val="22"/>
        </w:rPr>
        <w:t>may</w:t>
      </w:r>
      <w:r w:rsidR="00D71E24" w:rsidRPr="490334B2">
        <w:rPr>
          <w:rFonts w:ascii="Arial" w:eastAsia="Arial" w:hAnsi="Arial" w:cs="Arial"/>
          <w:sz w:val="22"/>
          <w:szCs w:val="22"/>
        </w:rPr>
        <w:t xml:space="preserve"> </w:t>
      </w:r>
      <w:r w:rsidR="10DCE86E" w:rsidRPr="490334B2">
        <w:rPr>
          <w:rFonts w:ascii="Arial" w:eastAsia="Arial" w:hAnsi="Arial" w:cs="Arial"/>
          <w:sz w:val="22"/>
          <w:szCs w:val="22"/>
        </w:rPr>
        <w:t xml:space="preserve">be parallel pathways for monitoring </w:t>
      </w:r>
      <w:r w:rsidR="44F6FE4E" w:rsidRPr="490334B2">
        <w:rPr>
          <w:rFonts w:ascii="Arial" w:eastAsia="Arial" w:hAnsi="Arial" w:cs="Arial"/>
          <w:sz w:val="22"/>
          <w:szCs w:val="22"/>
        </w:rPr>
        <w:t>r</w:t>
      </w:r>
      <w:r w:rsidR="10DCE86E" w:rsidRPr="490334B2">
        <w:rPr>
          <w:rFonts w:ascii="Arial" w:eastAsia="Arial" w:hAnsi="Arial" w:cs="Arial"/>
          <w:sz w:val="22"/>
          <w:szCs w:val="22"/>
        </w:rPr>
        <w:t xml:space="preserve">ibosome levels via </w:t>
      </w:r>
      <w:r w:rsidR="12F0BAF4" w:rsidRPr="490334B2">
        <w:rPr>
          <w:rFonts w:ascii="Arial" w:eastAsia="Arial" w:hAnsi="Arial" w:cs="Arial"/>
          <w:sz w:val="22"/>
          <w:szCs w:val="22"/>
        </w:rPr>
        <w:t>p</w:t>
      </w:r>
      <w:r w:rsidR="10DCE86E" w:rsidRPr="490334B2">
        <w:rPr>
          <w:rFonts w:ascii="Arial" w:eastAsia="Arial" w:hAnsi="Arial" w:cs="Arial"/>
          <w:sz w:val="22"/>
          <w:szCs w:val="22"/>
        </w:rPr>
        <w:t>53</w:t>
      </w:r>
      <w:r w:rsidR="7CD19D2B" w:rsidRPr="490334B2">
        <w:rPr>
          <w:rFonts w:ascii="Arial" w:eastAsia="Arial" w:hAnsi="Arial" w:cs="Arial"/>
          <w:sz w:val="22"/>
          <w:szCs w:val="22"/>
        </w:rPr>
        <w:t xml:space="preserve"> in different tissue types.</w:t>
      </w:r>
      <w:r w:rsidR="734AE815" w:rsidRPr="490334B2">
        <w:rPr>
          <w:rFonts w:ascii="Arial" w:eastAsia="Arial" w:hAnsi="Arial" w:cs="Arial"/>
          <w:sz w:val="22"/>
          <w:szCs w:val="22"/>
        </w:rPr>
        <w:t xml:space="preserve"> </w:t>
      </w:r>
      <w:r w:rsidR="7F6DCFA5" w:rsidRPr="490334B2">
        <w:rPr>
          <w:rFonts w:ascii="Arial" w:eastAsia="Arial" w:hAnsi="Arial" w:cs="Arial"/>
          <w:sz w:val="22"/>
          <w:szCs w:val="22"/>
        </w:rPr>
        <w:t>U</w:t>
      </w:r>
      <w:r w:rsidR="1F552B92" w:rsidRPr="490334B2">
        <w:rPr>
          <w:rFonts w:ascii="Arial" w:eastAsia="Arial" w:hAnsi="Arial" w:cs="Arial"/>
          <w:sz w:val="22"/>
          <w:szCs w:val="22"/>
        </w:rPr>
        <w:t xml:space="preserve">nlike </w:t>
      </w:r>
      <w:r w:rsidR="1F552B92" w:rsidRPr="490334B2">
        <w:rPr>
          <w:rFonts w:ascii="Arial" w:eastAsia="Arial" w:hAnsi="Arial" w:cs="Arial"/>
          <w:i/>
          <w:iCs/>
          <w:sz w:val="22"/>
          <w:szCs w:val="22"/>
        </w:rPr>
        <w:t xml:space="preserve">Drosophila </w:t>
      </w:r>
      <w:r w:rsidR="1F552B92" w:rsidRPr="490334B2">
        <w:rPr>
          <w:rFonts w:ascii="Arial" w:eastAsia="Arial" w:hAnsi="Arial" w:cs="Arial"/>
          <w:sz w:val="22"/>
          <w:szCs w:val="22"/>
        </w:rPr>
        <w:t xml:space="preserve">Non1, its ortholog, GTPBP4 has not been identified as a TOP mRNA, </w:t>
      </w:r>
      <w:r w:rsidR="1F552B92" w:rsidRPr="490334B2">
        <w:rPr>
          <w:rFonts w:ascii="Arial" w:eastAsia="Arial" w:hAnsi="Arial" w:cs="Arial"/>
          <w:sz w:val="22"/>
          <w:szCs w:val="22"/>
        </w:rPr>
        <w:lastRenderedPageBreak/>
        <w:t xml:space="preserve">so </w:t>
      </w:r>
      <w:r w:rsidR="00D71E24">
        <w:rPr>
          <w:rFonts w:ascii="Arial" w:eastAsia="Arial" w:hAnsi="Arial" w:cs="Arial"/>
          <w:sz w:val="22"/>
          <w:szCs w:val="22"/>
        </w:rPr>
        <w:t xml:space="preserve">if it similarly acts as a mediator between </w:t>
      </w:r>
      <w:r w:rsidR="1F552B92" w:rsidRPr="490334B2">
        <w:rPr>
          <w:rFonts w:ascii="Arial" w:eastAsia="Arial" w:hAnsi="Arial" w:cs="Arial"/>
          <w:sz w:val="22"/>
          <w:szCs w:val="22"/>
        </w:rPr>
        <w:t xml:space="preserve">ribosome biogenesis and </w:t>
      </w:r>
      <w:r w:rsidR="00D71E24">
        <w:rPr>
          <w:rFonts w:ascii="Arial" w:eastAsia="Arial" w:hAnsi="Arial" w:cs="Arial"/>
          <w:sz w:val="22"/>
          <w:szCs w:val="22"/>
        </w:rPr>
        <w:t xml:space="preserve">the </w:t>
      </w:r>
      <w:r w:rsidR="1F552B92" w:rsidRPr="490334B2">
        <w:rPr>
          <w:rFonts w:ascii="Arial" w:eastAsia="Arial" w:hAnsi="Arial" w:cs="Arial"/>
          <w:sz w:val="22"/>
          <w:szCs w:val="22"/>
        </w:rPr>
        <w:t xml:space="preserve">cell cycle </w:t>
      </w:r>
      <w:r w:rsidR="00D71E24">
        <w:rPr>
          <w:rFonts w:ascii="Arial" w:eastAsia="Arial" w:hAnsi="Arial" w:cs="Arial"/>
          <w:sz w:val="22"/>
          <w:szCs w:val="22"/>
        </w:rPr>
        <w:t>it is likely activated in a somewhat different manner</w:t>
      </w:r>
      <w:r w:rsidR="52E92BD8" w:rsidRPr="490334B2">
        <w:rPr>
          <w:rFonts w:ascii="Arial" w:eastAsia="Arial" w:hAnsi="Arial" w:cs="Arial"/>
          <w:sz w:val="22"/>
          <w:szCs w:val="22"/>
        </w:rPr>
        <w:t xml:space="preserve"> </w:t>
      </w:r>
      <w:r w:rsidR="004C7CDC" w:rsidRPr="490334B2">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kxK5qf52","properties":{"formattedCitation":"[@philippeGlobalAnalysisLARP12020]","plainCitation":"[@philippeGlobalAnalysisLARP12020]","noteIndex":0},"citationItems":[{"id":828,"uris":["http://zotero.org/users/6609021/items/FNKHJSUF"],"uri":["http://zotero.org/users/6609021/items/FNKHJSUF"],"itemData":{"id":828,"type":"article-journal","abstract":"Terminal oligopyrimidine (TOP) motifs are sequences at the 5′ ends of mRNAs that link their translation to the mTOR Complex 1 (mTORC1) nutrient-sensing signaling pathway. They are commonly regarded as discrete elements that reside on </w:instrText>
      </w:r>
      <w:r w:rsidR="006D0695">
        <w:rPr>
          <w:rFonts w:ascii="Cambria Math" w:eastAsia="Arial" w:hAnsi="Cambria Math" w:cs="Cambria Math"/>
          <w:sz w:val="22"/>
          <w:szCs w:val="22"/>
        </w:rPr>
        <w:instrText>∼</w:instrText>
      </w:r>
      <w:r w:rsidR="006D0695">
        <w:rPr>
          <w:rFonts w:ascii="Arial" w:eastAsia="Arial" w:hAnsi="Arial" w:cs="Arial"/>
          <w:sz w:val="22"/>
          <w:szCs w:val="22"/>
        </w:rPr>
        <w:instrText xml:space="preserve">100 mRNAs that mostly encode translation factors. However, the full spectrum of TOP sequences and their prevalence throughout the transcriptome remain unclear, primarily because of uncertainty over the mechanism that detects them. Here, we globally analyzed translation targets of La-related protein 1 (LARP1), an RNA-binding protein and mTORC1 effector that has been shown to repress TOP mRNA translation in a few specific cases. We establish that LARP1 is the primary translation regulator of mRNAs with classical TOP motifs genome-wide, and also that these motifs are extreme instances of a broader continuum of regulatory sequences. We identify the features of TOP sequences that determine their potency and quantify these as a metric that accurately predicts mTORC1/LARP1 regulation called a TOPscore. Analysis of TOPscores across the transcriptomes of 16 mammalian tissues defines a constitutive “core” set of TOP mRNAs, but also identifies tissue-specific TOP mRNAs produced via alternative transcription initiation sites. These results establish the central role of LARP1 in TOP mRNA regulation on a transcriptome scale and show how it connects mTORC1 to a tunable and dynamic program of gene expression that is tailored to specific biological contexts.","container-title":"Proceedings of the National Academy of Sciences","DOI":"10.1073/pnas.1912864117","ISSN":"0027-8424, 1091-6490","issue":"10","journalAbbreviation":"Proc Natl Acad Sci USA","language":"en","note":"philippeGlobalAnalysisLARP12020","page":"5319-5328","source":"DOI.org (Crossref)","title":"Global analysis of LARP1 translation targets reveals tunable and dynamic features of 5′ TOP motifs","volume":"117","author":[{"family":"Philippe","given":"Lucas"},{"family":"Elzen","given":"Antonia M. G.","non-dropping-particle":"van den"},{"family":"Watson","given":"Maegan J."},{"family":"Thoreen","given":"Carson C."}],"issued":{"date-parts":[["2020",3,10]]}}}],"schema":"https://github.com/citation-style-language/schema/raw/master/csl-citation.json"} </w:instrText>
      </w:r>
      <w:r w:rsidR="004C7CDC" w:rsidRPr="490334B2">
        <w:rPr>
          <w:rFonts w:ascii="Arial" w:eastAsia="Arial" w:hAnsi="Arial" w:cs="Arial"/>
          <w:sz w:val="22"/>
          <w:szCs w:val="22"/>
        </w:rPr>
        <w:fldChar w:fldCharType="separate"/>
      </w:r>
      <w:r w:rsidR="006D0695" w:rsidRPr="006D0695">
        <w:rPr>
          <w:rFonts w:ascii="Arial" w:eastAsia="Arial" w:hAnsi="Arial" w:cs="Arial"/>
          <w:sz w:val="22"/>
        </w:rPr>
        <w:t>[@philippeGlobalAnalysisLARP12020]</w:t>
      </w:r>
      <w:r w:rsidR="004C7CDC" w:rsidRPr="490334B2">
        <w:rPr>
          <w:rFonts w:ascii="Arial" w:eastAsia="Arial" w:hAnsi="Arial" w:cs="Arial"/>
          <w:sz w:val="22"/>
          <w:szCs w:val="22"/>
        </w:rPr>
        <w:fldChar w:fldCharType="end"/>
      </w:r>
      <w:r w:rsidR="1F552B92" w:rsidRPr="490334B2">
        <w:rPr>
          <w:rFonts w:ascii="Arial" w:eastAsia="Arial" w:hAnsi="Arial" w:cs="Arial"/>
          <w:sz w:val="22"/>
          <w:szCs w:val="22"/>
        </w:rPr>
        <w:t xml:space="preserve">. </w:t>
      </w:r>
      <w:r w:rsidR="00BD07A4">
        <w:rPr>
          <w:rFonts w:ascii="Arial" w:eastAsia="Arial" w:hAnsi="Arial" w:cs="Arial"/>
          <w:sz w:val="22"/>
          <w:szCs w:val="22"/>
        </w:rPr>
        <w:t>M</w:t>
      </w:r>
      <w:r w:rsidR="006D59FD">
        <w:rPr>
          <w:rFonts w:ascii="Arial" w:eastAsia="Arial" w:hAnsi="Arial" w:cs="Arial"/>
          <w:sz w:val="22"/>
          <w:szCs w:val="22"/>
        </w:rPr>
        <w:t xml:space="preserve">ammalian Larp1 is required for proper cell cycle progression and cytokinesis </w:t>
      </w:r>
      <w:r w:rsidR="006D59FD">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{"citationID":"eqsSHyCR","properties":{"formattedCitation":"[@burrowsRNABindingProtein2010; @Tcherkezian2014b]","plainCitation":"[@burrowsRNABindingProtein2010; @Tcherkezian2014b]","noteIndex":0},"citationItems":[{"id":1195,"uris":["http://zotero.org/users/6609021/items/ILZ8AHKI"],"uri":["http://zotero.org/users/6609021/items/ILZ8AHKI"],"itemData":{"id":1195,"type":"article-journal","abstract":"The RNA binding protein Larp1 was originally shown to be involved in spermatogenesis, embryogenesis and cell-cycle progression in Drosophila. Our data show that mammalian Larp1 is found in a complex with poly A binding protein and eukaryote initiation factor 4E and is associated with 60S and 80S ribosomal subunits. A reduction in Larp1 expression by siRNA inhibits global protein synthesis rates and results in mitotic arrest and delayed cell migration. Consistent with these data we show that Larp1 protein is present at the leading edge of migrating cells and interacts directly with cytoskeletal components. Taken together, these data suggest a role for Larp1 in facilitating the synthesis of proteins required for cellular remodelling and migration.","container-title":"Nucleic Acids Research","DOI":"10.1093/nar/gkq294","ISSN":"0305-1048","issue":"16","journalAbbreviation":"Nucleic Acids Research","note":"burrowsRNABindingProtein2010","page":"5542-5553","source":"Silverchair","title":"The RNA binding protein Larp1 regulates cell division, apoptosis and cell migration","volume":"38","author":[{"family":"Burrows","given":"Carla"},{"family":"Abd Latip","given":"Normala"},{"family":"Lam","given":"Sarah-Jane"},{"family":"Carpenter","given":"Lee"},{"family":"Sawicka","given":"Kirsty"},{"family":"Tzolovsky","given":"George"},{"family":"Gabra","given":"Hani"},{"family":"Bushell","given":"Martin"},{"family":"Glover","given":"David M."},{"family":"Willis","given":"Anne E."},{"family":"Blagden","given":"Sarah P."}],"issued":{"date-parts":[["2010",9,1]]}}},{"id":1549,"uris":["http://zotero.org/users/6609021/items/J6BR3UNM"],"uri":["http://zotero.org/users/6609021/items/J6BR3UNM"],"itemData":{"id":1549,"type":"article-journal","abstract":"The mammalian target of rapamycin (mTOR) promotes cell growth and proliferation by promoting mRNA translation and increasing the protein synthetic capacity of the cell. Although mTOR globally promotes translation by regulating the mRNA 5' cap-binding protein eIF4E (eukaryotic initiation factor 4E), it also preferentially regulates the translation of certain classes of mRNA via unclear mechanisms. To help fill this gap in knowledge, we performed a quantitative proteomic screen to identify proteins that associate with the mRNA 5' cap in an mTOR-dependent manner. Using this approach, we identified many potential regulatory factors, including the putative RNA-binding protein LARP1 (La-related protein 1). Our results indicate that LARP1 associates with actively translating ribosomes via PABP and that LARP1 stimulates the translation of mRNAs containing a 5' terminal oligopyrimidine (TOP) motif, encoding for components of the translational machinery. We found that LARP1 associates with the mTOR complex 1 (mTORC1) and is required for global protein synthesis as well as cell growth and proliferation. Together, these data reveal important molecular mechanisms involved in TOP mRNA translation and implicate LARP1 as an important regulator of cell growth and proliferation.","container-title":"Genes and Development","DOI":"10.1101/gad.231407.113","ISSN":"08909369","issue":"4","note":"Tcherkezian2014b","page":"357-371","title":"Proteomic analysis of cap-dependent translation identifies LARP1 as a key regulator of 5′TOP mRNA translation","title-short":"Tcherkezian2014b","volume":"28","author":[{"family":"Tcherkezian","given":"Joseph"},{"family":"Cargnello","given":"Marie"},{"family":"Romeo","given":"Yves"},{"family":"Huttlin","given":"Edward L"},{"family":"Lavoie","given":"Genevieve"},{"family":"Gygi","given":"Steven P"},{"family":"Roux","given":"Philippe P"}],"issued":{"date-parts":[["2014"]]}}}],"schema":"https://github.com/citation-style-language/schema/raw/master/csl-citation.json"} </w:instrText>
      </w:r>
      <w:r w:rsidR="006D59FD">
        <w:rPr>
          <w:rFonts w:ascii="Arial" w:eastAsia="Arial" w:hAnsi="Arial" w:cs="Arial"/>
          <w:sz w:val="22"/>
          <w:szCs w:val="22"/>
        </w:rPr>
        <w:fldChar w:fldCharType="separate"/>
      </w:r>
      <w:r w:rsidR="00835395" w:rsidRPr="00835395">
        <w:rPr>
          <w:rFonts w:ascii="Arial" w:eastAsia="Arial" w:hAnsi="Arial" w:cs="Arial"/>
          <w:sz w:val="22"/>
        </w:rPr>
        <w:t>[@burrowsRNABindingProtein2010; @Tcherkezian2014b]</w:t>
      </w:r>
      <w:r w:rsidR="006D59FD">
        <w:rPr>
          <w:rFonts w:ascii="Arial" w:eastAsia="Arial" w:hAnsi="Arial" w:cs="Arial"/>
          <w:sz w:val="22"/>
          <w:szCs w:val="22"/>
        </w:rPr>
        <w:fldChar w:fldCharType="end"/>
      </w:r>
      <w:r w:rsidR="006D59FD">
        <w:rPr>
          <w:rFonts w:ascii="Arial" w:eastAsia="Arial" w:hAnsi="Arial" w:cs="Arial"/>
          <w:sz w:val="22"/>
          <w:szCs w:val="22"/>
        </w:rPr>
        <w:t>. E</w:t>
      </w:r>
      <w:r w:rsidR="70EEF8E1" w:rsidRPr="490334B2">
        <w:rPr>
          <w:rFonts w:ascii="Arial" w:eastAsia="Arial" w:hAnsi="Arial" w:cs="Arial"/>
          <w:sz w:val="22"/>
          <w:szCs w:val="22"/>
        </w:rPr>
        <w:t xml:space="preserve">xcitingly </w:t>
      </w:r>
      <w:r w:rsidR="1F552B92" w:rsidRPr="490334B2">
        <w:rPr>
          <w:rFonts w:ascii="Arial" w:eastAsia="Arial" w:hAnsi="Arial" w:cs="Arial"/>
          <w:sz w:val="22"/>
          <w:szCs w:val="22"/>
        </w:rPr>
        <w:t xml:space="preserve">several </w:t>
      </w:r>
      <w:r w:rsidR="52E92BD8" w:rsidRPr="490334B2">
        <w:rPr>
          <w:rFonts w:ascii="Arial" w:eastAsia="Arial" w:hAnsi="Arial" w:cs="Arial"/>
          <w:sz w:val="22"/>
          <w:szCs w:val="22"/>
        </w:rPr>
        <w:t xml:space="preserve">differentiation and </w:t>
      </w:r>
      <w:r w:rsidR="1F552B92" w:rsidRPr="490334B2">
        <w:rPr>
          <w:rFonts w:ascii="Arial" w:eastAsia="Arial" w:hAnsi="Arial" w:cs="Arial"/>
          <w:sz w:val="22"/>
          <w:szCs w:val="22"/>
        </w:rPr>
        <w:t xml:space="preserve">cell cycle regulation genes in mammals </w:t>
      </w:r>
      <w:r w:rsidR="00D71E24">
        <w:rPr>
          <w:rFonts w:ascii="Arial" w:eastAsia="Arial" w:hAnsi="Arial" w:cs="Arial"/>
          <w:sz w:val="22"/>
          <w:szCs w:val="22"/>
        </w:rPr>
        <w:t>are</w:t>
      </w:r>
      <w:r w:rsidR="1F552B92" w:rsidRPr="490334B2">
        <w:rPr>
          <w:rFonts w:ascii="Arial" w:eastAsia="Arial" w:hAnsi="Arial" w:cs="Arial"/>
          <w:sz w:val="22"/>
          <w:szCs w:val="22"/>
        </w:rPr>
        <w:t xml:space="preserve"> TOP mRNAs regulated by Larp1</w:t>
      </w:r>
      <w:r w:rsidR="00D71E24">
        <w:rPr>
          <w:rFonts w:ascii="Arial" w:eastAsia="Arial" w:hAnsi="Arial" w:cs="Arial"/>
          <w:sz w:val="22"/>
          <w:szCs w:val="22"/>
        </w:rPr>
        <w:t>,</w:t>
      </w:r>
      <w:r w:rsidR="1F552B92" w:rsidRPr="490334B2">
        <w:rPr>
          <w:rFonts w:ascii="Arial" w:eastAsia="Arial" w:hAnsi="Arial" w:cs="Arial"/>
          <w:sz w:val="22"/>
          <w:szCs w:val="22"/>
        </w:rPr>
        <w:t xml:space="preserve"> including </w:t>
      </w:r>
      <w:r w:rsidR="00766D12" w:rsidRPr="00766D12">
        <w:rPr>
          <w:rFonts w:ascii="Arial" w:eastAsia="Arial" w:hAnsi="Arial" w:cs="Arial"/>
          <w:sz w:val="22"/>
          <w:szCs w:val="22"/>
        </w:rPr>
        <w:t xml:space="preserve">Tumor Protein, Translationally-Controlled 1 </w:t>
      </w:r>
      <w:r w:rsidR="00766D12">
        <w:rPr>
          <w:rFonts w:ascii="Arial" w:eastAsia="Arial" w:hAnsi="Arial" w:cs="Arial"/>
          <w:sz w:val="22"/>
          <w:szCs w:val="22"/>
        </w:rPr>
        <w:t>(</w:t>
      </w:r>
      <w:r w:rsidR="1F552B92" w:rsidRPr="490334B2">
        <w:rPr>
          <w:rFonts w:ascii="Arial" w:eastAsia="Arial" w:hAnsi="Arial" w:cs="Arial"/>
          <w:sz w:val="22"/>
          <w:szCs w:val="22"/>
        </w:rPr>
        <w:t>TPT1</w:t>
      </w:r>
      <w:r w:rsidR="00766D12">
        <w:rPr>
          <w:rFonts w:ascii="Arial" w:eastAsia="Arial" w:hAnsi="Arial" w:cs="Arial"/>
          <w:sz w:val="22"/>
          <w:szCs w:val="22"/>
        </w:rPr>
        <w:t>)</w:t>
      </w:r>
      <w:r w:rsidR="6AD4BF75" w:rsidRPr="490334B2">
        <w:rPr>
          <w:rFonts w:ascii="Arial" w:eastAsia="Arial" w:hAnsi="Arial" w:cs="Arial"/>
          <w:sz w:val="22"/>
          <w:szCs w:val="22"/>
        </w:rPr>
        <w:t xml:space="preserve"> and</w:t>
      </w:r>
      <w:r w:rsidR="1F552B92" w:rsidRPr="490334B2">
        <w:rPr>
          <w:rFonts w:ascii="Arial" w:eastAsia="Arial" w:hAnsi="Arial" w:cs="Arial"/>
          <w:sz w:val="22"/>
          <w:szCs w:val="22"/>
        </w:rPr>
        <w:t xml:space="preserve"> </w:t>
      </w:r>
      <w:r w:rsidR="00766D12" w:rsidRPr="00766D12">
        <w:rPr>
          <w:rFonts w:ascii="Arial" w:eastAsia="Arial" w:hAnsi="Arial" w:cs="Arial"/>
          <w:sz w:val="22"/>
          <w:szCs w:val="22"/>
        </w:rPr>
        <w:t xml:space="preserve">Nucleosome Assembly Protein 1 Like 1 </w:t>
      </w:r>
      <w:r w:rsidR="00766D12">
        <w:rPr>
          <w:rFonts w:ascii="Arial" w:eastAsia="Arial" w:hAnsi="Arial" w:cs="Arial"/>
          <w:sz w:val="22"/>
          <w:szCs w:val="22"/>
        </w:rPr>
        <w:t>(</w:t>
      </w:r>
      <w:r w:rsidR="1F552B92" w:rsidRPr="490334B2">
        <w:rPr>
          <w:rFonts w:ascii="Arial" w:eastAsia="Arial" w:hAnsi="Arial" w:cs="Arial"/>
          <w:sz w:val="22"/>
          <w:szCs w:val="22"/>
        </w:rPr>
        <w:t>NAP1L1</w:t>
      </w:r>
      <w:r w:rsidR="00766D12">
        <w:rPr>
          <w:rFonts w:ascii="Arial" w:eastAsia="Arial" w:hAnsi="Arial" w:cs="Arial"/>
          <w:sz w:val="22"/>
          <w:szCs w:val="22"/>
        </w:rPr>
        <w:t>)</w:t>
      </w:r>
      <w:r w:rsidR="6AD4BF75" w:rsidRPr="490334B2">
        <w:rPr>
          <w:rFonts w:ascii="Arial" w:eastAsia="Arial" w:hAnsi="Arial" w:cs="Arial"/>
          <w:sz w:val="22"/>
          <w:szCs w:val="22"/>
        </w:rPr>
        <w:t xml:space="preserve"> </w:t>
      </w:r>
      <w:r w:rsidR="004C7CDC" w:rsidRPr="490334B2">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YqlvG4K5","properties":{"formattedCitation":"[@philippeGlobalAnalysisLARP12020]","plainCitation":"[@philippeGlobalAnalysisLARP12020]","noteIndex":0},"citationItems":[{"id":828,"uris":["http://zotero.org/users/6609021/items/FNKHJSUF"],"uri":["http://zotero.org/users/6609021/items/FNKHJSUF"],"itemData":{"id":828,"type":"article-journal","abstract":"Terminal oligopyrimidine (TOP) motifs are sequences at the 5′ ends of mRNAs that link their translation to the mTOR Complex 1 (mTORC1) nutrient-sensing signaling pathway. They are commonly regarded as discrete elements that reside on </w:instrText>
      </w:r>
      <w:r w:rsidR="006D0695">
        <w:rPr>
          <w:rFonts w:ascii="Cambria Math" w:eastAsia="Arial" w:hAnsi="Cambria Math" w:cs="Cambria Math"/>
          <w:sz w:val="22"/>
          <w:szCs w:val="22"/>
        </w:rPr>
        <w:instrText>∼</w:instrText>
      </w:r>
      <w:r w:rsidR="006D0695">
        <w:rPr>
          <w:rFonts w:ascii="Arial" w:eastAsia="Arial" w:hAnsi="Arial" w:cs="Arial"/>
          <w:sz w:val="22"/>
          <w:szCs w:val="22"/>
        </w:rPr>
        <w:instrText xml:space="preserve">100 mRNAs that mostly encode translation factors. However, the full spectrum of TOP sequences and their prevalence throughout the transcriptome remain unclear, primarily because of uncertainty over the mechanism that detects them. Here, we globally analyzed translation targets of La-related protein 1 (LARP1), an RNA-binding protein and mTORC1 effector that has been shown to repress TOP mRNA translation in a few specific cases. We establish that LARP1 is the primary translation regulator of mRNAs with classical TOP motifs genome-wide, and also that these motifs are extreme instances of a broader continuum of regulatory sequences. We identify the features of TOP sequences that determine their potency and quantify these as a metric that accurately predicts mTORC1/LARP1 regulation called a TOPscore. Analysis of TOPscores across the transcriptomes of 16 mammalian tissues defines a constitutive “core” set of TOP mRNAs, but also identifies tissue-specific TOP mRNAs produced via alternative transcription initiation sites. These results establish the central role of LARP1 in TOP mRNA regulation on a transcriptome scale and show how it connects mTORC1 to a tunable and dynamic program of gene expression that is tailored to specific biological contexts.","container-title":"Proceedings of the National Academy of Sciences","DOI":"10.1073/pnas.1912864117","ISSN":"0027-8424, 1091-6490","issue":"10","journalAbbreviation":"Proc Natl Acad Sci USA","language":"en","note":"philippeGlobalAnalysisLARP12020","page":"5319-5328","source":"DOI.org (Crossref)","title":"Global analysis of LARP1 translation targets reveals tunable and dynamic features of 5′ TOP motifs","volume":"117","author":[{"family":"Philippe","given":"Lucas"},{"family":"Elzen","given":"Antonia M. G.","non-dropping-particle":"van den"},{"family":"Watson","given":"Maegan J."},{"family":"Thoreen","given":"Carson C."}],"issued":{"date-parts":[["2020",3,10]]}}}],"schema":"https://github.com/citation-style-language/schema/raw/master/csl-citation.json"} </w:instrText>
      </w:r>
      <w:r w:rsidR="004C7CDC" w:rsidRPr="490334B2">
        <w:rPr>
          <w:rFonts w:ascii="Arial" w:eastAsia="Arial" w:hAnsi="Arial" w:cs="Arial"/>
          <w:sz w:val="22"/>
          <w:szCs w:val="22"/>
        </w:rPr>
        <w:fldChar w:fldCharType="separate"/>
      </w:r>
      <w:r w:rsidR="006D0695" w:rsidRPr="006D0695">
        <w:rPr>
          <w:rFonts w:ascii="Arial" w:eastAsia="Arial" w:hAnsi="Arial" w:cs="Arial"/>
          <w:sz w:val="22"/>
        </w:rPr>
        <w:t>[@philippeGlobalAnalysisLARP12020]</w:t>
      </w:r>
      <w:r w:rsidR="004C7CDC" w:rsidRPr="490334B2">
        <w:rPr>
          <w:rFonts w:ascii="Arial" w:eastAsia="Arial" w:hAnsi="Arial" w:cs="Arial"/>
          <w:sz w:val="22"/>
          <w:szCs w:val="22"/>
        </w:rPr>
        <w:fldChar w:fldCharType="end"/>
      </w:r>
      <w:r w:rsidR="1F552B92" w:rsidRPr="490334B2">
        <w:rPr>
          <w:rFonts w:ascii="Arial" w:eastAsia="Arial" w:hAnsi="Arial" w:cs="Arial"/>
          <w:sz w:val="22"/>
          <w:szCs w:val="22"/>
        </w:rPr>
        <w:t>.</w:t>
      </w:r>
      <w:r w:rsidR="52E92BD8" w:rsidRPr="490334B2">
        <w:rPr>
          <w:rFonts w:ascii="Arial" w:eastAsia="Arial" w:hAnsi="Arial" w:cs="Arial"/>
          <w:sz w:val="22"/>
          <w:szCs w:val="22"/>
        </w:rPr>
        <w:t xml:space="preserve"> TPT1 is a cancer associated factor that has been implicated in activating pluripotency</w:t>
      </w:r>
      <w:r w:rsidR="008E3040">
        <w:rPr>
          <w:rFonts w:ascii="Arial" w:eastAsia="Arial" w:hAnsi="Arial" w:cs="Arial"/>
          <w:sz w:val="22"/>
          <w:szCs w:val="22"/>
        </w:rPr>
        <w:t xml:space="preserve"> </w:t>
      </w:r>
      <w:r w:rsidR="008E3040">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{"citationID":"YolNQAsu","properties":{"formattedCitation":"[@burrowsRNABindingProtein2010; @qiaoNap1l1ControlsEmbryonic2018]","plainCitation":"[@burrowsRNABindingProtein2010; @qiaoNap1l1ControlsEmbryonic2018]","noteIndex":0},"citationItems":[{"id":1195,"uris":["http://zotero.org/users/6609021/items/ILZ8AHKI"],"uri":["http://zotero.org/users/6609021/items/ILZ8AHKI"],"itemData":{"id":1195,"type":"article-journal","abstract":"The RNA binding protein Larp1 was originally shown to be involved in spermatogenesis, embryogenesis and cell-cycle progression in Drosophila. Our data show that mammalian Larp1 is found in a complex with poly A binding protein and eukaryote initiation factor 4E and is associated with 60S and 80S ribosomal subunits. A reduction in Larp1 expression by siRNA inhibits global protein synthesis rates and results in mitotic arrest and delayed cell migration. Consistent with these data we show that Larp1 protein is present at the leading edge of migrating cells and interacts directly with cytoskeletal components. Taken together, these data suggest a role for Larp1 in facilitating the synthesis of proteins required for cellular remodelling and migration.","container-title":"Nucleic Acids Research","DOI":"10.1093/nar/gkq294","ISSN":"0305-1048","issue":"16","journalAbbreviation":"Nucleic Acids Research","note":"burrowsRNABindingProtein2010","page":"5542-5553","source":"Silverchair","title":"The RNA binding protein Larp1 regulates cell division, apoptosis and cell migration","volume":"38","author":[{"family":"Burrows","given":"Carla"},{"family":"Abd Latip","given":"Normala"},{"family":"Lam","given":"Sarah-Jane"},{"family":"Carpenter","given":"Lee"},{"family":"Sawicka","given":"Kirsty"},{"family":"Tzolovsky","given":"George"},{"family":"Gabra","given":"Hani"},{"family":"Bushell","given":"Martin"},{"family":"Glover","given":"David M."},{"family":"Willis","given":"Anne E."},{"family":"Blagden","given":"Sarah P."}],"issued":{"date-parts":[["2010",9,1]]}}},{"id":1450,"uris":["http://zotero.org/users/6609021/items/2SM4N9TG"],"uri":["http://zotero.org/users/6609021/items/2SM4N9TG"],"itemData":{"id":1450,"type":"article-journal","abstract":"The precise function and role of nucleosome assembly protein 1-like 1 (Nap1l1) in brain development are unclear. Here, we find that Nap1l1 knockdown decreases neural progenitor cell (NPC) proliferation and induces premature neuronal differentiation during cortical development. A similar deficiency in embryonic neurogenesis was observed in Nap1l1 knockout (KO) mice, which were generated using the CRISPR-Cas9 system. RNA sequencing (RNA-seq) analysis indicates that Ras-associated domain family member 10 (RassF10) may be the downstream target of Nap1l1. Furthermore, we found that Nap1l1 regulates RassF10 expression by promoting SETD1A-mediated H3K4 trimethylation at the RassF10 promoter. Nap1l1 KO defects may be rescued by RassF10 overexpression, suggesting that Nap1l1 controls NPC differentiation through RassF10. Our findings reveal an essential role for the Nap1l1 histone chaperone in cortical neurogenesis during early embryonic brain development.","container-title":"Cell Reports","DOI":"10.1016/j.celrep.2018.02.019","ISSN":"2211-1247","issue":"9","journalAbbreviation":"Cell Reports","language":"en","note":"qiaoNap1l1ControlsEmbryonic2018","page":"2279-2293","source":"ScienceDirect","title":"Nap1l1 Controls Embryonic Neural Progenitor Cell Proliferation and Differentiation in the Developing Brain","volume":"22","author":[{"family":"Qiao","given":"Huimin"},{"family":"Li","given":"Yanxin"},{"family":"Feng","given":"Chao"},{"family":"Duo","given":"Shuguang"},{"family":"Ji","given":"Fen"},{"family":"Jiao","given":"Jianwei"}],"issued":{"date-parts":[["2018",2,27]]}}}],"schema":"https://github.com/citation-style-language/schema/raw/master/csl-citation.json"} </w:instrText>
      </w:r>
      <w:r w:rsidR="008E3040">
        <w:rPr>
          <w:rFonts w:ascii="Arial" w:eastAsia="Arial" w:hAnsi="Arial" w:cs="Arial"/>
          <w:sz w:val="22"/>
          <w:szCs w:val="22"/>
        </w:rPr>
        <w:fldChar w:fldCharType="separate"/>
      </w:r>
      <w:r w:rsidR="006D0695" w:rsidRPr="006D0695">
        <w:rPr>
          <w:rFonts w:ascii="Arial" w:eastAsia="Arial" w:hAnsi="Arial" w:cs="Arial"/>
          <w:sz w:val="22"/>
        </w:rPr>
        <w:t>[@burrowsRNABindingProtein2010; @qiaoNap1l1ControlsEmbryonic2018]</w:t>
      </w:r>
      <w:r w:rsidR="008E3040">
        <w:rPr>
          <w:rFonts w:ascii="Arial" w:eastAsia="Arial" w:hAnsi="Arial" w:cs="Arial"/>
          <w:sz w:val="22"/>
          <w:szCs w:val="22"/>
        </w:rPr>
        <w:fldChar w:fldCharType="end"/>
      </w:r>
      <w:r w:rsidR="52E92BD8" w:rsidRPr="490334B2">
        <w:rPr>
          <w:rFonts w:ascii="Arial" w:eastAsia="Arial" w:hAnsi="Arial" w:cs="Arial"/>
          <w:sz w:val="22"/>
          <w:szCs w:val="22"/>
        </w:rPr>
        <w:t>. Similarly, NAP1L1, a nucleosome assembly protein</w:t>
      </w:r>
      <w:r w:rsidR="00766D12">
        <w:rPr>
          <w:rFonts w:ascii="Arial" w:eastAsia="Arial" w:hAnsi="Arial" w:cs="Arial"/>
          <w:sz w:val="22"/>
          <w:szCs w:val="22"/>
        </w:rPr>
        <w:t>,</w:t>
      </w:r>
      <w:r w:rsidR="52E92BD8" w:rsidRPr="490334B2">
        <w:rPr>
          <w:rFonts w:ascii="Arial" w:eastAsia="Arial" w:hAnsi="Arial" w:cs="Arial"/>
          <w:sz w:val="22"/>
          <w:szCs w:val="22"/>
        </w:rPr>
        <w:t xml:space="preserve"> </w:t>
      </w:r>
      <w:r w:rsidR="00D71E24">
        <w:rPr>
          <w:rFonts w:ascii="Arial" w:eastAsia="Arial" w:hAnsi="Arial" w:cs="Arial"/>
          <w:sz w:val="22"/>
          <w:szCs w:val="22"/>
        </w:rPr>
        <w:t>is</w:t>
      </w:r>
      <w:r w:rsidR="52E92BD8" w:rsidRPr="490334B2">
        <w:rPr>
          <w:rFonts w:ascii="Arial" w:eastAsia="Arial" w:hAnsi="Arial" w:cs="Arial"/>
          <w:sz w:val="22"/>
          <w:szCs w:val="22"/>
        </w:rPr>
        <w:t xml:space="preserve"> required to maintain proper cell cycle </w:t>
      </w:r>
      <w:r w:rsidR="00D71E24">
        <w:rPr>
          <w:rFonts w:ascii="Arial" w:eastAsia="Arial" w:hAnsi="Arial" w:cs="Arial"/>
          <w:sz w:val="22"/>
          <w:szCs w:val="22"/>
        </w:rPr>
        <w:t>control as</w:t>
      </w:r>
      <w:r w:rsidR="52E92BD8" w:rsidRPr="490334B2">
        <w:rPr>
          <w:rFonts w:ascii="Arial" w:eastAsia="Arial" w:hAnsi="Arial" w:cs="Arial"/>
          <w:sz w:val="22"/>
          <w:szCs w:val="22"/>
        </w:rPr>
        <w:t xml:space="preserve"> loss of NAP1L1 results in cell cycle exit and premature differentiation.</w:t>
      </w:r>
      <w:r w:rsidR="72987723" w:rsidRPr="490334B2">
        <w:rPr>
          <w:rFonts w:ascii="Arial" w:eastAsia="Arial" w:hAnsi="Arial" w:cs="Arial"/>
          <w:sz w:val="22"/>
          <w:szCs w:val="22"/>
        </w:rPr>
        <w:t xml:space="preserve"> </w:t>
      </w:r>
      <w:r w:rsidR="3D534AAD" w:rsidRPr="490334B2">
        <w:rPr>
          <w:rFonts w:ascii="Arial" w:eastAsia="Arial" w:hAnsi="Arial" w:cs="Arial"/>
          <w:sz w:val="22"/>
          <w:szCs w:val="22"/>
        </w:rPr>
        <w:t>Overall</w:t>
      </w:r>
      <w:r w:rsidR="00831C89">
        <w:rPr>
          <w:rFonts w:ascii="Arial" w:eastAsia="Arial" w:hAnsi="Arial" w:cs="Arial"/>
          <w:sz w:val="22"/>
          <w:szCs w:val="22"/>
        </w:rPr>
        <w:t>,</w:t>
      </w:r>
      <w:r w:rsidR="3D534AAD" w:rsidRPr="490334B2">
        <w:rPr>
          <w:rFonts w:ascii="Arial" w:eastAsia="Arial" w:hAnsi="Arial" w:cs="Arial"/>
          <w:sz w:val="22"/>
          <w:szCs w:val="22"/>
        </w:rPr>
        <w:t xml:space="preserve"> although the </w:t>
      </w:r>
      <w:r w:rsidR="00D71E24">
        <w:rPr>
          <w:rFonts w:ascii="Arial" w:eastAsia="Arial" w:hAnsi="Arial" w:cs="Arial"/>
          <w:sz w:val="22"/>
          <w:szCs w:val="22"/>
        </w:rPr>
        <w:t xml:space="preserve">specific </w:t>
      </w:r>
      <w:r w:rsidR="3D534AAD" w:rsidRPr="490334B2">
        <w:rPr>
          <w:rFonts w:ascii="Arial" w:eastAsia="Arial" w:hAnsi="Arial" w:cs="Arial"/>
          <w:sz w:val="22"/>
          <w:szCs w:val="22"/>
        </w:rPr>
        <w:t xml:space="preserve">targets of Larp1 in mammals may differ from </w:t>
      </w:r>
      <w:r w:rsidR="00831C89">
        <w:rPr>
          <w:rFonts w:ascii="Arial" w:eastAsia="Arial" w:hAnsi="Arial" w:cs="Arial"/>
          <w:sz w:val="22"/>
          <w:szCs w:val="22"/>
        </w:rPr>
        <w:t>those in</w:t>
      </w:r>
      <w:r w:rsidR="00831C89" w:rsidRPr="490334B2">
        <w:rPr>
          <w:rFonts w:ascii="Arial" w:eastAsia="Arial" w:hAnsi="Arial" w:cs="Arial"/>
          <w:sz w:val="22"/>
          <w:szCs w:val="22"/>
        </w:rPr>
        <w:t xml:space="preserve"> </w:t>
      </w:r>
      <w:r w:rsidR="3D534AAD" w:rsidRPr="490334B2">
        <w:rPr>
          <w:rFonts w:ascii="Arial" w:eastAsia="Arial" w:hAnsi="Arial" w:cs="Arial"/>
          <w:i/>
          <w:iCs/>
          <w:sz w:val="22"/>
          <w:szCs w:val="22"/>
        </w:rPr>
        <w:t>Drosophila</w:t>
      </w:r>
      <w:r w:rsidR="2C05B397" w:rsidRPr="490334B2">
        <w:rPr>
          <w:rFonts w:ascii="Arial" w:eastAsia="Arial" w:hAnsi="Arial" w:cs="Arial"/>
          <w:sz w:val="22"/>
          <w:szCs w:val="22"/>
        </w:rPr>
        <w:t>,</w:t>
      </w:r>
      <w:r w:rsidR="3D534AAD" w:rsidRPr="490334B2">
        <w:rPr>
          <w:rFonts w:ascii="Arial" w:eastAsia="Arial" w:hAnsi="Arial" w:cs="Arial"/>
          <w:sz w:val="22"/>
          <w:szCs w:val="22"/>
        </w:rPr>
        <w:t xml:space="preserve"> the </w:t>
      </w:r>
      <w:r w:rsidR="006D59FD">
        <w:rPr>
          <w:rFonts w:ascii="Arial" w:eastAsia="Arial" w:hAnsi="Arial" w:cs="Arial"/>
          <w:sz w:val="22"/>
          <w:szCs w:val="22"/>
        </w:rPr>
        <w:t>mechanism by which</w:t>
      </w:r>
      <w:r w:rsidR="3D534AAD" w:rsidRPr="490334B2">
        <w:rPr>
          <w:rFonts w:ascii="Arial" w:eastAsia="Arial" w:hAnsi="Arial" w:cs="Arial"/>
          <w:sz w:val="22"/>
          <w:szCs w:val="22"/>
        </w:rPr>
        <w:t xml:space="preserve"> </w:t>
      </w:r>
      <w:proofErr w:type="spellStart"/>
      <w:r w:rsidR="3D534AAD" w:rsidRPr="490334B2">
        <w:rPr>
          <w:rFonts w:ascii="Arial" w:eastAsia="Arial" w:hAnsi="Arial" w:cs="Arial"/>
          <w:sz w:val="22"/>
          <w:szCs w:val="22"/>
        </w:rPr>
        <w:t>Larp</w:t>
      </w:r>
      <w:proofErr w:type="spellEnd"/>
      <w:r w:rsidR="3D534AAD" w:rsidRPr="490334B2">
        <w:rPr>
          <w:rFonts w:ascii="Arial" w:eastAsia="Arial" w:hAnsi="Arial" w:cs="Arial"/>
          <w:sz w:val="22"/>
          <w:szCs w:val="22"/>
        </w:rPr>
        <w:t xml:space="preserve"> </w:t>
      </w:r>
      <w:r w:rsidR="006D59FD">
        <w:rPr>
          <w:rFonts w:ascii="Arial" w:eastAsia="Arial" w:hAnsi="Arial" w:cs="Arial"/>
          <w:sz w:val="22"/>
          <w:szCs w:val="22"/>
        </w:rPr>
        <w:t>modulates</w:t>
      </w:r>
      <w:r w:rsidR="3D534AAD" w:rsidRPr="490334B2">
        <w:rPr>
          <w:rFonts w:ascii="Arial" w:eastAsia="Arial" w:hAnsi="Arial" w:cs="Arial"/>
          <w:sz w:val="22"/>
          <w:szCs w:val="22"/>
        </w:rPr>
        <w:t xml:space="preserve"> cell cycle and differentiation </w:t>
      </w:r>
      <w:r w:rsidR="2C05B397" w:rsidRPr="490334B2">
        <w:rPr>
          <w:rFonts w:ascii="Arial" w:eastAsia="Arial" w:hAnsi="Arial" w:cs="Arial"/>
          <w:sz w:val="22"/>
          <w:szCs w:val="22"/>
        </w:rPr>
        <w:t>may be conserved.</w:t>
      </w:r>
    </w:p>
    <w:p w14:paraId="2E5C1F25" w14:textId="77777777" w:rsidR="00AF67F3" w:rsidRDefault="00AF67F3" w:rsidP="006C0869">
      <w:pPr>
        <w:jc w:val="both"/>
        <w:rPr>
          <w:rFonts w:ascii="Arial" w:eastAsia="Arial" w:hAnsi="Arial" w:cs="Arial"/>
          <w:sz w:val="22"/>
          <w:szCs w:val="22"/>
        </w:rPr>
      </w:pPr>
    </w:p>
    <w:p w14:paraId="7B9295B7" w14:textId="01AC83AD" w:rsidR="00882650" w:rsidRDefault="005C7BCD" w:rsidP="006C0869">
      <w:pPr>
        <w:jc w:val="both"/>
        <w:rPr>
          <w:rFonts w:ascii="Arial" w:eastAsia="Arial" w:hAnsi="Arial" w:cs="Arial"/>
          <w:b/>
          <w:bCs/>
          <w:sz w:val="22"/>
          <w:szCs w:val="22"/>
        </w:rPr>
      </w:pPr>
      <w:r w:rsidRPr="6CD4E258">
        <w:rPr>
          <w:rFonts w:ascii="Arial" w:eastAsia="Arial" w:hAnsi="Arial" w:cs="Arial"/>
          <w:b/>
          <w:bCs/>
          <w:sz w:val="22"/>
          <w:szCs w:val="22"/>
        </w:rPr>
        <w:t>Ribosome biogenesis defects lea</w:t>
      </w:r>
      <w:r w:rsidR="00C641E0">
        <w:rPr>
          <w:rFonts w:ascii="Arial" w:eastAsia="Arial" w:hAnsi="Arial" w:cs="Arial"/>
          <w:b/>
          <w:bCs/>
          <w:sz w:val="22"/>
          <w:szCs w:val="22"/>
        </w:rPr>
        <w:t>ds</w:t>
      </w:r>
      <w:r w:rsidRPr="6CD4E258">
        <w:rPr>
          <w:rFonts w:ascii="Arial" w:eastAsia="Arial" w:hAnsi="Arial" w:cs="Arial"/>
          <w:b/>
          <w:bCs/>
          <w:sz w:val="22"/>
          <w:szCs w:val="22"/>
        </w:rPr>
        <w:t xml:space="preserve"> to </w:t>
      </w:r>
      <w:r w:rsidR="00777678" w:rsidRPr="6CD4E258">
        <w:rPr>
          <w:rFonts w:ascii="Arial" w:eastAsia="Arial" w:hAnsi="Arial" w:cs="Arial"/>
          <w:b/>
          <w:bCs/>
          <w:sz w:val="22"/>
          <w:szCs w:val="22"/>
        </w:rPr>
        <w:t>repression</w:t>
      </w:r>
      <w:r w:rsidR="00777678">
        <w:rPr>
          <w:rFonts w:ascii="Arial" w:eastAsia="Arial" w:hAnsi="Arial" w:cs="Arial"/>
          <w:b/>
          <w:bCs/>
          <w:sz w:val="22"/>
          <w:szCs w:val="22"/>
        </w:rPr>
        <w:t xml:space="preserve"> of </w:t>
      </w:r>
      <w:r w:rsidRPr="6CD4E258">
        <w:rPr>
          <w:rFonts w:ascii="Arial" w:eastAsia="Arial" w:hAnsi="Arial" w:cs="Arial"/>
          <w:b/>
          <w:bCs/>
          <w:sz w:val="22"/>
          <w:szCs w:val="22"/>
        </w:rPr>
        <w:t>TOP</w:t>
      </w:r>
      <w:r w:rsidR="00777678">
        <w:rPr>
          <w:rFonts w:ascii="Arial" w:eastAsia="Arial" w:hAnsi="Arial" w:cs="Arial"/>
          <w:b/>
          <w:bCs/>
          <w:sz w:val="22"/>
          <w:szCs w:val="22"/>
        </w:rPr>
        <w:t>-</w:t>
      </w:r>
      <w:r w:rsidRPr="6CD4E258">
        <w:rPr>
          <w:rFonts w:ascii="Arial" w:eastAsia="Arial" w:hAnsi="Arial" w:cs="Arial"/>
          <w:b/>
          <w:bCs/>
          <w:sz w:val="22"/>
          <w:szCs w:val="22"/>
        </w:rPr>
        <w:t xml:space="preserve">containing mRNA </w:t>
      </w:r>
    </w:p>
    <w:p w14:paraId="05BE6134" w14:textId="6B6A0F9D" w:rsidR="00CB58E8" w:rsidRPr="00275173" w:rsidRDefault="00CC4FBF" w:rsidP="006C0869">
      <w:pPr>
        <w:jc w:val="both"/>
        <w:rPr>
          <w:rFonts w:ascii="Arial" w:eastAsia="Arial" w:hAnsi="Arial" w:cs="Arial"/>
          <w:sz w:val="22"/>
          <w:szCs w:val="22"/>
        </w:rPr>
      </w:pPr>
      <w:r>
        <w:rPr>
          <w:rFonts w:ascii="Arial" w:eastAsia="Arial" w:hAnsi="Arial" w:cs="Arial"/>
          <w:sz w:val="22"/>
          <w:szCs w:val="22"/>
        </w:rPr>
        <w:t>TOP</w:t>
      </w:r>
      <w:r w:rsidR="00777678">
        <w:rPr>
          <w:rFonts w:ascii="Arial" w:eastAsia="Arial" w:hAnsi="Arial" w:cs="Arial"/>
          <w:sz w:val="22"/>
          <w:szCs w:val="22"/>
        </w:rPr>
        <w:t>-</w:t>
      </w:r>
      <w:r>
        <w:rPr>
          <w:rFonts w:ascii="Arial" w:eastAsia="Arial" w:hAnsi="Arial" w:cs="Arial"/>
          <w:sz w:val="22"/>
          <w:szCs w:val="22"/>
        </w:rPr>
        <w:t xml:space="preserve">containing mRNAs </w:t>
      </w:r>
      <w:r w:rsidR="004778A9">
        <w:rPr>
          <w:rFonts w:ascii="Arial" w:eastAsia="Arial" w:hAnsi="Arial" w:cs="Arial"/>
          <w:sz w:val="22"/>
          <w:szCs w:val="22"/>
        </w:rPr>
        <w:t xml:space="preserve">are </w:t>
      </w:r>
      <w:r>
        <w:rPr>
          <w:rFonts w:ascii="Arial" w:eastAsia="Arial" w:hAnsi="Arial" w:cs="Arial"/>
          <w:sz w:val="22"/>
          <w:szCs w:val="22"/>
        </w:rPr>
        <w:t xml:space="preserve">known to be </w:t>
      </w:r>
      <w:r w:rsidR="004778A9">
        <w:rPr>
          <w:rFonts w:ascii="Arial" w:eastAsia="Arial" w:hAnsi="Arial" w:cs="Arial"/>
          <w:sz w:val="22"/>
          <w:szCs w:val="22"/>
        </w:rPr>
        <w:t xml:space="preserve">coregulated </w:t>
      </w:r>
      <w:r w:rsidR="00777678">
        <w:rPr>
          <w:rFonts w:ascii="Arial" w:eastAsia="Arial" w:hAnsi="Arial" w:cs="Arial"/>
          <w:sz w:val="22"/>
          <w:szCs w:val="22"/>
        </w:rPr>
        <w:t xml:space="preserve">to coordinate ribosome production </w:t>
      </w:r>
      <w:r>
        <w:rPr>
          <w:rFonts w:ascii="Arial" w:eastAsia="Arial" w:hAnsi="Arial" w:cs="Arial"/>
          <w:sz w:val="22"/>
          <w:szCs w:val="22"/>
        </w:rPr>
        <w:t xml:space="preserve">in response to nutrition or other environmental cues </w:t>
      </w:r>
      <w:r w:rsidR="00285A9F">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{"citationID":"bahqsKSa","properties":{"formattedCitation":"[@kimballRegulationGlobalSpecific2002; @meyuhasRaceDecipherTop2015; @tangAminoAcidInducedTranslation2001]","plainCitation":"[@kimballRegulationGlobalSpecific2002; @meyuhasRaceDecipherTop2015; @tangAminoAcidInducedTranslation2001]","noteIndex":0},"citationItems":[{"id":844,"uris":["http://zotero.org/users/6609021/items/E7SC76J3"],"uri":["http://zotero.org/users/6609021/items/E7SC76J3"],"itemData":{"id":844,"type":"article-journal","abstract":"ABSTRACT\n            Vertebrate TOP mRNAs contain an oligopyrimidine tract at their 5′ termini (5′TOP) and encode components of the translational machinery. Previously it has been shown that they are subject to selective translational repression upon growth arrest and that their translational behavior correlates with the activity of S6K1. We now show that the translation of TOP mRNAs is rapidly repressed by amino acid withdrawal and that this nutritional control depends strictly on the integrity of the 5′TOP motif. However, neither phosphorylation of ribosomal protein (rp) S6 nor activation of S6K1 per se is sufficient to relieve the translational repression of TOP mRNAs in amino acid-starved cells. Likewise, inhibition of S6K1 activity and rpS6 phosphorylation by overexpression of dominant-negative S6K1 mutants failed to suppress the translational activation of TOP mRNAs in amino acid-refed cells. Furthermore, TOP mRNAs were translationally regulated by amino acid sufficiency in embryonic stem cells lacking both alleles of the S6K1 gene. Inhibition of mTOR by rapamycin led to fast and complete repression of S6K1, as judged by rpS6 phosphorylation, but to only partial and delayed repression of translational activation of TOP mRNAs. In contrast, interference in the phosphatidylinositol 3-kinase (PI3-kinase)-mediated pathway by chemical or genetic manipulations blocked rapidly and completely the translational activation of TOP mRNAs. It appears, therefore, that translational regulation of TOP mRNAs, at least by amino acids, (i) is fully dependent on PI3-kinase, (ii) is partially sensitive to rapamycin, and (iii) requires neither S6K1 activity nor rpS6 phosphorylation.","container-title":"Molecular and Cellular Biology","DOI":"10.1128/MCB.21.24.8671-8683.2001","ISSN":"1098-5549, 0270-7306","issue":"24","journalAbbreviation":"Mol. Cell. Biol.","language":"en","note":"tangAminoAcidInducedTranslation2001","page":"8671-8683","source":"DOI.org (Crossref)","title":"Amino Acid-Induced Translation of TOP mRNAs Is Fully Dependent on Phosphatidylinositol 3-Kinase-Mediated Signaling, Is Partially Inhibited by Rapamycin, and Is Independent of S6K1 and rpS6 Phosphorylation","volume":"21","author":[{"family":"Tang","given":"Hua"},{"family":"Hornstein","given":"Eran"},{"family":"Stolovich","given":"Miri"},{"family":"Levy","given":"Galit"},{"family":"Livingstone","given":"Mark"},{"family":"Templeton","given":"Dennis"},{"family":"Avruch","given":"Joseph"},{"family":"Meyuhas","given":"Oded"}],"issued":{"date-parts":[["2001",12,15]]}}},{"id":842,"uris":["http://zotero.org/users/6609021/items/Y4ZY9698"],"uri":["http://zotero.org/users/6609021/items/Y4ZY9698"],"itemData":{"id":842,"type":"article-journal","container-title":"The Journal of Nutrition","DOI":"10.1093/jn/132.5.883","ISSN":"0022-3166, 1541-6100","issue":"5","language":"en","note":"kimballRegulationGlobalSpecific2002","page":"883-886","source":"DOI.org (Crossref)","title":"Regulation of Global and Specific mRNA Translation by Amino Acids","volume":"132","author":[{"family":"Kimball","given":"Scot R."}],"issued":{"date-parts":[["2002",5,1]]}}},{"id":814,"uris":["http://zotero.org/users/6609021/items/UVL34742"],"uri":["http://zotero.org/users/6609021/items/UVL34742"],"itemData":{"id":814,"type":"article-journal","container-title":"Biochimica et Biophysica Acta (BBA) - Gene Regulatory Mechanisms","DOI":"10.1016/j.bbagrm.2014.08.015","ISSN":"18749399","issue":"7","journalAbbreviation":"Biochimica et Biophysica Acta (BBA) - Gene Regulatory Mechanisms","language":"en","note":"meyuhasRaceDecipherTop2015","page":"801-811","source":"DOI.org (Crossref)","title":"The race to decipher the top secrets of TOP mRNAs","volume":"1849","author":[{"family":"Meyuhas","given":"Oded"},{"family":"Kahan","given":"Tamar"}],"issued":{"date-parts":[["2015",7]]}}}],"schema":"https://github.com/citation-style-language/schema/raw/master/csl-citation.json"} </w:instrText>
      </w:r>
      <w:r w:rsidR="00285A9F">
        <w:rPr>
          <w:rFonts w:ascii="Arial" w:eastAsia="Arial" w:hAnsi="Arial" w:cs="Arial"/>
          <w:sz w:val="22"/>
          <w:szCs w:val="22"/>
        </w:rPr>
        <w:fldChar w:fldCharType="separate"/>
      </w:r>
      <w:r w:rsidR="006D0695" w:rsidRPr="006D0695">
        <w:rPr>
          <w:rFonts w:ascii="Arial" w:eastAsia="Arial" w:hAnsi="Arial" w:cs="Arial"/>
          <w:sz w:val="22"/>
        </w:rPr>
        <w:t>[@kimballRegulationGlobalSpecific2002; @meyuhasRaceDecipherTop2015; @tangAminoAcidInducedTranslation2001]</w:t>
      </w:r>
      <w:r w:rsidR="00285A9F">
        <w:rPr>
          <w:rFonts w:ascii="Arial" w:eastAsia="Arial" w:hAnsi="Arial" w:cs="Arial"/>
          <w:sz w:val="22"/>
          <w:szCs w:val="22"/>
        </w:rPr>
        <w:fldChar w:fldCharType="end"/>
      </w:r>
      <w:r>
        <w:rPr>
          <w:rFonts w:ascii="Arial" w:eastAsia="Arial" w:hAnsi="Arial" w:cs="Arial"/>
          <w:sz w:val="22"/>
          <w:szCs w:val="22"/>
        </w:rPr>
        <w:t xml:space="preserve">. Surprisingly, </w:t>
      </w:r>
      <w:r w:rsidR="004778A9">
        <w:rPr>
          <w:rFonts w:ascii="Arial" w:eastAsia="Arial" w:hAnsi="Arial" w:cs="Arial"/>
          <w:sz w:val="22"/>
          <w:szCs w:val="22"/>
        </w:rPr>
        <w:t>our observation that</w:t>
      </w:r>
      <w:r w:rsidR="004778A9" w:rsidRPr="6CD4E258">
        <w:rPr>
          <w:rFonts w:ascii="Arial" w:eastAsia="Arial" w:hAnsi="Arial" w:cs="Arial"/>
          <w:sz w:val="22"/>
          <w:szCs w:val="22"/>
        </w:rPr>
        <w:t xml:space="preserve"> loss of </w:t>
      </w:r>
      <w:proofErr w:type="spellStart"/>
      <w:r w:rsidR="004778A9" w:rsidRPr="6CD4E258">
        <w:rPr>
          <w:rFonts w:ascii="Arial" w:eastAsia="Arial" w:hAnsi="Arial" w:cs="Arial"/>
          <w:i/>
          <w:iCs/>
          <w:sz w:val="22"/>
          <w:szCs w:val="22"/>
        </w:rPr>
        <w:t>aramis</w:t>
      </w:r>
      <w:proofErr w:type="spellEnd"/>
      <w:r w:rsidR="004778A9" w:rsidRPr="6CD4E258">
        <w:rPr>
          <w:rFonts w:ascii="Arial" w:eastAsia="Arial" w:hAnsi="Arial" w:cs="Arial"/>
          <w:sz w:val="22"/>
          <w:szCs w:val="22"/>
        </w:rPr>
        <w:t xml:space="preserve"> reduces translation of </w:t>
      </w:r>
      <w:r w:rsidR="004778A9">
        <w:rPr>
          <w:rFonts w:ascii="Arial" w:eastAsia="Arial" w:hAnsi="Arial" w:cs="Arial"/>
          <w:sz w:val="22"/>
          <w:szCs w:val="22"/>
        </w:rPr>
        <w:t>a cohort of TOP</w:t>
      </w:r>
      <w:r w:rsidR="00777678">
        <w:rPr>
          <w:rFonts w:ascii="Arial" w:eastAsia="Arial" w:hAnsi="Arial" w:cs="Arial"/>
          <w:sz w:val="22"/>
          <w:szCs w:val="22"/>
        </w:rPr>
        <w:t>-</w:t>
      </w:r>
      <w:r w:rsidR="004778A9">
        <w:rPr>
          <w:rFonts w:ascii="Arial" w:eastAsia="Arial" w:hAnsi="Arial" w:cs="Arial"/>
          <w:sz w:val="22"/>
          <w:szCs w:val="22"/>
        </w:rPr>
        <w:t xml:space="preserve">containing </w:t>
      </w:r>
      <w:r w:rsidR="004778A9" w:rsidRPr="6CD4E258">
        <w:rPr>
          <w:rFonts w:ascii="Arial" w:eastAsia="Arial" w:hAnsi="Arial" w:cs="Arial"/>
          <w:sz w:val="22"/>
          <w:szCs w:val="22"/>
        </w:rPr>
        <w:t>mRNAs, including Non1</w:t>
      </w:r>
      <w:r w:rsidR="004778A9">
        <w:rPr>
          <w:rFonts w:ascii="Arial" w:eastAsia="Arial" w:hAnsi="Arial" w:cs="Arial"/>
          <w:sz w:val="22"/>
          <w:szCs w:val="22"/>
        </w:rPr>
        <w:t>, suggests</w:t>
      </w:r>
      <w:r>
        <w:rPr>
          <w:rFonts w:ascii="Arial" w:eastAsia="Arial" w:hAnsi="Arial" w:cs="Arial"/>
          <w:sz w:val="22"/>
          <w:szCs w:val="22"/>
        </w:rPr>
        <w:t xml:space="preserve"> </w:t>
      </w:r>
      <w:r w:rsidR="00CB58E8" w:rsidRPr="6CD4E258">
        <w:rPr>
          <w:rFonts w:ascii="Arial" w:eastAsia="Arial" w:hAnsi="Arial" w:cs="Arial"/>
          <w:sz w:val="22"/>
          <w:szCs w:val="22"/>
        </w:rPr>
        <w:t xml:space="preserve">that the </w:t>
      </w:r>
      <w:r w:rsidR="00C641E0">
        <w:rPr>
          <w:rFonts w:ascii="Arial" w:eastAsia="Arial" w:hAnsi="Arial" w:cs="Arial"/>
          <w:sz w:val="22"/>
          <w:szCs w:val="22"/>
        </w:rPr>
        <w:t>T</w:t>
      </w:r>
      <w:r w:rsidR="00CB58E8" w:rsidRPr="6CD4E258">
        <w:rPr>
          <w:rFonts w:ascii="Arial" w:eastAsia="Arial" w:hAnsi="Arial" w:cs="Arial"/>
          <w:sz w:val="22"/>
          <w:szCs w:val="22"/>
        </w:rPr>
        <w:t>OP motif</w:t>
      </w:r>
      <w:r w:rsidR="00C641E0">
        <w:rPr>
          <w:rFonts w:ascii="Arial" w:eastAsia="Arial" w:hAnsi="Arial" w:cs="Arial"/>
          <w:sz w:val="22"/>
          <w:szCs w:val="22"/>
        </w:rPr>
        <w:t xml:space="preserve"> </w:t>
      </w:r>
      <w:r>
        <w:rPr>
          <w:rFonts w:ascii="Arial" w:eastAsia="Arial" w:hAnsi="Arial" w:cs="Arial"/>
          <w:sz w:val="22"/>
          <w:szCs w:val="22"/>
        </w:rPr>
        <w:t xml:space="preserve">also </w:t>
      </w:r>
      <w:r w:rsidR="00C641E0">
        <w:rPr>
          <w:rFonts w:ascii="Arial" w:eastAsia="Arial" w:hAnsi="Arial" w:cs="Arial"/>
          <w:sz w:val="22"/>
          <w:szCs w:val="22"/>
        </w:rPr>
        <w:t xml:space="preserve">sensitizes their translation to </w:t>
      </w:r>
      <w:r w:rsidR="00A14A0D">
        <w:rPr>
          <w:rFonts w:ascii="Arial" w:eastAsia="Arial" w:hAnsi="Arial" w:cs="Arial"/>
          <w:sz w:val="22"/>
          <w:szCs w:val="22"/>
        </w:rPr>
        <w:t xml:space="preserve">lowered levels of </w:t>
      </w:r>
      <w:r w:rsidR="007F66ED">
        <w:rPr>
          <w:rFonts w:ascii="Arial" w:eastAsia="Arial" w:hAnsi="Arial" w:cs="Arial"/>
          <w:sz w:val="22"/>
          <w:szCs w:val="22"/>
        </w:rPr>
        <w:t>rRNA</w:t>
      </w:r>
      <w:r w:rsidR="00630989">
        <w:rPr>
          <w:rFonts w:ascii="Arial" w:eastAsia="Arial" w:hAnsi="Arial" w:cs="Arial"/>
          <w:sz w:val="22"/>
          <w:szCs w:val="22"/>
        </w:rPr>
        <w:t xml:space="preserve">. </w:t>
      </w:r>
      <w:r w:rsidR="004778A9">
        <w:rPr>
          <w:rFonts w:ascii="Arial" w:eastAsia="Arial" w:hAnsi="Arial" w:cs="Arial"/>
          <w:sz w:val="22"/>
          <w:szCs w:val="22"/>
        </w:rPr>
        <w:t>This notion is supported by</w:t>
      </w:r>
      <w:r w:rsidR="00614BAF">
        <w:rPr>
          <w:rFonts w:ascii="Arial" w:eastAsia="Arial" w:hAnsi="Arial" w:cs="Arial"/>
          <w:sz w:val="22"/>
          <w:szCs w:val="22"/>
        </w:rPr>
        <w:t xml:space="preserve"> TOP reporter assay</w:t>
      </w:r>
      <w:r w:rsidR="004778A9">
        <w:rPr>
          <w:rFonts w:ascii="Arial" w:eastAsia="Arial" w:hAnsi="Arial" w:cs="Arial"/>
          <w:sz w:val="22"/>
          <w:szCs w:val="22"/>
        </w:rPr>
        <w:t>s</w:t>
      </w:r>
      <w:r w:rsidR="00614BAF">
        <w:rPr>
          <w:rFonts w:ascii="Arial" w:eastAsia="Arial" w:hAnsi="Arial" w:cs="Arial"/>
          <w:sz w:val="22"/>
          <w:szCs w:val="22"/>
        </w:rPr>
        <w:t xml:space="preserve"> </w:t>
      </w:r>
      <w:r w:rsidR="004778A9">
        <w:rPr>
          <w:rFonts w:ascii="Arial" w:eastAsia="Arial" w:hAnsi="Arial" w:cs="Arial"/>
          <w:sz w:val="22"/>
          <w:szCs w:val="22"/>
        </w:rPr>
        <w:t xml:space="preserve">demonstrating </w:t>
      </w:r>
      <w:r w:rsidR="00B6777F">
        <w:rPr>
          <w:rFonts w:ascii="Arial" w:eastAsia="Arial" w:hAnsi="Arial" w:cs="Arial"/>
          <w:sz w:val="22"/>
          <w:szCs w:val="22"/>
        </w:rPr>
        <w:t xml:space="preserve">that </w:t>
      </w:r>
      <w:r w:rsidR="004778A9">
        <w:rPr>
          <w:rFonts w:ascii="Arial" w:eastAsia="Arial" w:hAnsi="Arial" w:cs="Arial"/>
          <w:sz w:val="22"/>
          <w:szCs w:val="22"/>
        </w:rPr>
        <w:t>reduced</w:t>
      </w:r>
      <w:r w:rsidR="00B6777F">
        <w:rPr>
          <w:rFonts w:ascii="Arial" w:eastAsia="Arial" w:hAnsi="Arial" w:cs="Arial"/>
          <w:sz w:val="22"/>
          <w:szCs w:val="22"/>
        </w:rPr>
        <w:t xml:space="preserve"> translation</w:t>
      </w:r>
      <w:r w:rsidR="004E2BE1">
        <w:rPr>
          <w:rFonts w:ascii="Arial" w:eastAsia="Arial" w:hAnsi="Arial" w:cs="Arial"/>
          <w:sz w:val="22"/>
          <w:szCs w:val="22"/>
        </w:rPr>
        <w:t xml:space="preserve"> </w:t>
      </w:r>
      <w:r w:rsidR="00777678">
        <w:rPr>
          <w:rFonts w:ascii="Arial" w:eastAsia="Arial" w:hAnsi="Arial" w:cs="Arial"/>
          <w:sz w:val="22"/>
          <w:szCs w:val="22"/>
        </w:rPr>
        <w:t xml:space="preserve">upon loss of </w:t>
      </w:r>
      <w:proofErr w:type="spellStart"/>
      <w:r w:rsidR="00777678" w:rsidRPr="00066856">
        <w:rPr>
          <w:rFonts w:ascii="Arial" w:eastAsia="Arial" w:hAnsi="Arial" w:cs="Arial"/>
          <w:i/>
          <w:iCs/>
          <w:sz w:val="22"/>
          <w:szCs w:val="22"/>
        </w:rPr>
        <w:t>aramis</w:t>
      </w:r>
      <w:proofErr w:type="spellEnd"/>
      <w:r w:rsidR="00777678">
        <w:rPr>
          <w:rFonts w:ascii="Arial" w:eastAsia="Arial" w:hAnsi="Arial" w:cs="Arial"/>
          <w:sz w:val="22"/>
          <w:szCs w:val="22"/>
        </w:rPr>
        <w:t xml:space="preserve"> </w:t>
      </w:r>
      <w:r w:rsidR="00B6777F">
        <w:rPr>
          <w:rFonts w:ascii="Arial" w:eastAsia="Arial" w:hAnsi="Arial" w:cs="Arial"/>
          <w:sz w:val="22"/>
          <w:szCs w:val="22"/>
        </w:rPr>
        <w:t xml:space="preserve">requires the TOP motif. </w:t>
      </w:r>
      <w:r w:rsidR="00D170F9" w:rsidRPr="00D170F9">
        <w:rPr>
          <w:rFonts w:ascii="Arial" w:eastAsia="Arial" w:hAnsi="Arial" w:cs="Arial"/>
          <w:sz w:val="22"/>
          <w:szCs w:val="22"/>
        </w:rPr>
        <w:t xml:space="preserve">We hypothesize that limiting TOP mRNA translation lowers ribosomal protein production to </w:t>
      </w:r>
      <w:r w:rsidR="00BC0A76">
        <w:rPr>
          <w:rFonts w:ascii="Arial" w:eastAsia="Arial" w:hAnsi="Arial" w:cs="Arial"/>
          <w:sz w:val="22"/>
          <w:szCs w:val="22"/>
        </w:rPr>
        <w:t xml:space="preserve">maintain a </w:t>
      </w:r>
      <w:r w:rsidR="00D170F9" w:rsidRPr="00D170F9">
        <w:rPr>
          <w:rFonts w:ascii="Arial" w:eastAsia="Arial" w:hAnsi="Arial" w:cs="Arial"/>
          <w:sz w:val="22"/>
          <w:szCs w:val="22"/>
        </w:rPr>
        <w:t xml:space="preserve">balance with reduced rRNA production. </w:t>
      </w:r>
      <w:r w:rsidR="00D170F9">
        <w:rPr>
          <w:rFonts w:ascii="Arial" w:eastAsia="Arial" w:hAnsi="Arial" w:cs="Arial"/>
          <w:sz w:val="22"/>
          <w:szCs w:val="22"/>
        </w:rPr>
        <w:t>T</w:t>
      </w:r>
      <w:r w:rsidR="00D170F9" w:rsidRPr="00D170F9">
        <w:rPr>
          <w:rFonts w:ascii="Arial" w:eastAsia="Arial" w:hAnsi="Arial" w:cs="Arial"/>
          <w:sz w:val="22"/>
          <w:szCs w:val="22"/>
        </w:rPr>
        <w:t xml:space="preserve">his mechanism </w:t>
      </w:r>
      <w:r w:rsidR="00D170F9">
        <w:rPr>
          <w:rFonts w:ascii="Arial" w:eastAsia="Arial" w:hAnsi="Arial" w:cs="Arial"/>
          <w:sz w:val="22"/>
          <w:szCs w:val="22"/>
        </w:rPr>
        <w:t>would prevent</w:t>
      </w:r>
      <w:r w:rsidR="00D170F9" w:rsidRPr="00D170F9">
        <w:rPr>
          <w:rFonts w:ascii="Arial" w:eastAsia="Arial" w:hAnsi="Arial" w:cs="Arial"/>
          <w:sz w:val="22"/>
          <w:szCs w:val="22"/>
        </w:rPr>
        <w:t xml:space="preserve"> </w:t>
      </w:r>
      <w:r w:rsidR="00D170F9">
        <w:rPr>
          <w:rFonts w:ascii="Arial" w:eastAsia="Arial" w:hAnsi="Arial" w:cs="Arial"/>
          <w:sz w:val="22"/>
          <w:szCs w:val="22"/>
        </w:rPr>
        <w:t>the production of excess</w:t>
      </w:r>
      <w:r w:rsidR="00D170F9" w:rsidRPr="00D170F9">
        <w:rPr>
          <w:rFonts w:ascii="Arial" w:eastAsia="Arial" w:hAnsi="Arial" w:cs="Arial"/>
          <w:sz w:val="22"/>
          <w:szCs w:val="22"/>
        </w:rPr>
        <w:t xml:space="preserve"> ribosomal proteins that cannot be integrated into ribosomes</w:t>
      </w:r>
      <w:r w:rsidR="00D170F9">
        <w:rPr>
          <w:rFonts w:ascii="Arial" w:eastAsia="Arial" w:hAnsi="Arial" w:cs="Arial"/>
          <w:sz w:val="22"/>
          <w:szCs w:val="22"/>
        </w:rPr>
        <w:t xml:space="preserve"> and the ensuing</w:t>
      </w:r>
      <w:r w:rsidR="00D170F9" w:rsidRPr="00D170F9">
        <w:rPr>
          <w:rFonts w:ascii="Arial" w:eastAsia="Arial" w:hAnsi="Arial" w:cs="Arial"/>
          <w:sz w:val="22"/>
          <w:szCs w:val="22"/>
        </w:rPr>
        <w:t xml:space="preserve"> harmful aggregates </w:t>
      </w:r>
      <w:r w:rsidR="006901DF">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n6qkhErQ","properties":{"formattedCitation":"[@tyeProteotoxicityAberrantRibosome2019]","plainCitation":"[@tyeProteotoxicityAberrantRibosome2019]","noteIndex":0},"citationItems":[{"id":826,"uris":["http://zotero.org/users/6609021/items/B6J56RXD"],"uri":["http://zotero.org/users/6609021/items/B6J56RXD"],"itemData":{"id":826,"type":"article-journal","abstract":"To achieve maximal growth, cells must manage a massive economy of ribosomal proteins (r-proteins) and RNAs (rRNAs) to produce thousands of ribosomes every minute. Although ribosomes are essential in all cells, natural disruptions to ribosome biogenesis lead to heterogeneous phenotypes. Here, we model these perturbations in Saccharomyces cerevisiae and show that challenges to ribosome biogenesis result in acute loss of proteostasis. Imbalances in the synthesis of r-proteins and rRNAs lead to the rapid aggregation of newly synthesized orphan r-proteins and compromise essential cellular processes, which cells alleviate by activating proteostasis genes. Exogenously bolstering the proteostasis network increases cellular fitness in the face of challenges to ribosome assembly, demonstrating the direct contribution of orphan r-proteins to cellular phenotypes. We propose that ribosome assembly is a key vulnerability of proteostasis maintenance in proliferating cells that may be compromised by diverse genetic, environmental, and xenobiotic perturbations that generate orphan r-proteins.\n          , \n            Cells are made up of thousands of different proteins that perform unique roles required for life. To create all of these proteins, cells use machines called ribosomes that are partly formed of elements known as r-proteins. When cells grow and divide, the ribosomes have to make copies of themselves through a process called ribosome biogenesis.\n            Although all cells need ribosomes, certain types of cells are especially sensitive to events that interfere with ribosome biogenesis. For example, patients that have mutations in genes needed for ribosome biogenesis produce fewer red blood cells, but their other cells and tissues are mostly healthy. It is not clear why some cells are more sensitive than others.\n            Ribosome biogenesis is very similar between different organisms, so researchers often use budding yeast as a model to study the process. Here, Tye et al. used genetic and chemical tools to interfere with ribosome biogenesis on short time scales, which made it possible to detect early on what was going wrong in the cells.\n            The experiments found that when ribosome biogenesis was disrupted, r-proteins that were waiting to be assembled into ribosomes quickly stuck to one another and formed clumps that reduced the ability of the yeast cells to grow. The cells responded by switching on a protein called Hsf1, which restored their ability to grow. Yeast cells that were growing quickly, and therefore making more ribosomes, were more sensitive to abnormal ribosome biogenesis than slow-growing cells.\n            These results indicate that how actively a cell is growing, and its ability to cope with r-proteins sticking together, may in part explain why certain cells are more vulnerable to events that interfere with ribosome biogenesis. Since human cells also have Hsf1, future experiments could investigate whether turning it on might also protect fast-growing human cells from such events.","container-title":"eLife","DOI":"10.7554/eLife.43002","ISSN":"2050-084X","language":"en","note":"tyeProteotoxicityAberrantRibosome2019","page":"e43002","source":"DOI.org (Crossref)","title":"Proteotoxicity from aberrant ribosome biogenesis compromises cell fitness","volume":"8","author":[{"family":"Tye","given":"Blake W"},{"family":"Commins","given":"Nicoletta"},{"family":"Ryazanova","given":"Lillia V"},{"family":"Wühr","given":"Martin"},{"family":"Springer","given":"Michael"},{"family":"Pincus","given":"David"},{"family":"Churchman","given":"L Stirling"}],"issued":{"date-parts":[["2019",3,7]]}}}],"schema":"https://github.com/citation-style-language/schema/raw/master/csl-citation.json"} </w:instrText>
      </w:r>
      <w:r w:rsidR="006901DF">
        <w:rPr>
          <w:rFonts w:ascii="Arial" w:eastAsia="Arial" w:hAnsi="Arial" w:cs="Arial"/>
          <w:sz w:val="22"/>
          <w:szCs w:val="22"/>
        </w:rPr>
        <w:fldChar w:fldCharType="separate"/>
      </w:r>
      <w:r w:rsidR="006D0695" w:rsidRPr="006D0695">
        <w:rPr>
          <w:rFonts w:ascii="Arial" w:eastAsia="Arial" w:hAnsi="Arial" w:cs="Arial"/>
          <w:sz w:val="22"/>
        </w:rPr>
        <w:t>[@tyeProteotoxicityAberrantRibosome2019]</w:t>
      </w:r>
      <w:r w:rsidR="006901DF">
        <w:rPr>
          <w:rFonts w:ascii="Arial" w:eastAsia="Arial" w:hAnsi="Arial" w:cs="Arial"/>
          <w:sz w:val="22"/>
          <w:szCs w:val="22"/>
        </w:rPr>
        <w:fldChar w:fldCharType="end"/>
      </w:r>
      <w:r w:rsidR="00CB58E8" w:rsidRPr="6CD4E258">
        <w:rPr>
          <w:rFonts w:ascii="Arial" w:eastAsia="Arial" w:hAnsi="Arial" w:cs="Arial"/>
          <w:sz w:val="22"/>
          <w:szCs w:val="22"/>
        </w:rPr>
        <w:t xml:space="preserve">. </w:t>
      </w:r>
      <w:r w:rsidR="00D170F9">
        <w:rPr>
          <w:rFonts w:ascii="Arial" w:eastAsia="Arial" w:hAnsi="Arial" w:cs="Arial"/>
          <w:sz w:val="22"/>
          <w:szCs w:val="22"/>
        </w:rPr>
        <w:t>Additionally, it would coordinate</w:t>
      </w:r>
      <w:r w:rsidR="00CB58E8" w:rsidRPr="6CD4E258">
        <w:rPr>
          <w:rFonts w:ascii="Arial" w:eastAsia="Arial" w:hAnsi="Arial" w:cs="Arial"/>
          <w:sz w:val="22"/>
          <w:szCs w:val="22"/>
        </w:rPr>
        <w:t xml:space="preserve"> rRNA production </w:t>
      </w:r>
      <w:r w:rsidR="00CF3162">
        <w:rPr>
          <w:rFonts w:ascii="Arial" w:eastAsia="Arial" w:hAnsi="Arial" w:cs="Arial"/>
          <w:sz w:val="22"/>
          <w:szCs w:val="22"/>
        </w:rPr>
        <w:t>and</w:t>
      </w:r>
      <w:r w:rsidR="00CF3162" w:rsidRPr="6CD4E258">
        <w:rPr>
          <w:rFonts w:ascii="Arial" w:eastAsia="Arial" w:hAnsi="Arial" w:cs="Arial"/>
          <w:sz w:val="22"/>
          <w:szCs w:val="22"/>
        </w:rPr>
        <w:t xml:space="preserve"> </w:t>
      </w:r>
      <w:r w:rsidR="00CB58E8" w:rsidRPr="6CD4E258">
        <w:rPr>
          <w:rFonts w:ascii="Arial" w:eastAsia="Arial" w:hAnsi="Arial" w:cs="Arial"/>
          <w:sz w:val="22"/>
          <w:szCs w:val="22"/>
        </w:rPr>
        <w:t>ribosomal protein translation during normal germline development</w:t>
      </w:r>
      <w:r w:rsidR="00D170F9">
        <w:rPr>
          <w:rFonts w:ascii="Arial" w:eastAsia="Arial" w:hAnsi="Arial" w:cs="Arial"/>
          <w:sz w:val="22"/>
          <w:szCs w:val="22"/>
        </w:rPr>
        <w:t>,</w:t>
      </w:r>
      <w:r w:rsidR="00CB58E8" w:rsidRPr="6CD4E258">
        <w:rPr>
          <w:rFonts w:ascii="Arial" w:eastAsia="Arial" w:hAnsi="Arial" w:cs="Arial"/>
          <w:sz w:val="22"/>
          <w:szCs w:val="22"/>
        </w:rPr>
        <w:t xml:space="preserve"> where it is known that the level of </w:t>
      </w:r>
      <w:r w:rsidR="00D170F9">
        <w:rPr>
          <w:rFonts w:ascii="Arial" w:eastAsia="Arial" w:hAnsi="Arial" w:cs="Arial"/>
          <w:sz w:val="22"/>
          <w:szCs w:val="22"/>
        </w:rPr>
        <w:t>ribosome</w:t>
      </w:r>
      <w:r w:rsidR="00C26D37">
        <w:rPr>
          <w:rFonts w:ascii="Arial" w:eastAsia="Arial" w:hAnsi="Arial" w:cs="Arial"/>
          <w:sz w:val="22"/>
          <w:szCs w:val="22"/>
        </w:rPr>
        <w:t xml:space="preserve"> biogenesis</w:t>
      </w:r>
      <w:r w:rsidR="00D170F9">
        <w:rPr>
          <w:rFonts w:ascii="Arial" w:eastAsia="Arial" w:hAnsi="Arial" w:cs="Arial"/>
          <w:sz w:val="22"/>
          <w:szCs w:val="22"/>
        </w:rPr>
        <w:t xml:space="preserve"> and of </w:t>
      </w:r>
      <w:r w:rsidR="00CB58E8" w:rsidRPr="6CD4E258">
        <w:rPr>
          <w:rFonts w:ascii="Arial" w:eastAsia="Arial" w:hAnsi="Arial" w:cs="Arial"/>
          <w:sz w:val="22"/>
          <w:szCs w:val="22"/>
        </w:rPr>
        <w:t xml:space="preserve">global translation </w:t>
      </w:r>
      <w:r w:rsidR="00D170F9">
        <w:rPr>
          <w:rFonts w:ascii="Arial" w:eastAsia="Arial" w:hAnsi="Arial" w:cs="Arial"/>
          <w:sz w:val="22"/>
          <w:szCs w:val="22"/>
        </w:rPr>
        <w:t>are</w:t>
      </w:r>
      <w:r w:rsidR="00CB58E8" w:rsidRPr="6CD4E258">
        <w:rPr>
          <w:rFonts w:ascii="Arial" w:eastAsia="Arial" w:hAnsi="Arial" w:cs="Arial"/>
          <w:sz w:val="22"/>
          <w:szCs w:val="22"/>
        </w:rPr>
        <w:t xml:space="preserve"> dynamic</w:t>
      </w:r>
      <w:r w:rsidR="00115D37">
        <w:rPr>
          <w:rFonts w:ascii="Arial" w:eastAsia="Arial" w:hAnsi="Arial" w:cs="Arial"/>
          <w:sz w:val="22"/>
          <w:szCs w:val="22"/>
        </w:rPr>
        <w:t xml:space="preserve"> </w:t>
      </w:r>
      <w:r w:rsidR="00115D37" w:rsidRPr="003D7C1A">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{"citationID":"a1fvggu5qo9","properties":{"formattedCitation":"[@blattPosttranscriptionalGeneRegulation2020; @Fichelson2009a; @Sanchez2016h; @Zhang2014d]","plainCitation":"[@blattPosttranscriptionalGeneRegulation2020; @Fichelson2009a; @Sanchez2016h; @Zhang2014d]","noteIndex":0},"citationItems":[{"id":863,"uris":["http://zotero.org/users/6609021/items/V926CMIF"],"uri":["http://zotero.org/users/6609021/items/V926CMIF"],"itemData":{"id":863,"type":"chapter","abstract":"During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Biology","ISBN":"978-0-12-815220-1","language":"en","note":"blattPosttranscriptionalGeneRegulation2020","page":"3-34","publisher":"Elsevier","source":"DOI.org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id":735,"uris":["http://zotero.org/users/6609021/items/ZF537SHL"],"uri":["http://zotero.org/users/6609021/items/ZF537SHL"],"itemData":{"id":735,"type":"article-journal","container-title":"Nature cell biology","ISSN":"1476-4679","issue":"6","note":"Fichelson2009a","page":"685","title":"Live-imaging of single stem cells within their niche reveals that a U3snoRNP component segregates asymmetrically and is required for self-renewal in Drosophila","title-short":"Fichelson2009a","volume":"11","author":[{"family":"Fichelson","given":"Pierre"},{"family":"Moch","given":"Clara"},{"family":"Ivanovitch","given":"Kenzo"},{"family":"Martin","given":"Charlotte"},{"family":"Sidor","given":"Clara M"},{"family":"Lepesant","given":"Jean-Antoine"},{"family":"Bellaiche","given":"Yohanns"},{"family":"Huynh","given":"Jean-René"}],"issued":{"date-parts":[["2009"]]}}},{"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A"},{"family":"Buszczak","given":"Michael"}],"issued":{"date-parts":[["2014"]]}}}],"schema":"https://github.com/citation-style-language/schema/raw/master/csl-citation.json"} </w:instrText>
      </w:r>
      <w:r w:rsidR="00115D37" w:rsidRPr="003D7C1A">
        <w:rPr>
          <w:rFonts w:ascii="Arial" w:eastAsia="Arial" w:hAnsi="Arial" w:cs="Arial"/>
          <w:sz w:val="22"/>
          <w:szCs w:val="22"/>
        </w:rPr>
        <w:fldChar w:fldCharType="separate"/>
      </w:r>
      <w:r w:rsidR="00835395" w:rsidRPr="00835395">
        <w:rPr>
          <w:rFonts w:ascii="Arial" w:hAnsi="Arial" w:cs="Arial"/>
          <w:sz w:val="22"/>
        </w:rPr>
        <w:t>[@blattPosttranscriptionalGeneRegulation2020; @Fichelson2009a; @Sanchez2016h; @Zhang2014d]</w:t>
      </w:r>
      <w:r w:rsidR="00115D37" w:rsidRPr="003D7C1A">
        <w:rPr>
          <w:rFonts w:ascii="Arial" w:eastAsia="Arial" w:hAnsi="Arial" w:cs="Arial"/>
          <w:sz w:val="22"/>
          <w:szCs w:val="22"/>
        </w:rPr>
        <w:fldChar w:fldCharType="end"/>
      </w:r>
      <w:r w:rsidR="00CB58E8" w:rsidRPr="00275173">
        <w:rPr>
          <w:rFonts w:ascii="Arial" w:eastAsia="Arial" w:hAnsi="Arial" w:cs="Arial"/>
          <w:sz w:val="22"/>
          <w:szCs w:val="22"/>
        </w:rPr>
        <w:t xml:space="preserve">. </w:t>
      </w:r>
    </w:p>
    <w:p w14:paraId="3A2E1F08" w14:textId="77777777" w:rsidR="00E40AE5" w:rsidRDefault="00E40AE5" w:rsidP="006C0869">
      <w:pPr>
        <w:jc w:val="both"/>
        <w:rPr>
          <w:rFonts w:ascii="Arial" w:eastAsia="Arial" w:hAnsi="Arial" w:cs="Arial"/>
          <w:sz w:val="22"/>
          <w:szCs w:val="22"/>
        </w:rPr>
      </w:pPr>
    </w:p>
    <w:p w14:paraId="42F76860" w14:textId="75D32E3C" w:rsidR="002A4E67" w:rsidRDefault="7CD19D2B" w:rsidP="006C0869">
      <w:pPr>
        <w:jc w:val="both"/>
        <w:rPr>
          <w:rFonts w:ascii="Arial" w:eastAsia="Arial" w:hAnsi="Arial" w:cs="Arial"/>
          <w:b/>
          <w:bCs/>
          <w:sz w:val="22"/>
          <w:szCs w:val="22"/>
        </w:rPr>
      </w:pPr>
      <w:proofErr w:type="spellStart"/>
      <w:r w:rsidRPr="490334B2">
        <w:rPr>
          <w:rFonts w:ascii="Arial" w:eastAsia="Arial" w:hAnsi="Arial" w:cs="Arial"/>
          <w:b/>
          <w:bCs/>
          <w:sz w:val="22"/>
          <w:szCs w:val="22"/>
        </w:rPr>
        <w:t>Larp</w:t>
      </w:r>
      <w:proofErr w:type="spellEnd"/>
      <w:r w:rsidRPr="490334B2">
        <w:rPr>
          <w:rFonts w:ascii="Arial" w:eastAsia="Arial" w:hAnsi="Arial" w:cs="Arial"/>
          <w:b/>
          <w:bCs/>
          <w:sz w:val="22"/>
          <w:szCs w:val="22"/>
        </w:rPr>
        <w:t xml:space="preserve"> transduces</w:t>
      </w:r>
      <w:r w:rsidR="734AE815" w:rsidRPr="490334B2">
        <w:rPr>
          <w:rFonts w:ascii="Arial" w:eastAsia="Arial" w:hAnsi="Arial" w:cs="Arial"/>
          <w:b/>
          <w:bCs/>
          <w:sz w:val="22"/>
          <w:szCs w:val="22"/>
        </w:rPr>
        <w:t xml:space="preserve"> </w:t>
      </w:r>
      <w:r w:rsidR="6E37A4EB" w:rsidRPr="490334B2">
        <w:rPr>
          <w:rFonts w:ascii="Arial" w:eastAsia="Arial" w:hAnsi="Arial" w:cs="Arial"/>
          <w:b/>
          <w:bCs/>
          <w:sz w:val="22"/>
          <w:szCs w:val="22"/>
        </w:rPr>
        <w:t>growth status to ribosome biogenesis targets</w:t>
      </w:r>
    </w:p>
    <w:p w14:paraId="7A79CA5A" w14:textId="70F12126" w:rsidR="001557D1" w:rsidRDefault="00882650" w:rsidP="006C0869">
      <w:pPr>
        <w:jc w:val="both"/>
        <w:rPr>
          <w:rFonts w:ascii="Arial" w:eastAsia="Arial" w:hAnsi="Arial" w:cs="Arial"/>
          <w:sz w:val="22"/>
          <w:szCs w:val="22"/>
        </w:rPr>
      </w:pPr>
      <w:r>
        <w:rPr>
          <w:rFonts w:ascii="Arial" w:eastAsia="Arial" w:hAnsi="Arial" w:cs="Arial"/>
          <w:sz w:val="22"/>
          <w:szCs w:val="22"/>
        </w:rPr>
        <w:t xml:space="preserve">Recent work has shown </w:t>
      </w:r>
      <w:r w:rsidR="00BC0A76">
        <w:rPr>
          <w:rFonts w:ascii="Arial" w:eastAsia="Arial" w:hAnsi="Arial" w:cs="Arial"/>
          <w:sz w:val="22"/>
          <w:szCs w:val="22"/>
        </w:rPr>
        <w:t xml:space="preserve">that the </w:t>
      </w:r>
      <w:r>
        <w:rPr>
          <w:rFonts w:ascii="Arial" w:eastAsia="Arial" w:hAnsi="Arial" w:cs="Arial"/>
          <w:sz w:val="22"/>
          <w:szCs w:val="22"/>
        </w:rPr>
        <w:t>t</w:t>
      </w:r>
      <w:r w:rsidR="11C58E54" w:rsidRPr="46A17E5E">
        <w:rPr>
          <w:rFonts w:ascii="Arial" w:eastAsia="Arial" w:hAnsi="Arial" w:cs="Arial"/>
          <w:sz w:val="22"/>
          <w:szCs w:val="22"/>
        </w:rPr>
        <w:t xml:space="preserve">ranslation </w:t>
      </w:r>
      <w:r w:rsidR="000030CE">
        <w:rPr>
          <w:rFonts w:ascii="Arial" w:eastAsia="Arial" w:hAnsi="Arial" w:cs="Arial"/>
          <w:sz w:val="22"/>
          <w:szCs w:val="22"/>
        </w:rPr>
        <w:t xml:space="preserve">and stability </w:t>
      </w:r>
      <w:r w:rsidR="002A4E67">
        <w:rPr>
          <w:rFonts w:ascii="Arial" w:eastAsia="Arial" w:hAnsi="Arial" w:cs="Arial"/>
          <w:sz w:val="22"/>
          <w:szCs w:val="22"/>
        </w:rPr>
        <w:t xml:space="preserve">of </w:t>
      </w:r>
      <w:r w:rsidR="00C641E0">
        <w:rPr>
          <w:rFonts w:ascii="Arial" w:eastAsia="Arial" w:hAnsi="Arial" w:cs="Arial"/>
          <w:sz w:val="22"/>
          <w:szCs w:val="22"/>
        </w:rPr>
        <w:t>TOP</w:t>
      </w:r>
      <w:r w:rsidR="00B24D9A">
        <w:rPr>
          <w:rFonts w:ascii="Arial" w:eastAsia="Arial" w:hAnsi="Arial" w:cs="Arial"/>
          <w:sz w:val="22"/>
          <w:szCs w:val="22"/>
        </w:rPr>
        <w:t>-</w:t>
      </w:r>
      <w:r w:rsidR="00C641E0">
        <w:rPr>
          <w:rFonts w:ascii="Arial" w:eastAsia="Arial" w:hAnsi="Arial" w:cs="Arial"/>
          <w:sz w:val="22"/>
          <w:szCs w:val="22"/>
        </w:rPr>
        <w:t xml:space="preserve">containing </w:t>
      </w:r>
      <w:r w:rsidR="11C58E54" w:rsidRPr="46A17E5E">
        <w:rPr>
          <w:rFonts w:ascii="Arial" w:eastAsia="Arial" w:hAnsi="Arial" w:cs="Arial"/>
          <w:sz w:val="22"/>
          <w:szCs w:val="22"/>
        </w:rPr>
        <w:t xml:space="preserve">mRNAs </w:t>
      </w:r>
      <w:r w:rsidR="00CF3162">
        <w:rPr>
          <w:rFonts w:ascii="Arial" w:eastAsia="Arial" w:hAnsi="Arial" w:cs="Arial"/>
          <w:sz w:val="22"/>
          <w:szCs w:val="22"/>
        </w:rPr>
        <w:t xml:space="preserve">are </w:t>
      </w:r>
      <w:r w:rsidR="00C641E0">
        <w:rPr>
          <w:rFonts w:ascii="Arial" w:eastAsia="Arial" w:hAnsi="Arial" w:cs="Arial"/>
          <w:sz w:val="22"/>
          <w:szCs w:val="22"/>
        </w:rPr>
        <w:t xml:space="preserve">mediated </w:t>
      </w:r>
      <w:r w:rsidR="00CF3162">
        <w:rPr>
          <w:rFonts w:ascii="Arial" w:eastAsia="Arial" w:hAnsi="Arial" w:cs="Arial"/>
          <w:sz w:val="22"/>
          <w:szCs w:val="22"/>
        </w:rPr>
        <w:t>by</w:t>
      </w:r>
      <w:r w:rsidR="00CF3162" w:rsidRPr="46A17E5E">
        <w:rPr>
          <w:rFonts w:ascii="Arial" w:eastAsia="Arial" w:hAnsi="Arial" w:cs="Arial"/>
          <w:sz w:val="22"/>
          <w:szCs w:val="22"/>
        </w:rPr>
        <w:t xml:space="preserve"> </w:t>
      </w:r>
      <w:r w:rsidR="11C58E54" w:rsidRPr="46A17E5E">
        <w:rPr>
          <w:rFonts w:ascii="Arial" w:eastAsia="Arial" w:hAnsi="Arial" w:cs="Arial"/>
          <w:sz w:val="22"/>
          <w:szCs w:val="22"/>
        </w:rPr>
        <w:t>Larp</w:t>
      </w:r>
      <w:r>
        <w:rPr>
          <w:rFonts w:ascii="Arial" w:eastAsia="Arial" w:hAnsi="Arial" w:cs="Arial"/>
          <w:sz w:val="22"/>
          <w:szCs w:val="22"/>
        </w:rPr>
        <w:t>1</w:t>
      </w:r>
      <w:r w:rsidR="002A4E67">
        <w:rPr>
          <w:rFonts w:ascii="Arial" w:eastAsia="Arial" w:hAnsi="Arial" w:cs="Arial"/>
          <w:sz w:val="22"/>
          <w:szCs w:val="22"/>
        </w:rPr>
        <w:t xml:space="preserve"> and it</w:t>
      </w:r>
      <w:r w:rsidR="00C34630">
        <w:rPr>
          <w:rFonts w:ascii="Arial" w:eastAsia="Arial" w:hAnsi="Arial" w:cs="Arial"/>
          <w:sz w:val="22"/>
          <w:szCs w:val="22"/>
        </w:rPr>
        <w:t>s</w:t>
      </w:r>
      <w:r w:rsidR="002A4E67">
        <w:rPr>
          <w:rFonts w:ascii="Arial" w:eastAsia="Arial" w:hAnsi="Arial" w:cs="Arial"/>
          <w:sz w:val="22"/>
          <w:szCs w:val="22"/>
        </w:rPr>
        <w:t xml:space="preserve"> pho</w:t>
      </w:r>
      <w:r w:rsidR="00DD6ED6">
        <w:rPr>
          <w:rFonts w:ascii="Arial" w:eastAsia="Arial" w:hAnsi="Arial" w:cs="Arial"/>
          <w:sz w:val="22"/>
          <w:szCs w:val="22"/>
        </w:rPr>
        <w:t>s</w:t>
      </w:r>
      <w:r w:rsidR="002A4E67">
        <w:rPr>
          <w:rFonts w:ascii="Arial" w:eastAsia="Arial" w:hAnsi="Arial" w:cs="Arial"/>
          <w:sz w:val="22"/>
          <w:szCs w:val="22"/>
        </w:rPr>
        <w:t>phorylation</w:t>
      </w:r>
      <w:r w:rsidR="00DD622A">
        <w:rPr>
          <w:rFonts w:ascii="Arial" w:eastAsia="Arial" w:hAnsi="Arial" w:cs="Arial"/>
          <w:sz w:val="22"/>
          <w:szCs w:val="22"/>
        </w:rPr>
        <w:t xml:space="preserve"> </w:t>
      </w:r>
      <w:r w:rsidR="000C79B8" w:rsidRPr="003D7C1A">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{"citationID":"a1fbq13klho","properties":{"formattedCitation":"[@bermanControversiesFunctionLARP12020; @Hong2017a; @jiaMTORC1PromotesTOP2021]","plainCitation":"[@bermanControversiesFunctionLARP12020; @Hong2017a; @jiaMTORC1PromotesTOP2021]","noteIndex":0},"citationItems":[{"id":818,"uris":["http://zotero.org/users/6609021/items/7F9U5VBP"],"uri":["http://zotero.org/users/6609021/items/7F9U5VBP"],"itemData":{"id":818,"type":"article-journal","container-title":"RNA Biology","DOI":"10.1080/15476286.2020.1733787","ISSN":"1547-6286, 1555-8584","journalAbbreviation":"RNA Biology","language":"en","note":"bermanControversiesFunctionLARP12020","page":"1-11","source":"DOI.org (Crossref)","title":"Controversies around the function of LARP1","author":[{"family":"Berman","given":"Andrea J."},{"family":"Thoreen","given":"Carson C."},{"family":"Dedeic","given":"Zinaida"},{"family":"Chettle","given":"James"},{"family":"Roux","given":"Philippe P."},{"family":"Blagden","given":"Sarah P."}],"issued":{"date-parts":[["2020",4,1]]}}},{"id":564,"uris":["http://zotero.org/users/6609021/items/W8SJVBKS"],"uri":["http://zotero.org/users/6609021/items/W8SJVBKS"],"itemData":{"id":564,"type":"article-journal","container-title":"Elife","ISSN":"2050-084X","note":"Hong2017a","page":"e25237","title":"LARP1 functions as a molecular switch for mTORC1-mediated translation of an essential class of mRNAs","title-short":"Hong2017a","volume":"6","author":[{"family":"Hong","given":"Sungki"},{"family":"Freeberg","given":"Mallory A"},{"family":"Han","given":"Ting"},{"family":"Kamath","given":"Avani"},{"family":"Yao","given":"Yao"},{"family":"Fukuda","given":"Tomoko"},{"family":"Suzuki","given":"Tsukasa"},{"family":"Kim","given":"John K"},{"family":"Inoki","given":"Ken"}],"issued":{"date-parts":[["2017"]]}}},{"id":1478,"uris":["http://zotero.org/users/6609021/items/A3QSI3UZ"],"uri":["http://zotero.org/users/6609021/items/A3QSI3UZ"],"itemData":{"id":1478,"type":"article-journal","abstract":"Abstract.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Res","language":"en","note":"jiaMTORC1PromotesTOP2021","source":"academic.oup.com","title":"mTORC1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D."}],"accessed":{"date-parts":[["2021",2,23]]},"issued":{"date-parts":[["2021",1,4]]}}}],"schema":"https://github.com/citation-style-language/schema/raw/master/csl-citation.json"} </w:instrText>
      </w:r>
      <w:r w:rsidR="000C79B8" w:rsidRPr="003D7C1A">
        <w:rPr>
          <w:rFonts w:ascii="Arial" w:eastAsia="Arial" w:hAnsi="Arial" w:cs="Arial"/>
          <w:sz w:val="22"/>
          <w:szCs w:val="22"/>
        </w:rPr>
        <w:fldChar w:fldCharType="separate"/>
      </w:r>
      <w:r w:rsidR="00835395" w:rsidRPr="00835395">
        <w:rPr>
          <w:rFonts w:ascii="Arial" w:hAnsi="Arial" w:cs="Arial"/>
          <w:sz w:val="22"/>
        </w:rPr>
        <w:t>[@bermanControversiesFunctionLARP12020; @Hong2017a; @jiaMTORC1PromotesTOP2021]</w:t>
      </w:r>
      <w:r w:rsidR="000C79B8" w:rsidRPr="003D7C1A">
        <w:rPr>
          <w:rFonts w:ascii="Arial" w:eastAsia="Arial" w:hAnsi="Arial" w:cs="Arial"/>
          <w:sz w:val="22"/>
          <w:szCs w:val="22"/>
        </w:rPr>
        <w:fldChar w:fldCharType="end"/>
      </w:r>
      <w:r w:rsidR="11C58E54" w:rsidRPr="00275173">
        <w:rPr>
          <w:rFonts w:ascii="Arial" w:eastAsia="Arial" w:hAnsi="Arial" w:cs="Arial"/>
          <w:sz w:val="22"/>
          <w:szCs w:val="22"/>
        </w:rPr>
        <w:t>.</w:t>
      </w:r>
      <w:r w:rsidRPr="00275173">
        <w:rPr>
          <w:rFonts w:ascii="Arial" w:eastAsia="Arial" w:hAnsi="Arial" w:cs="Arial"/>
          <w:sz w:val="22"/>
          <w:szCs w:val="22"/>
        </w:rPr>
        <w:t xml:space="preserve"> </w:t>
      </w:r>
      <w:r w:rsidR="00B24D9A">
        <w:rPr>
          <w:rFonts w:ascii="Arial" w:eastAsia="Arial" w:hAnsi="Arial" w:cs="Arial"/>
          <w:sz w:val="22"/>
          <w:szCs w:val="22"/>
        </w:rPr>
        <w:t>We found</w:t>
      </w:r>
      <w:r w:rsidR="00586A8D" w:rsidRPr="00E420EC">
        <w:rPr>
          <w:rFonts w:ascii="Arial" w:eastAsia="Arial" w:hAnsi="Arial" w:cs="Arial"/>
          <w:sz w:val="22"/>
          <w:szCs w:val="22"/>
        </w:rPr>
        <w:t xml:space="preserve"> that </w:t>
      </w:r>
      <w:r w:rsidR="000A75FA" w:rsidRPr="00E420EC">
        <w:rPr>
          <w:rFonts w:ascii="Arial" w:eastAsia="Arial" w:hAnsi="Arial" w:cs="Arial"/>
          <w:sz w:val="22"/>
          <w:szCs w:val="22"/>
        </w:rPr>
        <w:t>perturb</w:t>
      </w:r>
      <w:r w:rsidR="000A75FA">
        <w:rPr>
          <w:rFonts w:ascii="Arial" w:eastAsia="Arial" w:hAnsi="Arial" w:cs="Arial"/>
          <w:sz w:val="22"/>
          <w:szCs w:val="22"/>
        </w:rPr>
        <w:t>ing</w:t>
      </w:r>
      <w:r w:rsidR="000A75FA" w:rsidRPr="00E420EC">
        <w:rPr>
          <w:rFonts w:ascii="Arial" w:eastAsia="Arial" w:hAnsi="Arial" w:cs="Arial"/>
          <w:sz w:val="22"/>
          <w:szCs w:val="22"/>
        </w:rPr>
        <w:t xml:space="preserve"> </w:t>
      </w:r>
      <w:r w:rsidR="00D170F9">
        <w:rPr>
          <w:rFonts w:ascii="Arial" w:eastAsia="Arial" w:hAnsi="Arial" w:cs="Arial"/>
          <w:sz w:val="22"/>
          <w:szCs w:val="22"/>
        </w:rPr>
        <w:t>rRNA</w:t>
      </w:r>
      <w:r w:rsidR="00F92EAE">
        <w:rPr>
          <w:rFonts w:ascii="Arial" w:eastAsia="Arial" w:hAnsi="Arial" w:cs="Arial"/>
          <w:sz w:val="22"/>
          <w:szCs w:val="22"/>
        </w:rPr>
        <w:t xml:space="preserve"> production and thus ribosome</w:t>
      </w:r>
      <w:r w:rsidR="00D170F9" w:rsidRPr="00E420EC">
        <w:rPr>
          <w:rFonts w:ascii="Arial" w:eastAsia="Arial" w:hAnsi="Arial" w:cs="Arial"/>
          <w:sz w:val="22"/>
          <w:szCs w:val="22"/>
        </w:rPr>
        <w:t xml:space="preserve"> </w:t>
      </w:r>
      <w:r w:rsidR="00586A8D" w:rsidRPr="00E420EC">
        <w:rPr>
          <w:rFonts w:ascii="Arial" w:eastAsia="Arial" w:hAnsi="Arial" w:cs="Arial"/>
          <w:sz w:val="22"/>
          <w:szCs w:val="22"/>
        </w:rPr>
        <w:t>biogenesis</w:t>
      </w:r>
      <w:r w:rsidR="00B24D9A">
        <w:rPr>
          <w:rFonts w:ascii="Arial" w:eastAsia="Arial" w:hAnsi="Arial" w:cs="Arial"/>
          <w:sz w:val="22"/>
          <w:szCs w:val="22"/>
        </w:rPr>
        <w:t>,</w:t>
      </w:r>
      <w:r w:rsidR="00586A8D" w:rsidRPr="00E420EC">
        <w:rPr>
          <w:rFonts w:ascii="Arial" w:eastAsia="Arial" w:hAnsi="Arial" w:cs="Arial"/>
          <w:sz w:val="22"/>
          <w:szCs w:val="22"/>
        </w:rPr>
        <w:t xml:space="preserve"> </w:t>
      </w:r>
      <w:r w:rsidR="000A75FA">
        <w:rPr>
          <w:rFonts w:ascii="Arial" w:eastAsia="Arial" w:hAnsi="Arial" w:cs="Arial"/>
          <w:sz w:val="22"/>
          <w:szCs w:val="22"/>
        </w:rPr>
        <w:t>without</w:t>
      </w:r>
      <w:r w:rsidR="00F92EAE">
        <w:rPr>
          <w:rFonts w:ascii="Arial" w:eastAsia="Arial" w:hAnsi="Arial" w:cs="Arial"/>
          <w:sz w:val="22"/>
          <w:szCs w:val="22"/>
        </w:rPr>
        <w:t xml:space="preserve"> directly</w:t>
      </w:r>
      <w:r w:rsidR="00586A8D" w:rsidRPr="00E420EC">
        <w:rPr>
          <w:rFonts w:ascii="Arial" w:eastAsia="Arial" w:hAnsi="Arial" w:cs="Arial"/>
          <w:sz w:val="22"/>
          <w:szCs w:val="22"/>
        </w:rPr>
        <w:t xml:space="preserve"> </w:t>
      </w:r>
      <w:r w:rsidR="000A75FA">
        <w:rPr>
          <w:rFonts w:ascii="Arial" w:eastAsia="Arial" w:hAnsi="Arial" w:cs="Arial"/>
          <w:sz w:val="22"/>
          <w:szCs w:val="22"/>
        </w:rPr>
        <w:t>targeting</w:t>
      </w:r>
      <w:r w:rsidR="000A75FA" w:rsidRPr="00E420EC">
        <w:rPr>
          <w:rFonts w:ascii="Arial" w:eastAsia="Arial" w:hAnsi="Arial" w:cs="Arial"/>
          <w:sz w:val="22"/>
          <w:szCs w:val="22"/>
        </w:rPr>
        <w:t xml:space="preserve"> </w:t>
      </w:r>
      <w:r w:rsidR="00586A8D" w:rsidRPr="00E420EC">
        <w:rPr>
          <w:rFonts w:ascii="Arial" w:eastAsia="Arial" w:hAnsi="Arial" w:cs="Arial"/>
          <w:sz w:val="22"/>
          <w:szCs w:val="22"/>
        </w:rPr>
        <w:t>ribosomal proteins</w:t>
      </w:r>
      <w:r w:rsidR="00B24D9A">
        <w:rPr>
          <w:rFonts w:ascii="Arial" w:eastAsia="Arial" w:hAnsi="Arial" w:cs="Arial"/>
          <w:sz w:val="22"/>
          <w:szCs w:val="22"/>
        </w:rPr>
        <w:t>,</w:t>
      </w:r>
      <w:r w:rsidR="00586A8D" w:rsidRPr="00E420EC">
        <w:rPr>
          <w:rFonts w:ascii="Arial" w:eastAsia="Arial" w:hAnsi="Arial" w:cs="Arial"/>
          <w:sz w:val="22"/>
          <w:szCs w:val="22"/>
        </w:rPr>
        <w:t xml:space="preserve"> </w:t>
      </w:r>
      <w:r w:rsidR="000A75FA">
        <w:rPr>
          <w:rFonts w:ascii="Arial" w:eastAsia="Arial" w:hAnsi="Arial" w:cs="Arial"/>
          <w:sz w:val="22"/>
          <w:szCs w:val="22"/>
        </w:rPr>
        <w:t>similarly</w:t>
      </w:r>
      <w:r w:rsidR="000A75FA" w:rsidRPr="00E420EC">
        <w:rPr>
          <w:rFonts w:ascii="Arial" w:eastAsia="Arial" w:hAnsi="Arial" w:cs="Arial"/>
          <w:sz w:val="22"/>
          <w:szCs w:val="22"/>
        </w:rPr>
        <w:t xml:space="preserve"> </w:t>
      </w:r>
      <w:r w:rsidR="00586A8D" w:rsidRPr="00E420EC">
        <w:rPr>
          <w:rFonts w:ascii="Arial" w:eastAsia="Arial" w:hAnsi="Arial" w:cs="Arial"/>
          <w:sz w:val="22"/>
          <w:szCs w:val="22"/>
        </w:rPr>
        <w:t xml:space="preserve">results in </w:t>
      </w:r>
      <w:r w:rsidR="001E6D92">
        <w:rPr>
          <w:rFonts w:ascii="Arial" w:eastAsia="Arial" w:hAnsi="Arial" w:cs="Arial"/>
          <w:sz w:val="22"/>
          <w:szCs w:val="22"/>
        </w:rPr>
        <w:t>de</w:t>
      </w:r>
      <w:r w:rsidR="00586A8D" w:rsidRPr="00E420EC">
        <w:rPr>
          <w:rFonts w:ascii="Arial" w:eastAsia="Arial" w:hAnsi="Arial" w:cs="Arial"/>
          <w:sz w:val="22"/>
          <w:szCs w:val="22"/>
        </w:rPr>
        <w:t xml:space="preserve">regulation </w:t>
      </w:r>
      <w:r w:rsidR="00586A8D" w:rsidRPr="0050097E">
        <w:rPr>
          <w:rFonts w:ascii="Arial" w:eastAsia="Arial" w:hAnsi="Arial" w:cs="Arial"/>
          <w:sz w:val="22"/>
          <w:szCs w:val="22"/>
        </w:rPr>
        <w:t>of TOP mRNAs</w:t>
      </w:r>
      <w:r w:rsidR="00E553FB" w:rsidRPr="0050097E">
        <w:rPr>
          <w:rFonts w:ascii="Arial" w:eastAsia="Arial" w:hAnsi="Arial" w:cs="Arial"/>
          <w:sz w:val="22"/>
          <w:szCs w:val="22"/>
        </w:rPr>
        <w:t xml:space="preserve">. </w:t>
      </w:r>
      <w:r w:rsidR="00B24D9A" w:rsidRPr="0050097E">
        <w:rPr>
          <w:rFonts w:ascii="Arial" w:eastAsia="Arial" w:hAnsi="Arial" w:cs="Arial"/>
          <w:sz w:val="22"/>
          <w:szCs w:val="22"/>
        </w:rPr>
        <w:t>Our data show that</w:t>
      </w:r>
      <w:r w:rsidR="000A75FA" w:rsidRPr="0050097E">
        <w:rPr>
          <w:rFonts w:ascii="Arial" w:eastAsia="Arial" w:hAnsi="Arial" w:cs="Arial"/>
          <w:sz w:val="22"/>
          <w:szCs w:val="22"/>
        </w:rPr>
        <w:t xml:space="preserve"> </w:t>
      </w:r>
      <w:r w:rsidR="000A75FA" w:rsidRPr="0050097E">
        <w:rPr>
          <w:rFonts w:ascii="Arial" w:eastAsia="Arial" w:hAnsi="Arial" w:cs="Arial"/>
          <w:i/>
          <w:iCs/>
          <w:sz w:val="22"/>
          <w:szCs w:val="22"/>
        </w:rPr>
        <w:t>Drosophila</w:t>
      </w:r>
      <w:r w:rsidR="000A75FA" w:rsidRPr="0050097E">
        <w:rPr>
          <w:rFonts w:ascii="Arial" w:eastAsia="Arial" w:hAnsi="Arial" w:cs="Arial"/>
          <w:sz w:val="22"/>
          <w:szCs w:val="22"/>
        </w:rPr>
        <w:t xml:space="preserve"> </w:t>
      </w:r>
      <w:proofErr w:type="spellStart"/>
      <w:r w:rsidR="000A75FA" w:rsidRPr="0050097E">
        <w:rPr>
          <w:rFonts w:ascii="Arial" w:eastAsia="Arial" w:hAnsi="Arial" w:cs="Arial"/>
          <w:sz w:val="22"/>
          <w:szCs w:val="22"/>
        </w:rPr>
        <w:t>Larp</w:t>
      </w:r>
      <w:proofErr w:type="spellEnd"/>
      <w:r w:rsidR="000A75FA" w:rsidRPr="0050097E">
        <w:rPr>
          <w:rFonts w:ascii="Arial" w:eastAsia="Arial" w:hAnsi="Arial" w:cs="Arial"/>
          <w:sz w:val="22"/>
          <w:szCs w:val="22"/>
        </w:rPr>
        <w:t xml:space="preserve"> binds the </w:t>
      </w:r>
      <w:r w:rsidR="000A75FA" w:rsidRPr="0050097E">
        <w:rPr>
          <w:rFonts w:ascii="Arial" w:eastAsia="Arial" w:hAnsi="Arial" w:cs="Arial"/>
          <w:i/>
          <w:iCs/>
          <w:sz w:val="22"/>
          <w:szCs w:val="22"/>
        </w:rPr>
        <w:t>RpL30</w:t>
      </w:r>
      <w:r w:rsidR="000A75FA" w:rsidRPr="0050097E">
        <w:rPr>
          <w:rFonts w:ascii="Arial" w:eastAsia="Arial" w:hAnsi="Arial" w:cs="Arial"/>
          <w:sz w:val="22"/>
          <w:szCs w:val="22"/>
        </w:rPr>
        <w:t xml:space="preserve"> and </w:t>
      </w:r>
      <w:r w:rsidR="00EE4846">
        <w:rPr>
          <w:rFonts w:ascii="Arial" w:eastAsia="Arial" w:hAnsi="Arial" w:cs="Arial"/>
          <w:i/>
          <w:iCs/>
          <w:sz w:val="22"/>
          <w:szCs w:val="22"/>
        </w:rPr>
        <w:t>Non1</w:t>
      </w:r>
      <w:r w:rsidR="000A75FA" w:rsidRPr="0050097E">
        <w:rPr>
          <w:rFonts w:ascii="Arial" w:eastAsia="Arial" w:hAnsi="Arial" w:cs="Arial"/>
          <w:sz w:val="22"/>
          <w:szCs w:val="22"/>
        </w:rPr>
        <w:t xml:space="preserve"> 5’UTR in a TOP</w:t>
      </w:r>
      <w:r w:rsidR="00B24D9A" w:rsidRPr="0050097E">
        <w:rPr>
          <w:rFonts w:ascii="Arial" w:eastAsia="Arial" w:hAnsi="Arial" w:cs="Arial"/>
          <w:sz w:val="22"/>
          <w:szCs w:val="22"/>
        </w:rPr>
        <w:t>-</w:t>
      </w:r>
      <w:r w:rsidR="000A75FA" w:rsidRPr="0050097E">
        <w:rPr>
          <w:rFonts w:ascii="Arial" w:eastAsia="Arial" w:hAnsi="Arial" w:cs="Arial"/>
          <w:sz w:val="22"/>
          <w:szCs w:val="22"/>
        </w:rPr>
        <w:t xml:space="preserve">dependent manner </w:t>
      </w:r>
      <w:r w:rsidR="000A75FA" w:rsidRPr="0050097E">
        <w:rPr>
          <w:rFonts w:ascii="Arial" w:eastAsia="Arial" w:hAnsi="Arial" w:cs="Arial"/>
          <w:i/>
          <w:iCs/>
          <w:sz w:val="22"/>
          <w:szCs w:val="22"/>
        </w:rPr>
        <w:t>in vitro</w:t>
      </w:r>
      <w:r w:rsidR="000A75FA" w:rsidRPr="0050097E">
        <w:rPr>
          <w:rFonts w:ascii="Arial" w:eastAsia="Arial" w:hAnsi="Arial" w:cs="Arial"/>
          <w:sz w:val="22"/>
          <w:szCs w:val="22"/>
        </w:rPr>
        <w:t xml:space="preserve"> and to nearly all of the translation targets we identified </w:t>
      </w:r>
      <w:r w:rsidR="000A75FA" w:rsidRPr="0050097E">
        <w:rPr>
          <w:rFonts w:ascii="Arial" w:eastAsia="Arial" w:hAnsi="Arial" w:cs="Arial"/>
          <w:i/>
          <w:iCs/>
          <w:sz w:val="22"/>
          <w:szCs w:val="22"/>
        </w:rPr>
        <w:t>in vivo</w:t>
      </w:r>
      <w:r w:rsidR="00B24D9A" w:rsidRPr="0050097E">
        <w:rPr>
          <w:rFonts w:ascii="Arial" w:eastAsia="Arial" w:hAnsi="Arial" w:cs="Arial"/>
          <w:i/>
          <w:iCs/>
          <w:sz w:val="22"/>
          <w:szCs w:val="22"/>
        </w:rPr>
        <w:t>.</w:t>
      </w:r>
      <w:r w:rsidR="000A75FA" w:rsidRPr="0050097E">
        <w:rPr>
          <w:rFonts w:ascii="Arial" w:eastAsia="Arial" w:hAnsi="Arial" w:cs="Arial"/>
          <w:sz w:val="22"/>
          <w:szCs w:val="22"/>
        </w:rPr>
        <w:t xml:space="preserve"> </w:t>
      </w:r>
      <w:r w:rsidR="00B24D9A" w:rsidRPr="0050097E">
        <w:rPr>
          <w:rFonts w:ascii="Arial" w:eastAsia="Arial" w:hAnsi="Arial" w:cs="Arial"/>
          <w:sz w:val="22"/>
          <w:szCs w:val="22"/>
        </w:rPr>
        <w:t xml:space="preserve">Together these data suggest </w:t>
      </w:r>
      <w:r w:rsidR="00B24D9A" w:rsidRPr="00E31DE8">
        <w:rPr>
          <w:rFonts w:ascii="Arial" w:eastAsia="Arial" w:hAnsi="Arial" w:cs="Arial"/>
          <w:sz w:val="22"/>
          <w:szCs w:val="22"/>
        </w:rPr>
        <w:t xml:space="preserve">that </w:t>
      </w:r>
      <w:r w:rsidR="00F92EAE" w:rsidRPr="008E64C3">
        <w:rPr>
          <w:rFonts w:ascii="Arial" w:eastAsia="Arial" w:hAnsi="Arial" w:cs="Arial"/>
          <w:sz w:val="22"/>
          <w:szCs w:val="22"/>
        </w:rPr>
        <w:t>rRNA production</w:t>
      </w:r>
      <w:r w:rsidR="00B24D9A" w:rsidRPr="008E64C3">
        <w:rPr>
          <w:rFonts w:ascii="Arial" w:eastAsia="Arial" w:hAnsi="Arial" w:cs="Arial"/>
          <w:sz w:val="22"/>
          <w:szCs w:val="22"/>
        </w:rPr>
        <w:t xml:space="preserve"> regulates</w:t>
      </w:r>
      <w:r w:rsidR="00B24D9A" w:rsidRPr="0050097E">
        <w:rPr>
          <w:rFonts w:ascii="Arial" w:eastAsia="Arial" w:hAnsi="Arial" w:cs="Arial"/>
          <w:sz w:val="22"/>
          <w:szCs w:val="22"/>
        </w:rPr>
        <w:t xml:space="preserve"> TOP mRNAs via</w:t>
      </w:r>
      <w:r w:rsidR="00E553FB" w:rsidRPr="0050097E">
        <w:rPr>
          <w:rFonts w:ascii="Arial" w:eastAsia="Arial" w:hAnsi="Arial" w:cs="Arial"/>
          <w:sz w:val="22"/>
          <w:szCs w:val="22"/>
        </w:rPr>
        <w:t xml:space="preserve"> </w:t>
      </w:r>
      <w:proofErr w:type="spellStart"/>
      <w:r w:rsidR="00E553FB" w:rsidRPr="0050097E">
        <w:rPr>
          <w:rFonts w:ascii="Arial" w:eastAsia="Arial" w:hAnsi="Arial" w:cs="Arial"/>
          <w:sz w:val="22"/>
          <w:szCs w:val="22"/>
        </w:rPr>
        <w:t>Larp</w:t>
      </w:r>
      <w:proofErr w:type="spellEnd"/>
      <w:r w:rsidR="00E553FB" w:rsidRPr="0050097E">
        <w:rPr>
          <w:rFonts w:ascii="Arial" w:eastAsia="Arial" w:hAnsi="Arial" w:cs="Arial"/>
          <w:sz w:val="22"/>
          <w:szCs w:val="22"/>
        </w:rPr>
        <w:t>.</w:t>
      </w:r>
      <w:r w:rsidR="00E864EA" w:rsidRPr="0050097E">
        <w:rPr>
          <w:rFonts w:ascii="Arial" w:eastAsia="Arial" w:hAnsi="Arial" w:cs="Arial"/>
          <w:sz w:val="22"/>
          <w:szCs w:val="22"/>
        </w:rPr>
        <w:t xml:space="preserve"> Furthermore, </w:t>
      </w:r>
      <w:r w:rsidR="000A75FA" w:rsidRPr="0050097E">
        <w:rPr>
          <w:rFonts w:ascii="Arial" w:eastAsia="Arial" w:hAnsi="Arial" w:cs="Arial"/>
          <w:sz w:val="22"/>
          <w:szCs w:val="22"/>
        </w:rPr>
        <w:t xml:space="preserve">the cytokinesis defect caused by </w:t>
      </w:r>
      <w:r w:rsidR="00E864EA" w:rsidRPr="0050097E">
        <w:rPr>
          <w:rFonts w:ascii="Arial" w:eastAsia="Arial" w:hAnsi="Arial" w:cs="Arial"/>
          <w:sz w:val="22"/>
          <w:szCs w:val="22"/>
        </w:rPr>
        <w:t xml:space="preserve">overexpression of </w:t>
      </w:r>
      <w:r w:rsidR="009448E3">
        <w:rPr>
          <w:rFonts w:ascii="Arial" w:eastAsia="Arial" w:hAnsi="Arial" w:cs="Arial"/>
          <w:sz w:val="22"/>
          <w:szCs w:val="22"/>
        </w:rPr>
        <w:t>Larp-DM15</w:t>
      </w:r>
      <w:r w:rsidR="00E864EA" w:rsidRPr="0050097E">
        <w:rPr>
          <w:rFonts w:ascii="Arial" w:eastAsia="Arial" w:hAnsi="Arial" w:cs="Arial"/>
          <w:sz w:val="22"/>
          <w:szCs w:val="22"/>
        </w:rPr>
        <w:t xml:space="preserve"> in the germline </w:t>
      </w:r>
      <w:r w:rsidR="00586A8D" w:rsidRPr="0050097E">
        <w:rPr>
          <w:rFonts w:ascii="Arial" w:eastAsia="Arial" w:hAnsi="Arial" w:cs="Arial"/>
          <w:sz w:val="22"/>
          <w:szCs w:val="22"/>
        </w:rPr>
        <w:t>suggest</w:t>
      </w:r>
      <w:r w:rsidR="000A75FA" w:rsidRPr="0050097E">
        <w:rPr>
          <w:rFonts w:ascii="Arial" w:eastAsia="Arial" w:hAnsi="Arial" w:cs="Arial"/>
          <w:sz w:val="22"/>
          <w:szCs w:val="22"/>
        </w:rPr>
        <w:t>s</w:t>
      </w:r>
      <w:r w:rsidR="00586A8D" w:rsidRPr="0050097E">
        <w:rPr>
          <w:rFonts w:ascii="Arial" w:eastAsia="Arial" w:hAnsi="Arial" w:cs="Arial"/>
          <w:sz w:val="22"/>
          <w:szCs w:val="22"/>
        </w:rPr>
        <w:t xml:space="preserve"> that </w:t>
      </w:r>
      <w:proofErr w:type="spellStart"/>
      <w:r w:rsidR="00586A8D" w:rsidRPr="0050097E">
        <w:rPr>
          <w:rFonts w:ascii="Arial" w:eastAsia="Arial" w:hAnsi="Arial" w:cs="Arial"/>
          <w:sz w:val="22"/>
          <w:szCs w:val="22"/>
        </w:rPr>
        <w:t>Larp</w:t>
      </w:r>
      <w:proofErr w:type="spellEnd"/>
      <w:r w:rsidR="00586A8D" w:rsidRPr="0050097E">
        <w:rPr>
          <w:rFonts w:ascii="Arial" w:eastAsia="Arial" w:hAnsi="Arial" w:cs="Arial"/>
          <w:sz w:val="22"/>
          <w:szCs w:val="22"/>
        </w:rPr>
        <w:t xml:space="preserve"> </w:t>
      </w:r>
      <w:r w:rsidR="00AF26C5" w:rsidRPr="0050097E">
        <w:rPr>
          <w:rFonts w:ascii="Arial" w:eastAsia="Arial" w:hAnsi="Arial" w:cs="Arial"/>
          <w:sz w:val="22"/>
          <w:szCs w:val="22"/>
        </w:rPr>
        <w:t>regulation could maintain the homeostasis of ribosome biogenesis more broadly by balancing the expression of ribosomal protein production with the rate of other aspects of ribosome biogenesis</w:t>
      </w:r>
      <w:r w:rsidR="00B24D9A" w:rsidRPr="0050097E">
        <w:rPr>
          <w:rFonts w:ascii="Arial" w:eastAsia="Arial" w:hAnsi="Arial" w:cs="Arial"/>
          <w:sz w:val="22"/>
          <w:szCs w:val="22"/>
        </w:rPr>
        <w:t>,</w:t>
      </w:r>
      <w:r w:rsidR="00AF26C5" w:rsidRPr="0050097E">
        <w:rPr>
          <w:rFonts w:ascii="Arial" w:eastAsia="Arial" w:hAnsi="Arial" w:cs="Arial"/>
          <w:sz w:val="22"/>
          <w:szCs w:val="22"/>
        </w:rPr>
        <w:t xml:space="preserve"> such as rRNA processing</w:t>
      </w:r>
      <w:r w:rsidR="00B24D9A" w:rsidRPr="0050097E">
        <w:rPr>
          <w:rFonts w:ascii="Arial" w:eastAsia="Arial" w:hAnsi="Arial" w:cs="Arial"/>
          <w:sz w:val="22"/>
          <w:szCs w:val="22"/>
        </w:rPr>
        <w:t>,</w:t>
      </w:r>
      <w:r w:rsidR="001557D1" w:rsidRPr="0050097E">
        <w:rPr>
          <w:rFonts w:ascii="Arial" w:eastAsia="Arial" w:hAnsi="Arial" w:cs="Arial"/>
          <w:sz w:val="22"/>
          <w:szCs w:val="22"/>
        </w:rPr>
        <w:t xml:space="preserve"> during development</w:t>
      </w:r>
      <w:r w:rsidR="00C34630" w:rsidRPr="0050097E">
        <w:rPr>
          <w:rFonts w:ascii="Arial" w:eastAsia="Arial" w:hAnsi="Arial" w:cs="Arial"/>
          <w:sz w:val="22"/>
          <w:szCs w:val="22"/>
        </w:rPr>
        <w:t>.</w:t>
      </w:r>
      <w:r w:rsidR="00C34630">
        <w:rPr>
          <w:rFonts w:ascii="Arial" w:eastAsia="Arial" w:hAnsi="Arial" w:cs="Arial"/>
          <w:sz w:val="22"/>
          <w:szCs w:val="22"/>
        </w:rPr>
        <w:t xml:space="preserve"> </w:t>
      </w:r>
    </w:p>
    <w:p w14:paraId="5C4E3DBA" w14:textId="77777777" w:rsidR="005F648E" w:rsidRDefault="005F648E" w:rsidP="006C0869">
      <w:pPr>
        <w:jc w:val="both"/>
        <w:rPr>
          <w:rFonts w:ascii="Arial" w:eastAsia="Arial" w:hAnsi="Arial" w:cs="Arial"/>
          <w:sz w:val="22"/>
          <w:szCs w:val="22"/>
        </w:rPr>
      </w:pPr>
    </w:p>
    <w:p w14:paraId="418264C3" w14:textId="1ED71F7B" w:rsidR="008A15F4" w:rsidRDefault="000A75FA" w:rsidP="006C0869">
      <w:pPr>
        <w:jc w:val="both"/>
        <w:rPr>
          <w:rFonts w:ascii="Arial" w:eastAsia="Arial" w:hAnsi="Arial" w:cs="Arial"/>
          <w:sz w:val="22"/>
          <w:szCs w:val="22"/>
        </w:rPr>
      </w:pPr>
      <w:r>
        <w:rPr>
          <w:rFonts w:ascii="Arial" w:eastAsia="Arial" w:hAnsi="Arial" w:cs="Arial"/>
          <w:sz w:val="22"/>
          <w:szCs w:val="22"/>
        </w:rPr>
        <w:t xml:space="preserve">Previous studies indicate that </w:t>
      </w:r>
      <w:r w:rsidR="001E6D92">
        <w:rPr>
          <w:rFonts w:ascii="Arial" w:eastAsia="Arial" w:hAnsi="Arial" w:cs="Arial"/>
          <w:sz w:val="22"/>
          <w:szCs w:val="22"/>
        </w:rPr>
        <w:t xml:space="preserve">unphosphorylated </w:t>
      </w:r>
      <w:r>
        <w:rPr>
          <w:rFonts w:ascii="Arial" w:eastAsia="Arial" w:hAnsi="Arial" w:cs="Arial"/>
          <w:sz w:val="22"/>
          <w:szCs w:val="22"/>
        </w:rPr>
        <w:t>Larp</w:t>
      </w:r>
      <w:r w:rsidR="0034306E">
        <w:rPr>
          <w:rFonts w:ascii="Arial" w:eastAsia="Arial" w:hAnsi="Arial" w:cs="Arial"/>
          <w:sz w:val="22"/>
          <w:szCs w:val="22"/>
        </w:rPr>
        <w:t>1</w:t>
      </w:r>
      <w:r>
        <w:rPr>
          <w:rFonts w:ascii="Arial" w:eastAsia="Arial" w:hAnsi="Arial" w:cs="Arial"/>
          <w:sz w:val="22"/>
          <w:szCs w:val="22"/>
        </w:rPr>
        <w:t xml:space="preserve"> bind</w:t>
      </w:r>
      <w:r w:rsidR="001E6D92">
        <w:rPr>
          <w:rFonts w:ascii="Arial" w:eastAsia="Arial" w:hAnsi="Arial" w:cs="Arial"/>
          <w:sz w:val="22"/>
          <w:szCs w:val="22"/>
        </w:rPr>
        <w:t>s</w:t>
      </w:r>
      <w:r>
        <w:rPr>
          <w:rFonts w:ascii="Arial" w:eastAsia="Arial" w:hAnsi="Arial" w:cs="Arial"/>
          <w:sz w:val="22"/>
          <w:szCs w:val="22"/>
        </w:rPr>
        <w:t xml:space="preserve"> to </w:t>
      </w:r>
      <w:r w:rsidR="001E6D92">
        <w:rPr>
          <w:rFonts w:ascii="Arial" w:eastAsia="Arial" w:hAnsi="Arial" w:cs="Arial"/>
          <w:sz w:val="22"/>
          <w:szCs w:val="22"/>
        </w:rPr>
        <w:t xml:space="preserve">and represses </w:t>
      </w:r>
      <w:r>
        <w:rPr>
          <w:rFonts w:ascii="Arial" w:eastAsia="Arial" w:hAnsi="Arial" w:cs="Arial"/>
          <w:sz w:val="22"/>
          <w:szCs w:val="22"/>
        </w:rPr>
        <w:t xml:space="preserve">its targets </w:t>
      </w:r>
      <w:r w:rsidR="0034306E">
        <w:rPr>
          <w:rFonts w:ascii="Arial" w:eastAsia="Arial" w:hAnsi="Arial" w:cs="Arial"/>
          <w:sz w:val="22"/>
          <w:szCs w:val="22"/>
        </w:rPr>
        <w:t xml:space="preserve">more efficiently than phosphorylated Larp1 </w:t>
      </w:r>
      <w:r w:rsidR="00700F6A">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{"citationID":"a1lodm8ksll","properties":{"formattedCitation":"[@fonsecaLARP1MajorPhosphorylation2018; @Hong2017a; @jiaMTORC1PromotesTOP2021]","plainCitation":"[@fonsecaLARP1MajorPhosphorylation2018; @Hong2017a; @jiaMTORC1PromotesTOP2021]","noteIndex":0},"citationItems":[{"id":887,"uris":["http://zotero.org/users/6609021/items/IYCPCI5W"],"uri":["http://zotero.org/users/6609021/items/IYCPCI5W"],"itemData":{"id":887,"type":"report","abstract":"The mammalian target of rapamycin complex 1 (mTORC1) controls critical cellular functions such as protein synthesis, lipid metabolism, protein turnover and ribosome biogenesis through the phosphorylation of multiple substrates. In this study, we examined the phosphorylation of a recently identified target of mTORC1: La-related protein 1 (LARP1), a member of the LARP superfamily. Previously, we and others have shown that LARP1 plays an important role in repressing TOP mRNA translation downstream of mTORC1. LARP1 binds the 7methylguanosine triphosphate (m7Gppp) cap moiety and the adjacent 5’terminal oligopyrimidine (5’TOP) motif of TOP mRNAs, thus impeding the assembly of the eIF4F complex on these transcripts. mTORC1 plays a critical role in the control of TOP mRNA translation via LARP1 but the precise mechanism by which this occurs is incompletely understood. The data described herein help to elucidate this process. Specifically, it show that: (i) mTORC1 interacts with LARP1, but not other LARP superfamily members, via the C-terminal region that comprises the DM15 domain, (ii) mTORC1 pathway controls the phosphorylation of multiple (up to 26) serine and threonine residues on LARP1 in vivo, (iii) mTORC1 regulates the binding of LARP1 to TOP mRNAs and (iv) phosphorylation of S689 by mTORC1 is particularly important for the association of the DM15 domain of LARP1 with the 5’UTR of RPS6 TOP mRNA. These data reveal LARP1 as a major substrate of mTORC1.","genre":"preprint","language":"en","note":"fonsecaLARP1MajorPhosphorylation2018","publisher":"Biochemistry","source":"DOI.org (Crossref)","title":"LARP1 is a major phosphorylation substrate of mTORC1","URL":"http://biorxiv.org/lookup/doi/10.1101/491274","author":[{"family":"Fonseca","given":"Bruno D."},{"family":"Jia","given":"Jian-Jun"},{"family":"Hollensen","given":"Anne K."},{"family":"Pointet","given":"Roberta"},{"family":"Hoang","given":"Huy-Dung"},{"family":"Niklaus","given":"Marius R."},{"family":"Pena","given":"Izabella A."},{"family":"Lahr","given":"Roni M."},{"family":"Smith","given":"Ewan M."},{"family":"Hearnden","given":"Jaclyn"},{"family":"Wang","given":"Xu-Dong"},{"family":"Yang","given":"An-Dao"},{"family":"Celucci","given":"Giovanna"},{"family":"Graber","given":"Tyson E."},{"family":"Dajadian","given":"Christopher"},{"family":"Yu","given":"Yonghao"},{"family":"Damgaard","given":"Christian K."},{"family":"Berman","given":"Andrea J."},{"family":"Alain","given":"Tommy"}],"accessed":{"date-parts":[["2020",12,8]]},"issued":{"date-parts":[["2018",12,8]]}}},{"id":564,"uris":["http://zotero.org/users/6609021/items/W8SJVBKS"],"uri":["http://zotero.org/users/6609021/items/W8SJVBKS"],"itemData":{"id":564,"type":"article-journal","container-title":"Elife","ISSN":"2050-084X","note":"Hong2017a","page":"e25237","title":"LARP1 functions as a molecular switch for mTORC1-mediated translation of an essential class of mRNAs","title-short":"Hong2017a","volume":"6","author":[{"family":"Hong","given":"Sungki"},{"family":"Freeberg","given":"Mallory A"},{"family":"Han","given":"Ting"},{"family":"Kamath","given":"Avani"},{"family":"Yao","given":"Yao"},{"family":"Fukuda","given":"Tomoko"},{"family":"Suzuki","given":"Tsukasa"},{"family":"Kim","given":"John K"},{"family":"Inoki","given":"Ken"}],"issued":{"date-parts":[["2017"]]}}},{"id":1478,"uris":["http://zotero.org/users/6609021/items/A3QSI3UZ"],"uri":["http://zotero.org/users/6609021/items/A3QSI3UZ"],"itemData":{"id":1478,"type":"article-journal","abstract":"Abstract.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Res","language":"en","note":"jiaMTORC1PromotesTOP2021","source":"academic.oup.com","title":"mTORC1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D."}],"accessed":{"date-parts":[["2021",2,23]]},"issued":{"date-parts":[["2021",1,4]]}}}],"schema":"https://github.com/citation-style-language/schema/raw/master/csl-citation.json"} </w:instrText>
      </w:r>
      <w:r w:rsidR="00700F6A">
        <w:rPr>
          <w:rFonts w:ascii="Arial" w:eastAsia="Arial" w:hAnsi="Arial" w:cs="Arial"/>
          <w:sz w:val="22"/>
          <w:szCs w:val="22"/>
        </w:rPr>
        <w:fldChar w:fldCharType="separate"/>
      </w:r>
      <w:r w:rsidR="00835395" w:rsidRPr="00835395">
        <w:rPr>
          <w:rFonts w:ascii="Arial" w:hAnsi="Arial" w:cs="Arial"/>
          <w:sz w:val="22"/>
        </w:rPr>
        <w:t>[@fonsecaLARP1MajorPhosphorylation2018; @Hong2017a; @jiaMTORC1PromotesTOP2021]</w:t>
      </w:r>
      <w:r w:rsidR="00700F6A">
        <w:rPr>
          <w:rFonts w:ascii="Arial" w:eastAsia="Arial" w:hAnsi="Arial" w:cs="Arial"/>
          <w:sz w:val="22"/>
          <w:szCs w:val="22"/>
        </w:rPr>
        <w:fldChar w:fldCharType="end"/>
      </w:r>
      <w:r>
        <w:rPr>
          <w:rFonts w:ascii="Arial" w:eastAsia="Arial" w:hAnsi="Arial" w:cs="Arial"/>
          <w:sz w:val="22"/>
          <w:szCs w:val="22"/>
        </w:rPr>
        <w:t xml:space="preserve">. Thus, although </w:t>
      </w:r>
      <w:r w:rsidR="003226D9">
        <w:rPr>
          <w:rFonts w:ascii="Arial" w:eastAsia="Arial" w:hAnsi="Arial" w:cs="Arial"/>
          <w:sz w:val="22"/>
          <w:szCs w:val="22"/>
        </w:rPr>
        <w:t>w</w:t>
      </w:r>
      <w:r w:rsidR="11C58E54" w:rsidRPr="46A17E5E">
        <w:rPr>
          <w:rFonts w:ascii="Arial" w:eastAsia="Arial" w:hAnsi="Arial" w:cs="Arial"/>
          <w:sz w:val="22"/>
          <w:szCs w:val="22"/>
        </w:rPr>
        <w:t>e do not know</w:t>
      </w:r>
      <w:r>
        <w:rPr>
          <w:rFonts w:ascii="Arial" w:eastAsia="Arial" w:hAnsi="Arial" w:cs="Arial"/>
          <w:sz w:val="22"/>
          <w:szCs w:val="22"/>
        </w:rPr>
        <w:t xml:space="preserve"> the</w:t>
      </w:r>
      <w:r w:rsidR="11C58E54" w:rsidRPr="46A17E5E">
        <w:rPr>
          <w:rFonts w:ascii="Arial" w:eastAsia="Arial" w:hAnsi="Arial" w:cs="Arial"/>
          <w:sz w:val="22"/>
          <w:szCs w:val="22"/>
        </w:rPr>
        <w:t xml:space="preserve"> identity of the kinase that phosphorylates </w:t>
      </w:r>
      <w:proofErr w:type="spellStart"/>
      <w:r w:rsidR="11C58E54" w:rsidRPr="46A17E5E">
        <w:rPr>
          <w:rFonts w:ascii="Arial" w:eastAsia="Arial" w:hAnsi="Arial" w:cs="Arial"/>
          <w:sz w:val="22"/>
          <w:szCs w:val="22"/>
        </w:rPr>
        <w:t>Larp</w:t>
      </w:r>
      <w:proofErr w:type="spellEnd"/>
      <w:r w:rsidR="11C58E54" w:rsidRPr="46A17E5E">
        <w:rPr>
          <w:rFonts w:ascii="Arial" w:eastAsia="Arial" w:hAnsi="Arial" w:cs="Arial"/>
          <w:sz w:val="22"/>
          <w:szCs w:val="22"/>
        </w:rPr>
        <w:t xml:space="preserve"> in </w:t>
      </w:r>
      <w:r w:rsidR="11C58E54" w:rsidRPr="46A17E5E">
        <w:rPr>
          <w:rFonts w:ascii="Arial" w:eastAsia="Arial" w:hAnsi="Arial" w:cs="Arial"/>
          <w:i/>
          <w:iCs/>
          <w:sz w:val="22"/>
          <w:szCs w:val="22"/>
        </w:rPr>
        <w:t>Drosophila</w:t>
      </w:r>
      <w:r w:rsidR="11C58E54" w:rsidRPr="46A17E5E">
        <w:rPr>
          <w:rFonts w:ascii="Arial" w:eastAsia="Arial" w:hAnsi="Arial" w:cs="Arial"/>
          <w:sz w:val="22"/>
          <w:szCs w:val="22"/>
        </w:rPr>
        <w:t xml:space="preserve">, </w:t>
      </w:r>
      <w:r w:rsidR="001E6D92" w:rsidRPr="46A17E5E">
        <w:rPr>
          <w:rFonts w:ascii="Arial" w:eastAsia="Arial" w:hAnsi="Arial" w:cs="Arial"/>
          <w:sz w:val="22"/>
          <w:szCs w:val="22"/>
        </w:rPr>
        <w:t xml:space="preserve">we hypothesize that </w:t>
      </w:r>
      <w:proofErr w:type="spellStart"/>
      <w:r w:rsidR="001E6D92">
        <w:rPr>
          <w:rFonts w:ascii="Arial" w:eastAsia="Arial" w:hAnsi="Arial" w:cs="Arial"/>
          <w:sz w:val="22"/>
          <w:szCs w:val="22"/>
        </w:rPr>
        <w:t>Larp</w:t>
      </w:r>
      <w:proofErr w:type="spellEnd"/>
      <w:r w:rsidR="001E6D92">
        <w:rPr>
          <w:rFonts w:ascii="Arial" w:eastAsia="Arial" w:hAnsi="Arial" w:cs="Arial"/>
          <w:sz w:val="22"/>
          <w:szCs w:val="22"/>
        </w:rPr>
        <w:t xml:space="preserve"> is not</w:t>
      </w:r>
      <w:r w:rsidR="001E6D92" w:rsidRPr="46A17E5E">
        <w:rPr>
          <w:rFonts w:ascii="Arial" w:eastAsia="Arial" w:hAnsi="Arial" w:cs="Arial"/>
          <w:sz w:val="22"/>
          <w:szCs w:val="22"/>
        </w:rPr>
        <w:t xml:space="preserve"> phosphorylate</w:t>
      </w:r>
      <w:r w:rsidR="001E6D92">
        <w:rPr>
          <w:rFonts w:ascii="Arial" w:eastAsia="Arial" w:hAnsi="Arial" w:cs="Arial"/>
          <w:sz w:val="22"/>
          <w:szCs w:val="22"/>
        </w:rPr>
        <w:t>d</w:t>
      </w:r>
      <w:r w:rsidR="001E6D92" w:rsidRPr="46A17E5E">
        <w:rPr>
          <w:rFonts w:ascii="Arial" w:eastAsia="Arial" w:hAnsi="Arial" w:cs="Arial"/>
          <w:sz w:val="22"/>
          <w:szCs w:val="22"/>
        </w:rPr>
        <w:t xml:space="preserve"> </w:t>
      </w:r>
      <w:r w:rsidR="007B1BF4">
        <w:rPr>
          <w:rFonts w:ascii="Arial" w:eastAsia="Arial" w:hAnsi="Arial" w:cs="Arial"/>
          <w:sz w:val="22"/>
          <w:szCs w:val="22"/>
        </w:rPr>
        <w:t xml:space="preserve">upon loss of </w:t>
      </w:r>
      <w:proofErr w:type="spellStart"/>
      <w:r w:rsidR="007B1BF4" w:rsidRPr="00066856">
        <w:rPr>
          <w:rFonts w:ascii="Arial" w:eastAsia="Arial" w:hAnsi="Arial" w:cs="Arial"/>
          <w:i/>
          <w:iCs/>
          <w:sz w:val="22"/>
          <w:szCs w:val="22"/>
        </w:rPr>
        <w:t>aramis</w:t>
      </w:r>
      <w:proofErr w:type="spellEnd"/>
      <w:r w:rsidR="007B1BF4" w:rsidRPr="00066856">
        <w:rPr>
          <w:rFonts w:ascii="Arial" w:eastAsia="Arial" w:hAnsi="Arial" w:cs="Arial"/>
          <w:i/>
          <w:iCs/>
          <w:sz w:val="22"/>
          <w:szCs w:val="22"/>
        </w:rPr>
        <w:t xml:space="preserve">, </w:t>
      </w:r>
      <w:proofErr w:type="spellStart"/>
      <w:r w:rsidR="007B1BF4" w:rsidRPr="00066856">
        <w:rPr>
          <w:rFonts w:ascii="Arial" w:eastAsia="Arial" w:hAnsi="Arial" w:cs="Arial"/>
          <w:i/>
          <w:iCs/>
          <w:sz w:val="22"/>
          <w:szCs w:val="22"/>
        </w:rPr>
        <w:t>athos</w:t>
      </w:r>
      <w:proofErr w:type="spellEnd"/>
      <w:r w:rsidR="007B1BF4">
        <w:rPr>
          <w:rFonts w:ascii="Arial" w:eastAsia="Arial" w:hAnsi="Arial" w:cs="Arial"/>
          <w:sz w:val="22"/>
          <w:szCs w:val="22"/>
        </w:rPr>
        <w:t xml:space="preserve"> and </w:t>
      </w:r>
      <w:proofErr w:type="spellStart"/>
      <w:r w:rsidR="007B1BF4" w:rsidRPr="00066856">
        <w:rPr>
          <w:rFonts w:ascii="Arial" w:eastAsia="Arial" w:hAnsi="Arial" w:cs="Arial"/>
          <w:i/>
          <w:iCs/>
          <w:sz w:val="22"/>
          <w:szCs w:val="22"/>
        </w:rPr>
        <w:t>porthos</w:t>
      </w:r>
      <w:proofErr w:type="spellEnd"/>
      <w:r w:rsidR="007B1BF4">
        <w:rPr>
          <w:rFonts w:ascii="Arial" w:eastAsia="Arial" w:hAnsi="Arial" w:cs="Arial"/>
          <w:sz w:val="22"/>
          <w:szCs w:val="22"/>
        </w:rPr>
        <w:t xml:space="preserve">, </w:t>
      </w:r>
      <w:r w:rsidR="001E6D92" w:rsidRPr="46A17E5E">
        <w:rPr>
          <w:rFonts w:ascii="Arial" w:eastAsia="Arial" w:hAnsi="Arial" w:cs="Arial"/>
          <w:sz w:val="22"/>
          <w:szCs w:val="22"/>
        </w:rPr>
        <w:t>when ribosome biogenesis is perturbed</w:t>
      </w:r>
      <w:r w:rsidR="001E6D92">
        <w:rPr>
          <w:rFonts w:ascii="Arial" w:eastAsia="Arial" w:hAnsi="Arial" w:cs="Arial"/>
          <w:sz w:val="22"/>
          <w:szCs w:val="22"/>
        </w:rPr>
        <w:t>. We propose that u</w:t>
      </w:r>
      <w:r w:rsidR="11C58E54" w:rsidRPr="46A17E5E">
        <w:rPr>
          <w:rFonts w:ascii="Arial" w:eastAsia="Arial" w:hAnsi="Arial" w:cs="Arial"/>
          <w:sz w:val="22"/>
          <w:szCs w:val="22"/>
        </w:rPr>
        <w:t xml:space="preserve">ntil ribosome biogenesis homeostasis is </w:t>
      </w:r>
      <w:r w:rsidR="4F6EA8AE" w:rsidRPr="46A17E5E">
        <w:rPr>
          <w:rFonts w:ascii="Arial" w:eastAsia="Arial" w:hAnsi="Arial" w:cs="Arial"/>
          <w:sz w:val="22"/>
          <w:szCs w:val="22"/>
        </w:rPr>
        <w:t>reached,</w:t>
      </w:r>
      <w:r w:rsidR="11C58E54" w:rsidRPr="46A17E5E">
        <w:rPr>
          <w:rFonts w:ascii="Arial" w:eastAsia="Arial" w:hAnsi="Arial" w:cs="Arial"/>
          <w:sz w:val="22"/>
          <w:szCs w:val="22"/>
        </w:rPr>
        <w:t xml:space="preserve"> this kinase will remain inactive, continuously increasing the pool of dephosphorylated </w:t>
      </w:r>
      <w:proofErr w:type="spellStart"/>
      <w:r w:rsidR="11C58E54" w:rsidRPr="46A17E5E">
        <w:rPr>
          <w:rFonts w:ascii="Arial" w:eastAsia="Arial" w:hAnsi="Arial" w:cs="Arial"/>
          <w:sz w:val="22"/>
          <w:szCs w:val="22"/>
        </w:rPr>
        <w:t>Larp</w:t>
      </w:r>
      <w:proofErr w:type="spellEnd"/>
      <w:r w:rsidR="11C58E54" w:rsidRPr="46A17E5E">
        <w:rPr>
          <w:rFonts w:ascii="Arial" w:eastAsia="Arial" w:hAnsi="Arial" w:cs="Arial"/>
          <w:sz w:val="22"/>
          <w:szCs w:val="22"/>
        </w:rPr>
        <w:t>. I</w:t>
      </w:r>
      <w:r w:rsidR="001E6D92">
        <w:rPr>
          <w:rFonts w:ascii="Arial" w:eastAsia="Arial" w:hAnsi="Arial" w:cs="Arial"/>
          <w:sz w:val="22"/>
          <w:szCs w:val="22"/>
        </w:rPr>
        <w:t>n this scenario,</w:t>
      </w:r>
      <w:r w:rsidR="11C58E54" w:rsidRPr="46A17E5E">
        <w:rPr>
          <w:rFonts w:ascii="Arial" w:eastAsia="Arial" w:hAnsi="Arial" w:cs="Arial"/>
          <w:sz w:val="22"/>
          <w:szCs w:val="22"/>
        </w:rPr>
        <w:t xml:space="preserve"> </w:t>
      </w:r>
      <w:r w:rsidR="001E6D92">
        <w:rPr>
          <w:rFonts w:ascii="Arial" w:eastAsia="Arial" w:hAnsi="Arial" w:cs="Arial"/>
          <w:sz w:val="22"/>
          <w:szCs w:val="22"/>
        </w:rPr>
        <w:t xml:space="preserve">as </w:t>
      </w:r>
      <w:r w:rsidR="11C58E54" w:rsidRPr="46A17E5E">
        <w:rPr>
          <w:rFonts w:ascii="Arial" w:eastAsia="Arial" w:hAnsi="Arial" w:cs="Arial"/>
          <w:sz w:val="22"/>
          <w:szCs w:val="22"/>
        </w:rPr>
        <w:t xml:space="preserve">dephosphorylated </w:t>
      </w:r>
      <w:proofErr w:type="spellStart"/>
      <w:r w:rsidR="001E6D92" w:rsidRPr="46A17E5E">
        <w:rPr>
          <w:rFonts w:ascii="Arial" w:eastAsia="Arial" w:hAnsi="Arial" w:cs="Arial"/>
          <w:sz w:val="22"/>
          <w:szCs w:val="22"/>
        </w:rPr>
        <w:t>Larp</w:t>
      </w:r>
      <w:proofErr w:type="spellEnd"/>
      <w:r w:rsidR="001E6D92" w:rsidRPr="46A17E5E">
        <w:rPr>
          <w:rFonts w:ascii="Arial" w:eastAsia="Arial" w:hAnsi="Arial" w:cs="Arial"/>
          <w:sz w:val="22"/>
          <w:szCs w:val="22"/>
        </w:rPr>
        <w:t xml:space="preserve"> </w:t>
      </w:r>
      <w:r w:rsidR="001E6D92">
        <w:rPr>
          <w:rFonts w:ascii="Arial" w:eastAsia="Arial" w:hAnsi="Arial" w:cs="Arial"/>
          <w:sz w:val="22"/>
          <w:szCs w:val="22"/>
        </w:rPr>
        <w:t>accumulates,</w:t>
      </w:r>
      <w:r w:rsidR="001E6D92" w:rsidRPr="46A17E5E">
        <w:rPr>
          <w:rFonts w:ascii="Arial" w:eastAsia="Arial" w:hAnsi="Arial" w:cs="Arial"/>
          <w:sz w:val="22"/>
          <w:szCs w:val="22"/>
        </w:rPr>
        <w:t xml:space="preserve"> </w:t>
      </w:r>
      <w:r w:rsidR="001E6D92">
        <w:rPr>
          <w:rFonts w:ascii="Arial" w:eastAsia="Arial" w:hAnsi="Arial" w:cs="Arial"/>
          <w:sz w:val="22"/>
          <w:szCs w:val="22"/>
        </w:rPr>
        <w:t xml:space="preserve">it </w:t>
      </w:r>
      <w:r w:rsidR="11C58E54" w:rsidRPr="46A17E5E">
        <w:rPr>
          <w:rFonts w:ascii="Arial" w:eastAsia="Arial" w:hAnsi="Arial" w:cs="Arial"/>
          <w:sz w:val="22"/>
          <w:szCs w:val="22"/>
        </w:rPr>
        <w:t>begins to bind its targets</w:t>
      </w:r>
      <w:r w:rsidR="001E6D92">
        <w:rPr>
          <w:rFonts w:ascii="Arial" w:eastAsia="Arial" w:hAnsi="Arial" w:cs="Arial"/>
          <w:sz w:val="22"/>
          <w:szCs w:val="22"/>
        </w:rPr>
        <w:t>.</w:t>
      </w:r>
      <w:r w:rsidR="11C58E54" w:rsidRPr="46A17E5E">
        <w:rPr>
          <w:rFonts w:ascii="Arial" w:eastAsia="Arial" w:hAnsi="Arial" w:cs="Arial"/>
          <w:sz w:val="22"/>
          <w:szCs w:val="22"/>
        </w:rPr>
        <w:t xml:space="preserve"> </w:t>
      </w:r>
      <w:r w:rsidR="001E6D92">
        <w:rPr>
          <w:rFonts w:ascii="Arial" w:eastAsia="Arial" w:hAnsi="Arial" w:cs="Arial"/>
          <w:sz w:val="22"/>
          <w:szCs w:val="22"/>
        </w:rPr>
        <w:t>I</w:t>
      </w:r>
      <w:r w:rsidR="11C58E54" w:rsidRPr="46A17E5E">
        <w:rPr>
          <w:rFonts w:ascii="Arial" w:eastAsia="Arial" w:hAnsi="Arial" w:cs="Arial"/>
          <w:sz w:val="22"/>
          <w:szCs w:val="22"/>
        </w:rPr>
        <w:t>nitially</w:t>
      </w:r>
      <w:r w:rsidR="001E6D92">
        <w:rPr>
          <w:rFonts w:ascii="Arial" w:eastAsia="Arial" w:hAnsi="Arial" w:cs="Arial"/>
          <w:sz w:val="22"/>
          <w:szCs w:val="22"/>
        </w:rPr>
        <w:t>, it will</w:t>
      </w:r>
      <w:r w:rsidR="11C58E54" w:rsidRPr="46A17E5E">
        <w:rPr>
          <w:rFonts w:ascii="Arial" w:eastAsia="Arial" w:hAnsi="Arial" w:cs="Arial"/>
          <w:sz w:val="22"/>
          <w:szCs w:val="22"/>
        </w:rPr>
        <w:t xml:space="preserve"> bind its highest affinity targets, presumably </w:t>
      </w:r>
      <w:r w:rsidR="00831C89">
        <w:rPr>
          <w:rFonts w:ascii="Arial" w:eastAsia="Arial" w:hAnsi="Arial" w:cs="Arial"/>
          <w:sz w:val="22"/>
          <w:szCs w:val="22"/>
        </w:rPr>
        <w:lastRenderedPageBreak/>
        <w:t>encoding</w:t>
      </w:r>
      <w:r w:rsidR="00831C89" w:rsidRPr="46A17E5E">
        <w:rPr>
          <w:rFonts w:ascii="Arial" w:eastAsia="Arial" w:hAnsi="Arial" w:cs="Arial"/>
          <w:sz w:val="22"/>
          <w:szCs w:val="22"/>
        </w:rPr>
        <w:t xml:space="preserve"> </w:t>
      </w:r>
      <w:r w:rsidR="11C58E54" w:rsidRPr="46A17E5E">
        <w:rPr>
          <w:rFonts w:ascii="Arial" w:eastAsia="Arial" w:hAnsi="Arial" w:cs="Arial"/>
          <w:sz w:val="22"/>
          <w:szCs w:val="22"/>
        </w:rPr>
        <w:t xml:space="preserve">ribosomal proteins </w:t>
      </w:r>
      <w:r w:rsidR="001E6D92">
        <w:rPr>
          <w:rFonts w:ascii="Arial" w:eastAsia="Arial" w:hAnsi="Arial" w:cs="Arial"/>
          <w:sz w:val="22"/>
          <w:szCs w:val="22"/>
        </w:rPr>
        <w:t>and</w:t>
      </w:r>
      <w:r w:rsidR="001E6D92" w:rsidRPr="46A17E5E">
        <w:rPr>
          <w:rFonts w:ascii="Arial" w:eastAsia="Arial" w:hAnsi="Arial" w:cs="Arial"/>
          <w:sz w:val="22"/>
          <w:szCs w:val="22"/>
        </w:rPr>
        <w:t xml:space="preserve"> </w:t>
      </w:r>
      <w:r w:rsidR="11C58E54" w:rsidRPr="46A17E5E">
        <w:rPr>
          <w:rFonts w:ascii="Arial" w:eastAsia="Arial" w:hAnsi="Arial" w:cs="Arial"/>
          <w:sz w:val="22"/>
          <w:szCs w:val="22"/>
        </w:rPr>
        <w:t xml:space="preserve">repress their translation </w:t>
      </w:r>
      <w:r w:rsidR="001E6D92">
        <w:rPr>
          <w:rFonts w:ascii="Arial" w:eastAsia="Arial" w:hAnsi="Arial" w:cs="Arial"/>
          <w:sz w:val="22"/>
          <w:szCs w:val="22"/>
        </w:rPr>
        <w:t>to</w:t>
      </w:r>
      <w:r w:rsidR="001E6D92" w:rsidRPr="46A17E5E">
        <w:rPr>
          <w:rFonts w:ascii="Arial" w:eastAsia="Arial" w:hAnsi="Arial" w:cs="Arial"/>
          <w:sz w:val="22"/>
          <w:szCs w:val="22"/>
        </w:rPr>
        <w:t xml:space="preserve"> </w:t>
      </w:r>
      <w:r w:rsidR="11C58E54" w:rsidRPr="46A17E5E">
        <w:rPr>
          <w:rFonts w:ascii="Arial" w:eastAsia="Arial" w:hAnsi="Arial" w:cs="Arial"/>
          <w:sz w:val="22"/>
          <w:szCs w:val="22"/>
        </w:rPr>
        <w:t xml:space="preserve">rebalance ribosomal protein production with rRNA production. </w:t>
      </w:r>
      <w:r w:rsidR="00F01C5C">
        <w:rPr>
          <w:rFonts w:ascii="Arial" w:eastAsia="Arial" w:hAnsi="Arial" w:cs="Arial"/>
          <w:sz w:val="22"/>
          <w:szCs w:val="22"/>
        </w:rPr>
        <w:t>Consistent with this model,</w:t>
      </w:r>
      <w:r w:rsidR="00C045DA">
        <w:rPr>
          <w:rFonts w:ascii="Arial" w:eastAsia="Arial" w:hAnsi="Arial" w:cs="Arial"/>
          <w:sz w:val="22"/>
          <w:szCs w:val="22"/>
        </w:rPr>
        <w:t xml:space="preserve"> </w:t>
      </w:r>
      <w:r w:rsidR="00C045DA" w:rsidRPr="46A17E5E">
        <w:rPr>
          <w:rFonts w:ascii="Arial" w:eastAsia="Arial" w:hAnsi="Arial" w:cs="Arial"/>
          <w:sz w:val="22"/>
          <w:szCs w:val="22"/>
        </w:rPr>
        <w:t xml:space="preserve">the </w:t>
      </w:r>
      <w:r w:rsidR="00C045DA" w:rsidRPr="00EB354C">
        <w:rPr>
          <w:rFonts w:ascii="Arial" w:eastAsia="Arial" w:hAnsi="Arial" w:cs="Arial"/>
          <w:sz w:val="22"/>
          <w:szCs w:val="22"/>
        </w:rPr>
        <w:t>TOP</w:t>
      </w:r>
      <w:r w:rsidR="00C045DA" w:rsidRPr="46A17E5E">
        <w:rPr>
          <w:rFonts w:ascii="Arial" w:eastAsia="Arial" w:hAnsi="Arial" w:cs="Arial"/>
          <w:sz w:val="22"/>
          <w:szCs w:val="22"/>
        </w:rPr>
        <w:t xml:space="preserve"> motif in</w:t>
      </w:r>
      <w:r w:rsidR="00C045DA" w:rsidRPr="46A17E5E">
        <w:rPr>
          <w:rFonts w:ascii="Arial" w:eastAsia="Arial" w:hAnsi="Arial" w:cs="Arial"/>
          <w:i/>
          <w:iCs/>
          <w:sz w:val="22"/>
          <w:szCs w:val="22"/>
        </w:rPr>
        <w:t xml:space="preserve"> RpL30</w:t>
      </w:r>
      <w:r w:rsidR="00C045DA" w:rsidRPr="46A17E5E">
        <w:rPr>
          <w:rFonts w:ascii="Arial" w:eastAsia="Arial" w:hAnsi="Arial" w:cs="Arial"/>
          <w:sz w:val="22"/>
          <w:szCs w:val="22"/>
        </w:rPr>
        <w:t xml:space="preserve"> is bound by </w:t>
      </w:r>
      <w:proofErr w:type="spellStart"/>
      <w:r w:rsidR="00C045DA" w:rsidRPr="46A17E5E">
        <w:rPr>
          <w:rFonts w:ascii="Arial" w:eastAsia="Arial" w:hAnsi="Arial" w:cs="Arial"/>
          <w:sz w:val="22"/>
          <w:szCs w:val="22"/>
        </w:rPr>
        <w:t>Larp</w:t>
      </w:r>
      <w:proofErr w:type="spellEnd"/>
      <w:r w:rsidR="00C045DA" w:rsidRPr="46A17E5E">
        <w:rPr>
          <w:rFonts w:ascii="Arial" w:eastAsia="Arial" w:hAnsi="Arial" w:cs="Arial"/>
          <w:sz w:val="22"/>
          <w:szCs w:val="22"/>
        </w:rPr>
        <w:t xml:space="preserve"> even more tightly with a </w:t>
      </w:r>
      <w:r w:rsidR="003636AA">
        <w:rPr>
          <w:rFonts w:ascii="Arial" w:eastAsia="Arial" w:hAnsi="Arial" w:cs="Arial"/>
          <w:sz w:val="22"/>
          <w:szCs w:val="22"/>
        </w:rPr>
        <w:t xml:space="preserve">nearly </w:t>
      </w:r>
      <w:r w:rsidR="00C045DA" w:rsidRPr="46A17E5E">
        <w:rPr>
          <w:rFonts w:ascii="Arial" w:eastAsia="Arial" w:hAnsi="Arial" w:cs="Arial"/>
          <w:sz w:val="22"/>
          <w:szCs w:val="22"/>
        </w:rPr>
        <w:t>9-fold higher affinity</w:t>
      </w:r>
      <w:r w:rsidR="003467E6">
        <w:rPr>
          <w:rFonts w:ascii="Arial" w:eastAsia="Arial" w:hAnsi="Arial" w:cs="Arial"/>
          <w:sz w:val="22"/>
          <w:szCs w:val="22"/>
        </w:rPr>
        <w:t xml:space="preserve"> compared to </w:t>
      </w:r>
      <w:r w:rsidR="003467E6" w:rsidRPr="46A17E5E">
        <w:rPr>
          <w:rFonts w:ascii="Arial" w:eastAsia="Arial" w:hAnsi="Arial" w:cs="Arial"/>
          <w:sz w:val="22"/>
          <w:szCs w:val="22"/>
        </w:rPr>
        <w:t xml:space="preserve">the </w:t>
      </w:r>
      <w:r w:rsidR="00EE4846">
        <w:rPr>
          <w:rFonts w:ascii="Arial" w:eastAsia="Arial" w:hAnsi="Arial" w:cs="Arial"/>
          <w:i/>
          <w:iCs/>
          <w:sz w:val="22"/>
          <w:szCs w:val="22"/>
        </w:rPr>
        <w:t>Non1</w:t>
      </w:r>
      <w:r w:rsidR="003467E6" w:rsidRPr="46A17E5E">
        <w:rPr>
          <w:rFonts w:ascii="Arial" w:eastAsia="Arial" w:hAnsi="Arial" w:cs="Arial"/>
          <w:sz w:val="22"/>
          <w:szCs w:val="22"/>
        </w:rPr>
        <w:t xml:space="preserve"> TOP site</w:t>
      </w:r>
      <w:r w:rsidR="00831C89">
        <w:rPr>
          <w:rFonts w:ascii="Arial" w:eastAsia="Arial" w:hAnsi="Arial" w:cs="Arial"/>
          <w:sz w:val="22"/>
          <w:szCs w:val="22"/>
        </w:rPr>
        <w:t xml:space="preserve"> (</w:t>
      </w:r>
      <w:r w:rsidR="00831C89" w:rsidRPr="00014872">
        <w:rPr>
          <w:rFonts w:ascii="Arial" w:eastAsia="Arial" w:hAnsi="Arial" w:cs="Arial"/>
          <w:b/>
          <w:bCs/>
          <w:sz w:val="22"/>
          <w:szCs w:val="22"/>
        </w:rPr>
        <w:t>Fig</w:t>
      </w:r>
      <w:r w:rsidR="003C4130">
        <w:rPr>
          <w:rFonts w:ascii="Arial" w:eastAsia="Arial" w:hAnsi="Arial" w:cs="Arial"/>
          <w:b/>
          <w:bCs/>
          <w:sz w:val="22"/>
          <w:szCs w:val="22"/>
        </w:rPr>
        <w:t>ure</w:t>
      </w:r>
      <w:r w:rsidR="00831C89" w:rsidRPr="00014872">
        <w:rPr>
          <w:rFonts w:ascii="Arial" w:eastAsia="Arial" w:hAnsi="Arial" w:cs="Arial"/>
          <w:b/>
          <w:bCs/>
          <w:sz w:val="22"/>
          <w:szCs w:val="22"/>
        </w:rPr>
        <w:t xml:space="preserve"> S7B</w:t>
      </w:r>
      <w:r w:rsidR="00831C89">
        <w:rPr>
          <w:rFonts w:ascii="Arial" w:eastAsia="Arial" w:hAnsi="Arial" w:cs="Arial"/>
          <w:sz w:val="22"/>
          <w:szCs w:val="22"/>
        </w:rPr>
        <w:t>)</w:t>
      </w:r>
      <w:r w:rsidR="00C045DA" w:rsidRPr="46A17E5E">
        <w:rPr>
          <w:rFonts w:ascii="Arial" w:eastAsia="Arial" w:hAnsi="Arial" w:cs="Arial"/>
          <w:sz w:val="22"/>
          <w:szCs w:val="22"/>
        </w:rPr>
        <w:t>.</w:t>
      </w:r>
      <w:r w:rsidR="003636AA">
        <w:rPr>
          <w:rFonts w:ascii="Arial" w:eastAsia="Arial" w:hAnsi="Arial" w:cs="Arial"/>
          <w:sz w:val="22"/>
          <w:szCs w:val="22"/>
        </w:rPr>
        <w:t xml:space="preserve"> </w:t>
      </w:r>
      <w:r w:rsidR="00C045DA" w:rsidRPr="46A17E5E">
        <w:rPr>
          <w:rFonts w:ascii="Arial" w:eastAsia="Arial" w:hAnsi="Arial" w:cs="Arial"/>
          <w:sz w:val="22"/>
          <w:szCs w:val="22"/>
        </w:rPr>
        <w:t xml:space="preserve">We propose that </w:t>
      </w:r>
      <w:r w:rsidR="003636AA">
        <w:rPr>
          <w:rFonts w:ascii="Arial" w:eastAsia="Arial" w:hAnsi="Arial" w:cs="Arial"/>
          <w:sz w:val="22"/>
          <w:szCs w:val="22"/>
        </w:rPr>
        <w:t xml:space="preserve">such </w:t>
      </w:r>
      <w:r w:rsidR="00C045DA" w:rsidRPr="46A17E5E">
        <w:rPr>
          <w:rFonts w:ascii="Arial" w:eastAsia="Arial" w:hAnsi="Arial" w:cs="Arial"/>
          <w:sz w:val="22"/>
          <w:szCs w:val="22"/>
        </w:rPr>
        <w:t>difference</w:t>
      </w:r>
      <w:r w:rsidR="003636AA">
        <w:rPr>
          <w:rFonts w:ascii="Arial" w:eastAsia="Arial" w:hAnsi="Arial" w:cs="Arial"/>
          <w:sz w:val="22"/>
          <w:szCs w:val="22"/>
        </w:rPr>
        <w:t>s</w:t>
      </w:r>
      <w:r w:rsidR="00C045DA" w:rsidRPr="46A17E5E">
        <w:rPr>
          <w:rFonts w:ascii="Arial" w:eastAsia="Arial" w:hAnsi="Arial" w:cs="Arial"/>
          <w:sz w:val="22"/>
          <w:szCs w:val="22"/>
        </w:rPr>
        <w:t xml:space="preserve"> in affinity may allow </w:t>
      </w:r>
      <w:proofErr w:type="spellStart"/>
      <w:r w:rsidR="00C045DA" w:rsidRPr="46A17E5E">
        <w:rPr>
          <w:rFonts w:ascii="Arial" w:eastAsia="Arial" w:hAnsi="Arial" w:cs="Arial"/>
          <w:sz w:val="22"/>
          <w:szCs w:val="22"/>
        </w:rPr>
        <w:t>Larp</w:t>
      </w:r>
      <w:proofErr w:type="spellEnd"/>
      <w:r w:rsidR="00C045DA" w:rsidRPr="46A17E5E">
        <w:rPr>
          <w:rFonts w:ascii="Arial" w:eastAsia="Arial" w:hAnsi="Arial" w:cs="Arial"/>
          <w:sz w:val="22"/>
          <w:szCs w:val="22"/>
        </w:rPr>
        <w:t xml:space="preserve"> to repress ribosomal protein translation to facilitate cellular homeostasis without immediately causing cell cycle arrest. </w:t>
      </w:r>
      <w:r w:rsidR="11C58E54" w:rsidRPr="46A17E5E">
        <w:rPr>
          <w:rFonts w:ascii="Arial" w:eastAsia="Arial" w:hAnsi="Arial" w:cs="Arial"/>
          <w:sz w:val="22"/>
          <w:szCs w:val="22"/>
        </w:rPr>
        <w:t xml:space="preserve">However, if homeostasis cannot be achieved and </w:t>
      </w:r>
      <w:r w:rsidR="003636AA">
        <w:rPr>
          <w:rFonts w:ascii="Arial" w:eastAsia="Arial" w:hAnsi="Arial" w:cs="Arial"/>
          <w:sz w:val="22"/>
          <w:szCs w:val="22"/>
        </w:rPr>
        <w:t xml:space="preserve">sufficient </w:t>
      </w:r>
      <w:r w:rsidR="11C58E54" w:rsidRPr="46A17E5E">
        <w:rPr>
          <w:rFonts w:ascii="Arial" w:eastAsia="Arial" w:hAnsi="Arial" w:cs="Arial"/>
          <w:sz w:val="22"/>
          <w:szCs w:val="22"/>
        </w:rPr>
        <w:t xml:space="preserve">dephosphorylated </w:t>
      </w:r>
      <w:proofErr w:type="spellStart"/>
      <w:r w:rsidR="4F6EA8AE" w:rsidRPr="46A17E5E">
        <w:rPr>
          <w:rFonts w:ascii="Arial" w:eastAsia="Arial" w:hAnsi="Arial" w:cs="Arial"/>
          <w:sz w:val="22"/>
          <w:szCs w:val="22"/>
        </w:rPr>
        <w:t>Larp</w:t>
      </w:r>
      <w:proofErr w:type="spellEnd"/>
      <w:r w:rsidR="4F6EA8AE" w:rsidRPr="46A17E5E">
        <w:rPr>
          <w:rFonts w:ascii="Arial" w:eastAsia="Arial" w:hAnsi="Arial" w:cs="Arial"/>
          <w:sz w:val="22"/>
          <w:szCs w:val="22"/>
        </w:rPr>
        <w:t xml:space="preserve"> </w:t>
      </w:r>
      <w:r w:rsidR="11C58E54" w:rsidRPr="46A17E5E">
        <w:rPr>
          <w:rFonts w:ascii="Arial" w:eastAsia="Arial" w:hAnsi="Arial" w:cs="Arial"/>
          <w:sz w:val="22"/>
          <w:szCs w:val="22"/>
        </w:rPr>
        <w:t xml:space="preserve">accumulates, </w:t>
      </w:r>
      <w:proofErr w:type="spellStart"/>
      <w:r w:rsidR="11C58E54" w:rsidRPr="46A17E5E">
        <w:rPr>
          <w:rFonts w:ascii="Arial" w:eastAsia="Arial" w:hAnsi="Arial" w:cs="Arial"/>
          <w:sz w:val="22"/>
          <w:szCs w:val="22"/>
        </w:rPr>
        <w:t>Larp</w:t>
      </w:r>
      <w:proofErr w:type="spellEnd"/>
      <w:r w:rsidR="11C58E54" w:rsidRPr="46A17E5E">
        <w:rPr>
          <w:rFonts w:ascii="Arial" w:eastAsia="Arial" w:hAnsi="Arial" w:cs="Arial"/>
          <w:sz w:val="22"/>
          <w:szCs w:val="22"/>
        </w:rPr>
        <w:t xml:space="preserve"> will </w:t>
      </w:r>
      <w:r w:rsidR="003636AA">
        <w:rPr>
          <w:rFonts w:ascii="Arial" w:eastAsia="Arial" w:hAnsi="Arial" w:cs="Arial"/>
          <w:sz w:val="22"/>
          <w:szCs w:val="22"/>
        </w:rPr>
        <w:t xml:space="preserve">also </w:t>
      </w:r>
      <w:r w:rsidR="11C58E54" w:rsidRPr="46A17E5E">
        <w:rPr>
          <w:rFonts w:ascii="Arial" w:eastAsia="Arial" w:hAnsi="Arial" w:cs="Arial"/>
          <w:sz w:val="22"/>
          <w:szCs w:val="22"/>
        </w:rPr>
        <w:t>bind</w:t>
      </w:r>
      <w:r w:rsidR="003636AA">
        <w:rPr>
          <w:rFonts w:ascii="Arial" w:eastAsia="Arial" w:hAnsi="Arial" w:cs="Arial"/>
          <w:sz w:val="22"/>
          <w:szCs w:val="22"/>
        </w:rPr>
        <w:t xml:space="preserve"> and repress </w:t>
      </w:r>
      <w:r w:rsidR="00831C89">
        <w:rPr>
          <w:rFonts w:ascii="Arial" w:eastAsia="Arial" w:hAnsi="Arial" w:cs="Arial"/>
          <w:sz w:val="22"/>
          <w:szCs w:val="22"/>
        </w:rPr>
        <w:t xml:space="preserve">the </w:t>
      </w:r>
      <w:r w:rsidR="003636AA">
        <w:rPr>
          <w:rFonts w:ascii="Arial" w:eastAsia="Arial" w:hAnsi="Arial" w:cs="Arial"/>
          <w:sz w:val="22"/>
          <w:szCs w:val="22"/>
        </w:rPr>
        <w:t>translation o</w:t>
      </w:r>
      <w:r w:rsidR="00066856">
        <w:rPr>
          <w:rFonts w:ascii="Arial" w:eastAsia="Arial" w:hAnsi="Arial" w:cs="Arial"/>
          <w:sz w:val="22"/>
          <w:szCs w:val="22"/>
        </w:rPr>
        <w:t>f</w:t>
      </w:r>
      <w:r w:rsidR="11C58E54" w:rsidRPr="46A17E5E">
        <w:rPr>
          <w:rFonts w:ascii="Arial" w:eastAsia="Arial" w:hAnsi="Arial" w:cs="Arial"/>
          <w:sz w:val="22"/>
          <w:szCs w:val="22"/>
        </w:rPr>
        <w:t xml:space="preserve"> lower affinity targets. Repression of Non1 in this manner would result in cell cycle arrest</w:t>
      </w:r>
      <w:r w:rsidR="00EE4A7F">
        <w:rPr>
          <w:rFonts w:ascii="Arial" w:eastAsia="Arial" w:hAnsi="Arial" w:cs="Arial"/>
          <w:sz w:val="22"/>
          <w:szCs w:val="22"/>
        </w:rPr>
        <w:t xml:space="preserve"> and block differentiation</w:t>
      </w:r>
      <w:r w:rsidR="003636AA">
        <w:rPr>
          <w:rFonts w:ascii="Arial" w:eastAsia="Arial" w:hAnsi="Arial" w:cs="Arial"/>
          <w:sz w:val="22"/>
          <w:szCs w:val="22"/>
        </w:rPr>
        <w:t xml:space="preserve"> as occurs upon </w:t>
      </w:r>
      <w:proofErr w:type="spellStart"/>
      <w:r w:rsidR="003636AA">
        <w:rPr>
          <w:rFonts w:ascii="Arial" w:eastAsia="Arial" w:hAnsi="Arial" w:cs="Arial"/>
          <w:i/>
          <w:iCs/>
          <w:sz w:val="22"/>
          <w:szCs w:val="22"/>
        </w:rPr>
        <w:t>aramis</w:t>
      </w:r>
      <w:proofErr w:type="spellEnd"/>
      <w:r w:rsidR="003636AA">
        <w:rPr>
          <w:rFonts w:ascii="Arial" w:eastAsia="Arial" w:hAnsi="Arial" w:cs="Arial"/>
          <w:i/>
          <w:iCs/>
          <w:sz w:val="22"/>
          <w:szCs w:val="22"/>
        </w:rPr>
        <w:t xml:space="preserve"> </w:t>
      </w:r>
      <w:r w:rsidR="003636AA">
        <w:rPr>
          <w:rFonts w:ascii="Arial" w:eastAsia="Arial" w:hAnsi="Arial" w:cs="Arial"/>
          <w:sz w:val="22"/>
          <w:szCs w:val="22"/>
        </w:rPr>
        <w:t>depletion</w:t>
      </w:r>
      <w:r w:rsidR="00EE4A7F">
        <w:rPr>
          <w:rFonts w:ascii="Arial" w:eastAsia="Arial" w:hAnsi="Arial" w:cs="Arial"/>
          <w:sz w:val="22"/>
          <w:szCs w:val="22"/>
        </w:rPr>
        <w:t>.</w:t>
      </w:r>
    </w:p>
    <w:p w14:paraId="1E7E26EB" w14:textId="77777777" w:rsidR="0058446F" w:rsidRDefault="0058446F" w:rsidP="006C0869">
      <w:pPr>
        <w:jc w:val="both"/>
        <w:rPr>
          <w:rFonts w:ascii="Arial" w:eastAsia="Arial" w:hAnsi="Arial" w:cs="Arial"/>
          <w:sz w:val="22"/>
          <w:szCs w:val="22"/>
        </w:rPr>
      </w:pPr>
    </w:p>
    <w:p w14:paraId="3F076C96" w14:textId="4A2DA148" w:rsidR="00271682" w:rsidRDefault="00C67211" w:rsidP="006C0869">
      <w:pPr>
        <w:jc w:val="both"/>
        <w:rPr>
          <w:rFonts w:ascii="Arial" w:eastAsia="Arial" w:hAnsi="Arial" w:cs="Arial"/>
          <w:b/>
          <w:bCs/>
          <w:sz w:val="22"/>
          <w:szCs w:val="22"/>
          <w:highlight w:val="red"/>
        </w:rPr>
      </w:pPr>
      <w:r>
        <w:rPr>
          <w:rFonts w:ascii="Arial" w:eastAsia="Arial" w:hAnsi="Arial" w:cs="Arial"/>
          <w:b/>
          <w:bCs/>
          <w:sz w:val="22"/>
          <w:szCs w:val="22"/>
        </w:rPr>
        <w:t>Ribosome</w:t>
      </w:r>
      <w:r w:rsidR="008A15F4">
        <w:rPr>
          <w:rFonts w:ascii="Arial" w:eastAsia="Arial" w:hAnsi="Arial" w:cs="Arial"/>
          <w:b/>
          <w:bCs/>
          <w:sz w:val="22"/>
          <w:szCs w:val="22"/>
        </w:rPr>
        <w:t xml:space="preserve"> biogenesis in stem cell differentiation</w:t>
      </w:r>
      <w:r w:rsidR="00650A63">
        <w:rPr>
          <w:rFonts w:ascii="Arial" w:eastAsia="Arial" w:hAnsi="Arial" w:cs="Arial"/>
          <w:sz w:val="22"/>
          <w:szCs w:val="22"/>
        </w:rPr>
        <w:t xml:space="preserve"> </w:t>
      </w:r>
      <w:r w:rsidR="00650A63" w:rsidRPr="00DE7BC1">
        <w:rPr>
          <w:rFonts w:ascii="Arial" w:eastAsia="Arial" w:hAnsi="Arial" w:cs="Arial"/>
          <w:b/>
          <w:bCs/>
          <w:sz w:val="22"/>
          <w:szCs w:val="22"/>
        </w:rPr>
        <w:t xml:space="preserve">and </w:t>
      </w:r>
      <w:proofErr w:type="spellStart"/>
      <w:r w:rsidR="00352EE2">
        <w:rPr>
          <w:rFonts w:ascii="Arial" w:eastAsia="Arial" w:hAnsi="Arial" w:cs="Arial"/>
          <w:b/>
          <w:bCs/>
          <w:sz w:val="22"/>
          <w:szCs w:val="22"/>
        </w:rPr>
        <w:t>r</w:t>
      </w:r>
      <w:r w:rsidR="00352EE2" w:rsidRPr="00DE7BC1">
        <w:rPr>
          <w:rFonts w:ascii="Arial" w:eastAsia="Arial" w:hAnsi="Arial" w:cs="Arial"/>
          <w:b/>
          <w:bCs/>
          <w:sz w:val="22"/>
          <w:szCs w:val="22"/>
        </w:rPr>
        <w:t>ibosomopathies</w:t>
      </w:r>
      <w:proofErr w:type="spellEnd"/>
    </w:p>
    <w:p w14:paraId="1F4F24DD" w14:textId="39DC3D34" w:rsidR="000C2EFE" w:rsidRPr="00637479" w:rsidRDefault="580D44C3" w:rsidP="006C0869">
      <w:pPr>
        <w:jc w:val="both"/>
        <w:rPr>
          <w:rFonts w:ascii="Arial" w:eastAsia="Arial" w:hAnsi="Arial" w:cs="Arial"/>
          <w:sz w:val="22"/>
          <w:szCs w:val="22"/>
        </w:rPr>
      </w:pPr>
      <w:proofErr w:type="spellStart"/>
      <w:r w:rsidRPr="6CFB7654">
        <w:rPr>
          <w:rFonts w:ascii="Arial" w:eastAsia="Arial" w:hAnsi="Arial" w:cs="Arial"/>
          <w:sz w:val="22"/>
          <w:szCs w:val="22"/>
        </w:rPr>
        <w:t>Ribosomopathies</w:t>
      </w:r>
      <w:proofErr w:type="spellEnd"/>
      <w:r w:rsidRPr="6CFB7654">
        <w:rPr>
          <w:rFonts w:ascii="Arial" w:eastAsia="Arial" w:hAnsi="Arial" w:cs="Arial"/>
          <w:sz w:val="22"/>
          <w:szCs w:val="22"/>
        </w:rPr>
        <w:t xml:space="preserve"> arise from defects in ribosomal components or ribosome biogenesis and include a number of diseases such as Diamond-</w:t>
      </w:r>
      <w:proofErr w:type="spellStart"/>
      <w:r w:rsidRPr="6CFB7654">
        <w:rPr>
          <w:rFonts w:ascii="Arial" w:eastAsia="Arial" w:hAnsi="Arial" w:cs="Arial"/>
          <w:sz w:val="22"/>
          <w:szCs w:val="22"/>
        </w:rPr>
        <w:t>Blackfan</w:t>
      </w:r>
      <w:proofErr w:type="spellEnd"/>
      <w:r w:rsidRPr="6CFB7654">
        <w:rPr>
          <w:rFonts w:ascii="Arial" w:eastAsia="Arial" w:hAnsi="Arial" w:cs="Arial"/>
          <w:sz w:val="22"/>
          <w:szCs w:val="22"/>
        </w:rPr>
        <w:t xml:space="preserve"> anemia, </w:t>
      </w:r>
      <w:proofErr w:type="spellStart"/>
      <w:r w:rsidRPr="6CFB7654">
        <w:rPr>
          <w:rFonts w:ascii="Arial" w:eastAsia="Arial" w:hAnsi="Arial" w:cs="Arial"/>
          <w:sz w:val="22"/>
          <w:szCs w:val="22"/>
        </w:rPr>
        <w:t>Treacher</w:t>
      </w:r>
      <w:proofErr w:type="spellEnd"/>
      <w:r w:rsidRPr="6CFB7654">
        <w:rPr>
          <w:rFonts w:ascii="Arial" w:eastAsia="Arial" w:hAnsi="Arial" w:cs="Arial"/>
          <w:sz w:val="22"/>
          <w:szCs w:val="22"/>
        </w:rPr>
        <w:t xml:space="preserve"> Collins syndrome, </w:t>
      </w:r>
      <w:proofErr w:type="spellStart"/>
      <w:r w:rsidRPr="6CFB7654">
        <w:rPr>
          <w:rFonts w:ascii="Arial" w:eastAsia="Arial" w:hAnsi="Arial" w:cs="Arial"/>
          <w:sz w:val="22"/>
          <w:szCs w:val="22"/>
        </w:rPr>
        <w:t>Shwachman</w:t>
      </w:r>
      <w:proofErr w:type="spellEnd"/>
      <w:r w:rsidRPr="6CFB7654">
        <w:rPr>
          <w:rFonts w:ascii="Arial" w:eastAsia="Arial" w:hAnsi="Arial" w:cs="Arial"/>
          <w:sz w:val="22"/>
          <w:szCs w:val="22"/>
        </w:rPr>
        <w:t>-Diamond syndrome, and 5q-myelodysplastic syndrome</w:t>
      </w:r>
      <w:r w:rsidR="00285A9F" w:rsidRPr="6CFB7654">
        <w:rPr>
          <w:rFonts w:ascii="Arial" w:eastAsia="Arial" w:hAnsi="Arial" w:cs="Arial"/>
          <w:sz w:val="22"/>
          <w:szCs w:val="22"/>
        </w:rPr>
        <w:t xml:space="preserve"> </w:t>
      </w:r>
      <w:r w:rsidRPr="6CFB7654">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{"citationID":"KokTYIxt","properties":{"formattedCitation":"[@Armistead2014a; @draptchinskaiaGeneEncodingRibosomal1999; @mcgowanReducedRibosomalProtein2011; @valdezTreacherCollinsSyndrome2004; @warrenMolecularBasisHuman2018]","plainCitation":"[@Armistead2014a; @draptchinskaiaGeneEncodingRibosomal1999; @mcgowanReducedRibosomalProtein2011; @valdezTreacherCollinsSyndrome2004; @warrenMolecularBasisHuman2018]","noteIndex":0},"citationItems":[{"id":623,"uris":["http://zotero.org/users/6609021/items/8NASS4KV"],"uri":["http://zotero.org/users/6609021/items/8NASS4KV"],"itemData":{"id":623,"type":"article-journal","abstract":"Collectively, the ribosomopathies are caused by defects in ribosome biogenesis. Although these disorders encompass deficiencies in a ubiquitous and fundamental process, the clinical manifestations are extremely variable and typically display tissue specificity. Research into this paradox has offered fascinating new insights into the role of the ribosome in the regulation of mRNA translation, cell cycle control, and signaling pathways involving TP53, MYC and mTOR. Several common features of ribosomopathies such as small stature, cancer predisposition, and hematological defects, point to how these diverse diseases may be related at a molecular level.","container-title":"FEBS Letters","DOI":"10.1016/j.febslet.2014.03.024","ISSN":"00145793","issue":"9","note":"Armistead2014a","page":"1491-1500","title":"Diverse diseases from a ubiquitous process: The ribosomopathy paradox","title-short":"Armistead2014a","volume":"588","author":[{"family":"Armistead","given":"Joy"},{"family":"Triggs-Raine","given":"Barbara"}],"issued":{"date-parts":[["2014",5,2]]}}},{"id":248,"uris":["http://zotero.org/users/6609021/items/YRTJW22K"],"uri":["http://zotero.org/users/6609021/items/YRTJW22K"],"itemData":{"id":248,"type":"article-journal","abstract":"The gene encoding ribosomal protein S19 is mutated in Diamond-Blackfan  anaemia","container-title":"Nature Genetics","DOI":"10.1038/5951","issue":"2","note":"draptchinskaiaGeneEncodingRibosomal1999","page":"169-175","title":"The gene encoding ribosomal protein S19 is mutated in Diamond-Blackfan anaemia","volume":"21","author":[{"family":"Draptchinskaia","given":"Natalia"},{"family":"Gustavsson","given":"Peter"},{"family":"Andersson","given":"Björn"},{"family":"Pettersson","given":"Monica"},{"family":"Willig","given":"Thiébaut-Noël"},{"family":"Dianzani","given":"Irma"},{"family":"Ball","given":"Sarah"},{"family":"Tchernia","given":"Gil"},{"family":"Klar","given":"Joakim"},{"family":"Matsson","given":"Hans"},{"family":"Tentler","given":"Dimitri"},{"family":"Mohandas","given":"Narla"},{"family":"Carlsson","given":"Birgit"},{"family":"Dahl","given":"Niklas"}],"issued":{"date-parts":[["1999",2,1]]}}},{"id":846,"uris":["http://zotero.org/users/6609021/items/KG7A5TSE"],"uri":["http://zotero.org/users/6609021/items/KG7A5TSE"],"itemData":{"id":846,"type":"article-journal","container-title":"Proceedings of the National Academy of Sciences","DOI":"10.1073/pnas.0402492101","ISSN":"0027-8424, 1091-6490","issue":"29","journalAbbreviation":"Proceedings of the National Academy of Sciences","language":"en","note":"valdezTreacherCollinsSyndrome2004","page":"10709-10714","source":"DOI.org (Crossref)","title":"The Treacher Collins syndrome (TCOF1) gene product is involved in ribosomal DNA gene transcription by interacting with upstream binding factor","volume":"101","author":[{"family":"Valdez","given":"B. C."},{"family":"Henning","given":"D."},{"family":"So","given":"R. B."},{"family":"Dixon","given":"J."},{"family":"Dixon","given":"M. J."}],"issued":{"date-parts":[["2004",7,20]]}}},{"id":475,"uris":["http://zotero.org/users/6609021/items/T9CEUM9W"],"uri":["http://zotero.org/users/6609021/items/T9CEUM9W"],"itemData":{"id":475,"type":"article-journal","abstract":"Mutations that target the ubiquitous process of ribosome assembly paradoxically cause diverse tissue-specific disorders (ribosomopathies) that are often associated with an increased risk of cancer. Ribosomes are the essential macromolecular machines that read the genetic code in all cells in all kingdoms of life. Following pre-assembly in the nucleus, precursors of the large 60S and small 40S ribosomal subunits are exported to the cytoplasm where the final steps in maturation are completed. Here, I review the recent insights into the conserved mechanisms of ribosome assembly that have come from functional characterisation of the genes mutated in human ribosomopathies. In particular, recent advances in cryo-electron microscopy, coupled with genetic, biochemical and prior structural data, have revealed that the SBDS protein that is deficient in the inherited leukaemia predisposition disorder Shwachman-Diamond syndrome couples the final step in cytoplasmic 60S ribosomal subunit maturation to a quality control assessment of the structural and functional integrity of the nascent particle. Thus, study of this fascinating disorder is providing remarkable insights into how the large ribosomal subunit is functionally activated in the cytoplasm to enter the actively translating pool of ribosomes.","container-title":"Advances in Biological Regulation","DOI":"10.1016/j.jbior.2017.09.002","ISSN":"22124926","note":"warrenMolecularBasisHuman2018","page":"109-127","title":"Molecular basis of the human ribosomopathy Shwachman-Diamond syndrome","volume":"67","author":[{"family":"Warren","given":"Alan J."}],"issued":{"date-parts":[["2018",1]]}}},{"id":848,"uris":["http://zotero.org/users/6609021/items/LX946QWK"],"uri":["http://zotero.org/users/6609021/items/LX946QWK"],"itemData":{"id":848,"type":"article-journal","abstract":"Abstract\n            Reduced gene dosage of ribosomal protein subunits has been implicated in 5q− myelodysplastic syndrome and Diamond Blackfan anemia, but the cellular and pathophysiologic defects associated with these conditions are enigmatic. Using conditional inactivation of the ribosomal protein S6 gene in laboratory mice, we found that reduced ribosomal protein gene dosage recapitulates cardinal features of the 5q− syndrome, including macrocytic anemia, erythroid hypoplasia, and megakaryocytic dysplasia with thrombocytosis, and that p53 plays a critical role in manifestation of these phenotypes. The blood cell abnormalities are accompanied by a reduction in the number of HSCs, a specific defect in late erythrocyte development, and suggest a disease-specific ontogenetic pathway for megakaryocyte development. Further studies of highly purified HSCs from healthy patients and from those with myelodysplastic syndrome link reduced expression of ribosomal protein genes to decreased RBC maturation and suggest an underlying and common pathophysiologic pathway for additional subtypes of myelodysplastic syndrome.","container-title":"Blood","DOI":"10.1182/blood-2010-11-318584","ISSN":"0006-4971, 1528-0020","issue":"13","language":"en","note":"mcgowanReducedRibosomalProtein2011","page":"3622-3633","source":"DOI.org (Crossref)","title":"Reduced ribosomal protein gene dosage and p53 activation in low-risk myelodysplastic syndrome","volume":"118","author":[{"family":"McGowan","given":"Kelly A."},{"family":"Pang","given":"Wendy W."},{"family":"Bhardwaj","given":"Rashmi"},{"family":"Perez","given":"Marcelina G."},{"family":"Pluvinage","given":"John V."},{"family":"Glader","given":"Bertil E."},{"family":"Malek","given":"Reem"},{"family":"Mendrysa","given":"Susan M."},{"family":"Weissman","given":"Irving L."},{"family":"Park","given":"Christopher Y."},{"family":"Barsh","given":"Gregory S."}],"issued":{"date-parts":[["2011",9,29]]}}}],"schema":"https://github.com/citation-style-language/schema/raw/master/csl-citation.json"} </w:instrText>
      </w:r>
      <w:r w:rsidRPr="6CFB7654">
        <w:rPr>
          <w:rFonts w:ascii="Arial" w:eastAsia="Arial" w:hAnsi="Arial" w:cs="Arial"/>
          <w:sz w:val="22"/>
          <w:szCs w:val="22"/>
        </w:rPr>
        <w:fldChar w:fldCharType="separate"/>
      </w:r>
      <w:r w:rsidR="00835395" w:rsidRPr="00835395">
        <w:rPr>
          <w:rFonts w:ascii="Arial" w:eastAsia="Arial" w:hAnsi="Arial" w:cs="Arial"/>
          <w:sz w:val="22"/>
        </w:rPr>
        <w:t>[@Armistead2014a; @draptchinskaiaGeneEncodingRibosomal1999; @mcgowanReducedRibosomalProtein2011; @valdezTreacherCollinsSyndrome2004; @warrenMolecularBasisHuman2018]</w:t>
      </w:r>
      <w:r w:rsidRPr="6CFB7654">
        <w:rPr>
          <w:rFonts w:ascii="Arial" w:eastAsia="Arial" w:hAnsi="Arial" w:cs="Arial"/>
          <w:sz w:val="22"/>
          <w:szCs w:val="22"/>
        </w:rPr>
        <w:fldChar w:fldCharType="end"/>
      </w:r>
      <w:r w:rsidRPr="6CFB7654">
        <w:rPr>
          <w:rFonts w:ascii="Arial" w:eastAsia="Arial" w:hAnsi="Arial" w:cs="Arial"/>
          <w:sz w:val="22"/>
          <w:szCs w:val="22"/>
        </w:rPr>
        <w:t xml:space="preserve">. Despite the ubiquitous requirement for ribosomes and translation, </w:t>
      </w:r>
      <w:proofErr w:type="spellStart"/>
      <w:r w:rsidRPr="6CFB7654">
        <w:rPr>
          <w:rFonts w:ascii="Arial" w:eastAsia="Arial" w:hAnsi="Arial" w:cs="Arial"/>
          <w:sz w:val="22"/>
          <w:szCs w:val="22"/>
        </w:rPr>
        <w:t>ribosomopathies</w:t>
      </w:r>
      <w:proofErr w:type="spellEnd"/>
      <w:r w:rsidRPr="6CFB7654">
        <w:rPr>
          <w:rFonts w:ascii="Arial" w:eastAsia="Arial" w:hAnsi="Arial" w:cs="Arial"/>
          <w:sz w:val="22"/>
          <w:szCs w:val="22"/>
        </w:rPr>
        <w:t xml:space="preserve"> </w:t>
      </w:r>
      <w:r w:rsidR="003636AA">
        <w:rPr>
          <w:rFonts w:ascii="Arial" w:eastAsia="Arial" w:hAnsi="Arial" w:cs="Arial"/>
          <w:sz w:val="22"/>
          <w:szCs w:val="22"/>
        </w:rPr>
        <w:t xml:space="preserve">cause </w:t>
      </w:r>
      <w:r w:rsidRPr="6CFB7654">
        <w:rPr>
          <w:rFonts w:ascii="Arial" w:eastAsia="Arial" w:hAnsi="Arial" w:cs="Arial"/>
          <w:sz w:val="22"/>
          <w:szCs w:val="22"/>
        </w:rPr>
        <w:t xml:space="preserve">tissue-specific </w:t>
      </w:r>
      <w:r w:rsidR="003636AA">
        <w:rPr>
          <w:rFonts w:ascii="Arial" w:eastAsia="Arial" w:hAnsi="Arial" w:cs="Arial"/>
          <w:sz w:val="22"/>
          <w:szCs w:val="22"/>
        </w:rPr>
        <w:t>disease</w:t>
      </w:r>
      <w:r w:rsidR="003636AA" w:rsidRPr="6CFB7654">
        <w:rPr>
          <w:rFonts w:ascii="Arial" w:eastAsia="Arial" w:hAnsi="Arial" w:cs="Arial"/>
          <w:sz w:val="22"/>
          <w:szCs w:val="22"/>
        </w:rPr>
        <w:t xml:space="preserve"> </w:t>
      </w:r>
      <w:r w:rsidRPr="6CFB7654">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uxoRgXvU","properties":{"formattedCitation":"[@Armistead2014a]","plainCitation":"[@Armistead2014a]","noteIndex":0},"citationItems":[{"id":623,"uris":["http://zotero.org/users/6609021/items/8NASS4KV"],"uri":["http://zotero.org/users/6609021/items/8NASS4KV"],"itemData":{"id":623,"type":"article-journal","abstract":"Collectively, the ribosomopathies are caused by defects in ribosome biogenesis. Although these disorders encompass deficiencies in a ubiquitous and fundamental process, the clinical manifestations are extremely variable and typically display tissue specificity. Research into this paradox has offered fascinating new insights into the role of the ribosome in the regulation of mRNA translation, cell cycle control, and signaling pathways involving TP53, MYC and mTOR. Several common features of ribosomopathies such as small stature, cancer predisposition, and hematological defects, point to how these diverse diseases may be related at a molecular level.","container-title":"FEBS Letters","DOI":"10.1016/j.febslet.2014.03.024","ISSN":"00145793","issue":"9","note":"Armistead2014a","page":"1491-1500","title":"Diverse diseases from a ubiquitous process: The ribosomopathy paradox","title-short":"Armistead2014a","volume":"588","author":[{"family":"Armistead","given":"Joy"},{"family":"Triggs-Raine","given":"Barbara"}],"issued":{"date-parts":[["2014",5,2]]}}}],"schema":"https://github.com/citation-style-language/schema/raw/master/csl-citation.json"} </w:instrText>
      </w:r>
      <w:r w:rsidRPr="6CFB7654">
        <w:rPr>
          <w:rFonts w:ascii="Arial" w:eastAsia="Arial" w:hAnsi="Arial" w:cs="Arial"/>
          <w:sz w:val="22"/>
          <w:szCs w:val="22"/>
        </w:rPr>
        <w:fldChar w:fldCharType="separate"/>
      </w:r>
      <w:r w:rsidR="00835395" w:rsidRPr="00835395">
        <w:rPr>
          <w:rFonts w:ascii="Arial" w:eastAsia="Arial" w:hAnsi="Arial" w:cs="Arial"/>
          <w:sz w:val="22"/>
        </w:rPr>
        <w:t>[@Armistead2014a]</w:t>
      </w:r>
      <w:r w:rsidRPr="6CFB7654">
        <w:rPr>
          <w:rFonts w:ascii="Arial" w:eastAsia="Arial" w:hAnsi="Arial" w:cs="Arial"/>
          <w:sz w:val="22"/>
          <w:szCs w:val="22"/>
        </w:rPr>
        <w:fldChar w:fldCharType="end"/>
      </w:r>
      <w:r w:rsidRPr="6CFB7654">
        <w:rPr>
          <w:rFonts w:ascii="Arial" w:eastAsia="Arial" w:hAnsi="Arial" w:cs="Arial"/>
          <w:sz w:val="22"/>
          <w:szCs w:val="22"/>
        </w:rPr>
        <w:t xml:space="preserve">. The underlying mechanisms of tissue specificity remain unresolved. </w:t>
      </w:r>
    </w:p>
    <w:p w14:paraId="20662012" w14:textId="77777777" w:rsidR="009C7330" w:rsidRPr="00637479" w:rsidRDefault="009C7330" w:rsidP="006C0869">
      <w:pPr>
        <w:jc w:val="both"/>
        <w:rPr>
          <w:rFonts w:ascii="Arial" w:eastAsia="Arial" w:hAnsi="Arial" w:cs="Arial"/>
          <w:sz w:val="22"/>
          <w:szCs w:val="22"/>
        </w:rPr>
      </w:pPr>
    </w:p>
    <w:p w14:paraId="60D7C658" w14:textId="1142E753" w:rsidR="00B6777F" w:rsidRDefault="3D8F5FBD" w:rsidP="006C0869">
      <w:pPr>
        <w:jc w:val="both"/>
        <w:rPr>
          <w:rFonts w:ascii="Arial" w:eastAsia="Arial" w:hAnsi="Arial" w:cs="Arial"/>
          <w:sz w:val="22"/>
          <w:szCs w:val="22"/>
        </w:rPr>
      </w:pPr>
      <w:r w:rsidRPr="36D160CD">
        <w:rPr>
          <w:rFonts w:ascii="Arial" w:eastAsia="Arial" w:hAnsi="Arial" w:cs="Arial"/>
          <w:sz w:val="22"/>
          <w:szCs w:val="22"/>
        </w:rPr>
        <w:t xml:space="preserve">In this study we </w:t>
      </w:r>
      <w:r w:rsidR="003636AA">
        <w:rPr>
          <w:rFonts w:ascii="Arial" w:eastAsia="Arial" w:hAnsi="Arial" w:cs="Arial"/>
          <w:sz w:val="22"/>
          <w:szCs w:val="22"/>
        </w:rPr>
        <w:t xml:space="preserve">demonstrate </w:t>
      </w:r>
      <w:r w:rsidRPr="36D160CD">
        <w:rPr>
          <w:rFonts w:ascii="Arial" w:eastAsia="Arial" w:hAnsi="Arial" w:cs="Arial"/>
          <w:sz w:val="22"/>
          <w:szCs w:val="22"/>
        </w:rPr>
        <w:t xml:space="preserve">that </w:t>
      </w:r>
      <w:r w:rsidR="008907CF">
        <w:rPr>
          <w:rFonts w:ascii="Arial" w:eastAsia="Arial" w:hAnsi="Arial" w:cs="Arial"/>
          <w:sz w:val="22"/>
          <w:szCs w:val="22"/>
        </w:rPr>
        <w:t xml:space="preserve">loss of helicases involved in rRNA processing lead to </w:t>
      </w:r>
      <w:r w:rsidR="003636AA">
        <w:rPr>
          <w:rFonts w:ascii="Arial" w:eastAsia="Arial" w:hAnsi="Arial" w:cs="Arial"/>
          <w:sz w:val="22"/>
          <w:szCs w:val="22"/>
        </w:rPr>
        <w:t xml:space="preserve">perturbed </w:t>
      </w:r>
      <w:r w:rsidRPr="36D160CD">
        <w:rPr>
          <w:rFonts w:ascii="Arial" w:eastAsia="Arial" w:hAnsi="Arial" w:cs="Arial"/>
          <w:sz w:val="22"/>
          <w:szCs w:val="22"/>
        </w:rPr>
        <w:t xml:space="preserve">ribosome biogenesis </w:t>
      </w:r>
      <w:r w:rsidR="008907CF">
        <w:rPr>
          <w:rFonts w:ascii="Arial" w:eastAsia="Arial" w:hAnsi="Arial" w:cs="Arial"/>
          <w:sz w:val="22"/>
          <w:szCs w:val="22"/>
        </w:rPr>
        <w:t>and, ultimately,</w:t>
      </w:r>
      <w:r w:rsidRPr="36D160CD">
        <w:rPr>
          <w:rFonts w:ascii="Arial" w:eastAsia="Arial" w:hAnsi="Arial" w:cs="Arial"/>
          <w:sz w:val="22"/>
          <w:szCs w:val="22"/>
        </w:rPr>
        <w:t xml:space="preserve"> cell cycle arrest. Given that </w:t>
      </w:r>
      <w:r w:rsidRPr="36D160CD">
        <w:rPr>
          <w:rFonts w:ascii="Arial" w:eastAsia="Arial" w:hAnsi="Arial" w:cs="Arial"/>
          <w:i/>
          <w:iCs/>
          <w:sz w:val="22"/>
          <w:szCs w:val="22"/>
        </w:rPr>
        <w:t>Drosophila</w:t>
      </w:r>
      <w:r w:rsidRPr="36D160CD">
        <w:rPr>
          <w:rFonts w:ascii="Arial" w:eastAsia="Arial" w:hAnsi="Arial" w:cs="Arial"/>
          <w:sz w:val="22"/>
          <w:szCs w:val="22"/>
        </w:rPr>
        <w:t xml:space="preserve"> germ cells undergo an atypical cell cycle program as a normal part of their development it may be that this underlying cellular program in the germline leads to the tissue</w:t>
      </w:r>
      <w:r w:rsidR="008907CF">
        <w:rPr>
          <w:rFonts w:ascii="Arial" w:eastAsia="Arial" w:hAnsi="Arial" w:cs="Arial"/>
          <w:sz w:val="22"/>
          <w:szCs w:val="22"/>
        </w:rPr>
        <w:t>-</w:t>
      </w:r>
      <w:r w:rsidRPr="36D160CD">
        <w:rPr>
          <w:rFonts w:ascii="Arial" w:eastAsia="Arial" w:hAnsi="Arial" w:cs="Arial"/>
          <w:sz w:val="22"/>
          <w:szCs w:val="22"/>
        </w:rPr>
        <w:t xml:space="preserve">specific </w:t>
      </w:r>
      <w:r w:rsidR="003636AA">
        <w:rPr>
          <w:rFonts w:ascii="Arial" w:eastAsia="Arial" w:hAnsi="Arial" w:cs="Arial"/>
          <w:sz w:val="22"/>
          <w:szCs w:val="22"/>
        </w:rPr>
        <w:t>symptom</w:t>
      </w:r>
      <w:r w:rsidR="003636AA" w:rsidRPr="36D160CD">
        <w:rPr>
          <w:rFonts w:ascii="Arial" w:eastAsia="Arial" w:hAnsi="Arial" w:cs="Arial"/>
          <w:sz w:val="22"/>
          <w:szCs w:val="22"/>
        </w:rPr>
        <w:t xml:space="preserve"> </w:t>
      </w:r>
      <w:r w:rsidRPr="36D160CD">
        <w:rPr>
          <w:rFonts w:ascii="Arial" w:eastAsia="Arial" w:hAnsi="Arial" w:cs="Arial"/>
          <w:sz w:val="22"/>
          <w:szCs w:val="22"/>
        </w:rPr>
        <w:t>of aberrant cyst formation</w:t>
      </w:r>
      <w:r w:rsidR="0CC292C8" w:rsidRPr="36D160CD">
        <w:rPr>
          <w:rFonts w:ascii="Arial" w:eastAsia="Arial" w:hAnsi="Arial" w:cs="Arial"/>
          <w:sz w:val="22"/>
          <w:szCs w:val="22"/>
        </w:rPr>
        <w:t xml:space="preserve"> </w:t>
      </w:r>
      <w:r w:rsidR="0B873CF1" w:rsidRPr="36D160CD">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i7L9LpXo","properties":{"formattedCitation":"[@McKearin1990e]","plainCitation":"[@McKearin1990e]","noteIndex":0},"citationItems":[{"id":648,"uris":["http://zotero.org/users/6609021/items/QPBG8MQU"],"uri":["http://zotero.org/users/6609021/items/QPBG8MQU"],"itemData":{"id":648,"type":"article-journal","abstract":"In Drosophila, male and female gametes begin development when a stem cell divides to produce a cyst precursor. Subsequently, four special divisions give rise to a cluster of 16 interconnected cystocytes that develop into a single egg or 64 sperm. We identified and characterized a gene, bag-of-marbles (bam), that disrupts cyst formation in both sexes. An apparent null mutation causes abnormal cysts to form containing an excess number of cells that cannot differentiate into gametes. bam function resides within a simple 2.2-kb transcription unit encoding a single 442-amino-acid protein that shows similarity to the product of the ovarian tumor gene. The specific expression of bam RNA within female cystoblasts suggested that it might be involved in the specific cell-cycle alterations that occur during cystocyte divisions.","container-title":"Genes &amp; Development","DOI":"10.1101/gad.4.12b.2242","ISSN":"0890-9369","issue":"12b","note":"McKearin1990e","page":"2242-2251","title":"bag-of-marbles: a Drosophila gene required to initiate both male and female gametogenesis.","title-short":"McKearin1990e","volume":"4","author":[{"family":"McKearin","given":"D M"},{"family":"Spradling","given":"A C"}],"issued":{"date-parts":[["1990",12,1]]}}}],"schema":"https://github.com/citation-style-language/schema/raw/master/csl-citation.json"} </w:instrText>
      </w:r>
      <w:r w:rsidR="0B873CF1" w:rsidRPr="36D160CD">
        <w:rPr>
          <w:rFonts w:ascii="Arial" w:eastAsia="Arial" w:hAnsi="Arial" w:cs="Arial"/>
          <w:sz w:val="22"/>
          <w:szCs w:val="22"/>
        </w:rPr>
        <w:fldChar w:fldCharType="separate"/>
      </w:r>
      <w:r w:rsidR="00835395" w:rsidRPr="00835395">
        <w:rPr>
          <w:rFonts w:ascii="Arial" w:eastAsia="Arial" w:hAnsi="Arial" w:cs="Arial"/>
          <w:sz w:val="22"/>
        </w:rPr>
        <w:t>[@McKearin1990e]</w:t>
      </w:r>
      <w:r w:rsidR="0B873CF1" w:rsidRPr="36D160CD">
        <w:rPr>
          <w:rFonts w:ascii="Arial" w:eastAsia="Arial" w:hAnsi="Arial" w:cs="Arial"/>
          <w:sz w:val="22"/>
          <w:szCs w:val="22"/>
        </w:rPr>
        <w:fldChar w:fldCharType="end"/>
      </w:r>
      <w:r w:rsidRPr="36D160CD">
        <w:rPr>
          <w:rFonts w:ascii="Arial" w:eastAsia="Arial" w:hAnsi="Arial" w:cs="Arial"/>
          <w:sz w:val="22"/>
          <w:szCs w:val="22"/>
        </w:rPr>
        <w:t>.</w:t>
      </w:r>
      <w:r w:rsidR="7B9B0F74" w:rsidRPr="36D160CD">
        <w:rPr>
          <w:rFonts w:ascii="Arial" w:eastAsia="Arial" w:hAnsi="Arial" w:cs="Arial"/>
          <w:sz w:val="22"/>
          <w:szCs w:val="22"/>
        </w:rPr>
        <w:t xml:space="preserve"> </w:t>
      </w:r>
      <w:r w:rsidRPr="36D160CD">
        <w:rPr>
          <w:rFonts w:ascii="Arial" w:eastAsia="Arial" w:hAnsi="Arial" w:cs="Arial"/>
          <w:sz w:val="22"/>
          <w:szCs w:val="22"/>
        </w:rPr>
        <w:t xml:space="preserve">This </w:t>
      </w:r>
      <w:r w:rsidR="008907CF">
        <w:rPr>
          <w:rFonts w:ascii="Arial" w:eastAsia="Arial" w:hAnsi="Arial" w:cs="Arial"/>
          <w:sz w:val="22"/>
          <w:szCs w:val="22"/>
        </w:rPr>
        <w:t>model implies that</w:t>
      </w:r>
      <w:r w:rsidRPr="36D160CD">
        <w:rPr>
          <w:rFonts w:ascii="Arial" w:eastAsia="Arial" w:hAnsi="Arial" w:cs="Arial"/>
          <w:sz w:val="22"/>
          <w:szCs w:val="22"/>
        </w:rPr>
        <w:t xml:space="preserve"> other tissues </w:t>
      </w:r>
      <w:r w:rsidR="003636AA">
        <w:rPr>
          <w:rFonts w:ascii="Arial" w:eastAsia="Arial" w:hAnsi="Arial" w:cs="Arial"/>
          <w:sz w:val="22"/>
          <w:szCs w:val="22"/>
        </w:rPr>
        <w:t xml:space="preserve">would likewise </w:t>
      </w:r>
      <w:r w:rsidRPr="36D160CD">
        <w:rPr>
          <w:rFonts w:ascii="Arial" w:eastAsia="Arial" w:hAnsi="Arial" w:cs="Arial"/>
          <w:sz w:val="22"/>
          <w:szCs w:val="22"/>
        </w:rPr>
        <w:t xml:space="preserve">exhibit </w:t>
      </w:r>
      <w:r w:rsidR="003636AA">
        <w:rPr>
          <w:rFonts w:ascii="Arial" w:eastAsia="Arial" w:hAnsi="Arial" w:cs="Arial"/>
          <w:sz w:val="22"/>
          <w:szCs w:val="22"/>
        </w:rPr>
        <w:t xml:space="preserve">unique </w:t>
      </w:r>
      <w:r w:rsidRPr="36D160CD">
        <w:rPr>
          <w:rFonts w:ascii="Arial" w:eastAsia="Arial" w:hAnsi="Arial" w:cs="Arial"/>
          <w:sz w:val="22"/>
          <w:szCs w:val="22"/>
        </w:rPr>
        <w:t>tissue</w:t>
      </w:r>
      <w:r w:rsidR="008907CF">
        <w:rPr>
          <w:rFonts w:ascii="Arial" w:eastAsia="Arial" w:hAnsi="Arial" w:cs="Arial"/>
          <w:sz w:val="22"/>
          <w:szCs w:val="22"/>
        </w:rPr>
        <w:t>-</w:t>
      </w:r>
      <w:r w:rsidRPr="36D160CD">
        <w:rPr>
          <w:rFonts w:ascii="Arial" w:eastAsia="Arial" w:hAnsi="Arial" w:cs="Arial"/>
          <w:sz w:val="22"/>
          <w:szCs w:val="22"/>
        </w:rPr>
        <w:t xml:space="preserve">specific </w:t>
      </w:r>
      <w:r w:rsidR="003636AA">
        <w:rPr>
          <w:rFonts w:ascii="Arial" w:eastAsia="Arial" w:hAnsi="Arial" w:cs="Arial"/>
          <w:sz w:val="22"/>
          <w:szCs w:val="22"/>
        </w:rPr>
        <w:t>manifestations</w:t>
      </w:r>
      <w:r w:rsidR="003636AA" w:rsidRPr="36D160CD">
        <w:rPr>
          <w:rFonts w:ascii="Arial" w:eastAsia="Arial" w:hAnsi="Arial" w:cs="Arial"/>
          <w:sz w:val="22"/>
          <w:szCs w:val="22"/>
        </w:rPr>
        <w:t xml:space="preserve"> </w:t>
      </w:r>
      <w:r w:rsidR="003636AA">
        <w:rPr>
          <w:rFonts w:ascii="Arial" w:eastAsia="Arial" w:hAnsi="Arial" w:cs="Arial"/>
          <w:sz w:val="22"/>
          <w:szCs w:val="22"/>
        </w:rPr>
        <w:t>of</w:t>
      </w:r>
      <w:r w:rsidRPr="36D160CD">
        <w:rPr>
          <w:rFonts w:ascii="Arial" w:eastAsia="Arial" w:hAnsi="Arial" w:cs="Arial"/>
          <w:sz w:val="22"/>
          <w:szCs w:val="22"/>
        </w:rPr>
        <w:t xml:space="preserve"> </w:t>
      </w:r>
      <w:proofErr w:type="spellStart"/>
      <w:r w:rsidRPr="36D160CD">
        <w:rPr>
          <w:rFonts w:ascii="Arial" w:eastAsia="Arial" w:hAnsi="Arial" w:cs="Arial"/>
          <w:sz w:val="22"/>
          <w:szCs w:val="22"/>
        </w:rPr>
        <w:t>ribosomopathies</w:t>
      </w:r>
      <w:proofErr w:type="spellEnd"/>
      <w:r w:rsidRPr="36D160CD">
        <w:rPr>
          <w:rFonts w:ascii="Arial" w:eastAsia="Arial" w:hAnsi="Arial" w:cs="Arial"/>
          <w:sz w:val="22"/>
          <w:szCs w:val="22"/>
        </w:rPr>
        <w:t xml:space="preserve"> </w:t>
      </w:r>
      <w:r w:rsidR="008907CF">
        <w:rPr>
          <w:rFonts w:ascii="Arial" w:eastAsia="Arial" w:hAnsi="Arial" w:cs="Arial"/>
          <w:sz w:val="22"/>
          <w:szCs w:val="22"/>
        </w:rPr>
        <w:t>due to</w:t>
      </w:r>
      <w:r w:rsidRPr="36D160CD">
        <w:rPr>
          <w:rFonts w:ascii="Arial" w:eastAsia="Arial" w:hAnsi="Arial" w:cs="Arial"/>
          <w:sz w:val="22"/>
          <w:szCs w:val="22"/>
        </w:rPr>
        <w:t xml:space="preserve"> their underlying cell state and underscores the need to further </w:t>
      </w:r>
      <w:r w:rsidR="0026424A">
        <w:rPr>
          <w:rFonts w:ascii="Arial" w:eastAsia="Arial" w:hAnsi="Arial" w:cs="Arial"/>
          <w:sz w:val="22"/>
          <w:szCs w:val="22"/>
        </w:rPr>
        <w:t>explore</w:t>
      </w:r>
      <w:r w:rsidRPr="36D160CD">
        <w:rPr>
          <w:rFonts w:ascii="Arial" w:eastAsia="Arial" w:hAnsi="Arial" w:cs="Arial"/>
          <w:sz w:val="22"/>
          <w:szCs w:val="22"/>
        </w:rPr>
        <w:t xml:space="preserve"> tissue</w:t>
      </w:r>
      <w:r w:rsidR="008907CF">
        <w:rPr>
          <w:rFonts w:ascii="Arial" w:eastAsia="Arial" w:hAnsi="Arial" w:cs="Arial"/>
          <w:sz w:val="22"/>
          <w:szCs w:val="22"/>
        </w:rPr>
        <w:t>-</w:t>
      </w:r>
      <w:r w:rsidRPr="36D160CD">
        <w:rPr>
          <w:rFonts w:ascii="Arial" w:eastAsia="Arial" w:hAnsi="Arial" w:cs="Arial"/>
          <w:sz w:val="22"/>
          <w:szCs w:val="22"/>
        </w:rPr>
        <w:t xml:space="preserve">specific differentiation programs and development </w:t>
      </w:r>
      <w:r w:rsidR="008907CF">
        <w:rPr>
          <w:rFonts w:ascii="Arial" w:eastAsia="Arial" w:hAnsi="Arial" w:cs="Arial"/>
          <w:sz w:val="22"/>
          <w:szCs w:val="22"/>
        </w:rPr>
        <w:t xml:space="preserve">to shed light not only on </w:t>
      </w:r>
      <w:proofErr w:type="spellStart"/>
      <w:r w:rsidRPr="36D160CD">
        <w:rPr>
          <w:rFonts w:ascii="Arial" w:eastAsia="Arial" w:hAnsi="Arial" w:cs="Arial"/>
          <w:sz w:val="22"/>
          <w:szCs w:val="22"/>
        </w:rPr>
        <w:t>ribosomopathies</w:t>
      </w:r>
      <w:proofErr w:type="spellEnd"/>
      <w:r w:rsidR="008907CF">
        <w:rPr>
          <w:rFonts w:ascii="Arial" w:eastAsia="Arial" w:hAnsi="Arial" w:cs="Arial"/>
          <w:sz w:val="22"/>
          <w:szCs w:val="22"/>
        </w:rPr>
        <w:t xml:space="preserve"> but on other tissue-specific diseases associated with ubiquitous processes</w:t>
      </w:r>
      <w:r w:rsidRPr="36D160CD">
        <w:rPr>
          <w:rFonts w:ascii="Arial" w:eastAsia="Arial" w:hAnsi="Arial" w:cs="Arial"/>
          <w:sz w:val="22"/>
          <w:szCs w:val="22"/>
        </w:rPr>
        <w:t xml:space="preserve">. </w:t>
      </w:r>
      <w:r w:rsidR="00EE6BD0">
        <w:rPr>
          <w:rFonts w:ascii="Arial" w:eastAsia="Arial" w:hAnsi="Arial" w:cs="Arial"/>
          <w:sz w:val="22"/>
          <w:szCs w:val="22"/>
        </w:rPr>
        <w:t>Although</w:t>
      </w:r>
      <w:r w:rsidR="00EE6BD0" w:rsidRPr="36D160CD">
        <w:rPr>
          <w:rFonts w:ascii="Arial" w:eastAsia="Arial" w:hAnsi="Arial" w:cs="Arial"/>
          <w:sz w:val="22"/>
          <w:szCs w:val="22"/>
        </w:rPr>
        <w:t xml:space="preserve"> it is also possible that phenotypic differences arise from a common molecular cause</w:t>
      </w:r>
      <w:r w:rsidR="00EE6BD0">
        <w:rPr>
          <w:rFonts w:ascii="Arial" w:eastAsia="Arial" w:hAnsi="Arial" w:cs="Arial"/>
          <w:sz w:val="22"/>
          <w:szCs w:val="22"/>
        </w:rPr>
        <w:t>,</w:t>
      </w:r>
      <w:r w:rsidR="00EE6BD0" w:rsidRPr="36D160CD">
        <w:rPr>
          <w:rFonts w:ascii="Arial" w:eastAsia="Arial" w:hAnsi="Arial" w:cs="Arial"/>
          <w:sz w:val="22"/>
          <w:szCs w:val="22"/>
        </w:rPr>
        <w:t xml:space="preserve"> </w:t>
      </w:r>
      <w:r w:rsidR="00EE6BD0">
        <w:rPr>
          <w:rFonts w:ascii="Arial" w:eastAsia="Arial" w:hAnsi="Arial" w:cs="Arial"/>
          <w:sz w:val="22"/>
          <w:szCs w:val="22"/>
        </w:rPr>
        <w:t>o</w:t>
      </w:r>
      <w:r w:rsidRPr="36D160CD">
        <w:rPr>
          <w:rFonts w:ascii="Arial" w:eastAsia="Arial" w:hAnsi="Arial" w:cs="Arial"/>
          <w:sz w:val="22"/>
          <w:szCs w:val="22"/>
        </w:rPr>
        <w:t>ur data suggests two sources of potential tissue specificity</w:t>
      </w:r>
      <w:r w:rsidR="00EB4CE7">
        <w:rPr>
          <w:rFonts w:ascii="Arial" w:eastAsia="Arial" w:hAnsi="Arial" w:cs="Arial"/>
          <w:sz w:val="22"/>
          <w:szCs w:val="22"/>
        </w:rPr>
        <w:t xml:space="preserve">: </w:t>
      </w:r>
      <w:r w:rsidRPr="36D160CD">
        <w:rPr>
          <w:rFonts w:ascii="Arial" w:eastAsia="Arial" w:hAnsi="Arial" w:cs="Arial"/>
          <w:sz w:val="22"/>
          <w:szCs w:val="22"/>
        </w:rPr>
        <w:t xml:space="preserve">1) tissues </w:t>
      </w:r>
      <w:r w:rsidR="00EB4CE7">
        <w:rPr>
          <w:rFonts w:ascii="Arial" w:eastAsia="Arial" w:hAnsi="Arial" w:cs="Arial"/>
          <w:sz w:val="22"/>
          <w:szCs w:val="22"/>
        </w:rPr>
        <w:t xml:space="preserve">express </w:t>
      </w:r>
      <w:r w:rsidR="00E50EFB">
        <w:rPr>
          <w:rFonts w:ascii="Arial" w:eastAsia="Arial" w:hAnsi="Arial" w:cs="Arial"/>
          <w:sz w:val="22"/>
          <w:szCs w:val="22"/>
        </w:rPr>
        <w:t xml:space="preserve">different cohort of mRNAs, such as </w:t>
      </w:r>
      <w:r w:rsidR="00EE4846">
        <w:rPr>
          <w:rFonts w:ascii="Arial" w:eastAsia="Arial" w:hAnsi="Arial" w:cs="Arial"/>
          <w:i/>
          <w:iCs/>
          <w:sz w:val="22"/>
          <w:szCs w:val="22"/>
        </w:rPr>
        <w:t>Non1</w:t>
      </w:r>
      <w:r w:rsidR="00E50EFB" w:rsidRPr="005C15A8">
        <w:rPr>
          <w:rFonts w:ascii="Arial" w:eastAsia="Arial" w:hAnsi="Arial" w:cs="Arial"/>
          <w:sz w:val="22"/>
          <w:szCs w:val="22"/>
        </w:rPr>
        <w:t>,</w:t>
      </w:r>
      <w:r w:rsidR="00E50EFB">
        <w:rPr>
          <w:rFonts w:ascii="Arial" w:eastAsia="Arial" w:hAnsi="Arial" w:cs="Arial"/>
          <w:sz w:val="22"/>
          <w:szCs w:val="22"/>
        </w:rPr>
        <w:t xml:space="preserve"> that are sensitive to ribosome levels</w:t>
      </w:r>
      <w:r w:rsidRPr="36D160CD">
        <w:rPr>
          <w:rFonts w:ascii="Arial" w:eastAsia="Arial" w:hAnsi="Arial" w:cs="Arial"/>
          <w:sz w:val="22"/>
          <w:szCs w:val="22"/>
        </w:rPr>
        <w:t>.</w:t>
      </w:r>
      <w:r w:rsidR="00EB4CE7">
        <w:rPr>
          <w:rFonts w:ascii="Arial" w:eastAsia="Arial" w:hAnsi="Arial" w:cs="Arial"/>
          <w:sz w:val="22"/>
          <w:szCs w:val="22"/>
        </w:rPr>
        <w:t xml:space="preserve"> </w:t>
      </w:r>
      <w:r w:rsidR="00E50EFB">
        <w:rPr>
          <w:rFonts w:ascii="Arial" w:eastAsia="Arial" w:hAnsi="Arial" w:cs="Arial"/>
          <w:sz w:val="22"/>
          <w:szCs w:val="22"/>
        </w:rPr>
        <w:t xml:space="preserve"> For example</w:t>
      </w:r>
      <w:r w:rsidR="2379F1AB" w:rsidRPr="36D160CD">
        <w:rPr>
          <w:rFonts w:ascii="Arial" w:eastAsia="Arial" w:hAnsi="Arial" w:cs="Arial"/>
          <w:sz w:val="22"/>
          <w:szCs w:val="22"/>
        </w:rPr>
        <w:t>,</w:t>
      </w:r>
      <w:r w:rsidR="2379F1AB" w:rsidRPr="36D160CD">
        <w:rPr>
          <w:rFonts w:ascii="Arial" w:eastAsia="Arial" w:hAnsi="Arial" w:cs="Arial"/>
          <w:b/>
          <w:bCs/>
          <w:sz w:val="22"/>
          <w:szCs w:val="22"/>
        </w:rPr>
        <w:t xml:space="preserve"> </w:t>
      </w:r>
      <w:r w:rsidR="2379F1AB" w:rsidRPr="36D160CD">
        <w:rPr>
          <w:rFonts w:ascii="Arial" w:eastAsia="Arial" w:hAnsi="Arial" w:cs="Arial"/>
          <w:sz w:val="22"/>
          <w:szCs w:val="22"/>
        </w:rPr>
        <w:t xml:space="preserve">we find that in </w:t>
      </w:r>
      <w:r w:rsidR="2379F1AB" w:rsidRPr="36D160CD">
        <w:rPr>
          <w:rFonts w:ascii="Arial" w:eastAsia="Arial" w:hAnsi="Arial" w:cs="Arial"/>
          <w:i/>
          <w:iCs/>
          <w:sz w:val="22"/>
          <w:szCs w:val="22"/>
        </w:rPr>
        <w:t>Drosophila</w:t>
      </w:r>
      <w:r w:rsidR="00BC0A76">
        <w:rPr>
          <w:rFonts w:ascii="Arial" w:eastAsia="Arial" w:hAnsi="Arial" w:cs="Arial"/>
          <w:sz w:val="22"/>
          <w:szCs w:val="22"/>
        </w:rPr>
        <w:t xml:space="preserve"> macrophages</w:t>
      </w:r>
      <w:r w:rsidR="008907CF">
        <w:rPr>
          <w:rFonts w:ascii="Arial" w:eastAsia="Arial" w:hAnsi="Arial" w:cs="Arial"/>
          <w:sz w:val="22"/>
          <w:szCs w:val="22"/>
        </w:rPr>
        <w:t>,</w:t>
      </w:r>
      <w:r w:rsidR="2379F1AB" w:rsidRPr="36D160CD">
        <w:rPr>
          <w:rFonts w:ascii="Arial" w:eastAsia="Arial" w:hAnsi="Arial" w:cs="Arial"/>
          <w:sz w:val="22"/>
          <w:szCs w:val="22"/>
        </w:rPr>
        <w:t xml:space="preserve"> RNAs </w:t>
      </w:r>
      <w:r w:rsidR="00EB4CE7">
        <w:rPr>
          <w:rFonts w:ascii="Arial" w:eastAsia="Arial" w:hAnsi="Arial" w:cs="Arial"/>
          <w:sz w:val="22"/>
          <w:szCs w:val="22"/>
        </w:rPr>
        <w:t xml:space="preserve">that </w:t>
      </w:r>
      <w:r w:rsidR="2379F1AB" w:rsidRPr="36D160CD">
        <w:rPr>
          <w:rFonts w:ascii="Arial" w:eastAsia="Arial" w:hAnsi="Arial" w:cs="Arial"/>
          <w:sz w:val="22"/>
          <w:szCs w:val="22"/>
        </w:rPr>
        <w:t xml:space="preserve">regulate </w:t>
      </w:r>
      <w:r w:rsidR="00D10A28">
        <w:rPr>
          <w:rFonts w:ascii="Arial" w:eastAsia="Arial" w:hAnsi="Arial" w:cs="Arial"/>
          <w:sz w:val="22"/>
          <w:szCs w:val="22"/>
        </w:rPr>
        <w:t xml:space="preserve">the </w:t>
      </w:r>
      <w:r w:rsidR="2379F1AB" w:rsidRPr="36D160CD">
        <w:rPr>
          <w:rFonts w:ascii="Arial" w:eastAsia="Arial" w:hAnsi="Arial" w:cs="Arial"/>
          <w:sz w:val="22"/>
          <w:szCs w:val="22"/>
        </w:rPr>
        <w:t xml:space="preserve">metabolic state of </w:t>
      </w:r>
      <w:r w:rsidR="00BC0A76">
        <w:rPr>
          <w:rFonts w:ascii="Arial" w:eastAsia="Arial" w:hAnsi="Arial" w:cs="Arial"/>
          <w:sz w:val="22"/>
          <w:szCs w:val="22"/>
        </w:rPr>
        <w:t xml:space="preserve">macrophages </w:t>
      </w:r>
      <w:r w:rsidR="00EE6BD0">
        <w:rPr>
          <w:rFonts w:ascii="Arial" w:eastAsia="Arial" w:hAnsi="Arial" w:cs="Arial"/>
          <w:sz w:val="22"/>
          <w:szCs w:val="22"/>
        </w:rPr>
        <w:t>and</w:t>
      </w:r>
      <w:r w:rsidR="2379F1AB" w:rsidRPr="36D160CD">
        <w:rPr>
          <w:rFonts w:ascii="Arial" w:eastAsia="Arial" w:hAnsi="Arial" w:cs="Arial"/>
          <w:sz w:val="22"/>
          <w:szCs w:val="22"/>
        </w:rPr>
        <w:t xml:space="preserve"> influence their migration</w:t>
      </w:r>
      <w:r w:rsidR="00EE6BD0">
        <w:rPr>
          <w:rFonts w:ascii="Arial" w:eastAsia="Arial" w:hAnsi="Arial" w:cs="Arial"/>
          <w:sz w:val="22"/>
          <w:szCs w:val="22"/>
        </w:rPr>
        <w:t xml:space="preserve"> </w:t>
      </w:r>
      <w:r w:rsidR="00EB4CE7">
        <w:rPr>
          <w:rFonts w:ascii="Arial" w:eastAsia="Arial" w:hAnsi="Arial" w:cs="Arial"/>
          <w:sz w:val="22"/>
          <w:szCs w:val="22"/>
        </w:rPr>
        <w:t>require</w:t>
      </w:r>
      <w:r w:rsidR="00E50EFB">
        <w:rPr>
          <w:rFonts w:ascii="Arial" w:eastAsia="Arial" w:hAnsi="Arial" w:cs="Arial"/>
          <w:sz w:val="22"/>
          <w:szCs w:val="22"/>
        </w:rPr>
        <w:t xml:space="preserve"> </w:t>
      </w:r>
      <w:r w:rsidR="00EB4CE7">
        <w:rPr>
          <w:rFonts w:ascii="Arial" w:eastAsia="Arial" w:hAnsi="Arial" w:cs="Arial"/>
          <w:sz w:val="22"/>
          <w:szCs w:val="22"/>
        </w:rPr>
        <w:t>increased levels of ribosomes for their translation</w:t>
      </w:r>
      <w:r w:rsidR="003C44E5">
        <w:rPr>
          <w:rFonts w:ascii="Arial" w:eastAsia="Arial" w:hAnsi="Arial" w:cs="Arial"/>
          <w:sz w:val="22"/>
          <w:szCs w:val="22"/>
        </w:rPr>
        <w:t xml:space="preserve"> </w:t>
      </w:r>
      <w:r w:rsidR="003C44E5" w:rsidRPr="00BC0A76">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a2f1ieae6uf","properties":{"formattedCitation":"[@emtenaniGeneticProgramBoosts2021]","plainCitation":"[@emtenaniGeneticProgramBoosts2021]","noteIndex":0},"citationItems":[{"id":1496,"uris":["http://zotero.org/users/6609021/items/9L3MAQ2K"],"uri":["http://zotero.org/users/6609021/items/9L3MAQ2K"],"itemData":{"id":1496,"type":"article-journal","abstract":"&lt;p&gt;Metabolic adaptation to changing demands underlies homeostasis. During inflammation or metastasis, cells leading migration into challenging environments require an energy boost, however what controls this capacity is unknown. We identify a previously unstudied nuclear protein, Atossa, as changing metabolism in &lt;i&gt;Drosophila melanogaster&lt;/i&gt; immune cells to promote tissue invasion. Atossa9s vertebrate orthologs, FAM214A-B can fully substitute for Atossa, indicating functional conservation from flies to mammals. Atossa increases mRNA levels of Porthos, an unstudied RNA helicase and two metabolic enzymes, LKR/SDH and GR/HPR. Porthos increases translation of a gene subset, including those affecting mitochondrial functions, the electron transport chain, and metabolism. Respiration measurements and metabolomics indicate that Atossa and Porthos power up mitochondrial oxidative phosphorylation to produce sufficient energy for pioneer macrophages to forge a path into tissues. As increasing oxidative phosphorylation enables many crucial physiological responses, this unique genetic program may modulate a wide range of cellular behaviors beyond migration.&lt;/p&gt;","container-title":"bioRxiv","DOI":"10.1101/2021.02.18.431643","language":"en","note":"emtenaniGeneticProgramBoosts2021","page":"2021.02.18.431643","source":"www.biorxiv.org","title":"A genetic program boosts mitochondrial function to power macrophage tissue invasion","author":[{"family":"Emtenani","given":"Shamsi"},{"family":"Martin","given":"Elliott T."},{"family":"Gyoergy","given":"Attila"},{"family":"Bicher","given":"Julia"},{"family":"Genger","given":"Jakob-Wendelin"},{"family":"Hurd","given":"Thomas R."},{"family":"Köcher","given":"Thomas"},{"family":"Bergthaler","given":"Andreas"},{"family":"Rangan","given":"Prashanth"},{"family":"Siekhaus","given":"Daria E."}],"issued":{"date-parts":[["2021",2,18]]}}}],"schema":"https://github.com/citation-style-language/schema/raw/master/csl-citation.json"} </w:instrText>
      </w:r>
      <w:r w:rsidR="003C44E5" w:rsidRPr="00BC0A76">
        <w:rPr>
          <w:rFonts w:ascii="Arial" w:eastAsia="Arial" w:hAnsi="Arial" w:cs="Arial"/>
          <w:sz w:val="22"/>
          <w:szCs w:val="22"/>
        </w:rPr>
        <w:fldChar w:fldCharType="separate"/>
      </w:r>
      <w:r w:rsidR="006D0695" w:rsidRPr="006D0695">
        <w:rPr>
          <w:rFonts w:ascii="Arial" w:hAnsi="Arial" w:cs="Arial"/>
          <w:sz w:val="22"/>
        </w:rPr>
        <w:t>[@emtenaniGeneticProgramBoosts2021]</w:t>
      </w:r>
      <w:r w:rsidR="003C44E5" w:rsidRPr="00BC0A76">
        <w:rPr>
          <w:rFonts w:ascii="Arial" w:eastAsia="Arial" w:hAnsi="Arial" w:cs="Arial"/>
          <w:sz w:val="22"/>
          <w:szCs w:val="22"/>
        </w:rPr>
        <w:fldChar w:fldCharType="end"/>
      </w:r>
      <w:r w:rsidR="2379F1AB" w:rsidRPr="00BC0A76">
        <w:rPr>
          <w:rFonts w:ascii="Arial" w:eastAsia="Arial" w:hAnsi="Arial" w:cs="Arial"/>
          <w:sz w:val="22"/>
          <w:szCs w:val="22"/>
        </w:rPr>
        <w:t>.</w:t>
      </w:r>
      <w:r w:rsidRPr="36D160CD">
        <w:rPr>
          <w:rFonts w:ascii="Arial" w:eastAsia="Arial" w:hAnsi="Arial" w:cs="Arial"/>
          <w:sz w:val="22"/>
          <w:szCs w:val="22"/>
        </w:rPr>
        <w:t xml:space="preserve"> </w:t>
      </w:r>
      <w:r w:rsidR="00E50EFB">
        <w:rPr>
          <w:rFonts w:ascii="Arial" w:eastAsia="Arial" w:hAnsi="Arial" w:cs="Arial"/>
          <w:sz w:val="22"/>
          <w:szCs w:val="22"/>
        </w:rPr>
        <w:t xml:space="preserve">2) </w:t>
      </w:r>
      <w:r w:rsidRPr="36D160CD">
        <w:rPr>
          <w:rFonts w:ascii="Arial" w:eastAsia="Arial" w:hAnsi="Arial" w:cs="Arial"/>
          <w:sz w:val="22"/>
          <w:szCs w:val="22"/>
        </w:rPr>
        <w:t>p53 activation, as has been previously described, is differentially tolerated in different developing tissues</w:t>
      </w:r>
      <w:r w:rsidR="3EF8ACEE" w:rsidRPr="36D160CD">
        <w:rPr>
          <w:rFonts w:ascii="Arial" w:eastAsia="Arial" w:hAnsi="Arial" w:cs="Arial"/>
          <w:sz w:val="22"/>
          <w:szCs w:val="22"/>
        </w:rPr>
        <w:t xml:space="preserve"> </w:t>
      </w:r>
      <w:r w:rsidR="0B873CF1" w:rsidRPr="36D160CD">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{"citationID":"mBE6uisT","properties":{"formattedCitation":"[@bowenRoleP53Developmental2019; @Calo2018a; @jonesPreventionNeurocristopathyTreacher2008]","plainCitation":"[@bowenRoleP53Developmental2019; @Calo2018a; @jonesPreventionNeurocristopathyTreacher2008]","noteIndex":0},"citationItems":[{"id":953,"uris":["http://zotero.org/users/6609021/items/3RHRTFYP"],"uri":["http://zotero.org/users/6609021/items/3RHRTFYP"],"itemData":{"id":953,"type":"article-journal","abstract":"While it is well appreciated that loss of the p53 tumor suppressor protein promotes cancer, growing evidence indicates that increased p53 activity underlies the developmental defects in a wide range of genetic syndromes. The inherited or de novo mutations that cause these syndromes affect diverse cellular processes, such as ribosome biogenesis, DNA repair, and centriole duplication, and analysis of human patient samples and mouse models demonstrates that disrupting these cellular processes can activate the p53 pathway. Importantly, many of the developmental defects in mouse models of these syndromes can be rescued by loss of p53, indicating that inappropriate p53 activation directly contributes to their pathogenesis. A role for p53 in driving developmental defects is further supported by the observation that mouse strains with broad p53 hyperactivation, due to mutations affecting p53 pathway components, display a host of tissue-specific developmental defects, including hematopoietic, neuronal, craniofacial, cardiovascular, and pigmentation defects. Furthermore, germline activating mutations in TP53 were recently identified in two human patients exhibiting bone marrow failure and other developmental defects. Studies in mice suggest that p53 drives developmental defects by inducing apoptosis, restraining proliferation, or modulating other developmental programs in a cell type-dependent manner. Here, we review the growing body of evidence from mouse models that implicates p53 as a driver of tissue-specific developmental defects in diverse genetic syndromes.","container-title":"Journal of Molecular Cell Biology","DOI":"10.1093/jmcb/mjy087","ISSN":"1674-2788","issue":"3","journalAbbreviation":"J Mol Cell Biol","note":"bowenRoleP53Developmental2019","page":"200-211","source":"PubMed Central","title":"The role of p53 in developmental syndromes","volume":"11","author":[{"family":"Bowen","given":"Margot E"},{"family":"Attardi","given":"Laura D"}],"issued":{"date-parts":[["2019",1,8]]}}},{"id":453,"uris":["http://zotero.org/users/6609021/items/CTQFJDYY"],"uri":["http://zotero.org/users/6609021/items/CTQFJDYY"],"itemData":{"id":453,"type":"article-journal","container-title":"Nature","ISSN":"1476-4687","issue":"7690","note":"Calo2018a","page":"112","title":"Tissue-selective effects of nucleolar stress and rDNA damage in developmental disorders","title-short":"Calo2018a","volume":"554","author":[{"family":"Calo","given":"Eliezer"},{"family":"Gu","given":"Bo"},{"family":"Bowen","given":"Margot E"},{"family":"Aryan","given":"Fardin"},{"family":"Zalc","given":"Antoine"},{"family":"Liang","given":"Jialiang"},{"family":"Flynn","given":"Ryan A"},{"family":"Swigut","given":"Tomek"},{"family":"Chang","given":"Howard Y"},{"family":"Attardi","given":"Laura D"}],"issued":{"date-parts":[["2018"]]}}},{"id":969,"uris":["http://zotero.org/users/6609021/items/AFKNWNK7"],"uri":["http://zotero.org/users/6609021/items/AFKNWNK7"],"itemData":{"id":969,"type":"article-journal","abstract":"Treacher Collins syndrome (TCS) is a congenital disorder of craniofacial development arising from mutations in TCOF1, which encodes the nucleolar phosphoprotein Treacle. Haploinsufficiency of Tcof1 perturbs mature ribosome biogenesis, resulting in stabilization of p53 and the cyclin G1–mediated cell-cycle arrest that underpins the specificity of neuroepithelial apoptosis and neural crest cell hypoplasia characteristic of TCS. Here we show that inhibition of p53 prevents cyclin G1–driven apoptotic elimination of neural crest cells while rescuing the craniofacial abnormalities associated with mutations in Tcof1 and extending life span. These improvements, however, occur independently of the effects on ribosome biogenesis; thus suggesting that it is p53-dependent neuroepithelial apoptosis that is the primary mechanism underlying the pathogenesis of TCS. Our work further implies that neuroepithelial and neural crest cells are particularly sensitive to cellular stress during embryogenesis and that suppression of p53 function provides an attractive avenue for possible clinical prevention of TCS craniofacial birth defects and possibly those of other neurocristopathies.","container-title":"Nature medicine","DOI":"10.1038/nm1725","ISSN":"1078-8956","issue":"2","journalAbbreviation":"Nat Med","note":"jonesPreventionNeurocristopathyTreacher2008","page":"125-133","source":"PubMed Central","title":"Prevention of the neurocristopathy Treacher Collins syndrome through inhibition of p53 function","volume":"14","author":[{"family":"Jones","given":"Natalie C"},{"family":"Lynn","given":"Megan L"},{"family":"Gaudenz","given":"Karin"},{"family":"Sakai","given":"Daisuke"},{"family":"Aoto","given":"Kazushi"},{"family":"Rey","given":"Jean-Phillipe"},{"family":"Glynn","given":"Earl F"},{"family":"Ellington","given":"Lacey"},{"family":"Du","given":"Chunying"},{"family":"Dixon","given":"Jill"},{"family":"Dixon","given":"Michael J"},{"family":"Trainor","given":"Paul A"}],"issued":{"date-parts":[["2008",2]]}}}],"schema":"https://github.com/citation-style-language/schema/raw/master/csl-citation.json"} </w:instrText>
      </w:r>
      <w:r w:rsidR="0B873CF1" w:rsidRPr="36D160CD">
        <w:rPr>
          <w:rFonts w:ascii="Arial" w:eastAsia="Arial" w:hAnsi="Arial" w:cs="Arial"/>
          <w:sz w:val="22"/>
          <w:szCs w:val="22"/>
        </w:rPr>
        <w:fldChar w:fldCharType="separate"/>
      </w:r>
      <w:r w:rsidR="00835395" w:rsidRPr="00835395">
        <w:rPr>
          <w:rFonts w:ascii="Arial" w:eastAsia="Arial" w:hAnsi="Arial" w:cs="Arial"/>
          <w:sz w:val="22"/>
        </w:rPr>
        <w:t>[@bowenRoleP53Developmental2019; @Calo2018a; @jonesPreventionNeurocristopathyTreacher2008]</w:t>
      </w:r>
      <w:r w:rsidR="0B873CF1" w:rsidRPr="36D160CD">
        <w:rPr>
          <w:rFonts w:ascii="Arial" w:eastAsia="Arial" w:hAnsi="Arial" w:cs="Arial"/>
          <w:sz w:val="22"/>
          <w:szCs w:val="22"/>
        </w:rPr>
        <w:fldChar w:fldCharType="end"/>
      </w:r>
      <w:r w:rsidR="2379F1AB" w:rsidRPr="36D160CD">
        <w:rPr>
          <w:rFonts w:ascii="Arial" w:eastAsia="Arial" w:hAnsi="Arial" w:cs="Arial"/>
          <w:sz w:val="22"/>
          <w:szCs w:val="22"/>
        </w:rPr>
        <w:t>.</w:t>
      </w:r>
      <w:r w:rsidR="7B9B0F74" w:rsidRPr="36D160CD">
        <w:rPr>
          <w:rFonts w:ascii="Arial" w:eastAsia="Arial" w:hAnsi="Arial" w:cs="Arial"/>
          <w:sz w:val="22"/>
          <w:szCs w:val="22"/>
        </w:rPr>
        <w:t xml:space="preserve"> Together, </w:t>
      </w:r>
      <w:r w:rsidR="72B27EA7" w:rsidRPr="36D160CD">
        <w:rPr>
          <w:rFonts w:ascii="Arial" w:eastAsia="Arial" w:hAnsi="Arial" w:cs="Arial"/>
          <w:sz w:val="22"/>
          <w:szCs w:val="22"/>
        </w:rPr>
        <w:t>both</w:t>
      </w:r>
      <w:r w:rsidR="7B9B0F74" w:rsidRPr="36D160CD">
        <w:rPr>
          <w:rFonts w:ascii="Arial" w:eastAsia="Arial" w:hAnsi="Arial" w:cs="Arial"/>
          <w:sz w:val="22"/>
          <w:szCs w:val="22"/>
        </w:rPr>
        <w:t xml:space="preserve"> mechanisms </w:t>
      </w:r>
      <w:r w:rsidR="6A22A7B9" w:rsidRPr="36D160CD">
        <w:rPr>
          <w:rFonts w:ascii="Arial" w:eastAsia="Arial" w:hAnsi="Arial" w:cs="Arial"/>
          <w:sz w:val="22"/>
          <w:szCs w:val="22"/>
        </w:rPr>
        <w:t xml:space="preserve">could </w:t>
      </w:r>
      <w:r w:rsidR="7B9B0F74" w:rsidRPr="36D160CD">
        <w:rPr>
          <w:rFonts w:ascii="Arial" w:eastAsia="Arial" w:hAnsi="Arial" w:cs="Arial"/>
          <w:sz w:val="22"/>
          <w:szCs w:val="22"/>
        </w:rPr>
        <w:t>begin to explain the tissue</w:t>
      </w:r>
      <w:r w:rsidR="00D937CA">
        <w:rPr>
          <w:rFonts w:ascii="Arial" w:eastAsia="Arial" w:hAnsi="Arial" w:cs="Arial"/>
          <w:sz w:val="22"/>
          <w:szCs w:val="22"/>
        </w:rPr>
        <w:t>-</w:t>
      </w:r>
      <w:r w:rsidR="7B9B0F74" w:rsidRPr="36D160CD">
        <w:rPr>
          <w:rFonts w:ascii="Arial" w:eastAsia="Arial" w:hAnsi="Arial" w:cs="Arial"/>
          <w:sz w:val="22"/>
          <w:szCs w:val="22"/>
        </w:rPr>
        <w:t>specific nature</w:t>
      </w:r>
      <w:r w:rsidR="72B27EA7" w:rsidRPr="36D160CD">
        <w:rPr>
          <w:rFonts w:ascii="Arial" w:eastAsia="Arial" w:hAnsi="Arial" w:cs="Arial"/>
          <w:sz w:val="22"/>
          <w:szCs w:val="22"/>
        </w:rPr>
        <w:t xml:space="preserve"> of </w:t>
      </w:r>
      <w:proofErr w:type="spellStart"/>
      <w:r w:rsidR="72B27EA7" w:rsidRPr="36D160CD">
        <w:rPr>
          <w:rFonts w:ascii="Arial" w:eastAsia="Arial" w:hAnsi="Arial" w:cs="Arial"/>
          <w:sz w:val="22"/>
          <w:szCs w:val="22"/>
        </w:rPr>
        <w:t>riboso</w:t>
      </w:r>
      <w:r w:rsidR="51D03CD1" w:rsidRPr="36D160CD">
        <w:rPr>
          <w:rFonts w:ascii="Arial" w:eastAsia="Arial" w:hAnsi="Arial" w:cs="Arial"/>
          <w:sz w:val="22"/>
          <w:szCs w:val="22"/>
        </w:rPr>
        <w:t>m</w:t>
      </w:r>
      <w:r w:rsidR="6A22A7B9" w:rsidRPr="36D160CD">
        <w:rPr>
          <w:rFonts w:ascii="Arial" w:eastAsia="Arial" w:hAnsi="Arial" w:cs="Arial"/>
          <w:sz w:val="22"/>
          <w:szCs w:val="22"/>
        </w:rPr>
        <w:t>o</w:t>
      </w:r>
      <w:r w:rsidR="72B27EA7" w:rsidRPr="36D160CD">
        <w:rPr>
          <w:rFonts w:ascii="Arial" w:eastAsia="Arial" w:hAnsi="Arial" w:cs="Arial"/>
          <w:sz w:val="22"/>
          <w:szCs w:val="22"/>
        </w:rPr>
        <w:t>pathies</w:t>
      </w:r>
      <w:proofErr w:type="spellEnd"/>
      <w:r w:rsidR="72B27EA7" w:rsidRPr="36D160CD">
        <w:rPr>
          <w:rFonts w:ascii="Arial" w:eastAsia="Arial" w:hAnsi="Arial" w:cs="Arial"/>
          <w:sz w:val="22"/>
          <w:szCs w:val="22"/>
        </w:rPr>
        <w:t xml:space="preserve"> and their link to differentiation.</w:t>
      </w:r>
      <w:r w:rsidR="3EF8ACEE" w:rsidRPr="36D160CD">
        <w:rPr>
          <w:rFonts w:ascii="Arial" w:eastAsia="Arial" w:hAnsi="Arial" w:cs="Arial"/>
          <w:sz w:val="22"/>
          <w:szCs w:val="22"/>
        </w:rPr>
        <w:t xml:space="preserve"> </w:t>
      </w:r>
    </w:p>
    <w:p w14:paraId="2E5E5D9F" w14:textId="7EB4E3C5" w:rsidR="0084736B" w:rsidRDefault="0084736B" w:rsidP="006C0869">
      <w:pPr>
        <w:jc w:val="both"/>
        <w:rPr>
          <w:rFonts w:ascii="Arial" w:eastAsia="Arial" w:hAnsi="Arial" w:cs="Arial"/>
          <w:sz w:val="22"/>
          <w:szCs w:val="22"/>
        </w:rPr>
      </w:pPr>
    </w:p>
    <w:p w14:paraId="7734171A" w14:textId="0A3DA4CA" w:rsidR="001E1BCE" w:rsidRDefault="001E1BCE" w:rsidP="006C0869">
      <w:pPr>
        <w:jc w:val="both"/>
        <w:rPr>
          <w:rFonts w:ascii="Arial" w:eastAsia="Arial" w:hAnsi="Arial" w:cs="Arial"/>
          <w:sz w:val="22"/>
          <w:szCs w:val="22"/>
          <w:u w:val="single"/>
        </w:rPr>
      </w:pPr>
      <w:r w:rsidRPr="00157201">
        <w:rPr>
          <w:rFonts w:ascii="Arial" w:eastAsia="Arial" w:hAnsi="Arial" w:cs="Arial"/>
          <w:b/>
          <w:bCs/>
          <w:sz w:val="22"/>
          <w:szCs w:val="22"/>
          <w:u w:val="single"/>
        </w:rPr>
        <w:t>Acknowledgements</w:t>
      </w:r>
    </w:p>
    <w:p w14:paraId="7C93054F" w14:textId="79E786C9" w:rsidR="001E1BCE" w:rsidRPr="002C5EC7" w:rsidRDefault="001E1BCE" w:rsidP="006C0869">
      <w:pPr>
        <w:jc w:val="both"/>
        <w:rPr>
          <w:rFonts w:ascii="Arial" w:eastAsia="Arial" w:hAnsi="Arial" w:cs="Arial"/>
          <w:sz w:val="22"/>
          <w:szCs w:val="22"/>
        </w:rPr>
      </w:pPr>
      <w:r w:rsidRPr="00157201">
        <w:rPr>
          <w:rFonts w:ascii="Arial" w:eastAsia="Arial" w:hAnsi="Arial" w:cs="Arial"/>
          <w:sz w:val="22"/>
          <w:szCs w:val="22"/>
        </w:rPr>
        <w:t>We</w:t>
      </w:r>
      <w:r>
        <w:rPr>
          <w:rFonts w:ascii="Arial" w:eastAsia="Arial" w:hAnsi="Arial" w:cs="Arial"/>
          <w:sz w:val="22"/>
          <w:szCs w:val="22"/>
        </w:rPr>
        <w:t xml:space="preserve"> are grateful to all members of the </w:t>
      </w:r>
      <w:r w:rsidRPr="002C5EC7">
        <w:rPr>
          <w:rFonts w:ascii="Arial" w:eastAsia="Arial" w:hAnsi="Arial" w:cs="Arial"/>
          <w:sz w:val="22"/>
          <w:szCs w:val="22"/>
        </w:rPr>
        <w:t>Rangan and Fuchs labs for their discussion and comments on the manuscript.</w:t>
      </w:r>
      <w:r w:rsidRPr="009629A4">
        <w:rPr>
          <w:rFonts w:ascii="Arial" w:eastAsia="Arial" w:hAnsi="Arial" w:cs="Arial"/>
          <w:sz w:val="22"/>
          <w:szCs w:val="22"/>
        </w:rPr>
        <w:t xml:space="preserve"> </w:t>
      </w:r>
      <w:r w:rsidR="00CE24D9" w:rsidRPr="009629A4">
        <w:rPr>
          <w:rFonts w:ascii="Arial" w:eastAsia="Arial" w:hAnsi="Arial" w:cs="Arial"/>
          <w:sz w:val="22"/>
          <w:szCs w:val="22"/>
        </w:rPr>
        <w:t>We also thanks Dr. Sammons, Dr. Marlow</w:t>
      </w:r>
      <w:r w:rsidR="009629A4">
        <w:rPr>
          <w:rFonts w:ascii="Arial" w:eastAsia="Arial" w:hAnsi="Arial" w:cs="Arial"/>
          <w:sz w:val="22"/>
          <w:szCs w:val="22"/>
        </w:rPr>
        <w:t xml:space="preserve">, </w:t>
      </w:r>
      <w:r w:rsidR="00066856">
        <w:rPr>
          <w:rFonts w:ascii="Arial" w:eastAsia="Arial" w:hAnsi="Arial" w:cs="Arial"/>
          <w:sz w:val="22"/>
          <w:szCs w:val="22"/>
        </w:rPr>
        <w:t>Life Science Editors, for</w:t>
      </w:r>
      <w:r w:rsidR="003C44E5">
        <w:rPr>
          <w:rFonts w:ascii="Arial" w:eastAsia="Arial" w:hAnsi="Arial" w:cs="Arial"/>
          <w:sz w:val="22"/>
          <w:szCs w:val="22"/>
        </w:rPr>
        <w:t xml:space="preserve"> their </w:t>
      </w:r>
      <w:r w:rsidR="00EB6F4D">
        <w:rPr>
          <w:rFonts w:ascii="Arial" w:eastAsia="Arial" w:hAnsi="Arial" w:cs="Arial"/>
          <w:sz w:val="22"/>
          <w:szCs w:val="22"/>
        </w:rPr>
        <w:t>thoughts and comments</w:t>
      </w:r>
      <w:r w:rsidR="00F47EA6">
        <w:rPr>
          <w:rFonts w:ascii="Arial" w:eastAsia="Arial" w:hAnsi="Arial" w:cs="Arial"/>
          <w:sz w:val="22"/>
          <w:szCs w:val="22"/>
        </w:rPr>
        <w:t xml:space="preserve"> the manuscript</w:t>
      </w:r>
      <w:r w:rsidR="00EE4A7F" w:rsidRPr="002C5EC7">
        <w:rPr>
          <w:rFonts w:ascii="Arial" w:eastAsia="Arial" w:hAnsi="Arial" w:cs="Arial"/>
          <w:sz w:val="22"/>
          <w:szCs w:val="22"/>
        </w:rPr>
        <w:t xml:space="preserve"> </w:t>
      </w:r>
      <w:r w:rsidRPr="002C5EC7">
        <w:rPr>
          <w:rFonts w:ascii="Arial" w:eastAsia="Arial" w:hAnsi="Arial" w:cs="Arial"/>
          <w:sz w:val="22"/>
          <w:szCs w:val="22"/>
        </w:rPr>
        <w:t>Additionally</w:t>
      </w:r>
      <w:r w:rsidR="00EE4A7F" w:rsidRPr="002C5EC7">
        <w:rPr>
          <w:rFonts w:ascii="Arial" w:eastAsia="Arial" w:hAnsi="Arial" w:cs="Arial"/>
          <w:sz w:val="22"/>
          <w:szCs w:val="22"/>
        </w:rPr>
        <w:t>,</w:t>
      </w:r>
      <w:r w:rsidRPr="002C5EC7">
        <w:rPr>
          <w:rFonts w:ascii="Arial" w:eastAsia="Arial" w:hAnsi="Arial" w:cs="Arial"/>
          <w:sz w:val="22"/>
          <w:szCs w:val="22"/>
        </w:rPr>
        <w:t xml:space="preserve"> we thank the Bloomington Stock Center, the Vienna </w:t>
      </w:r>
      <w:r w:rsidRPr="002C5EC7">
        <w:rPr>
          <w:rFonts w:ascii="Arial" w:eastAsia="Arial" w:hAnsi="Arial" w:cs="Arial"/>
          <w:i/>
          <w:iCs/>
          <w:sz w:val="22"/>
          <w:szCs w:val="22"/>
        </w:rPr>
        <w:t xml:space="preserve">Drosophila </w:t>
      </w:r>
      <w:r w:rsidRPr="002C5EC7">
        <w:rPr>
          <w:rFonts w:ascii="Arial" w:eastAsia="Arial" w:hAnsi="Arial" w:cs="Arial"/>
          <w:sz w:val="22"/>
          <w:szCs w:val="22"/>
        </w:rPr>
        <w:t xml:space="preserve">Resource Center, the BDGP Gene Disruption Project, and </w:t>
      </w:r>
      <w:proofErr w:type="spellStart"/>
      <w:r w:rsidRPr="002C5EC7">
        <w:rPr>
          <w:rFonts w:ascii="Arial" w:eastAsia="Arial" w:hAnsi="Arial" w:cs="Arial"/>
          <w:sz w:val="22"/>
          <w:szCs w:val="22"/>
        </w:rPr>
        <w:t>Flybase</w:t>
      </w:r>
      <w:proofErr w:type="spellEnd"/>
      <w:r w:rsidRPr="002C5EC7">
        <w:rPr>
          <w:rFonts w:ascii="Arial" w:eastAsia="Arial" w:hAnsi="Arial" w:cs="Arial"/>
          <w:sz w:val="22"/>
          <w:szCs w:val="22"/>
        </w:rPr>
        <w:t xml:space="preserve"> for fly stocks, reagents, and other resources. P.R. </w:t>
      </w:r>
      <w:r w:rsidR="00EE4A7F" w:rsidRPr="002C5EC7">
        <w:rPr>
          <w:rFonts w:ascii="Arial" w:eastAsia="Arial" w:hAnsi="Arial" w:cs="Arial"/>
          <w:sz w:val="22"/>
          <w:szCs w:val="22"/>
        </w:rPr>
        <w:t xml:space="preserve">is funded by </w:t>
      </w:r>
      <w:r w:rsidR="00766D12" w:rsidRPr="002C5EC7">
        <w:rPr>
          <w:rFonts w:ascii="Arial" w:eastAsia="Arial" w:hAnsi="Arial" w:cs="Arial"/>
          <w:sz w:val="22"/>
          <w:szCs w:val="22"/>
        </w:rPr>
        <w:t>the NIH/NIGMS (R01GM111779-06 and RO1GM135628-01)</w:t>
      </w:r>
      <w:r w:rsidRPr="002C5EC7">
        <w:rPr>
          <w:rFonts w:ascii="Arial" w:eastAsia="Arial" w:hAnsi="Arial" w:cs="Arial"/>
          <w:sz w:val="22"/>
          <w:szCs w:val="22"/>
        </w:rPr>
        <w:t xml:space="preserve">, G.F. </w:t>
      </w:r>
      <w:r w:rsidR="00EE4A7F" w:rsidRPr="002C5EC7">
        <w:rPr>
          <w:rFonts w:ascii="Arial" w:eastAsia="Arial" w:hAnsi="Arial" w:cs="Arial"/>
          <w:sz w:val="22"/>
          <w:szCs w:val="22"/>
        </w:rPr>
        <w:t xml:space="preserve">is funded by </w:t>
      </w:r>
      <w:r w:rsidR="00A544EB">
        <w:rPr>
          <w:rFonts w:ascii="Arial" w:eastAsia="Arial" w:hAnsi="Arial" w:cs="Arial"/>
          <w:sz w:val="22"/>
          <w:szCs w:val="22"/>
        </w:rPr>
        <w:t>NSF</w:t>
      </w:r>
      <w:r w:rsidR="00453809">
        <w:rPr>
          <w:rFonts w:ascii="Arial" w:eastAsia="Arial" w:hAnsi="Arial" w:cs="Arial"/>
          <w:sz w:val="22"/>
          <w:szCs w:val="22"/>
        </w:rPr>
        <w:t xml:space="preserve"> MCB-</w:t>
      </w:r>
      <w:r w:rsidR="00A544EB" w:rsidRPr="00A544EB">
        <w:rPr>
          <w:rFonts w:ascii="Arial" w:eastAsia="Arial" w:hAnsi="Arial" w:cs="Arial"/>
          <w:sz w:val="22"/>
          <w:szCs w:val="22"/>
        </w:rPr>
        <w:t>2047629</w:t>
      </w:r>
      <w:r w:rsidR="00453809">
        <w:rPr>
          <w:rFonts w:ascii="Arial" w:eastAsia="Arial" w:hAnsi="Arial" w:cs="Arial"/>
          <w:sz w:val="22"/>
          <w:szCs w:val="22"/>
        </w:rPr>
        <w:t xml:space="preserve"> and NIH RO3 AI144839</w:t>
      </w:r>
      <w:r w:rsidR="00EE4A7F" w:rsidRPr="002C5EC7">
        <w:rPr>
          <w:rFonts w:ascii="Arial" w:eastAsia="Arial" w:hAnsi="Arial" w:cs="Arial"/>
          <w:sz w:val="22"/>
          <w:szCs w:val="22"/>
        </w:rPr>
        <w:t xml:space="preserve">, </w:t>
      </w:r>
      <w:r w:rsidR="002C5EC7" w:rsidRPr="003041AE">
        <w:rPr>
          <w:rFonts w:ascii="Arial" w:hAnsi="Arial" w:cs="Arial"/>
          <w:color w:val="000000"/>
          <w:sz w:val="22"/>
          <w:szCs w:val="22"/>
          <w:lang w:eastAsia="ja-JP"/>
        </w:rPr>
        <w:t>D.E.S. was funded by M</w:t>
      </w:r>
      <w:r w:rsidR="002C5EC7" w:rsidRPr="003041AE">
        <w:rPr>
          <w:rFonts w:ascii="Arial" w:hAnsi="Arial" w:cs="Arial"/>
          <w:sz w:val="22"/>
          <w:szCs w:val="22"/>
        </w:rPr>
        <w:t>arie Curie CIG 334077/IRTIM and the Austrian Science Fund (FWF) grant ASI_FWF01_P29638S</w:t>
      </w:r>
      <w:r w:rsidR="00EE4A7F" w:rsidRPr="002C5EC7">
        <w:rPr>
          <w:rFonts w:ascii="Arial" w:eastAsia="Arial" w:hAnsi="Arial" w:cs="Arial"/>
          <w:sz w:val="22"/>
          <w:szCs w:val="22"/>
        </w:rPr>
        <w:t xml:space="preserve">, and A.B is funded by </w:t>
      </w:r>
      <w:r w:rsidR="007267B4">
        <w:rPr>
          <w:rFonts w:ascii="Arial" w:eastAsia="Arial" w:hAnsi="Arial" w:cs="Arial"/>
          <w:sz w:val="22"/>
          <w:szCs w:val="22"/>
        </w:rPr>
        <w:t>NIH R01</w:t>
      </w:r>
      <w:r w:rsidR="007267B4" w:rsidRPr="006B4067">
        <w:rPr>
          <w:rFonts w:ascii="Arial" w:eastAsia="Arial" w:hAnsi="Arial" w:cs="Arial"/>
          <w:sz w:val="22"/>
          <w:szCs w:val="22"/>
        </w:rPr>
        <w:t>GM116889</w:t>
      </w:r>
      <w:r w:rsidR="007267B4">
        <w:rPr>
          <w:rFonts w:ascii="Arial" w:eastAsia="Arial" w:hAnsi="Arial" w:cs="Arial"/>
          <w:sz w:val="22"/>
          <w:szCs w:val="22"/>
        </w:rPr>
        <w:t xml:space="preserve"> and American Cancer Society </w:t>
      </w:r>
      <w:r w:rsidR="007267B4" w:rsidRPr="006B4067">
        <w:rPr>
          <w:rFonts w:ascii="Arial" w:eastAsia="Arial" w:hAnsi="Arial" w:cs="Arial"/>
          <w:sz w:val="22"/>
          <w:szCs w:val="22"/>
        </w:rPr>
        <w:t>RSG-17-197-01-RMC</w:t>
      </w:r>
      <w:r w:rsidR="00EE4A7F" w:rsidRPr="002C5EC7">
        <w:rPr>
          <w:rFonts w:ascii="Arial" w:eastAsia="Arial" w:hAnsi="Arial" w:cs="Arial"/>
          <w:sz w:val="22"/>
          <w:szCs w:val="22"/>
        </w:rPr>
        <w:t xml:space="preserve">. </w:t>
      </w:r>
    </w:p>
    <w:p w14:paraId="37715A8C" w14:textId="77777777" w:rsidR="001E1BCE" w:rsidRDefault="001E1BCE" w:rsidP="006C0869">
      <w:pPr>
        <w:jc w:val="both"/>
        <w:rPr>
          <w:rFonts w:ascii="Arial" w:eastAsia="Arial" w:hAnsi="Arial" w:cs="Arial"/>
          <w:sz w:val="22"/>
          <w:szCs w:val="22"/>
          <w:u w:val="single"/>
        </w:rPr>
      </w:pPr>
    </w:p>
    <w:p w14:paraId="643B07A5" w14:textId="422AD012" w:rsidR="001E1BCE" w:rsidRDefault="001E1BCE" w:rsidP="006C0869">
      <w:pPr>
        <w:jc w:val="both"/>
        <w:rPr>
          <w:rFonts w:ascii="Arial" w:eastAsia="Arial" w:hAnsi="Arial" w:cs="Arial"/>
          <w:sz w:val="22"/>
          <w:szCs w:val="22"/>
        </w:rPr>
      </w:pPr>
      <w:r w:rsidRPr="00066856">
        <w:rPr>
          <w:rFonts w:ascii="Arial" w:eastAsia="Arial" w:hAnsi="Arial" w:cs="Arial"/>
          <w:b/>
          <w:bCs/>
          <w:sz w:val="22"/>
          <w:szCs w:val="22"/>
          <w:u w:val="single"/>
        </w:rPr>
        <w:t>Author Contributions</w:t>
      </w:r>
    </w:p>
    <w:p w14:paraId="54AE7FF7" w14:textId="05DEFA26" w:rsidR="001E1BCE" w:rsidRDefault="001E1BCE" w:rsidP="006C0869">
      <w:pPr>
        <w:jc w:val="both"/>
        <w:rPr>
          <w:rFonts w:ascii="Arial" w:eastAsia="Arial" w:hAnsi="Arial" w:cs="Arial"/>
          <w:sz w:val="22"/>
          <w:szCs w:val="22"/>
        </w:rPr>
      </w:pPr>
      <w:r w:rsidRPr="001E1BCE">
        <w:rPr>
          <w:rFonts w:ascii="Arial" w:eastAsia="Arial" w:hAnsi="Arial" w:cs="Arial"/>
          <w:sz w:val="22"/>
          <w:szCs w:val="22"/>
        </w:rPr>
        <w:t xml:space="preserve">Conceptualization, </w:t>
      </w:r>
      <w:r>
        <w:rPr>
          <w:rFonts w:ascii="Arial" w:eastAsia="Arial" w:hAnsi="Arial" w:cs="Arial"/>
          <w:sz w:val="22"/>
          <w:szCs w:val="22"/>
        </w:rPr>
        <w:t>E</w:t>
      </w:r>
      <w:r w:rsidRPr="001E1BCE">
        <w:rPr>
          <w:rFonts w:ascii="Arial" w:eastAsia="Arial" w:hAnsi="Arial" w:cs="Arial"/>
          <w:sz w:val="22"/>
          <w:szCs w:val="22"/>
        </w:rPr>
        <w:t>.</w:t>
      </w:r>
      <w:r>
        <w:rPr>
          <w:rFonts w:ascii="Arial" w:eastAsia="Arial" w:hAnsi="Arial" w:cs="Arial"/>
          <w:sz w:val="22"/>
          <w:szCs w:val="22"/>
        </w:rPr>
        <w:t>T</w:t>
      </w:r>
      <w:r w:rsidRPr="001E1BCE">
        <w:rPr>
          <w:rFonts w:ascii="Arial" w:eastAsia="Arial" w:hAnsi="Arial" w:cs="Arial"/>
          <w:sz w:val="22"/>
          <w:szCs w:val="22"/>
        </w:rPr>
        <w:t>.</w:t>
      </w:r>
      <w:r>
        <w:rPr>
          <w:rFonts w:ascii="Arial" w:eastAsia="Arial" w:hAnsi="Arial" w:cs="Arial"/>
          <w:sz w:val="22"/>
          <w:szCs w:val="22"/>
        </w:rPr>
        <w:t>M</w:t>
      </w:r>
      <w:r w:rsidRPr="001E1BCE">
        <w:rPr>
          <w:rFonts w:ascii="Arial" w:eastAsia="Arial" w:hAnsi="Arial" w:cs="Arial"/>
          <w:sz w:val="22"/>
          <w:szCs w:val="22"/>
        </w:rPr>
        <w:t>.</w:t>
      </w:r>
      <w:r>
        <w:rPr>
          <w:rFonts w:ascii="Arial" w:eastAsia="Arial" w:hAnsi="Arial" w:cs="Arial"/>
          <w:sz w:val="22"/>
          <w:szCs w:val="22"/>
        </w:rPr>
        <w:t>,</w:t>
      </w:r>
      <w:r w:rsidRPr="001E1BCE">
        <w:rPr>
          <w:rFonts w:ascii="Arial" w:eastAsia="Arial" w:hAnsi="Arial" w:cs="Arial"/>
          <w:sz w:val="22"/>
          <w:szCs w:val="22"/>
        </w:rPr>
        <w:t xml:space="preserve"> </w:t>
      </w:r>
      <w:r>
        <w:rPr>
          <w:rFonts w:ascii="Arial" w:eastAsia="Arial" w:hAnsi="Arial" w:cs="Arial"/>
          <w:sz w:val="22"/>
          <w:szCs w:val="22"/>
        </w:rPr>
        <w:t>P</w:t>
      </w:r>
      <w:r w:rsidRPr="001E1BCE">
        <w:rPr>
          <w:rFonts w:ascii="Arial" w:eastAsia="Arial" w:hAnsi="Arial" w:cs="Arial"/>
          <w:sz w:val="22"/>
          <w:szCs w:val="22"/>
        </w:rPr>
        <w:t>.</w:t>
      </w:r>
      <w:r>
        <w:rPr>
          <w:rFonts w:ascii="Arial" w:eastAsia="Arial" w:hAnsi="Arial" w:cs="Arial"/>
          <w:sz w:val="22"/>
          <w:szCs w:val="22"/>
        </w:rPr>
        <w:t>B</w:t>
      </w:r>
      <w:r w:rsidRPr="001E1BCE">
        <w:rPr>
          <w:rFonts w:ascii="Arial" w:eastAsia="Arial" w:hAnsi="Arial" w:cs="Arial"/>
          <w:sz w:val="22"/>
          <w:szCs w:val="22"/>
        </w:rPr>
        <w:t>.</w:t>
      </w:r>
      <w:r>
        <w:rPr>
          <w:rFonts w:ascii="Arial" w:eastAsia="Arial" w:hAnsi="Arial" w:cs="Arial"/>
          <w:sz w:val="22"/>
          <w:szCs w:val="22"/>
        </w:rPr>
        <w:t>, G.F., and P.R.</w:t>
      </w:r>
      <w:r w:rsidRPr="001E1BCE">
        <w:rPr>
          <w:rFonts w:ascii="Arial" w:eastAsia="Arial" w:hAnsi="Arial" w:cs="Arial"/>
          <w:sz w:val="22"/>
          <w:szCs w:val="22"/>
        </w:rPr>
        <w:t xml:space="preserve">; Methodology, </w:t>
      </w:r>
      <w:r>
        <w:rPr>
          <w:rFonts w:ascii="Arial" w:eastAsia="Arial" w:hAnsi="Arial" w:cs="Arial"/>
          <w:sz w:val="22"/>
          <w:szCs w:val="22"/>
        </w:rPr>
        <w:t>E</w:t>
      </w:r>
      <w:r w:rsidRPr="001E1BCE">
        <w:rPr>
          <w:rFonts w:ascii="Arial" w:eastAsia="Arial" w:hAnsi="Arial" w:cs="Arial"/>
          <w:sz w:val="22"/>
          <w:szCs w:val="22"/>
        </w:rPr>
        <w:t>.</w:t>
      </w:r>
      <w:r>
        <w:rPr>
          <w:rFonts w:ascii="Arial" w:eastAsia="Arial" w:hAnsi="Arial" w:cs="Arial"/>
          <w:sz w:val="22"/>
          <w:szCs w:val="22"/>
        </w:rPr>
        <w:t>T</w:t>
      </w:r>
      <w:r w:rsidRPr="001E1BCE">
        <w:rPr>
          <w:rFonts w:ascii="Arial" w:eastAsia="Arial" w:hAnsi="Arial" w:cs="Arial"/>
          <w:sz w:val="22"/>
          <w:szCs w:val="22"/>
        </w:rPr>
        <w:t>.</w:t>
      </w:r>
      <w:r>
        <w:rPr>
          <w:rFonts w:ascii="Arial" w:eastAsia="Arial" w:hAnsi="Arial" w:cs="Arial"/>
          <w:sz w:val="22"/>
          <w:szCs w:val="22"/>
        </w:rPr>
        <w:t>M</w:t>
      </w:r>
      <w:r w:rsidRPr="001E1BCE">
        <w:rPr>
          <w:rFonts w:ascii="Arial" w:eastAsia="Arial" w:hAnsi="Arial" w:cs="Arial"/>
          <w:sz w:val="22"/>
          <w:szCs w:val="22"/>
        </w:rPr>
        <w:t>.</w:t>
      </w:r>
      <w:r>
        <w:rPr>
          <w:rFonts w:ascii="Arial" w:eastAsia="Arial" w:hAnsi="Arial" w:cs="Arial"/>
          <w:sz w:val="22"/>
          <w:szCs w:val="22"/>
        </w:rPr>
        <w:t>,</w:t>
      </w:r>
      <w:r w:rsidRPr="001E1BCE">
        <w:rPr>
          <w:rFonts w:ascii="Arial" w:eastAsia="Arial" w:hAnsi="Arial" w:cs="Arial"/>
          <w:sz w:val="22"/>
          <w:szCs w:val="22"/>
        </w:rPr>
        <w:t xml:space="preserve"> </w:t>
      </w:r>
      <w:r>
        <w:rPr>
          <w:rFonts w:ascii="Arial" w:eastAsia="Arial" w:hAnsi="Arial" w:cs="Arial"/>
          <w:sz w:val="22"/>
          <w:szCs w:val="22"/>
        </w:rPr>
        <w:t>P</w:t>
      </w:r>
      <w:r w:rsidRPr="001E1BCE">
        <w:rPr>
          <w:rFonts w:ascii="Arial" w:eastAsia="Arial" w:hAnsi="Arial" w:cs="Arial"/>
          <w:sz w:val="22"/>
          <w:szCs w:val="22"/>
        </w:rPr>
        <w:t>.</w:t>
      </w:r>
      <w:r>
        <w:rPr>
          <w:rFonts w:ascii="Arial" w:eastAsia="Arial" w:hAnsi="Arial" w:cs="Arial"/>
          <w:sz w:val="22"/>
          <w:szCs w:val="22"/>
        </w:rPr>
        <w:t>B</w:t>
      </w:r>
      <w:r w:rsidRPr="001E1BCE">
        <w:rPr>
          <w:rFonts w:ascii="Arial" w:eastAsia="Arial" w:hAnsi="Arial" w:cs="Arial"/>
          <w:sz w:val="22"/>
          <w:szCs w:val="22"/>
        </w:rPr>
        <w:t>.</w:t>
      </w:r>
      <w:r>
        <w:rPr>
          <w:rFonts w:ascii="Arial" w:eastAsia="Arial" w:hAnsi="Arial" w:cs="Arial"/>
          <w:sz w:val="22"/>
          <w:szCs w:val="22"/>
        </w:rPr>
        <w:t>, G.F., and P.R.</w:t>
      </w:r>
      <w:r w:rsidRPr="001E1BCE">
        <w:rPr>
          <w:rFonts w:ascii="Arial" w:eastAsia="Arial" w:hAnsi="Arial" w:cs="Arial"/>
          <w:sz w:val="22"/>
          <w:szCs w:val="22"/>
        </w:rPr>
        <w:t>; Investigation,</w:t>
      </w:r>
      <w:r w:rsidR="00766D12">
        <w:rPr>
          <w:rFonts w:ascii="Arial" w:eastAsia="Arial" w:hAnsi="Arial" w:cs="Arial"/>
          <w:sz w:val="22"/>
          <w:szCs w:val="22"/>
        </w:rPr>
        <w:t xml:space="preserve"> </w:t>
      </w:r>
      <w:r w:rsidR="00532081">
        <w:rPr>
          <w:rFonts w:ascii="Arial" w:eastAsia="Arial" w:hAnsi="Arial" w:cs="Arial"/>
          <w:sz w:val="22"/>
          <w:szCs w:val="22"/>
        </w:rPr>
        <w:t>E</w:t>
      </w:r>
      <w:r w:rsidR="00532081" w:rsidRPr="001E1BCE">
        <w:rPr>
          <w:rFonts w:ascii="Arial" w:eastAsia="Arial" w:hAnsi="Arial" w:cs="Arial"/>
          <w:sz w:val="22"/>
          <w:szCs w:val="22"/>
        </w:rPr>
        <w:t>.</w:t>
      </w:r>
      <w:r w:rsidR="00532081">
        <w:rPr>
          <w:rFonts w:ascii="Arial" w:eastAsia="Arial" w:hAnsi="Arial" w:cs="Arial"/>
          <w:sz w:val="22"/>
          <w:szCs w:val="22"/>
        </w:rPr>
        <w:t>T</w:t>
      </w:r>
      <w:r w:rsidR="00532081" w:rsidRPr="001E1BCE">
        <w:rPr>
          <w:rFonts w:ascii="Arial" w:eastAsia="Arial" w:hAnsi="Arial" w:cs="Arial"/>
          <w:sz w:val="22"/>
          <w:szCs w:val="22"/>
        </w:rPr>
        <w:t>.</w:t>
      </w:r>
      <w:r w:rsidR="00532081">
        <w:rPr>
          <w:rFonts w:ascii="Arial" w:eastAsia="Arial" w:hAnsi="Arial" w:cs="Arial"/>
          <w:sz w:val="22"/>
          <w:szCs w:val="22"/>
        </w:rPr>
        <w:t>M</w:t>
      </w:r>
      <w:r w:rsidR="00532081" w:rsidRPr="001E1BCE">
        <w:rPr>
          <w:rFonts w:ascii="Arial" w:eastAsia="Arial" w:hAnsi="Arial" w:cs="Arial"/>
          <w:sz w:val="22"/>
          <w:szCs w:val="22"/>
        </w:rPr>
        <w:t>.</w:t>
      </w:r>
      <w:r w:rsidR="00532081">
        <w:rPr>
          <w:rFonts w:ascii="Arial" w:eastAsia="Arial" w:hAnsi="Arial" w:cs="Arial"/>
          <w:sz w:val="22"/>
          <w:szCs w:val="22"/>
        </w:rPr>
        <w:t>,</w:t>
      </w:r>
      <w:r w:rsidR="00532081" w:rsidRPr="001E1BCE">
        <w:rPr>
          <w:rFonts w:ascii="Arial" w:eastAsia="Arial" w:hAnsi="Arial" w:cs="Arial"/>
          <w:sz w:val="22"/>
          <w:szCs w:val="22"/>
        </w:rPr>
        <w:t xml:space="preserve"> </w:t>
      </w:r>
      <w:r w:rsidR="00532081">
        <w:rPr>
          <w:rFonts w:ascii="Arial" w:eastAsia="Arial" w:hAnsi="Arial" w:cs="Arial"/>
          <w:sz w:val="22"/>
          <w:szCs w:val="22"/>
        </w:rPr>
        <w:t>P</w:t>
      </w:r>
      <w:r w:rsidR="00532081" w:rsidRPr="001E1BCE">
        <w:rPr>
          <w:rFonts w:ascii="Arial" w:eastAsia="Arial" w:hAnsi="Arial" w:cs="Arial"/>
          <w:sz w:val="22"/>
          <w:szCs w:val="22"/>
        </w:rPr>
        <w:t>.</w:t>
      </w:r>
      <w:r w:rsidR="00532081">
        <w:rPr>
          <w:rFonts w:ascii="Arial" w:eastAsia="Arial" w:hAnsi="Arial" w:cs="Arial"/>
          <w:sz w:val="22"/>
          <w:szCs w:val="22"/>
        </w:rPr>
        <w:t>B</w:t>
      </w:r>
      <w:r w:rsidR="00532081" w:rsidRPr="001E1BCE">
        <w:rPr>
          <w:rFonts w:ascii="Arial" w:eastAsia="Arial" w:hAnsi="Arial" w:cs="Arial"/>
          <w:sz w:val="22"/>
          <w:szCs w:val="22"/>
        </w:rPr>
        <w:t>.</w:t>
      </w:r>
      <w:r w:rsidR="00532081">
        <w:rPr>
          <w:rFonts w:ascii="Arial" w:eastAsia="Arial" w:hAnsi="Arial" w:cs="Arial"/>
          <w:sz w:val="22"/>
          <w:szCs w:val="22"/>
        </w:rPr>
        <w:t>, E.N., R.L., S.S., H.Y., T.P., and S.E.</w:t>
      </w:r>
      <w:r w:rsidRPr="001E1BCE">
        <w:rPr>
          <w:rFonts w:ascii="Arial" w:eastAsia="Arial" w:hAnsi="Arial" w:cs="Arial"/>
          <w:sz w:val="22"/>
          <w:szCs w:val="22"/>
        </w:rPr>
        <w:t xml:space="preserve">; Writing – Original Draft, </w:t>
      </w:r>
      <w:r w:rsidR="00532081">
        <w:rPr>
          <w:rFonts w:ascii="Arial" w:eastAsia="Arial" w:hAnsi="Arial" w:cs="Arial"/>
          <w:sz w:val="22"/>
          <w:szCs w:val="22"/>
        </w:rPr>
        <w:t>E</w:t>
      </w:r>
      <w:r w:rsidRPr="001E1BCE">
        <w:rPr>
          <w:rFonts w:ascii="Arial" w:eastAsia="Arial" w:hAnsi="Arial" w:cs="Arial"/>
          <w:sz w:val="22"/>
          <w:szCs w:val="22"/>
        </w:rPr>
        <w:t>.</w:t>
      </w:r>
      <w:r w:rsidR="00532081">
        <w:rPr>
          <w:rFonts w:ascii="Arial" w:eastAsia="Arial" w:hAnsi="Arial" w:cs="Arial"/>
          <w:sz w:val="22"/>
          <w:szCs w:val="22"/>
        </w:rPr>
        <w:t>T</w:t>
      </w:r>
      <w:r w:rsidRPr="001E1BCE">
        <w:rPr>
          <w:rFonts w:ascii="Arial" w:eastAsia="Arial" w:hAnsi="Arial" w:cs="Arial"/>
          <w:sz w:val="22"/>
          <w:szCs w:val="22"/>
        </w:rPr>
        <w:t>.</w:t>
      </w:r>
      <w:r w:rsidR="00532081">
        <w:rPr>
          <w:rFonts w:ascii="Arial" w:eastAsia="Arial" w:hAnsi="Arial" w:cs="Arial"/>
          <w:sz w:val="22"/>
          <w:szCs w:val="22"/>
        </w:rPr>
        <w:t>M</w:t>
      </w:r>
      <w:r w:rsidRPr="001E1BCE">
        <w:rPr>
          <w:rFonts w:ascii="Arial" w:eastAsia="Arial" w:hAnsi="Arial" w:cs="Arial"/>
          <w:sz w:val="22"/>
          <w:szCs w:val="22"/>
        </w:rPr>
        <w:t>.</w:t>
      </w:r>
      <w:r w:rsidR="002C5EC7">
        <w:rPr>
          <w:rFonts w:ascii="Arial" w:eastAsia="Arial" w:hAnsi="Arial" w:cs="Arial"/>
          <w:sz w:val="22"/>
          <w:szCs w:val="22"/>
        </w:rPr>
        <w:t xml:space="preserve">, </w:t>
      </w:r>
      <w:r w:rsidR="002C5EC7">
        <w:rPr>
          <w:rFonts w:ascii="Arial" w:eastAsia="Arial" w:hAnsi="Arial" w:cs="Arial"/>
          <w:sz w:val="22"/>
          <w:szCs w:val="22"/>
        </w:rPr>
        <w:lastRenderedPageBreak/>
        <w:t>D.E.S.</w:t>
      </w:r>
      <w:r w:rsidR="004A3170">
        <w:rPr>
          <w:rFonts w:ascii="Arial" w:eastAsia="Arial" w:hAnsi="Arial" w:cs="Arial"/>
          <w:sz w:val="22"/>
          <w:szCs w:val="22"/>
        </w:rPr>
        <w:t xml:space="preserve">, </w:t>
      </w:r>
      <w:r w:rsidRPr="001E1BCE">
        <w:rPr>
          <w:rFonts w:ascii="Arial" w:eastAsia="Arial" w:hAnsi="Arial" w:cs="Arial"/>
          <w:sz w:val="22"/>
          <w:szCs w:val="22"/>
        </w:rPr>
        <w:t xml:space="preserve">and </w:t>
      </w:r>
      <w:r w:rsidR="00532081">
        <w:rPr>
          <w:rFonts w:ascii="Arial" w:eastAsia="Arial" w:hAnsi="Arial" w:cs="Arial"/>
          <w:sz w:val="22"/>
          <w:szCs w:val="22"/>
        </w:rPr>
        <w:t>P</w:t>
      </w:r>
      <w:r w:rsidRPr="001E1BCE">
        <w:rPr>
          <w:rFonts w:ascii="Arial" w:eastAsia="Arial" w:hAnsi="Arial" w:cs="Arial"/>
          <w:sz w:val="22"/>
          <w:szCs w:val="22"/>
        </w:rPr>
        <w:t>.</w:t>
      </w:r>
      <w:r w:rsidR="00532081">
        <w:rPr>
          <w:rFonts w:ascii="Arial" w:eastAsia="Arial" w:hAnsi="Arial" w:cs="Arial"/>
          <w:sz w:val="22"/>
          <w:szCs w:val="22"/>
        </w:rPr>
        <w:t>R</w:t>
      </w:r>
      <w:r w:rsidRPr="001E1BCE">
        <w:rPr>
          <w:rFonts w:ascii="Arial" w:eastAsia="Arial" w:hAnsi="Arial" w:cs="Arial"/>
          <w:sz w:val="22"/>
          <w:szCs w:val="22"/>
        </w:rPr>
        <w:t>.; Writing –</w:t>
      </w:r>
      <w:r w:rsidR="00766D12">
        <w:rPr>
          <w:rFonts w:ascii="Arial" w:eastAsia="Arial" w:hAnsi="Arial" w:cs="Arial"/>
          <w:sz w:val="22"/>
          <w:szCs w:val="22"/>
        </w:rPr>
        <w:t xml:space="preserve"> </w:t>
      </w:r>
      <w:r w:rsidRPr="001E1BCE">
        <w:rPr>
          <w:rFonts w:ascii="Arial" w:eastAsia="Arial" w:hAnsi="Arial" w:cs="Arial"/>
          <w:sz w:val="22"/>
          <w:szCs w:val="22"/>
        </w:rPr>
        <w:t xml:space="preserve">Review &amp; Editing, </w:t>
      </w:r>
      <w:r w:rsidR="00532081">
        <w:rPr>
          <w:rFonts w:ascii="Arial" w:eastAsia="Arial" w:hAnsi="Arial" w:cs="Arial"/>
          <w:sz w:val="22"/>
          <w:szCs w:val="22"/>
        </w:rPr>
        <w:t>E</w:t>
      </w:r>
      <w:r w:rsidR="00532081" w:rsidRPr="001E1BCE">
        <w:rPr>
          <w:rFonts w:ascii="Arial" w:eastAsia="Arial" w:hAnsi="Arial" w:cs="Arial"/>
          <w:sz w:val="22"/>
          <w:szCs w:val="22"/>
        </w:rPr>
        <w:t>.</w:t>
      </w:r>
      <w:r w:rsidR="00532081">
        <w:rPr>
          <w:rFonts w:ascii="Arial" w:eastAsia="Arial" w:hAnsi="Arial" w:cs="Arial"/>
          <w:sz w:val="22"/>
          <w:szCs w:val="22"/>
        </w:rPr>
        <w:t>T</w:t>
      </w:r>
      <w:r w:rsidR="00532081" w:rsidRPr="001E1BCE">
        <w:rPr>
          <w:rFonts w:ascii="Arial" w:eastAsia="Arial" w:hAnsi="Arial" w:cs="Arial"/>
          <w:sz w:val="22"/>
          <w:szCs w:val="22"/>
        </w:rPr>
        <w:t>.</w:t>
      </w:r>
      <w:r w:rsidR="00532081">
        <w:rPr>
          <w:rFonts w:ascii="Arial" w:eastAsia="Arial" w:hAnsi="Arial" w:cs="Arial"/>
          <w:sz w:val="22"/>
          <w:szCs w:val="22"/>
        </w:rPr>
        <w:t>M</w:t>
      </w:r>
      <w:r w:rsidR="00532081" w:rsidRPr="001E1BCE">
        <w:rPr>
          <w:rFonts w:ascii="Arial" w:eastAsia="Arial" w:hAnsi="Arial" w:cs="Arial"/>
          <w:sz w:val="22"/>
          <w:szCs w:val="22"/>
        </w:rPr>
        <w:t>.</w:t>
      </w:r>
      <w:r w:rsidR="00532081">
        <w:rPr>
          <w:rFonts w:ascii="Arial" w:eastAsia="Arial" w:hAnsi="Arial" w:cs="Arial"/>
          <w:sz w:val="22"/>
          <w:szCs w:val="22"/>
        </w:rPr>
        <w:t>,</w:t>
      </w:r>
      <w:r w:rsidR="00532081" w:rsidRPr="001E1BCE">
        <w:rPr>
          <w:rFonts w:ascii="Arial" w:eastAsia="Arial" w:hAnsi="Arial" w:cs="Arial"/>
          <w:sz w:val="22"/>
          <w:szCs w:val="22"/>
        </w:rPr>
        <w:t xml:space="preserve"> </w:t>
      </w:r>
      <w:r w:rsidR="00532081">
        <w:rPr>
          <w:rFonts w:ascii="Arial" w:eastAsia="Arial" w:hAnsi="Arial" w:cs="Arial"/>
          <w:sz w:val="22"/>
          <w:szCs w:val="22"/>
        </w:rPr>
        <w:t>P</w:t>
      </w:r>
      <w:r w:rsidR="00532081" w:rsidRPr="001E1BCE">
        <w:rPr>
          <w:rFonts w:ascii="Arial" w:eastAsia="Arial" w:hAnsi="Arial" w:cs="Arial"/>
          <w:sz w:val="22"/>
          <w:szCs w:val="22"/>
        </w:rPr>
        <w:t>.</w:t>
      </w:r>
      <w:r w:rsidR="00532081">
        <w:rPr>
          <w:rFonts w:ascii="Arial" w:eastAsia="Arial" w:hAnsi="Arial" w:cs="Arial"/>
          <w:sz w:val="22"/>
          <w:szCs w:val="22"/>
        </w:rPr>
        <w:t>B</w:t>
      </w:r>
      <w:r w:rsidR="00532081" w:rsidRPr="001E1BCE">
        <w:rPr>
          <w:rFonts w:ascii="Arial" w:eastAsia="Arial" w:hAnsi="Arial" w:cs="Arial"/>
          <w:sz w:val="22"/>
          <w:szCs w:val="22"/>
        </w:rPr>
        <w:t>.</w:t>
      </w:r>
      <w:r w:rsidR="00532081">
        <w:rPr>
          <w:rFonts w:ascii="Arial" w:eastAsia="Arial" w:hAnsi="Arial" w:cs="Arial"/>
          <w:sz w:val="22"/>
          <w:szCs w:val="22"/>
        </w:rPr>
        <w:t xml:space="preserve">, </w:t>
      </w:r>
      <w:r w:rsidR="002C5EC7">
        <w:rPr>
          <w:rFonts w:ascii="Arial" w:eastAsia="Arial" w:hAnsi="Arial" w:cs="Arial"/>
          <w:sz w:val="22"/>
          <w:szCs w:val="22"/>
        </w:rPr>
        <w:t xml:space="preserve">D.E.S, </w:t>
      </w:r>
      <w:r w:rsidR="007267B4">
        <w:rPr>
          <w:rFonts w:ascii="Arial" w:eastAsia="Arial" w:hAnsi="Arial" w:cs="Arial"/>
          <w:sz w:val="22"/>
          <w:szCs w:val="22"/>
        </w:rPr>
        <w:t xml:space="preserve">A.B., </w:t>
      </w:r>
      <w:r w:rsidR="00532081">
        <w:rPr>
          <w:rFonts w:ascii="Arial" w:eastAsia="Arial" w:hAnsi="Arial" w:cs="Arial"/>
          <w:sz w:val="22"/>
          <w:szCs w:val="22"/>
        </w:rPr>
        <w:t>G.F., and P.R.</w:t>
      </w:r>
      <w:r w:rsidR="00532081" w:rsidRPr="001E1BCE">
        <w:rPr>
          <w:rFonts w:ascii="Arial" w:eastAsia="Arial" w:hAnsi="Arial" w:cs="Arial"/>
          <w:sz w:val="22"/>
          <w:szCs w:val="22"/>
        </w:rPr>
        <w:t>;</w:t>
      </w:r>
      <w:r w:rsidR="00532081">
        <w:rPr>
          <w:rFonts w:ascii="Arial" w:eastAsia="Arial" w:hAnsi="Arial" w:cs="Arial"/>
          <w:sz w:val="22"/>
          <w:szCs w:val="22"/>
        </w:rPr>
        <w:t xml:space="preserve"> </w:t>
      </w:r>
      <w:r w:rsidRPr="001E1BCE">
        <w:rPr>
          <w:rFonts w:ascii="Arial" w:eastAsia="Arial" w:hAnsi="Arial" w:cs="Arial"/>
          <w:sz w:val="22"/>
          <w:szCs w:val="22"/>
        </w:rPr>
        <w:t xml:space="preserve">Funding Acquisition, </w:t>
      </w:r>
      <w:r w:rsidR="00532081">
        <w:rPr>
          <w:rFonts w:ascii="Arial" w:eastAsia="Arial" w:hAnsi="Arial" w:cs="Arial"/>
          <w:sz w:val="22"/>
          <w:szCs w:val="22"/>
        </w:rPr>
        <w:t>G.F</w:t>
      </w:r>
      <w:r w:rsidRPr="001E1BCE">
        <w:rPr>
          <w:rFonts w:ascii="Arial" w:eastAsia="Arial" w:hAnsi="Arial" w:cs="Arial"/>
          <w:sz w:val="22"/>
          <w:szCs w:val="22"/>
        </w:rPr>
        <w:t xml:space="preserve">. and </w:t>
      </w:r>
      <w:r w:rsidR="00532081">
        <w:rPr>
          <w:rFonts w:ascii="Arial" w:eastAsia="Arial" w:hAnsi="Arial" w:cs="Arial"/>
          <w:sz w:val="22"/>
          <w:szCs w:val="22"/>
        </w:rPr>
        <w:t>P</w:t>
      </w:r>
      <w:r w:rsidRPr="001E1BCE">
        <w:rPr>
          <w:rFonts w:ascii="Arial" w:eastAsia="Arial" w:hAnsi="Arial" w:cs="Arial"/>
          <w:sz w:val="22"/>
          <w:szCs w:val="22"/>
        </w:rPr>
        <w:t>.</w:t>
      </w:r>
      <w:r w:rsidR="00532081">
        <w:rPr>
          <w:rFonts w:ascii="Arial" w:eastAsia="Arial" w:hAnsi="Arial" w:cs="Arial"/>
          <w:sz w:val="22"/>
          <w:szCs w:val="22"/>
        </w:rPr>
        <w:t>R</w:t>
      </w:r>
      <w:r w:rsidRPr="001E1BCE">
        <w:rPr>
          <w:rFonts w:ascii="Arial" w:eastAsia="Arial" w:hAnsi="Arial" w:cs="Arial"/>
          <w:sz w:val="22"/>
          <w:szCs w:val="22"/>
        </w:rPr>
        <w:t xml:space="preserve">.; </w:t>
      </w:r>
      <w:r w:rsidR="00532081">
        <w:rPr>
          <w:rFonts w:ascii="Arial" w:eastAsia="Arial" w:hAnsi="Arial" w:cs="Arial"/>
          <w:sz w:val="22"/>
          <w:szCs w:val="22"/>
        </w:rPr>
        <w:t xml:space="preserve">Visualization, E.T.M., E.N.; </w:t>
      </w:r>
      <w:r w:rsidRPr="001E1BCE">
        <w:rPr>
          <w:rFonts w:ascii="Arial" w:eastAsia="Arial" w:hAnsi="Arial" w:cs="Arial"/>
          <w:sz w:val="22"/>
          <w:szCs w:val="22"/>
        </w:rPr>
        <w:t xml:space="preserve">Supervision, </w:t>
      </w:r>
      <w:r w:rsidR="00532081">
        <w:rPr>
          <w:rFonts w:ascii="Arial" w:eastAsia="Arial" w:hAnsi="Arial" w:cs="Arial"/>
          <w:sz w:val="22"/>
          <w:szCs w:val="22"/>
        </w:rPr>
        <w:t>G</w:t>
      </w:r>
      <w:r w:rsidRPr="001E1BCE">
        <w:rPr>
          <w:rFonts w:ascii="Arial" w:eastAsia="Arial" w:hAnsi="Arial" w:cs="Arial"/>
          <w:sz w:val="22"/>
          <w:szCs w:val="22"/>
        </w:rPr>
        <w:t>.</w:t>
      </w:r>
      <w:r w:rsidR="00532081">
        <w:rPr>
          <w:rFonts w:ascii="Arial" w:eastAsia="Arial" w:hAnsi="Arial" w:cs="Arial"/>
          <w:sz w:val="22"/>
          <w:szCs w:val="22"/>
        </w:rPr>
        <w:t>F</w:t>
      </w:r>
      <w:r w:rsidRPr="001E1BCE">
        <w:rPr>
          <w:rFonts w:ascii="Arial" w:eastAsia="Arial" w:hAnsi="Arial" w:cs="Arial"/>
          <w:sz w:val="22"/>
          <w:szCs w:val="22"/>
        </w:rPr>
        <w:t xml:space="preserve">. and </w:t>
      </w:r>
      <w:r w:rsidR="00532081">
        <w:rPr>
          <w:rFonts w:ascii="Arial" w:eastAsia="Arial" w:hAnsi="Arial" w:cs="Arial"/>
          <w:sz w:val="22"/>
          <w:szCs w:val="22"/>
        </w:rPr>
        <w:t>P</w:t>
      </w:r>
      <w:r w:rsidRPr="001E1BCE">
        <w:rPr>
          <w:rFonts w:ascii="Arial" w:eastAsia="Arial" w:hAnsi="Arial" w:cs="Arial"/>
          <w:sz w:val="22"/>
          <w:szCs w:val="22"/>
        </w:rPr>
        <w:t>.</w:t>
      </w:r>
      <w:r w:rsidR="00532081">
        <w:rPr>
          <w:rFonts w:ascii="Arial" w:eastAsia="Arial" w:hAnsi="Arial" w:cs="Arial"/>
          <w:sz w:val="22"/>
          <w:szCs w:val="22"/>
        </w:rPr>
        <w:t>R</w:t>
      </w:r>
      <w:r w:rsidRPr="001E1BCE">
        <w:rPr>
          <w:rFonts w:ascii="Arial" w:eastAsia="Arial" w:hAnsi="Arial" w:cs="Arial"/>
          <w:sz w:val="22"/>
          <w:szCs w:val="22"/>
        </w:rPr>
        <w:t>.</w:t>
      </w:r>
    </w:p>
    <w:p w14:paraId="3B24FDF1" w14:textId="77777777" w:rsidR="00532081" w:rsidRPr="001E1BCE" w:rsidRDefault="00532081" w:rsidP="006C0869">
      <w:pPr>
        <w:jc w:val="both"/>
        <w:rPr>
          <w:rFonts w:ascii="Arial" w:eastAsia="Arial" w:hAnsi="Arial" w:cs="Arial"/>
          <w:sz w:val="22"/>
          <w:szCs w:val="22"/>
        </w:rPr>
      </w:pPr>
    </w:p>
    <w:p w14:paraId="394A8B4D" w14:textId="77777777" w:rsidR="00755CAA" w:rsidRDefault="00755CAA" w:rsidP="006C0869">
      <w:pPr>
        <w:jc w:val="both"/>
        <w:rPr>
          <w:rFonts w:ascii="Arial" w:eastAsia="Arial" w:hAnsi="Arial" w:cs="Arial"/>
          <w:sz w:val="22"/>
          <w:szCs w:val="22"/>
        </w:rPr>
      </w:pPr>
      <w:r w:rsidRPr="00DE7BC1">
        <w:rPr>
          <w:rFonts w:ascii="Arial" w:eastAsia="Arial" w:hAnsi="Arial" w:cs="Arial"/>
          <w:b/>
          <w:bCs/>
          <w:sz w:val="22"/>
          <w:szCs w:val="22"/>
        </w:rPr>
        <w:t>Figure Legends</w:t>
      </w:r>
    </w:p>
    <w:p w14:paraId="7BCEEE59" w14:textId="62AC9932" w:rsidR="00755CAA" w:rsidRPr="008165C8" w:rsidRDefault="00755CAA" w:rsidP="009A4786">
      <w:pPr>
        <w:jc w:val="both"/>
        <w:rPr>
          <w:rFonts w:ascii="Arial" w:eastAsia="Calibri" w:hAnsi="Arial" w:cs="Arial"/>
          <w:sz w:val="22"/>
          <w:szCs w:val="22"/>
        </w:rPr>
      </w:pPr>
      <w:r w:rsidRPr="00A559BD">
        <w:rPr>
          <w:rFonts w:ascii="Arial" w:eastAsia="Calibri" w:hAnsi="Arial" w:cs="Arial"/>
          <w:b/>
          <w:bCs/>
          <w:sz w:val="22"/>
          <w:szCs w:val="22"/>
        </w:rPr>
        <w:t xml:space="preserve">Figure 1: RNA helicases </w:t>
      </w:r>
      <w:r w:rsidR="001B5AD3">
        <w:rPr>
          <w:rFonts w:ascii="Arial" w:hAnsi="Arial" w:cs="Arial"/>
          <w:b/>
          <w:bCs/>
          <w:sz w:val="22"/>
          <w:szCs w:val="22"/>
        </w:rPr>
        <w:t>A</w:t>
      </w:r>
      <w:r w:rsidR="001B5AD3" w:rsidRPr="00533492">
        <w:rPr>
          <w:rFonts w:ascii="Arial" w:hAnsi="Arial" w:cs="Arial"/>
          <w:b/>
          <w:bCs/>
          <w:sz w:val="22"/>
          <w:szCs w:val="22"/>
        </w:rPr>
        <w:t xml:space="preserve">ramis, </w:t>
      </w:r>
      <w:r w:rsidR="001B5AD3">
        <w:rPr>
          <w:rFonts w:ascii="Arial" w:hAnsi="Arial" w:cs="Arial"/>
          <w:b/>
          <w:bCs/>
          <w:sz w:val="22"/>
          <w:szCs w:val="22"/>
        </w:rPr>
        <w:t>A</w:t>
      </w:r>
      <w:r w:rsidR="001B5AD3" w:rsidRPr="00533492">
        <w:rPr>
          <w:rFonts w:ascii="Arial" w:hAnsi="Arial" w:cs="Arial"/>
          <w:b/>
          <w:bCs/>
          <w:sz w:val="22"/>
          <w:szCs w:val="22"/>
        </w:rPr>
        <w:t xml:space="preserve">thos </w:t>
      </w:r>
      <w:r w:rsidR="001B5AD3">
        <w:rPr>
          <w:rFonts w:ascii="Arial" w:hAnsi="Arial" w:cs="Arial"/>
          <w:b/>
          <w:bCs/>
          <w:sz w:val="22"/>
          <w:szCs w:val="22"/>
        </w:rPr>
        <w:t xml:space="preserve">and </w:t>
      </w:r>
      <w:proofErr w:type="spellStart"/>
      <w:r w:rsidR="001B5AD3">
        <w:rPr>
          <w:rFonts w:ascii="Arial" w:hAnsi="Arial" w:cs="Arial"/>
          <w:b/>
          <w:bCs/>
          <w:sz w:val="22"/>
          <w:szCs w:val="22"/>
        </w:rPr>
        <w:t>P</w:t>
      </w:r>
      <w:r w:rsidR="001B5AD3" w:rsidRPr="00533492">
        <w:rPr>
          <w:rFonts w:ascii="Arial" w:hAnsi="Arial" w:cs="Arial"/>
          <w:b/>
          <w:bCs/>
          <w:sz w:val="22"/>
          <w:szCs w:val="22"/>
        </w:rPr>
        <w:t>orthos</w:t>
      </w:r>
      <w:proofErr w:type="spellEnd"/>
      <w:r w:rsidR="001B5AD3" w:rsidRPr="008E64C3">
        <w:rPr>
          <w:rFonts w:ascii="Arial" w:hAnsi="Arial" w:cs="Arial"/>
          <w:sz w:val="22"/>
          <w:szCs w:val="22"/>
        </w:rPr>
        <w:t xml:space="preserve"> </w:t>
      </w:r>
      <w:r w:rsidRPr="00A559BD">
        <w:rPr>
          <w:rFonts w:ascii="Arial" w:eastAsia="Calibri" w:hAnsi="Arial" w:cs="Arial"/>
          <w:b/>
          <w:bCs/>
          <w:sz w:val="22"/>
          <w:szCs w:val="22"/>
        </w:rPr>
        <w:t xml:space="preserve">are required for </w:t>
      </w:r>
      <w:r w:rsidRPr="006C0869">
        <w:rPr>
          <w:rFonts w:ascii="Arial" w:eastAsia="Calibri" w:hAnsi="Arial" w:cs="Arial"/>
          <w:b/>
          <w:bCs/>
          <w:sz w:val="22"/>
          <w:szCs w:val="22"/>
        </w:rPr>
        <w:t>GSC differentiation</w:t>
      </w:r>
      <w:r w:rsidRPr="00A559BD">
        <w:rPr>
          <w:rFonts w:ascii="Arial" w:eastAsia="Calibri" w:hAnsi="Arial" w:cs="Arial"/>
          <w:b/>
          <w:bCs/>
          <w:sz w:val="22"/>
          <w:szCs w:val="22"/>
        </w:rPr>
        <w:t>.</w:t>
      </w:r>
      <w:r w:rsidRPr="008165C8">
        <w:rPr>
          <w:rFonts w:ascii="Arial" w:eastAsia="Calibri" w:hAnsi="Arial" w:cs="Arial"/>
          <w:sz w:val="22"/>
          <w:szCs w:val="22"/>
        </w:rPr>
        <w:t xml:space="preserve"> (</w:t>
      </w:r>
      <w:r w:rsidRPr="008165C8">
        <w:rPr>
          <w:rFonts w:ascii="Arial" w:eastAsia="Calibri" w:hAnsi="Arial" w:cs="Arial"/>
          <w:b/>
          <w:bCs/>
          <w:sz w:val="22"/>
          <w:szCs w:val="22"/>
        </w:rPr>
        <w:t>A</w:t>
      </w:r>
      <w:r w:rsidRPr="008165C8">
        <w:rPr>
          <w:rFonts w:ascii="Arial" w:eastAsia="Calibri" w:hAnsi="Arial" w:cs="Arial"/>
          <w:sz w:val="22"/>
          <w:szCs w:val="22"/>
        </w:rPr>
        <w:t xml:space="preserve">) </w:t>
      </w:r>
      <w:r w:rsidRPr="00A559BD">
        <w:rPr>
          <w:rFonts w:ascii="Arial" w:eastAsia="Calibri" w:hAnsi="Arial" w:cs="Arial"/>
          <w:sz w:val="22"/>
          <w:szCs w:val="22"/>
        </w:rPr>
        <w:t xml:space="preserve">Schematic of </w:t>
      </w:r>
      <w:r w:rsidRPr="00A559BD">
        <w:rPr>
          <w:rFonts w:ascii="Arial" w:eastAsia="Calibri" w:hAnsi="Arial" w:cs="Arial"/>
          <w:i/>
          <w:iCs/>
          <w:sz w:val="22"/>
          <w:szCs w:val="22"/>
        </w:rPr>
        <w:t>Drosophila</w:t>
      </w:r>
      <w:r w:rsidRPr="00A559BD">
        <w:rPr>
          <w:rFonts w:ascii="Arial" w:eastAsia="Calibri" w:hAnsi="Arial" w:cs="Arial"/>
          <w:sz w:val="22"/>
          <w:szCs w:val="22"/>
        </w:rPr>
        <w:t xml:space="preserve"> ge</w:t>
      </w:r>
      <w:r w:rsidRPr="008165C8">
        <w:rPr>
          <w:rFonts w:ascii="Arial" w:eastAsia="Calibri" w:hAnsi="Arial" w:cs="Arial"/>
          <w:sz w:val="22"/>
          <w:szCs w:val="22"/>
        </w:rPr>
        <w:t xml:space="preserve">rmarium. Germline stem cells are attached to the somatic niche (dark red). The stem cells divide and give rise to a stem cell and a </w:t>
      </w:r>
      <w:proofErr w:type="spellStart"/>
      <w:r w:rsidRPr="008165C8">
        <w:rPr>
          <w:rFonts w:ascii="Arial" w:eastAsia="Calibri" w:hAnsi="Arial" w:cs="Arial"/>
          <w:sz w:val="22"/>
          <w:szCs w:val="22"/>
        </w:rPr>
        <w:t>cystoblast</w:t>
      </w:r>
      <w:proofErr w:type="spellEnd"/>
      <w:r w:rsidRPr="008165C8">
        <w:rPr>
          <w:rFonts w:ascii="Arial" w:eastAsia="Calibri" w:hAnsi="Arial" w:cs="Arial"/>
          <w:sz w:val="22"/>
          <w:szCs w:val="22"/>
        </w:rPr>
        <w:t xml:space="preserve"> (CB) that expresses the differentiation factor Bag-of-marbles (Bam).</w:t>
      </w:r>
      <w:r w:rsidRPr="00C176B8">
        <w:rPr>
          <w:rFonts w:ascii="Arial" w:eastAsia="Calibri" w:hAnsi="Arial" w:cs="Arial"/>
          <w:sz w:val="22"/>
          <w:szCs w:val="22"/>
        </w:rPr>
        <w:t xml:space="preserve"> </w:t>
      </w:r>
      <w:r w:rsidR="0016350C">
        <w:rPr>
          <w:rFonts w:ascii="Arial" w:eastAsia="Calibri" w:hAnsi="Arial" w:cs="Arial"/>
          <w:sz w:val="22"/>
          <w:szCs w:val="22"/>
        </w:rPr>
        <w:t xml:space="preserve">GSCs and CBs </w:t>
      </w:r>
      <w:r w:rsidRPr="00C176B8">
        <w:rPr>
          <w:rFonts w:ascii="Arial" w:eastAsia="Calibri" w:hAnsi="Arial" w:cs="Arial"/>
          <w:sz w:val="22"/>
          <w:szCs w:val="22"/>
        </w:rPr>
        <w:t>are marked by spectrosomes. The CB undergoes four incomplete</w:t>
      </w:r>
      <w:r w:rsidRPr="00BD5EAE">
        <w:rPr>
          <w:rFonts w:ascii="Arial" w:eastAsia="Calibri" w:hAnsi="Arial" w:cs="Arial"/>
          <w:sz w:val="22"/>
          <w:szCs w:val="22"/>
        </w:rPr>
        <w:t xml:space="preserve"> mitotic divisions giving rise to a 16-cell cyst (blue). Cysts are marked by branch</w:t>
      </w:r>
      <w:r w:rsidR="0016350C">
        <w:rPr>
          <w:rFonts w:ascii="Arial" w:eastAsia="Calibri" w:hAnsi="Arial" w:cs="Arial"/>
          <w:sz w:val="22"/>
          <w:szCs w:val="22"/>
        </w:rPr>
        <w:t>ed</w:t>
      </w:r>
      <w:r w:rsidRPr="00BD5EAE">
        <w:rPr>
          <w:rFonts w:ascii="Arial" w:eastAsia="Calibri" w:hAnsi="Arial" w:cs="Arial"/>
          <w:sz w:val="22"/>
          <w:szCs w:val="22"/>
        </w:rPr>
        <w:t xml:space="preserve"> spectros</w:t>
      </w:r>
      <w:r w:rsidRPr="008E64C3">
        <w:rPr>
          <w:rFonts w:ascii="Arial" w:eastAsia="Calibri" w:hAnsi="Arial" w:cs="Arial"/>
          <w:sz w:val="22"/>
          <w:szCs w:val="22"/>
        </w:rPr>
        <w:t xml:space="preserve">ome structures known as </w:t>
      </w:r>
      <w:proofErr w:type="spellStart"/>
      <w:r w:rsidRPr="008E64C3">
        <w:rPr>
          <w:rFonts w:ascii="Arial" w:eastAsia="Calibri" w:hAnsi="Arial" w:cs="Arial"/>
          <w:sz w:val="22"/>
          <w:szCs w:val="22"/>
        </w:rPr>
        <w:t>fusomes</w:t>
      </w:r>
      <w:proofErr w:type="spellEnd"/>
      <w:r w:rsidRPr="008E64C3">
        <w:rPr>
          <w:rFonts w:ascii="Arial" w:eastAsia="Calibri" w:hAnsi="Arial" w:cs="Arial"/>
          <w:sz w:val="22"/>
          <w:szCs w:val="22"/>
        </w:rPr>
        <w:t xml:space="preserve"> (red). One cell of the 16-cell cyst is specified as the oocyte. The 16-cell cyst is encapsulated by the surrounding somatic cells giving rise to an egg chamber (green). (</w:t>
      </w:r>
      <w:r w:rsidRPr="008E64C3">
        <w:rPr>
          <w:rFonts w:ascii="Arial" w:eastAsia="Calibri" w:hAnsi="Arial" w:cs="Arial"/>
          <w:b/>
          <w:bCs/>
          <w:sz w:val="22"/>
          <w:szCs w:val="22"/>
        </w:rPr>
        <w:t>A’</w:t>
      </w:r>
      <w:r w:rsidRPr="008E64C3">
        <w:rPr>
          <w:rFonts w:ascii="Arial" w:eastAsia="Calibri" w:hAnsi="Arial" w:cs="Arial"/>
          <w:sz w:val="22"/>
          <w:szCs w:val="22"/>
        </w:rPr>
        <w:t xml:space="preserve">) Ribosome biogenesis promotes GSC </w:t>
      </w:r>
      <w:r w:rsidR="0016350C" w:rsidRPr="006C0869">
        <w:rPr>
          <w:rFonts w:ascii="Arial" w:eastAsia="Calibri" w:hAnsi="Arial" w:cs="Arial"/>
          <w:sz w:val="22"/>
          <w:szCs w:val="22"/>
        </w:rPr>
        <w:t>cytokinesis</w:t>
      </w:r>
      <w:r w:rsidR="0016350C">
        <w:rPr>
          <w:rFonts w:ascii="Arial" w:eastAsia="Calibri" w:hAnsi="Arial" w:cs="Arial"/>
          <w:sz w:val="22"/>
          <w:szCs w:val="22"/>
        </w:rPr>
        <w:t xml:space="preserve"> </w:t>
      </w:r>
      <w:r w:rsidRPr="008E64C3">
        <w:rPr>
          <w:rFonts w:ascii="Arial" w:eastAsia="Calibri" w:hAnsi="Arial" w:cs="Arial"/>
          <w:sz w:val="22"/>
          <w:szCs w:val="22"/>
        </w:rPr>
        <w:t xml:space="preserve">and differentiation. Disruption of ribosome biogenesis results in undifferentiated </w:t>
      </w:r>
      <w:r w:rsidR="00DC2C43">
        <w:rPr>
          <w:rFonts w:ascii="Arial" w:eastAsia="Calibri" w:hAnsi="Arial" w:cs="Arial"/>
          <w:sz w:val="22"/>
          <w:szCs w:val="22"/>
        </w:rPr>
        <w:t xml:space="preserve">stem </w:t>
      </w:r>
      <w:r w:rsidRPr="008E64C3">
        <w:rPr>
          <w:rFonts w:ascii="Arial" w:eastAsia="Calibri" w:hAnsi="Arial" w:cs="Arial"/>
          <w:sz w:val="22"/>
          <w:szCs w:val="22"/>
        </w:rPr>
        <w:t>cyst accumulation. (</w:t>
      </w:r>
      <w:r w:rsidRPr="008E64C3">
        <w:rPr>
          <w:rFonts w:ascii="Arial" w:eastAsia="Calibri" w:hAnsi="Arial" w:cs="Arial"/>
          <w:b/>
          <w:bCs/>
          <w:sz w:val="22"/>
          <w:szCs w:val="22"/>
        </w:rPr>
        <w:t>B</w:t>
      </w:r>
      <w:r w:rsidRPr="008E64C3">
        <w:rPr>
          <w:rFonts w:ascii="Arial" w:eastAsia="Calibri" w:hAnsi="Arial" w:cs="Arial"/>
          <w:sz w:val="22"/>
          <w:szCs w:val="22"/>
        </w:rPr>
        <w:t xml:space="preserve">) Representation of conserved protein domains for three RNA helicases in </w:t>
      </w:r>
      <w:r w:rsidRPr="008E64C3">
        <w:rPr>
          <w:rFonts w:ascii="Arial" w:eastAsia="Calibri" w:hAnsi="Arial" w:cs="Arial"/>
          <w:i/>
          <w:iCs/>
          <w:sz w:val="22"/>
          <w:szCs w:val="22"/>
        </w:rPr>
        <w:t>Drosophila</w:t>
      </w:r>
      <w:r w:rsidRPr="008E64C3">
        <w:rPr>
          <w:rFonts w:ascii="Arial" w:eastAsia="Calibri" w:hAnsi="Arial" w:cs="Arial"/>
          <w:sz w:val="22"/>
          <w:szCs w:val="22"/>
        </w:rPr>
        <w:t xml:space="preserve"> compared to </w:t>
      </w:r>
      <w:r w:rsidRPr="008E64C3">
        <w:rPr>
          <w:rFonts w:ascii="Arial" w:eastAsia="Calibri" w:hAnsi="Arial" w:cs="Arial"/>
          <w:i/>
          <w:iCs/>
          <w:sz w:val="22"/>
          <w:szCs w:val="22"/>
        </w:rPr>
        <w:t>H. sapiens</w:t>
      </w:r>
      <w:r w:rsidRPr="008E64C3">
        <w:rPr>
          <w:rFonts w:ascii="Arial" w:eastAsia="Calibri" w:hAnsi="Arial" w:cs="Arial"/>
          <w:sz w:val="22"/>
          <w:szCs w:val="22"/>
        </w:rPr>
        <w:t xml:space="preserve"> and </w:t>
      </w:r>
      <w:r w:rsidRPr="008E64C3">
        <w:rPr>
          <w:rFonts w:ascii="Arial" w:eastAsia="Calibri" w:hAnsi="Arial" w:cs="Arial"/>
          <w:i/>
          <w:iCs/>
          <w:sz w:val="22"/>
          <w:szCs w:val="22"/>
        </w:rPr>
        <w:t>S. cerevisiae</w:t>
      </w:r>
      <w:r w:rsidRPr="008E64C3">
        <w:rPr>
          <w:rFonts w:ascii="Arial" w:eastAsia="Calibri" w:hAnsi="Arial" w:cs="Arial"/>
          <w:sz w:val="22"/>
          <w:szCs w:val="22"/>
        </w:rPr>
        <w:t xml:space="preserve"> orthologs. Percentage values represent similarity to </w:t>
      </w:r>
      <w:r w:rsidRPr="008E64C3">
        <w:rPr>
          <w:rFonts w:ascii="Arial" w:eastAsia="Calibri" w:hAnsi="Arial" w:cs="Arial"/>
          <w:i/>
          <w:iCs/>
          <w:sz w:val="22"/>
          <w:szCs w:val="22"/>
        </w:rPr>
        <w:t>Drosophila</w:t>
      </w:r>
      <w:r w:rsidRPr="008E64C3">
        <w:rPr>
          <w:rFonts w:ascii="Arial" w:eastAsia="Calibri" w:hAnsi="Arial" w:cs="Arial"/>
          <w:sz w:val="22"/>
          <w:szCs w:val="22"/>
        </w:rPr>
        <w:t xml:space="preserve"> orthologs. (</w:t>
      </w:r>
      <w:r w:rsidRPr="008E64C3">
        <w:rPr>
          <w:rFonts w:ascii="Arial" w:eastAsia="Calibri" w:hAnsi="Arial" w:cs="Arial"/>
          <w:b/>
          <w:bCs/>
          <w:sz w:val="22"/>
          <w:szCs w:val="22"/>
        </w:rPr>
        <w:t>C</w:t>
      </w:r>
      <w:r w:rsidRPr="008E64C3">
        <w:rPr>
          <w:rFonts w:ascii="Arial" w:eastAsia="Calibri" w:hAnsi="Arial" w:cs="Arial"/>
          <w:sz w:val="22"/>
          <w:szCs w:val="22"/>
        </w:rPr>
        <w:t xml:space="preserve">) </w:t>
      </w:r>
      <w:r w:rsidRPr="008E64C3">
        <w:rPr>
          <w:rFonts w:ascii="Arial" w:hAnsi="Arial" w:cs="Arial"/>
          <w:sz w:val="22"/>
          <w:szCs w:val="22"/>
        </w:rPr>
        <w:t xml:space="preserve">Egg laying assay after germline RNAi knockdown of </w:t>
      </w:r>
      <w:proofErr w:type="spellStart"/>
      <w:r w:rsidRPr="008E64C3">
        <w:rPr>
          <w:rFonts w:ascii="Arial" w:hAnsi="Arial" w:cs="Arial"/>
          <w:i/>
          <w:iCs/>
          <w:sz w:val="22"/>
          <w:szCs w:val="22"/>
        </w:rPr>
        <w:t>aramis</w:t>
      </w:r>
      <w:proofErr w:type="spellEnd"/>
      <w:r w:rsidRPr="008E64C3">
        <w:rPr>
          <w:rFonts w:ascii="Arial" w:hAnsi="Arial" w:cs="Arial"/>
          <w:sz w:val="22"/>
          <w:szCs w:val="22"/>
        </w:rPr>
        <w:t xml:space="preserve">, </w:t>
      </w:r>
      <w:proofErr w:type="spellStart"/>
      <w:r w:rsidRPr="008E64C3">
        <w:rPr>
          <w:rFonts w:ascii="Arial" w:hAnsi="Arial" w:cs="Arial"/>
          <w:i/>
          <w:iCs/>
          <w:sz w:val="22"/>
          <w:szCs w:val="22"/>
        </w:rPr>
        <w:t>athos</w:t>
      </w:r>
      <w:proofErr w:type="spellEnd"/>
      <w:r w:rsidRPr="008E64C3">
        <w:rPr>
          <w:rFonts w:ascii="Arial" w:hAnsi="Arial" w:cs="Arial"/>
          <w:sz w:val="22"/>
          <w:szCs w:val="22"/>
        </w:rPr>
        <w:t xml:space="preserve"> or </w:t>
      </w:r>
      <w:proofErr w:type="spellStart"/>
      <w:r w:rsidRPr="008E64C3">
        <w:rPr>
          <w:rFonts w:ascii="Arial" w:hAnsi="Arial" w:cs="Arial"/>
          <w:i/>
          <w:iCs/>
          <w:sz w:val="22"/>
          <w:szCs w:val="22"/>
        </w:rPr>
        <w:t>porthos</w:t>
      </w:r>
      <w:proofErr w:type="spellEnd"/>
      <w:r w:rsidRPr="008E64C3">
        <w:rPr>
          <w:rFonts w:ascii="Arial" w:hAnsi="Arial" w:cs="Arial"/>
          <w:sz w:val="22"/>
          <w:szCs w:val="22"/>
        </w:rPr>
        <w:t xml:space="preserve"> indicating a loss of fertility compared to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hAnsi="Arial" w:cs="Arial"/>
          <w:sz w:val="22"/>
          <w:szCs w:val="22"/>
        </w:rPr>
        <w:t>driver control (n=3 trials). *** = p &lt; 0.001, Tukey’s post-hoc test after one-way ANOVA, p &lt; 0.001</w:t>
      </w:r>
      <w:r w:rsidRPr="00A559BD">
        <w:rPr>
          <w:rFonts w:ascii="Arial" w:hAnsi="Arial" w:cs="Arial"/>
          <w:sz w:val="22"/>
          <w:szCs w:val="22"/>
        </w:rPr>
        <w:t xml:space="preserve">. Error bars </w:t>
      </w:r>
      <w:r w:rsidR="003F7E42">
        <w:rPr>
          <w:rFonts w:ascii="Arial" w:hAnsi="Arial" w:cs="Arial"/>
          <w:sz w:val="22"/>
          <w:szCs w:val="22"/>
        </w:rPr>
        <w:t>represent</w:t>
      </w:r>
      <w:r w:rsidRPr="00A559BD">
        <w:rPr>
          <w:rFonts w:ascii="Arial" w:hAnsi="Arial" w:cs="Arial"/>
          <w:sz w:val="22"/>
          <w:szCs w:val="22"/>
        </w:rPr>
        <w:t xml:space="preserve"> standard error</w:t>
      </w:r>
      <w:r w:rsidRPr="008165C8">
        <w:rPr>
          <w:rFonts w:ascii="Arial" w:hAnsi="Arial" w:cs="Arial"/>
          <w:sz w:val="22"/>
          <w:szCs w:val="22"/>
        </w:rPr>
        <w:t xml:space="preserve"> (SE). (</w:t>
      </w:r>
      <w:r w:rsidRPr="008165C8">
        <w:rPr>
          <w:rFonts w:ascii="Arial" w:eastAsia="Calibri" w:hAnsi="Arial" w:cs="Arial"/>
          <w:b/>
          <w:bCs/>
          <w:sz w:val="22"/>
          <w:szCs w:val="22"/>
        </w:rPr>
        <w:t>D-G’’</w:t>
      </w:r>
      <w:r w:rsidRPr="00A559BD">
        <w:rPr>
          <w:rFonts w:ascii="Arial" w:eastAsia="Calibri" w:hAnsi="Arial" w:cs="Arial"/>
          <w:sz w:val="22"/>
          <w:szCs w:val="22"/>
        </w:rPr>
        <w:t>) Confocal micrographs of control (</w:t>
      </w:r>
      <w:r w:rsidRPr="008165C8">
        <w:rPr>
          <w:rFonts w:ascii="Arial" w:eastAsia="Calibri" w:hAnsi="Arial" w:cs="Arial"/>
          <w:b/>
          <w:bCs/>
          <w:sz w:val="22"/>
          <w:szCs w:val="22"/>
        </w:rPr>
        <w:t>D-D’’</w:t>
      </w:r>
      <w:r w:rsidRPr="008165C8">
        <w:rPr>
          <w:rFonts w:ascii="Arial" w:eastAsia="Calibri" w:hAnsi="Arial" w:cs="Arial"/>
          <w:sz w:val="22"/>
          <w:szCs w:val="22"/>
        </w:rPr>
        <w:t>) and germline RNAi depletion targeting</w:t>
      </w:r>
      <w:r w:rsidRPr="00EB6F4D">
        <w:rPr>
          <w:rFonts w:ascii="Arial" w:eastAsia="Calibri" w:hAnsi="Arial" w:cs="Arial"/>
          <w:sz w:val="22"/>
          <w:szCs w:val="22"/>
        </w:rPr>
        <w:t xml:space="preserve"> (</w:t>
      </w:r>
      <w:r w:rsidRPr="00EB6F4D">
        <w:rPr>
          <w:rFonts w:ascii="Arial" w:eastAsia="Calibri" w:hAnsi="Arial" w:cs="Arial"/>
          <w:b/>
          <w:bCs/>
          <w:sz w:val="22"/>
          <w:szCs w:val="22"/>
        </w:rPr>
        <w:t>E</w:t>
      </w:r>
      <w:r w:rsidRPr="00C176B8">
        <w:rPr>
          <w:rFonts w:ascii="Arial" w:eastAsia="Calibri" w:hAnsi="Arial" w:cs="Arial"/>
          <w:b/>
          <w:bCs/>
          <w:sz w:val="22"/>
          <w:szCs w:val="22"/>
        </w:rPr>
        <w:t>-E’’</w:t>
      </w:r>
      <w:r w:rsidRPr="00C176B8">
        <w:rPr>
          <w:rFonts w:ascii="Arial" w:eastAsia="Calibri" w:hAnsi="Arial" w:cs="Arial"/>
          <w:sz w:val="22"/>
          <w:szCs w:val="22"/>
        </w:rPr>
        <w:t xml:space="preserve">) </w:t>
      </w:r>
      <w:proofErr w:type="spellStart"/>
      <w:r w:rsidRPr="00C176B8">
        <w:rPr>
          <w:rFonts w:ascii="Arial" w:hAnsi="Arial" w:cs="Arial"/>
          <w:i/>
          <w:iCs/>
          <w:sz w:val="22"/>
          <w:szCs w:val="22"/>
        </w:rPr>
        <w:t>aramis</w:t>
      </w:r>
      <w:proofErr w:type="spellEnd"/>
      <w:r w:rsidRPr="00C176B8">
        <w:rPr>
          <w:rFonts w:ascii="Arial" w:hAnsi="Arial" w:cs="Arial"/>
          <w:sz w:val="22"/>
          <w:szCs w:val="22"/>
        </w:rPr>
        <w:t xml:space="preserve">, </w:t>
      </w:r>
      <w:r w:rsidRPr="00C176B8">
        <w:rPr>
          <w:rFonts w:ascii="Arial" w:eastAsia="Calibri" w:hAnsi="Arial" w:cs="Arial"/>
          <w:sz w:val="22"/>
          <w:szCs w:val="22"/>
        </w:rPr>
        <w:t>(</w:t>
      </w:r>
      <w:r w:rsidRPr="00BD5EAE">
        <w:rPr>
          <w:rFonts w:ascii="Arial" w:eastAsia="Calibri" w:hAnsi="Arial" w:cs="Arial"/>
          <w:b/>
          <w:bCs/>
          <w:sz w:val="22"/>
          <w:szCs w:val="22"/>
        </w:rPr>
        <w:t>F-F’’</w:t>
      </w:r>
      <w:r w:rsidRPr="00BD5EAE">
        <w:rPr>
          <w:rFonts w:ascii="Arial" w:eastAsia="Calibri" w:hAnsi="Arial" w:cs="Arial"/>
          <w:sz w:val="22"/>
          <w:szCs w:val="22"/>
        </w:rPr>
        <w:t xml:space="preserve">) </w:t>
      </w:r>
      <w:proofErr w:type="spellStart"/>
      <w:r w:rsidRPr="00BD5EAE">
        <w:rPr>
          <w:rFonts w:ascii="Arial" w:hAnsi="Arial" w:cs="Arial"/>
          <w:i/>
          <w:iCs/>
          <w:sz w:val="22"/>
          <w:szCs w:val="22"/>
        </w:rPr>
        <w:t>athos</w:t>
      </w:r>
      <w:proofErr w:type="spellEnd"/>
      <w:r w:rsidRPr="00BD5EAE">
        <w:rPr>
          <w:rFonts w:ascii="Arial" w:hAnsi="Arial" w:cs="Arial"/>
          <w:sz w:val="22"/>
          <w:szCs w:val="22"/>
        </w:rPr>
        <w:t xml:space="preserve"> or </w:t>
      </w:r>
      <w:r w:rsidRPr="00BD5EAE">
        <w:rPr>
          <w:rFonts w:ascii="Arial" w:eastAsia="Calibri" w:hAnsi="Arial" w:cs="Arial"/>
          <w:sz w:val="22"/>
          <w:szCs w:val="22"/>
        </w:rPr>
        <w:t>(</w:t>
      </w:r>
      <w:r w:rsidRPr="00BD5EAE">
        <w:rPr>
          <w:rFonts w:ascii="Arial" w:eastAsia="Calibri" w:hAnsi="Arial" w:cs="Arial"/>
          <w:b/>
          <w:bCs/>
          <w:sz w:val="22"/>
          <w:szCs w:val="22"/>
        </w:rPr>
        <w:t>G</w:t>
      </w:r>
      <w:r w:rsidRPr="00F22346">
        <w:rPr>
          <w:rFonts w:ascii="Arial" w:eastAsia="Calibri" w:hAnsi="Arial" w:cs="Arial"/>
          <w:b/>
          <w:bCs/>
          <w:sz w:val="22"/>
          <w:szCs w:val="22"/>
        </w:rPr>
        <w:t>-G</w:t>
      </w:r>
      <w:r w:rsidRPr="008E64C3">
        <w:rPr>
          <w:rFonts w:ascii="Arial" w:eastAsia="Calibri" w:hAnsi="Arial" w:cs="Arial"/>
          <w:b/>
          <w:bCs/>
          <w:sz w:val="22"/>
          <w:szCs w:val="22"/>
        </w:rPr>
        <w:t>’’</w:t>
      </w:r>
      <w:r w:rsidRPr="00A559BD">
        <w:rPr>
          <w:rFonts w:ascii="Arial" w:eastAsia="Calibri" w:hAnsi="Arial" w:cs="Arial"/>
          <w:sz w:val="22"/>
          <w:szCs w:val="22"/>
        </w:rPr>
        <w:t xml:space="preserve">) </w:t>
      </w:r>
      <w:proofErr w:type="spellStart"/>
      <w:r w:rsidRPr="00A559BD">
        <w:rPr>
          <w:rFonts w:ascii="Arial" w:hAnsi="Arial" w:cs="Arial"/>
          <w:i/>
          <w:iCs/>
          <w:sz w:val="22"/>
          <w:szCs w:val="22"/>
        </w:rPr>
        <w:t>porthos</w:t>
      </w:r>
      <w:proofErr w:type="spellEnd"/>
      <w:r w:rsidRPr="008165C8">
        <w:rPr>
          <w:rFonts w:ascii="Arial" w:eastAsia="Calibri" w:hAnsi="Arial" w:cs="Arial"/>
          <w:sz w:val="22"/>
          <w:szCs w:val="22"/>
        </w:rPr>
        <w:t xml:space="preserve"> stained for 1B1 (red, middle grayscale), Vasa (green), and Bam-GFP (blue, right grayscale). Depletion of these genes results in a </w:t>
      </w:r>
      <w:r w:rsidRPr="00EB6F4D">
        <w:rPr>
          <w:rFonts w:ascii="Arial" w:eastAsia="Calibri" w:hAnsi="Arial" w:cs="Arial"/>
          <w:sz w:val="22"/>
          <w:szCs w:val="22"/>
        </w:rPr>
        <w:t xml:space="preserve">characteristic phenotype </w:t>
      </w:r>
      <w:r w:rsidRPr="00C176B8">
        <w:rPr>
          <w:rFonts w:ascii="Arial" w:eastAsia="Calibri" w:hAnsi="Arial" w:cs="Arial"/>
          <w:sz w:val="22"/>
          <w:szCs w:val="22"/>
        </w:rPr>
        <w:t>in which early germ cells are connected ma</w:t>
      </w:r>
      <w:r w:rsidRPr="00BD5EAE">
        <w:rPr>
          <w:rFonts w:ascii="Arial" w:eastAsia="Calibri" w:hAnsi="Arial" w:cs="Arial"/>
          <w:sz w:val="22"/>
          <w:szCs w:val="22"/>
        </w:rPr>
        <w:t>rked by a 1B1 positive, fusome-like structure highlighted by a yellow dotted line (</w:t>
      </w:r>
      <w:r w:rsidR="00573BB9">
        <w:rPr>
          <w:rFonts w:ascii="Arial" w:eastAsia="Calibri" w:hAnsi="Arial" w:cs="Arial"/>
          <w:b/>
          <w:bCs/>
          <w:sz w:val="22"/>
          <w:szCs w:val="22"/>
        </w:rPr>
        <w:t>E-G</w:t>
      </w:r>
      <w:r w:rsidR="000D6A4C">
        <w:rPr>
          <w:rFonts w:ascii="Arial" w:eastAsia="Calibri" w:hAnsi="Arial" w:cs="Arial"/>
          <w:b/>
          <w:bCs/>
          <w:sz w:val="22"/>
          <w:szCs w:val="22"/>
        </w:rPr>
        <w:t>’’</w:t>
      </w:r>
      <w:r w:rsidRPr="00BD5EAE">
        <w:rPr>
          <w:rFonts w:ascii="Arial" w:eastAsia="Calibri" w:hAnsi="Arial" w:cs="Arial"/>
          <w:sz w:val="22"/>
          <w:szCs w:val="22"/>
        </w:rPr>
        <w:t>) in contrast to the single cells present in</w:t>
      </w:r>
      <w:r w:rsidRPr="00F22346">
        <w:rPr>
          <w:rFonts w:ascii="Arial" w:eastAsia="Calibri" w:hAnsi="Arial" w:cs="Arial"/>
          <w:sz w:val="22"/>
          <w:szCs w:val="22"/>
        </w:rPr>
        <w:t xml:space="preserve"> controls (white arrow) or differentiating cysts (yellow dashed line) (</w:t>
      </w:r>
      <w:r w:rsidRPr="008E64C3">
        <w:rPr>
          <w:rFonts w:ascii="Arial" w:eastAsia="Calibri" w:hAnsi="Arial" w:cs="Arial"/>
          <w:b/>
          <w:bCs/>
          <w:sz w:val="22"/>
          <w:szCs w:val="22"/>
        </w:rPr>
        <w:t>D-D’’</w:t>
      </w:r>
      <w:r w:rsidRPr="008E64C3">
        <w:rPr>
          <w:rFonts w:ascii="Arial" w:eastAsia="Calibri" w:hAnsi="Arial" w:cs="Arial"/>
          <w:sz w:val="22"/>
          <w:szCs w:val="22"/>
        </w:rPr>
        <w:t>).  Bam expression, if present, is followed by loss of the germline. (</w:t>
      </w:r>
      <w:r w:rsidRPr="008E64C3">
        <w:rPr>
          <w:rFonts w:ascii="Arial" w:eastAsia="Calibri" w:hAnsi="Arial" w:cs="Arial"/>
          <w:b/>
          <w:bCs/>
          <w:sz w:val="22"/>
          <w:szCs w:val="22"/>
        </w:rPr>
        <w:t>H</w:t>
      </w:r>
      <w:r w:rsidRPr="00A559BD">
        <w:rPr>
          <w:rFonts w:ascii="Arial" w:eastAsia="Calibri" w:hAnsi="Arial" w:cs="Arial"/>
          <w:sz w:val="22"/>
          <w:szCs w:val="22"/>
        </w:rPr>
        <w:t>) Phenotype q</w:t>
      </w:r>
      <w:r w:rsidRPr="008165C8">
        <w:rPr>
          <w:rFonts w:ascii="Arial" w:eastAsia="Calibri" w:hAnsi="Arial" w:cs="Arial"/>
          <w:sz w:val="22"/>
          <w:szCs w:val="22"/>
        </w:rPr>
        <w:t xml:space="preserve">uantification of ovaries depleted of </w:t>
      </w:r>
      <w:proofErr w:type="spellStart"/>
      <w:r w:rsidRPr="008165C8">
        <w:rPr>
          <w:rFonts w:ascii="Arial" w:eastAsia="Calibri" w:hAnsi="Arial" w:cs="Arial"/>
          <w:i/>
          <w:iCs/>
          <w:sz w:val="22"/>
          <w:szCs w:val="22"/>
        </w:rPr>
        <w:t>aramis</w:t>
      </w:r>
      <w:proofErr w:type="spellEnd"/>
      <w:r w:rsidRPr="008165C8">
        <w:rPr>
          <w:rFonts w:ascii="Arial" w:eastAsia="Calibri" w:hAnsi="Arial" w:cs="Arial"/>
          <w:sz w:val="22"/>
          <w:szCs w:val="22"/>
        </w:rPr>
        <w:t xml:space="preserve">, </w:t>
      </w:r>
      <w:proofErr w:type="spellStart"/>
      <w:r w:rsidRPr="008165C8">
        <w:rPr>
          <w:rFonts w:ascii="Arial" w:eastAsia="Calibri" w:hAnsi="Arial" w:cs="Arial"/>
          <w:i/>
          <w:iCs/>
          <w:sz w:val="22"/>
          <w:szCs w:val="22"/>
        </w:rPr>
        <w:t>athos</w:t>
      </w:r>
      <w:proofErr w:type="spellEnd"/>
      <w:r w:rsidRPr="008165C8">
        <w:rPr>
          <w:rFonts w:ascii="Arial" w:eastAsia="Calibri" w:hAnsi="Arial" w:cs="Arial"/>
          <w:sz w:val="22"/>
          <w:szCs w:val="22"/>
        </w:rPr>
        <w:t xml:space="preserve"> or </w:t>
      </w:r>
      <w:proofErr w:type="spellStart"/>
      <w:r w:rsidRPr="008165C8">
        <w:rPr>
          <w:rFonts w:ascii="Arial" w:eastAsia="Calibri" w:hAnsi="Arial" w:cs="Arial"/>
          <w:i/>
          <w:iCs/>
          <w:sz w:val="22"/>
          <w:szCs w:val="22"/>
        </w:rPr>
        <w:t>porthos</w:t>
      </w:r>
      <w:proofErr w:type="spellEnd"/>
      <w:r w:rsidRPr="008165C8">
        <w:rPr>
          <w:rFonts w:ascii="Arial" w:eastAsia="Calibri" w:hAnsi="Arial" w:cs="Arial"/>
          <w:sz w:val="22"/>
          <w:szCs w:val="22"/>
        </w:rPr>
        <w:t xml:space="preserve"> compared to control ovaries </w:t>
      </w:r>
      <w:r w:rsidRPr="00EB6F4D">
        <w:rPr>
          <w:rFonts w:ascii="Arial" w:eastAsia="Calibri" w:hAnsi="Arial" w:cs="Arial"/>
          <w:sz w:val="22"/>
          <w:szCs w:val="22"/>
        </w:rPr>
        <w:t>(n=50 ovarioles, df=2, *** = p &lt; 0.001</w:t>
      </w:r>
      <w:r w:rsidRPr="00C176B8">
        <w:rPr>
          <w:rFonts w:ascii="Arial" w:eastAsia="Calibri" w:hAnsi="Arial" w:cs="Arial"/>
          <w:sz w:val="22"/>
          <w:szCs w:val="22"/>
        </w:rPr>
        <w:t>, Fisher</w:t>
      </w:r>
      <w:r w:rsidR="00C1609A">
        <w:rPr>
          <w:rFonts w:ascii="Arial" w:eastAsia="Calibri" w:hAnsi="Arial" w:cs="Arial"/>
          <w:sz w:val="22"/>
          <w:szCs w:val="22"/>
        </w:rPr>
        <w:t>’s</w:t>
      </w:r>
      <w:r w:rsidRPr="00C176B8">
        <w:rPr>
          <w:rFonts w:ascii="Arial" w:eastAsia="Calibri" w:hAnsi="Arial" w:cs="Arial"/>
          <w:sz w:val="22"/>
          <w:szCs w:val="22"/>
        </w:rPr>
        <w:t xml:space="preserve"> exact tests</w:t>
      </w:r>
      <w:r w:rsidRPr="00A559BD">
        <w:rPr>
          <w:rFonts w:ascii="Arial" w:eastAsia="Calibri" w:hAnsi="Arial" w:cs="Arial"/>
          <w:sz w:val="22"/>
          <w:szCs w:val="22"/>
        </w:rPr>
        <w:t xml:space="preserve"> with </w:t>
      </w:r>
      <w:r w:rsidRPr="008165C8">
        <w:rPr>
          <w:rFonts w:ascii="Arial" w:eastAsia="Calibri" w:hAnsi="Arial" w:cs="Arial"/>
          <w:sz w:val="22"/>
          <w:szCs w:val="22"/>
        </w:rPr>
        <w:t>Holm-Bonferroni correction). Scale bars are 15 micron.</w:t>
      </w:r>
    </w:p>
    <w:p w14:paraId="4C9AC351" w14:textId="77777777" w:rsidR="00755CAA" w:rsidRPr="00C176B8" w:rsidRDefault="00755CAA" w:rsidP="006C0869">
      <w:pPr>
        <w:jc w:val="both"/>
        <w:rPr>
          <w:rFonts w:ascii="Arial" w:eastAsia="Calibri" w:hAnsi="Arial" w:cs="Arial"/>
          <w:sz w:val="22"/>
          <w:szCs w:val="22"/>
        </w:rPr>
      </w:pPr>
      <w:r w:rsidRPr="00C176B8">
        <w:rPr>
          <w:rFonts w:ascii="Arial" w:eastAsia="Calibri" w:hAnsi="Arial" w:cs="Arial"/>
          <w:sz w:val="22"/>
          <w:szCs w:val="22"/>
        </w:rPr>
        <w:t xml:space="preserve"> </w:t>
      </w:r>
    </w:p>
    <w:p w14:paraId="6843E559" w14:textId="0E13446E" w:rsidR="00755CAA" w:rsidRPr="008E64C3" w:rsidRDefault="00755CAA" w:rsidP="006C0869">
      <w:pPr>
        <w:jc w:val="both"/>
        <w:rPr>
          <w:rFonts w:ascii="Arial" w:eastAsia="Calibri" w:hAnsi="Arial" w:cs="Arial"/>
          <w:sz w:val="22"/>
          <w:szCs w:val="22"/>
        </w:rPr>
      </w:pPr>
      <w:r w:rsidRPr="00BD5EAE">
        <w:rPr>
          <w:rFonts w:ascii="Arial" w:eastAsia="Calibri" w:hAnsi="Arial" w:cs="Arial"/>
          <w:b/>
          <w:bCs/>
          <w:sz w:val="22"/>
          <w:szCs w:val="22"/>
        </w:rPr>
        <w:t xml:space="preserve">Figure 2. Athos, Aramis, and </w:t>
      </w:r>
      <w:proofErr w:type="spellStart"/>
      <w:r w:rsidRPr="00BD5EAE">
        <w:rPr>
          <w:rFonts w:ascii="Arial" w:eastAsia="Calibri" w:hAnsi="Arial" w:cs="Arial"/>
          <w:b/>
          <w:bCs/>
          <w:sz w:val="22"/>
          <w:szCs w:val="22"/>
        </w:rPr>
        <w:t>Porthos</w:t>
      </w:r>
      <w:proofErr w:type="spellEnd"/>
      <w:r w:rsidRPr="00BD5EAE">
        <w:rPr>
          <w:rFonts w:ascii="Arial" w:eastAsia="Calibri" w:hAnsi="Arial" w:cs="Arial"/>
          <w:b/>
          <w:bCs/>
          <w:sz w:val="22"/>
          <w:szCs w:val="22"/>
        </w:rPr>
        <w:t xml:space="preserve"> are required for efficient ribosome biogenesis.</w:t>
      </w:r>
      <w:r w:rsidRPr="00BD5EAE">
        <w:rPr>
          <w:rFonts w:ascii="Arial" w:eastAsia="Calibri" w:hAnsi="Arial" w:cs="Arial"/>
          <w:sz w:val="22"/>
          <w:szCs w:val="22"/>
        </w:rPr>
        <w:t xml:space="preserve"> (</w:t>
      </w:r>
      <w:r w:rsidRPr="00BD5EAE">
        <w:rPr>
          <w:rFonts w:ascii="Arial" w:eastAsia="Calibri" w:hAnsi="Arial" w:cs="Arial"/>
          <w:b/>
          <w:bCs/>
          <w:sz w:val="22"/>
          <w:szCs w:val="22"/>
        </w:rPr>
        <w:t>A-</w:t>
      </w:r>
      <w:r w:rsidRPr="008E64C3">
        <w:rPr>
          <w:rFonts w:ascii="Arial" w:eastAsia="Calibri" w:hAnsi="Arial" w:cs="Arial"/>
          <w:b/>
          <w:bCs/>
          <w:sz w:val="22"/>
          <w:szCs w:val="22"/>
        </w:rPr>
        <w:t>C’’</w:t>
      </w:r>
      <w:r w:rsidRPr="008E64C3">
        <w:rPr>
          <w:rFonts w:ascii="Arial" w:eastAsia="Calibri" w:hAnsi="Arial" w:cs="Arial"/>
          <w:sz w:val="22"/>
          <w:szCs w:val="22"/>
        </w:rPr>
        <w:t xml:space="preserve">) Confocal images of </w:t>
      </w:r>
      <w:r w:rsidR="00E85940">
        <w:rPr>
          <w:rFonts w:ascii="Arial" w:eastAsia="Calibri" w:hAnsi="Arial" w:cs="Arial"/>
          <w:sz w:val="22"/>
          <w:szCs w:val="22"/>
        </w:rPr>
        <w:t xml:space="preserve">ovariole </w:t>
      </w:r>
      <w:proofErr w:type="spellStart"/>
      <w:r w:rsidRPr="008E64C3">
        <w:rPr>
          <w:rFonts w:ascii="Arial" w:eastAsia="Calibri" w:hAnsi="Arial" w:cs="Arial"/>
          <w:sz w:val="22"/>
          <w:szCs w:val="22"/>
        </w:rPr>
        <w:t>immunostained</w:t>
      </w:r>
      <w:proofErr w:type="spellEnd"/>
      <w:r w:rsidRPr="008E64C3">
        <w:rPr>
          <w:rFonts w:ascii="Arial" w:eastAsia="Calibri" w:hAnsi="Arial" w:cs="Arial"/>
          <w:sz w:val="22"/>
          <w:szCs w:val="22"/>
        </w:rPr>
        <w:t xml:space="preserve"> for Fibrillarin (red, right grayscale), Vasa (blue), (</w:t>
      </w:r>
      <w:r w:rsidRPr="008E64C3">
        <w:rPr>
          <w:rFonts w:ascii="Arial" w:eastAsia="Calibri" w:hAnsi="Arial" w:cs="Arial"/>
          <w:b/>
          <w:bCs/>
          <w:sz w:val="22"/>
          <w:szCs w:val="22"/>
        </w:rPr>
        <w:t>A-A’’</w:t>
      </w:r>
      <w:r w:rsidRPr="008E64C3">
        <w:rPr>
          <w:rFonts w:ascii="Arial" w:eastAsia="Calibri" w:hAnsi="Arial" w:cs="Arial"/>
          <w:sz w:val="22"/>
          <w:szCs w:val="22"/>
        </w:rPr>
        <w:t>) Aramis::GFP, (</w:t>
      </w:r>
      <w:r w:rsidRPr="008E64C3">
        <w:rPr>
          <w:rFonts w:ascii="Arial" w:eastAsia="Calibri" w:hAnsi="Arial" w:cs="Arial"/>
          <w:b/>
          <w:bCs/>
          <w:sz w:val="22"/>
          <w:szCs w:val="22"/>
        </w:rPr>
        <w:t>B-B’’</w:t>
      </w:r>
      <w:r w:rsidRPr="00A559BD">
        <w:rPr>
          <w:rFonts w:ascii="Arial" w:eastAsia="Calibri" w:hAnsi="Arial" w:cs="Arial"/>
          <w:sz w:val="22"/>
          <w:szCs w:val="22"/>
        </w:rPr>
        <w:t>)  Athos::GFP and (</w:t>
      </w:r>
      <w:r w:rsidRPr="008165C8">
        <w:rPr>
          <w:rFonts w:ascii="Arial" w:eastAsia="Calibri" w:hAnsi="Arial" w:cs="Arial"/>
          <w:b/>
          <w:bCs/>
          <w:sz w:val="22"/>
          <w:szCs w:val="22"/>
        </w:rPr>
        <w:t>C-C’’</w:t>
      </w:r>
      <w:r w:rsidRPr="008165C8">
        <w:rPr>
          <w:rFonts w:ascii="Arial" w:eastAsia="Calibri" w:hAnsi="Arial" w:cs="Arial"/>
          <w:sz w:val="22"/>
          <w:szCs w:val="22"/>
        </w:rPr>
        <w:t xml:space="preserve">)  </w:t>
      </w:r>
      <w:proofErr w:type="spellStart"/>
      <w:r w:rsidRPr="008165C8">
        <w:rPr>
          <w:rFonts w:ascii="Arial" w:eastAsia="Calibri" w:hAnsi="Arial" w:cs="Arial"/>
          <w:sz w:val="22"/>
          <w:szCs w:val="22"/>
        </w:rPr>
        <w:t>Porthos</w:t>
      </w:r>
      <w:proofErr w:type="spellEnd"/>
      <w:r w:rsidRPr="008165C8">
        <w:rPr>
          <w:rFonts w:ascii="Arial" w:eastAsia="Calibri" w:hAnsi="Arial" w:cs="Arial"/>
          <w:sz w:val="22"/>
          <w:szCs w:val="22"/>
        </w:rPr>
        <w:t>::HA (green, middle grayscale). (</w:t>
      </w:r>
      <w:r w:rsidRPr="00C176B8">
        <w:rPr>
          <w:rFonts w:ascii="Arial" w:eastAsia="Calibri" w:hAnsi="Arial" w:cs="Arial"/>
          <w:b/>
          <w:bCs/>
          <w:sz w:val="22"/>
          <w:szCs w:val="22"/>
        </w:rPr>
        <w:t>A’’’-C’’’</w:t>
      </w:r>
      <w:r w:rsidRPr="00C176B8">
        <w:rPr>
          <w:rFonts w:ascii="Arial" w:eastAsia="Calibri" w:hAnsi="Arial" w:cs="Arial"/>
          <w:sz w:val="22"/>
          <w:szCs w:val="22"/>
        </w:rPr>
        <w:t xml:space="preserve">) Fluorescence intensity plot generated from a box of averaged pixels centered around the </w:t>
      </w:r>
      <w:r w:rsidRPr="00BD5EAE">
        <w:rPr>
          <w:rFonts w:ascii="Arial" w:eastAsia="Calibri" w:hAnsi="Arial" w:cs="Arial"/>
          <w:sz w:val="22"/>
          <w:szCs w:val="22"/>
        </w:rPr>
        <w:t>punctate of Fibrillarin in the white box. R values denote Spearman correlation coefficients between GFP and Fibrillarin from plot pr</w:t>
      </w:r>
      <w:r w:rsidRPr="008E64C3">
        <w:rPr>
          <w:rFonts w:ascii="Arial" w:eastAsia="Calibri" w:hAnsi="Arial" w:cs="Arial"/>
          <w:sz w:val="22"/>
          <w:szCs w:val="22"/>
        </w:rPr>
        <w:t xml:space="preserve">ofiles generated using Fiji, taken from the nucleolus denoted by the white box. Aramis, Athos and </w:t>
      </w:r>
      <w:proofErr w:type="spellStart"/>
      <w:r w:rsidRPr="008E64C3">
        <w:rPr>
          <w:rFonts w:ascii="Arial" w:eastAsia="Calibri" w:hAnsi="Arial" w:cs="Arial"/>
          <w:sz w:val="22"/>
          <w:szCs w:val="22"/>
        </w:rPr>
        <w:t>Porthos</w:t>
      </w:r>
      <w:proofErr w:type="spellEnd"/>
      <w:r w:rsidRPr="008E64C3">
        <w:rPr>
          <w:rFonts w:ascii="Arial" w:eastAsia="Calibri" w:hAnsi="Arial" w:cs="Arial"/>
          <w:sz w:val="22"/>
          <w:szCs w:val="22"/>
        </w:rPr>
        <w:t xml:space="preserve"> are expressed throughout oogenesis and localize to the nucleolus. Aramis also localizes to the cytoplasm and Athos </w:t>
      </w:r>
      <w:r w:rsidR="00E85940">
        <w:rPr>
          <w:rFonts w:ascii="Arial" w:eastAsia="Calibri" w:hAnsi="Arial" w:cs="Arial"/>
          <w:sz w:val="22"/>
          <w:szCs w:val="22"/>
        </w:rPr>
        <w:t xml:space="preserve">is also present </w:t>
      </w:r>
      <w:r w:rsidRPr="008E64C3">
        <w:rPr>
          <w:rFonts w:ascii="Arial" w:eastAsia="Calibri" w:hAnsi="Arial" w:cs="Arial"/>
          <w:sz w:val="22"/>
          <w:szCs w:val="22"/>
        </w:rPr>
        <w:t>throughout the nucleus (</w:t>
      </w:r>
      <w:r w:rsidRPr="008E64C3">
        <w:rPr>
          <w:rFonts w:ascii="Arial" w:eastAsia="Calibri" w:hAnsi="Arial" w:cs="Arial"/>
          <w:b/>
          <w:bCs/>
          <w:sz w:val="22"/>
          <w:szCs w:val="22"/>
        </w:rPr>
        <w:t>D-D’’</w:t>
      </w:r>
      <w:r w:rsidRPr="008E64C3">
        <w:rPr>
          <w:rFonts w:ascii="Arial" w:eastAsia="Calibri" w:hAnsi="Arial" w:cs="Arial"/>
          <w:sz w:val="22"/>
          <w:szCs w:val="22"/>
        </w:rPr>
        <w:t>) RNA IP-seq of (</w:t>
      </w:r>
      <w:r w:rsidRPr="008E64C3">
        <w:rPr>
          <w:rFonts w:ascii="Arial" w:eastAsia="Calibri" w:hAnsi="Arial" w:cs="Arial"/>
          <w:b/>
          <w:bCs/>
          <w:sz w:val="22"/>
          <w:szCs w:val="22"/>
        </w:rPr>
        <w:t>D</w:t>
      </w:r>
      <w:r w:rsidRPr="008E64C3">
        <w:rPr>
          <w:rFonts w:ascii="Arial" w:eastAsia="Calibri" w:hAnsi="Arial" w:cs="Arial"/>
          <w:sz w:val="22"/>
          <w:szCs w:val="22"/>
        </w:rPr>
        <w:t>) Aramis, (</w:t>
      </w:r>
      <w:r w:rsidRPr="008E64C3">
        <w:rPr>
          <w:rFonts w:ascii="Arial" w:eastAsia="Calibri" w:hAnsi="Arial" w:cs="Arial"/>
          <w:b/>
          <w:bCs/>
          <w:sz w:val="22"/>
          <w:szCs w:val="22"/>
        </w:rPr>
        <w:t>D’</w:t>
      </w:r>
      <w:r w:rsidRPr="008E64C3">
        <w:rPr>
          <w:rFonts w:ascii="Arial" w:eastAsia="Calibri" w:hAnsi="Arial" w:cs="Arial"/>
          <w:sz w:val="22"/>
          <w:szCs w:val="22"/>
        </w:rPr>
        <w:t>) Athos, and (</w:t>
      </w:r>
      <w:r w:rsidRPr="008E64C3">
        <w:rPr>
          <w:rFonts w:ascii="Arial" w:eastAsia="Calibri" w:hAnsi="Arial" w:cs="Arial"/>
          <w:b/>
          <w:bCs/>
          <w:sz w:val="22"/>
          <w:szCs w:val="22"/>
        </w:rPr>
        <w:t>D’’</w:t>
      </w:r>
      <w:r w:rsidRPr="008E64C3">
        <w:rPr>
          <w:rFonts w:ascii="Arial" w:eastAsia="Calibri" w:hAnsi="Arial" w:cs="Arial"/>
          <w:sz w:val="22"/>
          <w:szCs w:val="22"/>
        </w:rPr>
        <w:t xml:space="preserve">) </w:t>
      </w:r>
      <w:proofErr w:type="spellStart"/>
      <w:r w:rsidRPr="008E64C3">
        <w:rPr>
          <w:rFonts w:ascii="Arial" w:eastAsia="Calibri" w:hAnsi="Arial" w:cs="Arial"/>
          <w:sz w:val="22"/>
          <w:szCs w:val="22"/>
        </w:rPr>
        <w:t>Porthos</w:t>
      </w:r>
      <w:proofErr w:type="spellEnd"/>
      <w:r w:rsidRPr="008E64C3">
        <w:rPr>
          <w:rFonts w:ascii="Arial" w:eastAsia="Calibri" w:hAnsi="Arial" w:cs="Arial"/>
          <w:sz w:val="22"/>
          <w:szCs w:val="22"/>
        </w:rPr>
        <w:t xml:space="preserve"> aligned to </w:t>
      </w:r>
      <w:r w:rsidR="00FE6793">
        <w:rPr>
          <w:rFonts w:ascii="Arial" w:eastAsia="Calibri" w:hAnsi="Arial" w:cs="Arial"/>
          <w:sz w:val="22"/>
          <w:szCs w:val="22"/>
        </w:rPr>
        <w:t>rDNA</w:t>
      </w:r>
      <w:r w:rsidRPr="008E64C3">
        <w:rPr>
          <w:rFonts w:ascii="Arial" w:eastAsia="Calibri" w:hAnsi="Arial" w:cs="Arial"/>
          <w:sz w:val="22"/>
          <w:szCs w:val="22"/>
        </w:rPr>
        <w:t xml:space="preserve"> displayed as genome browser tracks. Bar height represents log scaled rRNA reads mapping to rDNA normalized to input and spike-in. Grey boxes outline rRNA precursors that are significantly enriched in the IP compared to the IgG control (bootstrapped paired t-tests, n=3, * = p-value &lt; 0.05). (</w:t>
      </w:r>
      <w:r w:rsidRPr="008E64C3">
        <w:rPr>
          <w:rFonts w:ascii="Arial" w:eastAsia="Calibri" w:hAnsi="Arial" w:cs="Arial"/>
          <w:b/>
          <w:bCs/>
          <w:sz w:val="22"/>
          <w:szCs w:val="22"/>
        </w:rPr>
        <w:t>E-E’’</w:t>
      </w:r>
      <w:r w:rsidRPr="008E64C3">
        <w:rPr>
          <w:rFonts w:ascii="Arial" w:eastAsia="Calibri" w:hAnsi="Arial" w:cs="Arial"/>
          <w:sz w:val="22"/>
          <w:szCs w:val="22"/>
        </w:rPr>
        <w:t xml:space="preserve">) Polysome traces from </w:t>
      </w:r>
      <w:r w:rsidRPr="008E64C3">
        <w:rPr>
          <w:rFonts w:ascii="Arial" w:eastAsia="Calibri" w:hAnsi="Arial" w:cs="Arial"/>
          <w:i/>
          <w:iCs/>
          <w:sz w:val="22"/>
          <w:szCs w:val="22"/>
        </w:rPr>
        <w:t>Drosophila</w:t>
      </w:r>
      <w:r w:rsidRPr="008E64C3">
        <w:rPr>
          <w:rFonts w:ascii="Arial" w:eastAsia="Calibri" w:hAnsi="Arial" w:cs="Arial"/>
          <w:sz w:val="22"/>
          <w:szCs w:val="22"/>
        </w:rPr>
        <w:t xml:space="preserve"> S2 cells treated with dsRNA targeting (</w:t>
      </w:r>
      <w:r w:rsidRPr="008E64C3">
        <w:rPr>
          <w:rFonts w:ascii="Arial" w:eastAsia="Calibri" w:hAnsi="Arial" w:cs="Arial"/>
          <w:b/>
          <w:bCs/>
          <w:sz w:val="22"/>
          <w:szCs w:val="22"/>
        </w:rPr>
        <w:t>E</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w:t>
      </w:r>
      <w:r w:rsidRPr="008E64C3">
        <w:rPr>
          <w:rFonts w:ascii="Arial" w:eastAsia="Calibri" w:hAnsi="Arial" w:cs="Arial"/>
          <w:b/>
          <w:bCs/>
          <w:sz w:val="22"/>
          <w:szCs w:val="22"/>
        </w:rPr>
        <w:t>E’</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athos</w:t>
      </w:r>
      <w:proofErr w:type="spellEnd"/>
      <w:r w:rsidRPr="008E64C3">
        <w:rPr>
          <w:rFonts w:ascii="Arial" w:eastAsia="Calibri" w:hAnsi="Arial" w:cs="Arial"/>
          <w:sz w:val="22"/>
          <w:szCs w:val="22"/>
        </w:rPr>
        <w:t>, (</w:t>
      </w:r>
      <w:r w:rsidRPr="008E64C3">
        <w:rPr>
          <w:rFonts w:ascii="Arial" w:eastAsia="Calibri" w:hAnsi="Arial" w:cs="Arial"/>
          <w:b/>
          <w:bCs/>
          <w:sz w:val="22"/>
          <w:szCs w:val="22"/>
        </w:rPr>
        <w:t>E’’</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porthos</w:t>
      </w:r>
      <w:proofErr w:type="spellEnd"/>
      <w:r w:rsidRPr="008E64C3">
        <w:rPr>
          <w:rFonts w:ascii="Arial" w:eastAsia="Calibri" w:hAnsi="Arial" w:cs="Arial"/>
          <w:sz w:val="22"/>
          <w:szCs w:val="22"/>
        </w:rPr>
        <w:t xml:space="preserve"> (red line) compared to a mock control (black line).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and </w:t>
      </w:r>
      <w:proofErr w:type="spellStart"/>
      <w:r w:rsidRPr="008E64C3">
        <w:rPr>
          <w:rFonts w:ascii="Arial" w:eastAsia="Calibri" w:hAnsi="Arial" w:cs="Arial"/>
          <w:i/>
          <w:iCs/>
          <w:sz w:val="22"/>
          <w:szCs w:val="22"/>
        </w:rPr>
        <w:t>porthos</w:t>
      </w:r>
      <w:proofErr w:type="spellEnd"/>
      <w:r w:rsidRPr="008E64C3">
        <w:rPr>
          <w:rFonts w:ascii="Arial" w:eastAsia="Calibri" w:hAnsi="Arial" w:cs="Arial"/>
          <w:sz w:val="22"/>
          <w:szCs w:val="22"/>
        </w:rPr>
        <w:t xml:space="preserve"> are required to maintain a proper 40S/60S ribosomal subunit ratio compared to control and have a smaller 40S/60S ratio</w:t>
      </w:r>
      <w:r w:rsidRPr="00A559BD">
        <w:rPr>
          <w:rFonts w:ascii="Arial" w:eastAsia="Calibri" w:hAnsi="Arial" w:cs="Arial"/>
          <w:sz w:val="22"/>
          <w:szCs w:val="22"/>
        </w:rPr>
        <w:t xml:space="preserve">. </w:t>
      </w:r>
      <w:proofErr w:type="spellStart"/>
      <w:r w:rsidRPr="00A559BD">
        <w:rPr>
          <w:rFonts w:ascii="Arial" w:eastAsia="Calibri" w:hAnsi="Arial" w:cs="Arial"/>
          <w:i/>
          <w:iCs/>
          <w:sz w:val="22"/>
          <w:szCs w:val="22"/>
        </w:rPr>
        <w:t>athos</w:t>
      </w:r>
      <w:proofErr w:type="spellEnd"/>
      <w:r w:rsidRPr="008165C8">
        <w:rPr>
          <w:rFonts w:ascii="Arial" w:eastAsia="Calibri" w:hAnsi="Arial" w:cs="Arial"/>
          <w:sz w:val="22"/>
          <w:szCs w:val="22"/>
        </w:rPr>
        <w:t xml:space="preserve"> is required to maintain a proper 40S/60S ribosomal subunit ratio compared to control and has a larger 40S/60S ratio. Additionally, </w:t>
      </w:r>
      <w:proofErr w:type="spellStart"/>
      <w:r w:rsidRPr="008165C8">
        <w:rPr>
          <w:rFonts w:ascii="Arial" w:eastAsia="Calibri" w:hAnsi="Arial" w:cs="Arial"/>
          <w:i/>
          <w:iCs/>
          <w:sz w:val="22"/>
          <w:szCs w:val="22"/>
        </w:rPr>
        <w:t>aramis</w:t>
      </w:r>
      <w:proofErr w:type="spellEnd"/>
      <w:r w:rsidRPr="008165C8">
        <w:rPr>
          <w:rFonts w:ascii="Arial" w:eastAsia="Calibri" w:hAnsi="Arial" w:cs="Arial"/>
          <w:sz w:val="22"/>
          <w:szCs w:val="22"/>
        </w:rPr>
        <w:t xml:space="preserve">, </w:t>
      </w:r>
      <w:proofErr w:type="spellStart"/>
      <w:r w:rsidRPr="00C176B8">
        <w:rPr>
          <w:rFonts w:ascii="Arial" w:eastAsia="Calibri" w:hAnsi="Arial" w:cs="Arial"/>
          <w:i/>
          <w:iCs/>
          <w:sz w:val="22"/>
          <w:szCs w:val="22"/>
        </w:rPr>
        <w:t>athos</w:t>
      </w:r>
      <w:proofErr w:type="spellEnd"/>
      <w:r w:rsidRPr="00C176B8">
        <w:rPr>
          <w:rFonts w:ascii="Arial" w:eastAsia="Calibri" w:hAnsi="Arial" w:cs="Arial"/>
          <w:sz w:val="22"/>
          <w:szCs w:val="22"/>
        </w:rPr>
        <w:t xml:space="preserve">, and </w:t>
      </w:r>
      <w:proofErr w:type="spellStart"/>
      <w:r w:rsidRPr="00C176B8">
        <w:rPr>
          <w:rFonts w:ascii="Arial" w:eastAsia="Calibri" w:hAnsi="Arial" w:cs="Arial"/>
          <w:i/>
          <w:iCs/>
          <w:sz w:val="22"/>
          <w:szCs w:val="22"/>
        </w:rPr>
        <w:t>porthos</w:t>
      </w:r>
      <w:proofErr w:type="spellEnd"/>
      <w:r w:rsidRPr="00C176B8">
        <w:rPr>
          <w:rFonts w:ascii="Arial" w:eastAsia="Calibri" w:hAnsi="Arial" w:cs="Arial"/>
          <w:sz w:val="22"/>
          <w:szCs w:val="22"/>
        </w:rPr>
        <w:t xml:space="preserve"> are required to maintain polysome l</w:t>
      </w:r>
      <w:r w:rsidRPr="00BD5EAE">
        <w:rPr>
          <w:rFonts w:ascii="Arial" w:eastAsia="Calibri" w:hAnsi="Arial" w:cs="Arial"/>
          <w:sz w:val="22"/>
          <w:szCs w:val="22"/>
        </w:rPr>
        <w:t>evels. (</w:t>
      </w:r>
      <w:r w:rsidRPr="00BD5EAE">
        <w:rPr>
          <w:rFonts w:ascii="Arial" w:eastAsia="Calibri" w:hAnsi="Arial" w:cs="Arial"/>
          <w:b/>
          <w:bCs/>
          <w:sz w:val="22"/>
          <w:szCs w:val="22"/>
        </w:rPr>
        <w:t>F-F’’</w:t>
      </w:r>
      <w:r w:rsidRPr="00BD5EAE">
        <w:rPr>
          <w:rFonts w:ascii="Arial" w:eastAsia="Calibri" w:hAnsi="Arial" w:cs="Arial"/>
          <w:sz w:val="22"/>
          <w:szCs w:val="22"/>
        </w:rPr>
        <w:t xml:space="preserve">) Polysome preparations from HeLa cells depleted of </w:t>
      </w:r>
      <w:r w:rsidRPr="008E64C3">
        <w:rPr>
          <w:rFonts w:ascii="Arial" w:eastAsia="Calibri" w:hAnsi="Arial" w:cs="Arial"/>
          <w:i/>
          <w:iCs/>
          <w:sz w:val="22"/>
          <w:szCs w:val="22"/>
        </w:rPr>
        <w:t>DDX52</w:t>
      </w:r>
      <w:r w:rsidRPr="008E64C3">
        <w:rPr>
          <w:rFonts w:ascii="Arial" w:eastAsia="Calibri" w:hAnsi="Arial" w:cs="Arial"/>
          <w:sz w:val="22"/>
          <w:szCs w:val="22"/>
        </w:rPr>
        <w:t xml:space="preserve">, </w:t>
      </w:r>
      <w:r w:rsidRPr="008E64C3">
        <w:rPr>
          <w:rFonts w:ascii="Arial" w:eastAsia="Calibri" w:hAnsi="Arial" w:cs="Arial"/>
          <w:i/>
          <w:iCs/>
          <w:sz w:val="22"/>
          <w:szCs w:val="22"/>
        </w:rPr>
        <w:t>DHX33</w:t>
      </w:r>
      <w:r w:rsidRPr="008E64C3">
        <w:rPr>
          <w:rFonts w:ascii="Arial" w:eastAsia="Calibri" w:hAnsi="Arial" w:cs="Arial"/>
          <w:sz w:val="22"/>
          <w:szCs w:val="22"/>
        </w:rPr>
        <w:t xml:space="preserve">, </w:t>
      </w:r>
      <w:r w:rsidRPr="008E64C3">
        <w:rPr>
          <w:rFonts w:ascii="Arial" w:eastAsia="Calibri" w:hAnsi="Arial" w:cs="Arial"/>
          <w:i/>
          <w:iCs/>
          <w:sz w:val="22"/>
          <w:szCs w:val="22"/>
        </w:rPr>
        <w:t>DDX47</w:t>
      </w:r>
      <w:r w:rsidRPr="008E64C3">
        <w:rPr>
          <w:rFonts w:ascii="Arial" w:eastAsia="Calibri" w:hAnsi="Arial" w:cs="Arial"/>
          <w:sz w:val="22"/>
          <w:szCs w:val="22"/>
        </w:rPr>
        <w:t xml:space="preserve">, and control siRNA treated cells. </w:t>
      </w:r>
      <w:r w:rsidRPr="008E64C3">
        <w:rPr>
          <w:rFonts w:ascii="Arial" w:eastAsia="Calibri" w:hAnsi="Arial" w:cs="Arial"/>
          <w:i/>
          <w:iCs/>
          <w:sz w:val="22"/>
          <w:szCs w:val="22"/>
        </w:rPr>
        <w:t>DDX52</w:t>
      </w:r>
      <w:r w:rsidRPr="008E64C3">
        <w:rPr>
          <w:rFonts w:ascii="Arial" w:eastAsia="Calibri" w:hAnsi="Arial" w:cs="Arial"/>
          <w:sz w:val="22"/>
          <w:szCs w:val="22"/>
        </w:rPr>
        <w:t xml:space="preserve">, </w:t>
      </w:r>
      <w:r w:rsidRPr="008E64C3">
        <w:rPr>
          <w:rFonts w:ascii="Arial" w:eastAsia="Calibri" w:hAnsi="Arial" w:cs="Arial"/>
          <w:i/>
          <w:iCs/>
          <w:sz w:val="22"/>
          <w:szCs w:val="22"/>
        </w:rPr>
        <w:t>DHX33</w:t>
      </w:r>
      <w:r w:rsidRPr="008E64C3">
        <w:rPr>
          <w:rFonts w:ascii="Arial" w:eastAsia="Calibri" w:hAnsi="Arial" w:cs="Arial"/>
          <w:sz w:val="22"/>
          <w:szCs w:val="22"/>
        </w:rPr>
        <w:t xml:space="preserve">, and </w:t>
      </w:r>
      <w:r w:rsidRPr="008E64C3">
        <w:rPr>
          <w:rFonts w:ascii="Arial" w:eastAsia="Calibri" w:hAnsi="Arial" w:cs="Arial"/>
          <w:i/>
          <w:iCs/>
          <w:sz w:val="22"/>
          <w:szCs w:val="22"/>
        </w:rPr>
        <w:t>DDX47</w:t>
      </w:r>
      <w:r w:rsidRPr="008E64C3">
        <w:rPr>
          <w:rFonts w:ascii="Arial" w:eastAsia="Calibri" w:hAnsi="Arial" w:cs="Arial"/>
          <w:sz w:val="22"/>
          <w:szCs w:val="22"/>
        </w:rPr>
        <w:t xml:space="preserve"> are required to maintain a proper 40S/60S ribosomal subunit ratio. Additionally, </w:t>
      </w:r>
      <w:r w:rsidR="00E85940">
        <w:rPr>
          <w:rFonts w:ascii="Arial" w:eastAsia="Calibri" w:hAnsi="Arial" w:cs="Arial"/>
          <w:sz w:val="22"/>
          <w:szCs w:val="22"/>
        </w:rPr>
        <w:t xml:space="preserve">all three are </w:t>
      </w:r>
      <w:r w:rsidRPr="008E64C3">
        <w:rPr>
          <w:rFonts w:ascii="Arial" w:eastAsia="Calibri" w:hAnsi="Arial" w:cs="Arial"/>
          <w:sz w:val="22"/>
          <w:szCs w:val="22"/>
        </w:rPr>
        <w:t>required to maintain polysome levels. Scale bar for all images is 15 micron.</w:t>
      </w:r>
    </w:p>
    <w:p w14:paraId="0FC268E4" w14:textId="77777777" w:rsidR="00755CAA" w:rsidRPr="008E64C3" w:rsidRDefault="00755CAA" w:rsidP="006C0869">
      <w:pPr>
        <w:jc w:val="both"/>
        <w:rPr>
          <w:rFonts w:ascii="Arial" w:eastAsia="Calibri" w:hAnsi="Arial" w:cs="Arial"/>
          <w:b/>
          <w:bCs/>
          <w:sz w:val="22"/>
          <w:szCs w:val="22"/>
        </w:rPr>
      </w:pPr>
    </w:p>
    <w:p w14:paraId="303EB956" w14:textId="6ABBFC89" w:rsidR="00755CAA" w:rsidRPr="00C176B8" w:rsidRDefault="00755CAA" w:rsidP="006C0869">
      <w:pPr>
        <w:jc w:val="both"/>
        <w:rPr>
          <w:rFonts w:ascii="Arial" w:eastAsia="Calibri" w:hAnsi="Arial" w:cs="Arial"/>
          <w:sz w:val="22"/>
          <w:szCs w:val="22"/>
        </w:rPr>
      </w:pPr>
      <w:r w:rsidRPr="008E64C3">
        <w:rPr>
          <w:rFonts w:ascii="Arial" w:eastAsia="Calibri" w:hAnsi="Arial" w:cs="Arial"/>
          <w:b/>
          <w:bCs/>
          <w:sz w:val="22"/>
          <w:szCs w:val="22"/>
        </w:rPr>
        <w:lastRenderedPageBreak/>
        <w:t xml:space="preserve">Figure 3. Athos, Aramis, and </w:t>
      </w:r>
      <w:proofErr w:type="spellStart"/>
      <w:r w:rsidRPr="008E64C3">
        <w:rPr>
          <w:rFonts w:ascii="Arial" w:eastAsia="Calibri" w:hAnsi="Arial" w:cs="Arial"/>
          <w:b/>
          <w:bCs/>
          <w:sz w:val="22"/>
          <w:szCs w:val="22"/>
        </w:rPr>
        <w:t>Porthos</w:t>
      </w:r>
      <w:proofErr w:type="spellEnd"/>
      <w:r w:rsidRPr="008E64C3">
        <w:rPr>
          <w:rFonts w:ascii="Arial" w:eastAsia="Calibri" w:hAnsi="Arial" w:cs="Arial"/>
          <w:b/>
          <w:bCs/>
          <w:sz w:val="22"/>
          <w:szCs w:val="22"/>
        </w:rPr>
        <w:t xml:space="preserve"> are required for cell cycle progression during early oogenesis.</w:t>
      </w:r>
      <w:r w:rsidRPr="008E64C3">
        <w:rPr>
          <w:rFonts w:ascii="Arial" w:eastAsia="Calibri" w:hAnsi="Arial" w:cs="Arial"/>
          <w:sz w:val="22"/>
          <w:szCs w:val="22"/>
        </w:rPr>
        <w:t xml:space="preserve"> (</w:t>
      </w:r>
      <w:r w:rsidRPr="008E64C3">
        <w:rPr>
          <w:rFonts w:ascii="Arial" w:eastAsia="Calibri" w:hAnsi="Arial" w:cs="Arial"/>
          <w:b/>
          <w:bCs/>
          <w:sz w:val="22"/>
          <w:szCs w:val="22"/>
        </w:rPr>
        <w:t>A</w:t>
      </w:r>
      <w:r w:rsidRPr="00A559BD">
        <w:rPr>
          <w:rFonts w:ascii="Arial" w:eastAsia="Calibri" w:hAnsi="Arial" w:cs="Arial"/>
          <w:sz w:val="22"/>
          <w:szCs w:val="22"/>
        </w:rPr>
        <w:t xml:space="preserve">) Bar </w:t>
      </w:r>
      <w:r w:rsidRPr="008165C8">
        <w:rPr>
          <w:rFonts w:ascii="Arial" w:eastAsia="Calibri" w:hAnsi="Arial" w:cs="Arial"/>
          <w:sz w:val="22"/>
          <w:szCs w:val="22"/>
        </w:rPr>
        <w:t>plot representing the most significant</w:t>
      </w:r>
      <w:r w:rsidRPr="00A559BD">
        <w:rPr>
          <w:rFonts w:ascii="Arial" w:eastAsia="Calibri" w:hAnsi="Arial" w:cs="Arial"/>
          <w:sz w:val="22"/>
          <w:szCs w:val="22"/>
        </w:rPr>
        <w:t xml:space="preserve"> Bi</w:t>
      </w:r>
      <w:r w:rsidRPr="008165C8">
        <w:rPr>
          <w:rFonts w:ascii="Arial" w:eastAsia="Calibri" w:hAnsi="Arial" w:cs="Arial"/>
          <w:sz w:val="22"/>
          <w:szCs w:val="22"/>
        </w:rPr>
        <w:t>ological Proce</w:t>
      </w:r>
      <w:r w:rsidRPr="00EB6F4D">
        <w:rPr>
          <w:rFonts w:ascii="Arial" w:eastAsia="Calibri" w:hAnsi="Arial" w:cs="Arial"/>
          <w:sz w:val="22"/>
          <w:szCs w:val="22"/>
        </w:rPr>
        <w:t>ss</w:t>
      </w:r>
      <w:r w:rsidRPr="00C176B8">
        <w:rPr>
          <w:rFonts w:ascii="Arial" w:eastAsia="Calibri" w:hAnsi="Arial" w:cs="Arial"/>
          <w:sz w:val="22"/>
          <w:szCs w:val="22"/>
        </w:rPr>
        <w:t xml:space="preserve"> GO terms of downregulated ge</w:t>
      </w:r>
      <w:r w:rsidRPr="00BD5EAE">
        <w:rPr>
          <w:rFonts w:ascii="Arial" w:eastAsia="Calibri" w:hAnsi="Arial" w:cs="Arial"/>
          <w:sz w:val="22"/>
          <w:szCs w:val="22"/>
        </w:rPr>
        <w:t xml:space="preserve">nes in ovaries depleted of </w:t>
      </w:r>
      <w:proofErr w:type="spellStart"/>
      <w:r w:rsidRPr="00BD5EAE">
        <w:rPr>
          <w:rFonts w:ascii="Arial" w:eastAsia="Calibri" w:hAnsi="Arial" w:cs="Arial"/>
          <w:i/>
          <w:iCs/>
          <w:sz w:val="22"/>
          <w:szCs w:val="22"/>
        </w:rPr>
        <w:t>aramis</w:t>
      </w:r>
      <w:proofErr w:type="spellEnd"/>
      <w:r w:rsidRPr="00BD5EAE">
        <w:rPr>
          <w:rFonts w:ascii="Arial" w:eastAsia="Calibri" w:hAnsi="Arial" w:cs="Arial"/>
          <w:sz w:val="22"/>
          <w:szCs w:val="22"/>
        </w:rPr>
        <w:t xml:space="preserve"> compared to </w:t>
      </w:r>
      <w:r w:rsidRPr="00BD5EAE">
        <w:rPr>
          <w:rFonts w:ascii="Arial" w:eastAsia="Calibri" w:hAnsi="Arial" w:cs="Arial"/>
          <w:i/>
          <w:iCs/>
          <w:sz w:val="22"/>
          <w:szCs w:val="22"/>
        </w:rPr>
        <w:t>bam</w:t>
      </w:r>
      <w:r w:rsidRPr="008B0D2E">
        <w:rPr>
          <w:rFonts w:ascii="Arial" w:eastAsia="Calibri" w:hAnsi="Arial" w:cs="Arial"/>
          <w:sz w:val="22"/>
          <w:szCs w:val="22"/>
        </w:rPr>
        <w:t xml:space="preserve"> RNAi control</w:t>
      </w:r>
      <w:r w:rsidRPr="00F22346">
        <w:rPr>
          <w:rFonts w:ascii="Arial" w:eastAsia="Calibri" w:hAnsi="Arial" w:cs="Arial"/>
          <w:sz w:val="22"/>
          <w:szCs w:val="22"/>
        </w:rPr>
        <w:t xml:space="preserve"> (FDR = False Discovery Rate from p-values using a Fisher’s </w:t>
      </w:r>
      <w:r w:rsidR="00C1609A">
        <w:rPr>
          <w:rFonts w:ascii="Arial" w:eastAsia="Calibri" w:hAnsi="Arial" w:cs="Arial"/>
          <w:sz w:val="22"/>
          <w:szCs w:val="22"/>
        </w:rPr>
        <w:t>e</w:t>
      </w:r>
      <w:r w:rsidRPr="00F22346">
        <w:rPr>
          <w:rFonts w:ascii="Arial" w:eastAsia="Calibri" w:hAnsi="Arial" w:cs="Arial"/>
          <w:sz w:val="22"/>
          <w:szCs w:val="22"/>
        </w:rPr>
        <w:t>xact test</w:t>
      </w:r>
      <w:r w:rsidRPr="008E64C3">
        <w:rPr>
          <w:rFonts w:ascii="Arial" w:eastAsia="Calibri" w:hAnsi="Arial" w:cs="Arial"/>
          <w:sz w:val="22"/>
          <w:szCs w:val="22"/>
        </w:rPr>
        <w:t>). (</w:t>
      </w:r>
      <w:r w:rsidRPr="008E64C3">
        <w:rPr>
          <w:rFonts w:ascii="Arial" w:eastAsia="Calibri" w:hAnsi="Arial" w:cs="Arial"/>
          <w:b/>
          <w:bCs/>
          <w:sz w:val="22"/>
          <w:szCs w:val="22"/>
        </w:rPr>
        <w:t>B-C</w:t>
      </w:r>
      <w:r w:rsidRPr="00A559BD">
        <w:rPr>
          <w:rFonts w:ascii="Arial" w:eastAsia="Calibri" w:hAnsi="Arial" w:cs="Arial"/>
          <w:sz w:val="22"/>
          <w:szCs w:val="22"/>
        </w:rPr>
        <w:t>) Genome browser</w:t>
      </w:r>
      <w:r w:rsidRPr="008165C8">
        <w:rPr>
          <w:rFonts w:ascii="Arial" w:eastAsia="Calibri" w:hAnsi="Arial" w:cs="Arial"/>
          <w:sz w:val="22"/>
          <w:szCs w:val="22"/>
        </w:rPr>
        <w:t xml:space="preserve"> tracks representing the gene locus of (</w:t>
      </w:r>
      <w:r w:rsidRPr="008165C8">
        <w:rPr>
          <w:rFonts w:ascii="Arial" w:eastAsia="Calibri" w:hAnsi="Arial" w:cs="Arial"/>
          <w:b/>
          <w:bCs/>
          <w:sz w:val="22"/>
          <w:szCs w:val="22"/>
        </w:rPr>
        <w:t>B</w:t>
      </w:r>
      <w:r w:rsidRPr="008165C8">
        <w:rPr>
          <w:rFonts w:ascii="Arial" w:eastAsia="Calibri" w:hAnsi="Arial" w:cs="Arial"/>
          <w:sz w:val="22"/>
          <w:szCs w:val="22"/>
        </w:rPr>
        <w:t xml:space="preserve">) </w:t>
      </w:r>
      <w:r w:rsidRPr="008165C8">
        <w:rPr>
          <w:rFonts w:ascii="Arial" w:eastAsia="Calibri" w:hAnsi="Arial" w:cs="Arial"/>
          <w:i/>
          <w:iCs/>
          <w:sz w:val="22"/>
          <w:szCs w:val="22"/>
        </w:rPr>
        <w:t>Cyclin B</w:t>
      </w:r>
      <w:r w:rsidRPr="008165C8">
        <w:rPr>
          <w:rFonts w:ascii="Arial" w:eastAsia="Calibri" w:hAnsi="Arial" w:cs="Arial"/>
          <w:sz w:val="22"/>
          <w:szCs w:val="22"/>
        </w:rPr>
        <w:t xml:space="preserve"> and </w:t>
      </w:r>
      <w:r w:rsidRPr="00EB6F4D">
        <w:rPr>
          <w:rFonts w:ascii="Arial" w:eastAsia="Calibri" w:hAnsi="Arial" w:cs="Arial"/>
          <w:sz w:val="22"/>
          <w:szCs w:val="22"/>
        </w:rPr>
        <w:t>(</w:t>
      </w:r>
      <w:r w:rsidRPr="00EB6F4D">
        <w:rPr>
          <w:rFonts w:ascii="Arial" w:eastAsia="Calibri" w:hAnsi="Arial" w:cs="Arial"/>
          <w:b/>
          <w:bCs/>
          <w:sz w:val="22"/>
          <w:szCs w:val="22"/>
        </w:rPr>
        <w:t>C</w:t>
      </w:r>
      <w:r w:rsidRPr="00C176B8">
        <w:rPr>
          <w:rFonts w:ascii="Arial" w:eastAsia="Calibri" w:hAnsi="Arial" w:cs="Arial"/>
          <w:sz w:val="22"/>
          <w:szCs w:val="22"/>
        </w:rPr>
        <w:t>) a</w:t>
      </w:r>
      <w:r w:rsidRPr="00C176B8">
        <w:rPr>
          <w:rFonts w:ascii="Arial" w:eastAsia="Calibri" w:hAnsi="Arial" w:cs="Arial"/>
          <w:i/>
          <w:iCs/>
          <w:sz w:val="22"/>
          <w:szCs w:val="22"/>
        </w:rPr>
        <w:t>urora B</w:t>
      </w:r>
      <w:r w:rsidRPr="00C176B8">
        <w:rPr>
          <w:rFonts w:ascii="Arial" w:eastAsia="Calibri" w:hAnsi="Arial" w:cs="Arial"/>
          <w:sz w:val="22"/>
          <w:szCs w:val="22"/>
        </w:rPr>
        <w:t xml:space="preserve"> in ovaries depleted of </w:t>
      </w:r>
      <w:proofErr w:type="spellStart"/>
      <w:r w:rsidRPr="00C176B8">
        <w:rPr>
          <w:rFonts w:ascii="Arial" w:eastAsia="Calibri" w:hAnsi="Arial" w:cs="Arial"/>
          <w:i/>
          <w:iCs/>
          <w:sz w:val="22"/>
          <w:szCs w:val="22"/>
        </w:rPr>
        <w:t>aramis</w:t>
      </w:r>
      <w:proofErr w:type="spellEnd"/>
      <w:r w:rsidRPr="00BD5EAE">
        <w:rPr>
          <w:rFonts w:ascii="Arial" w:eastAsia="Calibri" w:hAnsi="Arial" w:cs="Arial"/>
          <w:sz w:val="22"/>
          <w:szCs w:val="22"/>
        </w:rPr>
        <w:t xml:space="preserve"> compared to the developmental control, </w:t>
      </w:r>
      <w:r w:rsidRPr="00BD5EAE">
        <w:rPr>
          <w:rFonts w:ascii="Arial" w:eastAsia="Calibri" w:hAnsi="Arial" w:cs="Arial"/>
          <w:i/>
          <w:iCs/>
          <w:sz w:val="22"/>
          <w:szCs w:val="22"/>
        </w:rPr>
        <w:t>bam</w:t>
      </w:r>
      <w:r w:rsidRPr="00BD5EAE">
        <w:rPr>
          <w:rFonts w:ascii="Arial" w:eastAsia="Calibri" w:hAnsi="Arial" w:cs="Arial"/>
          <w:sz w:val="22"/>
          <w:szCs w:val="22"/>
        </w:rPr>
        <w:t xml:space="preserve"> RNAi. Y</w:t>
      </w:r>
      <w:r w:rsidRPr="008B0D2E">
        <w:rPr>
          <w:rFonts w:ascii="Arial" w:eastAsia="Calibri" w:hAnsi="Arial" w:cs="Arial"/>
          <w:sz w:val="22"/>
          <w:szCs w:val="22"/>
        </w:rPr>
        <w:t>-axis represents the number of reads mapping to the locus in bases per million (BPM)</w:t>
      </w:r>
      <w:r w:rsidRPr="00A559BD">
        <w:rPr>
          <w:rFonts w:ascii="Arial" w:eastAsia="Calibri" w:hAnsi="Arial" w:cs="Arial"/>
          <w:sz w:val="22"/>
          <w:szCs w:val="22"/>
        </w:rPr>
        <w:t>. (</w:t>
      </w:r>
      <w:r w:rsidRPr="00A559BD">
        <w:rPr>
          <w:rFonts w:ascii="Arial" w:eastAsia="Calibri" w:hAnsi="Arial" w:cs="Arial"/>
          <w:b/>
          <w:bCs/>
          <w:sz w:val="22"/>
          <w:szCs w:val="22"/>
        </w:rPr>
        <w:t>D-E’’</w:t>
      </w:r>
      <w:r w:rsidRPr="008165C8">
        <w:rPr>
          <w:rFonts w:ascii="Arial" w:eastAsia="Calibri" w:hAnsi="Arial" w:cs="Arial"/>
          <w:sz w:val="22"/>
          <w:szCs w:val="22"/>
        </w:rPr>
        <w:t xml:space="preserve">) Confocal images of </w:t>
      </w:r>
      <w:proofErr w:type="spellStart"/>
      <w:r w:rsidRPr="008165C8">
        <w:rPr>
          <w:rFonts w:ascii="Arial" w:eastAsia="Calibri" w:hAnsi="Arial" w:cs="Arial"/>
          <w:sz w:val="22"/>
          <w:szCs w:val="22"/>
        </w:rPr>
        <w:t>germaria</w:t>
      </w:r>
      <w:proofErr w:type="spellEnd"/>
      <w:r w:rsidRPr="008165C8">
        <w:rPr>
          <w:rFonts w:ascii="Arial" w:eastAsia="Calibri" w:hAnsi="Arial" w:cs="Arial"/>
          <w:sz w:val="22"/>
          <w:szCs w:val="22"/>
        </w:rPr>
        <w:t xml:space="preserve"> stained for Cyclin B (red, middle grayscale) and Vasa (blue, right grayscale) in (</w:t>
      </w:r>
      <w:r w:rsidRPr="008165C8">
        <w:rPr>
          <w:rFonts w:ascii="Arial" w:eastAsia="Calibri" w:hAnsi="Arial" w:cs="Arial"/>
          <w:b/>
          <w:bCs/>
          <w:sz w:val="22"/>
          <w:szCs w:val="22"/>
        </w:rPr>
        <w:t>D-</w:t>
      </w:r>
      <w:r w:rsidRPr="00EB6F4D">
        <w:rPr>
          <w:rFonts w:ascii="Arial" w:eastAsia="Calibri" w:hAnsi="Arial" w:cs="Arial"/>
          <w:b/>
          <w:bCs/>
          <w:sz w:val="22"/>
          <w:szCs w:val="22"/>
        </w:rPr>
        <w:t>D’’’</w:t>
      </w:r>
      <w:r w:rsidRPr="00C176B8">
        <w:rPr>
          <w:rFonts w:ascii="Arial" w:eastAsia="Calibri" w:hAnsi="Arial" w:cs="Arial"/>
          <w:sz w:val="22"/>
          <w:szCs w:val="22"/>
        </w:rPr>
        <w:t xml:space="preserve">) </w:t>
      </w:r>
      <w:r w:rsidRPr="00C176B8">
        <w:rPr>
          <w:rFonts w:ascii="Arial" w:eastAsia="Calibri" w:hAnsi="Arial" w:cs="Arial"/>
          <w:i/>
          <w:iCs/>
          <w:sz w:val="22"/>
          <w:szCs w:val="22"/>
        </w:rPr>
        <w:t>bam</w:t>
      </w:r>
      <w:r w:rsidRPr="00C176B8">
        <w:rPr>
          <w:rFonts w:ascii="Arial" w:eastAsia="Calibri" w:hAnsi="Arial" w:cs="Arial"/>
          <w:sz w:val="22"/>
          <w:szCs w:val="22"/>
        </w:rPr>
        <w:t xml:space="preserve"> RNAi control </w:t>
      </w:r>
      <w:r w:rsidRPr="00BD5EAE">
        <w:rPr>
          <w:rFonts w:ascii="Arial" w:eastAsia="Calibri" w:hAnsi="Arial" w:cs="Arial"/>
          <w:sz w:val="22"/>
          <w:szCs w:val="22"/>
        </w:rPr>
        <w:t>ovaries and (</w:t>
      </w:r>
      <w:r w:rsidRPr="00BD5EAE">
        <w:rPr>
          <w:rFonts w:ascii="Arial" w:eastAsia="Calibri" w:hAnsi="Arial" w:cs="Arial"/>
          <w:b/>
          <w:bCs/>
          <w:sz w:val="22"/>
          <w:szCs w:val="22"/>
        </w:rPr>
        <w:t>E-</w:t>
      </w:r>
      <w:r w:rsidRPr="008B0D2E">
        <w:rPr>
          <w:rFonts w:ascii="Arial" w:eastAsia="Calibri" w:hAnsi="Arial" w:cs="Arial"/>
          <w:b/>
          <w:bCs/>
          <w:sz w:val="22"/>
          <w:szCs w:val="22"/>
        </w:rPr>
        <w:t>E’’’</w:t>
      </w:r>
      <w:r w:rsidRPr="00F22346">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germline RNAi. (</w:t>
      </w:r>
      <w:r w:rsidRPr="008E64C3">
        <w:rPr>
          <w:rFonts w:ascii="Arial" w:eastAsia="Calibri" w:hAnsi="Arial" w:cs="Arial"/>
          <w:b/>
          <w:bCs/>
          <w:sz w:val="22"/>
          <w:szCs w:val="22"/>
        </w:rPr>
        <w:t>F</w:t>
      </w:r>
      <w:r w:rsidRPr="008E64C3">
        <w:rPr>
          <w:rFonts w:ascii="Arial" w:eastAsia="Calibri" w:hAnsi="Arial" w:cs="Arial"/>
          <w:sz w:val="22"/>
          <w:szCs w:val="22"/>
        </w:rPr>
        <w:t xml:space="preserve">) Boxplot of Cyclin B intensity in the germline normalized to Cyclin B intensity in the soma in </w:t>
      </w:r>
      <w:r w:rsidRPr="008E64C3">
        <w:rPr>
          <w:rFonts w:ascii="Arial" w:eastAsia="Calibri" w:hAnsi="Arial" w:cs="Arial"/>
          <w:i/>
          <w:iCs/>
          <w:sz w:val="22"/>
          <w:szCs w:val="22"/>
        </w:rPr>
        <w:t>bam</w:t>
      </w:r>
      <w:r w:rsidRPr="008E64C3">
        <w:rPr>
          <w:rFonts w:ascii="Arial" w:eastAsia="Calibri" w:hAnsi="Arial" w:cs="Arial"/>
          <w:sz w:val="22"/>
          <w:szCs w:val="22"/>
        </w:rPr>
        <w:t xml:space="preserve"> RNAi and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(n=12-14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per sample, *** = p&lt; 0.001, Welch t-test</w:t>
      </w:r>
      <w:r w:rsidRPr="00A559BD">
        <w:rPr>
          <w:rFonts w:ascii="Arial" w:eastAsia="Calibri" w:hAnsi="Arial" w:cs="Arial"/>
          <w:sz w:val="22"/>
          <w:szCs w:val="22"/>
        </w:rPr>
        <w:t>. (</w:t>
      </w:r>
      <w:r w:rsidRPr="00A559BD">
        <w:rPr>
          <w:rFonts w:ascii="Arial" w:eastAsia="Calibri" w:hAnsi="Arial" w:cs="Arial"/>
          <w:b/>
          <w:bCs/>
          <w:sz w:val="22"/>
          <w:szCs w:val="22"/>
        </w:rPr>
        <w:t>G-H’</w:t>
      </w:r>
      <w:r w:rsidRPr="008165C8">
        <w:rPr>
          <w:rFonts w:ascii="Arial" w:eastAsia="Calibri" w:hAnsi="Arial" w:cs="Arial"/>
          <w:b/>
          <w:bCs/>
          <w:sz w:val="22"/>
          <w:szCs w:val="22"/>
        </w:rPr>
        <w:t>’</w:t>
      </w:r>
      <w:r w:rsidRPr="008165C8">
        <w:rPr>
          <w:rFonts w:ascii="Arial" w:eastAsia="Calibri" w:hAnsi="Arial" w:cs="Arial"/>
          <w:sz w:val="22"/>
          <w:szCs w:val="22"/>
        </w:rPr>
        <w:t xml:space="preserve">) Confocal images of </w:t>
      </w:r>
      <w:proofErr w:type="spellStart"/>
      <w:r w:rsidRPr="008165C8">
        <w:rPr>
          <w:rFonts w:ascii="Arial" w:eastAsia="Calibri" w:hAnsi="Arial" w:cs="Arial"/>
          <w:sz w:val="22"/>
          <w:szCs w:val="22"/>
        </w:rPr>
        <w:t>germaria</w:t>
      </w:r>
      <w:proofErr w:type="spellEnd"/>
      <w:r w:rsidRPr="008165C8">
        <w:rPr>
          <w:rFonts w:ascii="Arial" w:eastAsia="Calibri" w:hAnsi="Arial" w:cs="Arial"/>
          <w:sz w:val="22"/>
          <w:szCs w:val="22"/>
        </w:rPr>
        <w:t xml:space="preserve"> stained for p53 (red, middle </w:t>
      </w:r>
      <w:r w:rsidRPr="00EB6F4D">
        <w:rPr>
          <w:rFonts w:ascii="Arial" w:eastAsia="Calibri" w:hAnsi="Arial" w:cs="Arial"/>
          <w:sz w:val="22"/>
          <w:szCs w:val="22"/>
        </w:rPr>
        <w:t>grayscale) and Vasa (blue</w:t>
      </w:r>
      <w:r w:rsidRPr="00C176B8">
        <w:rPr>
          <w:rFonts w:ascii="Arial" w:eastAsia="Calibri" w:hAnsi="Arial" w:cs="Arial"/>
          <w:sz w:val="22"/>
          <w:szCs w:val="22"/>
        </w:rPr>
        <w:t>, right grayscale) in (</w:t>
      </w:r>
      <w:r w:rsidRPr="00C176B8">
        <w:rPr>
          <w:rFonts w:ascii="Arial" w:eastAsia="Calibri" w:hAnsi="Arial" w:cs="Arial"/>
          <w:b/>
          <w:bCs/>
          <w:sz w:val="22"/>
          <w:szCs w:val="22"/>
        </w:rPr>
        <w:t>G-G’’</w:t>
      </w:r>
      <w:r w:rsidRPr="00C176B8">
        <w:rPr>
          <w:rFonts w:ascii="Arial" w:eastAsia="Calibri" w:hAnsi="Arial" w:cs="Arial"/>
          <w:sz w:val="22"/>
          <w:szCs w:val="22"/>
        </w:rPr>
        <w:t xml:space="preserve">) </w:t>
      </w:r>
      <w:r w:rsidR="003436F5" w:rsidRPr="00015C52">
        <w:rPr>
          <w:rFonts w:ascii="Arial" w:eastAsia="Calibri" w:hAnsi="Arial" w:cs="Arial"/>
          <w:i/>
          <w:iCs/>
          <w:sz w:val="22"/>
          <w:szCs w:val="22"/>
        </w:rPr>
        <w:t>nosGAL4</w:t>
      </w:r>
      <w:r w:rsidR="003436F5">
        <w:rPr>
          <w:rFonts w:ascii="Arial" w:eastAsia="Calibri" w:hAnsi="Arial" w:cs="Arial"/>
          <w:sz w:val="22"/>
          <w:szCs w:val="22"/>
        </w:rPr>
        <w:t xml:space="preserve">, </w:t>
      </w:r>
      <w:r w:rsidRPr="00BD5EAE">
        <w:rPr>
          <w:rFonts w:ascii="Arial" w:eastAsia="Calibri" w:hAnsi="Arial" w:cs="Arial"/>
          <w:sz w:val="22"/>
          <w:szCs w:val="22"/>
        </w:rPr>
        <w:t>driver control</w:t>
      </w:r>
      <w:r w:rsidRPr="00A559BD">
        <w:rPr>
          <w:rFonts w:ascii="Arial" w:eastAsia="Calibri" w:hAnsi="Arial" w:cs="Arial"/>
          <w:sz w:val="22"/>
          <w:szCs w:val="22"/>
        </w:rPr>
        <w:t xml:space="preserve"> ovaries and (</w:t>
      </w:r>
      <w:r w:rsidRPr="008165C8">
        <w:rPr>
          <w:rFonts w:ascii="Arial" w:eastAsia="Calibri" w:hAnsi="Arial" w:cs="Arial"/>
          <w:b/>
          <w:bCs/>
          <w:sz w:val="22"/>
          <w:szCs w:val="22"/>
        </w:rPr>
        <w:t>H-H’’</w:t>
      </w:r>
      <w:r w:rsidRPr="008165C8">
        <w:rPr>
          <w:rFonts w:ascii="Arial" w:eastAsia="Calibri" w:hAnsi="Arial" w:cs="Arial"/>
          <w:sz w:val="22"/>
          <w:szCs w:val="22"/>
        </w:rPr>
        <w:t xml:space="preserve">) germline depletion of </w:t>
      </w:r>
      <w:proofErr w:type="spellStart"/>
      <w:r w:rsidRPr="008165C8">
        <w:rPr>
          <w:rFonts w:ascii="Arial" w:eastAsia="Calibri" w:hAnsi="Arial" w:cs="Arial"/>
          <w:i/>
          <w:iCs/>
          <w:sz w:val="22"/>
          <w:szCs w:val="22"/>
        </w:rPr>
        <w:t>aramis</w:t>
      </w:r>
      <w:proofErr w:type="spellEnd"/>
      <w:r w:rsidRPr="008165C8">
        <w:rPr>
          <w:rFonts w:ascii="Arial" w:eastAsia="Calibri" w:hAnsi="Arial" w:cs="Arial"/>
          <w:sz w:val="22"/>
          <w:szCs w:val="22"/>
        </w:rPr>
        <w:t xml:space="preserve">. Cells highlighted by a dashed yellow circle represent cell </w:t>
      </w:r>
      <w:r w:rsidRPr="00EB6F4D">
        <w:rPr>
          <w:rFonts w:ascii="Arial" w:eastAsia="Calibri" w:hAnsi="Arial" w:cs="Arial"/>
          <w:sz w:val="22"/>
          <w:szCs w:val="22"/>
        </w:rPr>
        <w:t>shown in the</w:t>
      </w:r>
      <w:r w:rsidRPr="00C176B8">
        <w:rPr>
          <w:rFonts w:ascii="Arial" w:eastAsia="Calibri" w:hAnsi="Arial" w:cs="Arial"/>
          <w:sz w:val="22"/>
          <w:szCs w:val="22"/>
        </w:rPr>
        <w:t xml:space="preserve"> inset. Dri</w:t>
      </w:r>
      <w:r w:rsidRPr="00BD5EAE">
        <w:rPr>
          <w:rFonts w:ascii="Arial" w:eastAsia="Calibri" w:hAnsi="Arial" w:cs="Arial"/>
          <w:sz w:val="22"/>
          <w:szCs w:val="22"/>
        </w:rPr>
        <w:t>ver cont</w:t>
      </w:r>
      <w:r w:rsidRPr="008B0D2E">
        <w:rPr>
          <w:rFonts w:ascii="Arial" w:eastAsia="Calibri" w:hAnsi="Arial" w:cs="Arial"/>
          <w:sz w:val="22"/>
          <w:szCs w:val="22"/>
        </w:rPr>
        <w:t>ro</w:t>
      </w:r>
      <w:r w:rsidRPr="00F22346">
        <w:rPr>
          <w:rFonts w:ascii="Arial" w:eastAsia="Calibri" w:hAnsi="Arial" w:cs="Arial"/>
          <w:sz w:val="22"/>
          <w:szCs w:val="22"/>
        </w:rPr>
        <w:t xml:space="preserve">l </w:t>
      </w:r>
      <w:r w:rsidRPr="008E64C3">
        <w:rPr>
          <w:rFonts w:ascii="Arial" w:eastAsia="Calibri" w:hAnsi="Arial" w:cs="Arial"/>
          <w:i/>
          <w:iCs/>
          <w:sz w:val="22"/>
          <w:szCs w:val="22"/>
        </w:rPr>
        <w:t>nosGAL4</w:t>
      </w:r>
      <w:r w:rsidRPr="008E64C3">
        <w:rPr>
          <w:rFonts w:ascii="Arial" w:eastAsia="Calibri" w:hAnsi="Arial" w:cs="Arial"/>
          <w:sz w:val="22"/>
          <w:szCs w:val="22"/>
        </w:rPr>
        <w:t xml:space="preserve"> ovaries exhibit </w:t>
      </w:r>
      <w:r w:rsidR="00676CDF">
        <w:rPr>
          <w:rFonts w:ascii="Arial" w:eastAsia="Calibri" w:hAnsi="Arial" w:cs="Arial"/>
          <w:sz w:val="22"/>
          <w:szCs w:val="22"/>
        </w:rPr>
        <w:t xml:space="preserve">attenuated </w:t>
      </w:r>
      <w:r w:rsidRPr="008E64C3">
        <w:rPr>
          <w:rFonts w:ascii="Arial" w:eastAsia="Calibri" w:hAnsi="Arial" w:cs="Arial"/>
          <w:sz w:val="22"/>
          <w:szCs w:val="22"/>
        </w:rPr>
        <w:t xml:space="preserve">p53 expression in GSCs and CBs, but higher expression in </w:t>
      </w:r>
      <w:r w:rsidR="00676CDF">
        <w:rPr>
          <w:rFonts w:ascii="Arial" w:eastAsia="Calibri" w:hAnsi="Arial" w:cs="Arial"/>
          <w:sz w:val="22"/>
          <w:szCs w:val="22"/>
        </w:rPr>
        <w:t xml:space="preserve">cyst </w:t>
      </w:r>
      <w:r w:rsidRPr="008E64C3">
        <w:rPr>
          <w:rFonts w:ascii="Arial" w:eastAsia="Calibri" w:hAnsi="Arial" w:cs="Arial"/>
          <w:sz w:val="22"/>
          <w:szCs w:val="22"/>
        </w:rPr>
        <w:t xml:space="preserve">stages as previously reported, while p53 punctate are visible in the germline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w:t>
      </w:r>
      <w:r w:rsidR="00676CDF">
        <w:rPr>
          <w:rFonts w:ascii="Arial" w:eastAsia="Calibri" w:hAnsi="Arial" w:cs="Arial"/>
          <w:sz w:val="22"/>
          <w:szCs w:val="22"/>
        </w:rPr>
        <w:t xml:space="preserve"> in the undifferentiated cells</w:t>
      </w:r>
      <w:r w:rsidRPr="008E64C3">
        <w:rPr>
          <w:rFonts w:ascii="Arial" w:eastAsia="Calibri" w:hAnsi="Arial" w:cs="Arial"/>
          <w:sz w:val="22"/>
          <w:szCs w:val="22"/>
        </w:rPr>
        <w:t>. (</w:t>
      </w:r>
      <w:r w:rsidRPr="008E64C3">
        <w:rPr>
          <w:rFonts w:ascii="Arial" w:eastAsia="Calibri" w:hAnsi="Arial" w:cs="Arial"/>
          <w:b/>
          <w:bCs/>
          <w:sz w:val="22"/>
          <w:szCs w:val="22"/>
        </w:rPr>
        <w:t>I</w:t>
      </w:r>
      <w:r w:rsidRPr="008E64C3">
        <w:rPr>
          <w:rFonts w:ascii="Arial" w:eastAsia="Calibri" w:hAnsi="Arial" w:cs="Arial"/>
          <w:sz w:val="22"/>
          <w:szCs w:val="22"/>
        </w:rPr>
        <w:t xml:space="preserve">) Box plot of percentage of pixel area exceeding the background threshold for p53 in GSCs and CBs in driver control </w:t>
      </w:r>
      <w:r w:rsidRPr="008E64C3">
        <w:rPr>
          <w:rFonts w:ascii="Arial" w:eastAsia="Calibri" w:hAnsi="Arial" w:cs="Arial"/>
          <w:i/>
          <w:iCs/>
          <w:sz w:val="22"/>
          <w:szCs w:val="22"/>
        </w:rPr>
        <w:t>nosGAL4</w:t>
      </w:r>
      <w:r w:rsidRPr="008E64C3">
        <w:rPr>
          <w:rFonts w:ascii="Arial" w:eastAsia="Calibri" w:hAnsi="Arial" w:cs="Arial"/>
          <w:sz w:val="22"/>
          <w:szCs w:val="22"/>
        </w:rPr>
        <w:t xml:space="preserve"> ovaries and the germline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indicates p53 expression is elevated in the germline over the GSCs/CBs of control ovaries. (n=10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per sample, *** = p &lt; 0.001, Welch’s t-test</w:t>
      </w:r>
      <w:r w:rsidRPr="00A559BD">
        <w:rPr>
          <w:rFonts w:ascii="Arial" w:eastAsia="Calibri" w:hAnsi="Arial" w:cs="Arial"/>
          <w:sz w:val="22"/>
          <w:szCs w:val="22"/>
        </w:rPr>
        <w:t>. (</w:t>
      </w:r>
      <w:r w:rsidRPr="00A559BD">
        <w:rPr>
          <w:rFonts w:ascii="Arial" w:eastAsia="Calibri" w:hAnsi="Arial" w:cs="Arial"/>
          <w:b/>
          <w:bCs/>
          <w:sz w:val="22"/>
          <w:szCs w:val="22"/>
        </w:rPr>
        <w:t>J-</w:t>
      </w:r>
      <w:r w:rsidRPr="008165C8">
        <w:rPr>
          <w:rFonts w:ascii="Arial" w:eastAsia="Calibri" w:hAnsi="Arial" w:cs="Arial"/>
          <w:b/>
          <w:bCs/>
          <w:sz w:val="22"/>
          <w:szCs w:val="22"/>
        </w:rPr>
        <w:t>K’’</w:t>
      </w:r>
      <w:r w:rsidRPr="008165C8">
        <w:rPr>
          <w:rFonts w:ascii="Arial" w:eastAsia="Calibri" w:hAnsi="Arial" w:cs="Arial"/>
          <w:sz w:val="22"/>
          <w:szCs w:val="22"/>
        </w:rPr>
        <w:t xml:space="preserve">) Confocal images of </w:t>
      </w:r>
      <w:proofErr w:type="spellStart"/>
      <w:r w:rsidRPr="008165C8">
        <w:rPr>
          <w:rFonts w:ascii="Arial" w:eastAsia="Calibri" w:hAnsi="Arial" w:cs="Arial"/>
          <w:sz w:val="22"/>
          <w:szCs w:val="22"/>
        </w:rPr>
        <w:t>germaria</w:t>
      </w:r>
      <w:proofErr w:type="spellEnd"/>
      <w:r w:rsidRPr="008165C8">
        <w:rPr>
          <w:rFonts w:ascii="Arial" w:eastAsia="Calibri" w:hAnsi="Arial" w:cs="Arial"/>
          <w:sz w:val="22"/>
          <w:szCs w:val="22"/>
        </w:rPr>
        <w:t xml:space="preserve"> stained for 1B1 (red, middle grayscale) and Vasa (blue, right grayscale) in </w:t>
      </w:r>
      <w:r w:rsidRPr="00EB6F4D">
        <w:rPr>
          <w:rFonts w:ascii="Arial" w:eastAsia="Calibri" w:hAnsi="Arial" w:cs="Arial"/>
          <w:sz w:val="22"/>
          <w:szCs w:val="22"/>
        </w:rPr>
        <w:t>(</w:t>
      </w:r>
      <w:r w:rsidRPr="00EB6F4D">
        <w:rPr>
          <w:rFonts w:ascii="Arial" w:eastAsia="Calibri" w:hAnsi="Arial" w:cs="Arial"/>
          <w:b/>
          <w:bCs/>
          <w:sz w:val="22"/>
          <w:szCs w:val="22"/>
        </w:rPr>
        <w:t>J</w:t>
      </w:r>
      <w:r w:rsidRPr="00C176B8">
        <w:rPr>
          <w:rFonts w:ascii="Arial" w:eastAsia="Calibri" w:hAnsi="Arial" w:cs="Arial"/>
          <w:b/>
          <w:bCs/>
          <w:sz w:val="22"/>
          <w:szCs w:val="22"/>
        </w:rPr>
        <w:t>-J’’</w:t>
      </w:r>
      <w:r w:rsidRPr="00C176B8">
        <w:rPr>
          <w:rFonts w:ascii="Arial" w:eastAsia="Calibri" w:hAnsi="Arial" w:cs="Arial"/>
          <w:sz w:val="22"/>
          <w:szCs w:val="22"/>
        </w:rPr>
        <w:t xml:space="preserve">) germline </w:t>
      </w:r>
      <w:proofErr w:type="spellStart"/>
      <w:r w:rsidRPr="00C176B8">
        <w:rPr>
          <w:rFonts w:ascii="Arial" w:eastAsia="Calibri" w:hAnsi="Arial" w:cs="Arial"/>
          <w:i/>
          <w:iCs/>
          <w:sz w:val="22"/>
          <w:szCs w:val="22"/>
        </w:rPr>
        <w:t>aramis</w:t>
      </w:r>
      <w:proofErr w:type="spellEnd"/>
      <w:r w:rsidRPr="00C176B8">
        <w:rPr>
          <w:rFonts w:ascii="Arial" w:eastAsia="Calibri" w:hAnsi="Arial" w:cs="Arial"/>
          <w:sz w:val="22"/>
          <w:szCs w:val="22"/>
        </w:rPr>
        <w:t xml:space="preserve"> </w:t>
      </w:r>
      <w:r w:rsidRPr="00BD5EAE">
        <w:rPr>
          <w:rFonts w:ascii="Arial" w:eastAsia="Calibri" w:hAnsi="Arial" w:cs="Arial"/>
          <w:sz w:val="22"/>
          <w:szCs w:val="22"/>
        </w:rPr>
        <w:t>RNAi in a wild</w:t>
      </w:r>
      <w:r w:rsidR="00A11E99">
        <w:rPr>
          <w:rFonts w:ascii="Arial" w:eastAsia="Calibri" w:hAnsi="Arial" w:cs="Arial"/>
          <w:sz w:val="22"/>
          <w:szCs w:val="22"/>
        </w:rPr>
        <w:t xml:space="preserve"> </w:t>
      </w:r>
      <w:r w:rsidRPr="00BD5EAE">
        <w:rPr>
          <w:rFonts w:ascii="Arial" w:eastAsia="Calibri" w:hAnsi="Arial" w:cs="Arial"/>
          <w:sz w:val="22"/>
          <w:szCs w:val="22"/>
        </w:rPr>
        <w:t xml:space="preserve">type </w:t>
      </w:r>
      <w:r w:rsidRPr="00A559BD">
        <w:rPr>
          <w:rFonts w:ascii="Arial" w:eastAsia="Calibri" w:hAnsi="Arial" w:cs="Arial"/>
          <w:sz w:val="22"/>
          <w:szCs w:val="22"/>
        </w:rPr>
        <w:t xml:space="preserve">background and </w:t>
      </w:r>
      <w:r w:rsidRPr="008165C8">
        <w:rPr>
          <w:rFonts w:ascii="Arial" w:eastAsia="Calibri" w:hAnsi="Arial" w:cs="Arial"/>
          <w:sz w:val="22"/>
          <w:szCs w:val="22"/>
        </w:rPr>
        <w:t>(</w:t>
      </w:r>
      <w:r w:rsidRPr="008165C8">
        <w:rPr>
          <w:rFonts w:ascii="Arial" w:eastAsia="Calibri" w:hAnsi="Arial" w:cs="Arial"/>
          <w:b/>
          <w:bCs/>
          <w:sz w:val="22"/>
          <w:szCs w:val="22"/>
        </w:rPr>
        <w:t>K-K’’</w:t>
      </w:r>
      <w:r w:rsidRPr="008165C8">
        <w:rPr>
          <w:rFonts w:ascii="Arial" w:eastAsia="Calibri" w:hAnsi="Arial" w:cs="Arial"/>
          <w:sz w:val="22"/>
          <w:szCs w:val="22"/>
        </w:rPr>
        <w:t xml:space="preserve">) germline </w:t>
      </w:r>
      <w:proofErr w:type="spellStart"/>
      <w:r w:rsidRPr="008165C8">
        <w:rPr>
          <w:rFonts w:ascii="Arial" w:eastAsia="Calibri" w:hAnsi="Arial" w:cs="Arial"/>
          <w:i/>
          <w:iCs/>
          <w:sz w:val="22"/>
          <w:szCs w:val="22"/>
        </w:rPr>
        <w:t>aramis</w:t>
      </w:r>
      <w:proofErr w:type="spellEnd"/>
      <w:r w:rsidRPr="008165C8">
        <w:rPr>
          <w:rFonts w:ascii="Arial" w:eastAsia="Calibri" w:hAnsi="Arial" w:cs="Arial"/>
          <w:sz w:val="22"/>
          <w:szCs w:val="22"/>
        </w:rPr>
        <w:t xml:space="preserve"> RNAi with a mutant, null, </w:t>
      </w:r>
      <w:r w:rsidRPr="008165C8">
        <w:rPr>
          <w:rFonts w:ascii="Arial" w:eastAsia="Calibri" w:hAnsi="Arial" w:cs="Arial"/>
          <w:i/>
          <w:iCs/>
          <w:sz w:val="22"/>
          <w:szCs w:val="22"/>
        </w:rPr>
        <w:t>p53</w:t>
      </w:r>
      <w:r w:rsidRPr="00EB6F4D">
        <w:rPr>
          <w:rFonts w:ascii="Arial" w:eastAsia="Calibri" w:hAnsi="Arial" w:cs="Arial"/>
          <w:i/>
          <w:iCs/>
          <w:sz w:val="22"/>
          <w:szCs w:val="22"/>
          <w:vertAlign w:val="superscript"/>
        </w:rPr>
        <w:t>5-A-14</w:t>
      </w:r>
      <w:r w:rsidRPr="00EB6F4D">
        <w:rPr>
          <w:rFonts w:ascii="Arial" w:eastAsia="Calibri" w:hAnsi="Arial" w:cs="Arial"/>
          <w:sz w:val="22"/>
          <w:szCs w:val="22"/>
        </w:rPr>
        <w:t xml:space="preserve"> background</w:t>
      </w:r>
      <w:r w:rsidR="00676CDF">
        <w:rPr>
          <w:rFonts w:ascii="Arial" w:eastAsia="Calibri" w:hAnsi="Arial" w:cs="Arial"/>
          <w:sz w:val="22"/>
          <w:szCs w:val="22"/>
        </w:rPr>
        <w:t xml:space="preserve"> showing presence of spectrosomes upon loss of p53.</w:t>
      </w:r>
      <w:r w:rsidRPr="00EB6F4D">
        <w:rPr>
          <w:rFonts w:ascii="Arial" w:eastAsia="Calibri" w:hAnsi="Arial" w:cs="Arial"/>
          <w:sz w:val="22"/>
          <w:szCs w:val="22"/>
        </w:rPr>
        <w:t xml:space="preserve"> </w:t>
      </w:r>
      <w:r w:rsidRPr="00C176B8">
        <w:rPr>
          <w:rFonts w:ascii="Arial" w:eastAsia="Calibri" w:hAnsi="Arial" w:cs="Arial"/>
          <w:sz w:val="22"/>
          <w:szCs w:val="22"/>
        </w:rPr>
        <w:t>(</w:t>
      </w:r>
      <w:r w:rsidRPr="00C176B8">
        <w:rPr>
          <w:rFonts w:ascii="Arial" w:eastAsia="Calibri" w:hAnsi="Arial" w:cs="Arial"/>
          <w:b/>
          <w:bCs/>
          <w:sz w:val="22"/>
          <w:szCs w:val="22"/>
        </w:rPr>
        <w:t>L</w:t>
      </w:r>
      <w:r w:rsidRPr="00C176B8">
        <w:rPr>
          <w:rFonts w:ascii="Arial" w:eastAsia="Calibri" w:hAnsi="Arial" w:cs="Arial"/>
          <w:sz w:val="22"/>
          <w:szCs w:val="22"/>
        </w:rPr>
        <w:t xml:space="preserve">) Quantification of </w:t>
      </w:r>
      <w:r w:rsidR="00FD66DA">
        <w:rPr>
          <w:rFonts w:ascii="Arial" w:eastAsia="Calibri" w:hAnsi="Arial" w:cs="Arial"/>
          <w:sz w:val="22"/>
          <w:szCs w:val="22"/>
        </w:rPr>
        <w:t xml:space="preserve">stem </w:t>
      </w:r>
      <w:r w:rsidRPr="00C176B8">
        <w:rPr>
          <w:rFonts w:ascii="Arial" w:eastAsia="Calibri" w:hAnsi="Arial" w:cs="Arial"/>
          <w:sz w:val="22"/>
          <w:szCs w:val="22"/>
        </w:rPr>
        <w:t>cyst phenotypes</w:t>
      </w:r>
      <w:r w:rsidRPr="00BD5EAE">
        <w:rPr>
          <w:rFonts w:ascii="Arial" w:eastAsia="Calibri" w:hAnsi="Arial" w:cs="Arial"/>
          <w:sz w:val="22"/>
          <w:szCs w:val="22"/>
        </w:rPr>
        <w:t xml:space="preserve"> demonstrates a significant rescue upon of loss of </w:t>
      </w:r>
      <w:r w:rsidR="00676CDF" w:rsidRPr="00F22346">
        <w:rPr>
          <w:rFonts w:ascii="Arial" w:eastAsia="Calibri" w:hAnsi="Arial" w:cs="Arial"/>
          <w:i/>
          <w:iCs/>
          <w:sz w:val="22"/>
          <w:szCs w:val="22"/>
        </w:rPr>
        <w:t>p53</w:t>
      </w:r>
      <w:r w:rsidR="00676CDF" w:rsidRPr="00F22346">
        <w:rPr>
          <w:rFonts w:ascii="Arial" w:eastAsia="Calibri" w:hAnsi="Arial" w:cs="Arial"/>
          <w:i/>
          <w:iCs/>
          <w:sz w:val="22"/>
          <w:szCs w:val="22"/>
          <w:vertAlign w:val="superscript"/>
        </w:rPr>
        <w:t>5-A-14</w:t>
      </w:r>
      <w:r w:rsidR="00676CDF" w:rsidRPr="008E64C3">
        <w:rPr>
          <w:rFonts w:ascii="Arial" w:eastAsia="Calibri" w:hAnsi="Arial" w:cs="Arial"/>
          <w:sz w:val="22"/>
          <w:szCs w:val="22"/>
        </w:rPr>
        <w:t xml:space="preserve"> </w:t>
      </w:r>
      <w:r w:rsidR="00676CDF">
        <w:rPr>
          <w:rFonts w:ascii="Arial" w:eastAsia="Calibri" w:hAnsi="Arial" w:cs="Arial"/>
          <w:sz w:val="22"/>
          <w:szCs w:val="22"/>
        </w:rPr>
        <w:t xml:space="preserve"> in </w:t>
      </w:r>
      <w:proofErr w:type="spellStart"/>
      <w:r w:rsidRPr="008B0D2E">
        <w:rPr>
          <w:rFonts w:ascii="Arial" w:eastAsia="Calibri" w:hAnsi="Arial" w:cs="Arial"/>
          <w:i/>
          <w:iCs/>
          <w:sz w:val="22"/>
          <w:szCs w:val="22"/>
        </w:rPr>
        <w:t>aramis</w:t>
      </w:r>
      <w:proofErr w:type="spellEnd"/>
      <w:r w:rsidRPr="008B0D2E">
        <w:rPr>
          <w:rFonts w:ascii="Arial" w:eastAsia="Calibri" w:hAnsi="Arial" w:cs="Arial"/>
          <w:sz w:val="22"/>
          <w:szCs w:val="22"/>
        </w:rPr>
        <w:t xml:space="preserve"> </w:t>
      </w:r>
      <w:r w:rsidR="00676CDF">
        <w:rPr>
          <w:rFonts w:ascii="Arial" w:eastAsia="Calibri" w:hAnsi="Arial" w:cs="Arial"/>
          <w:sz w:val="22"/>
          <w:szCs w:val="22"/>
        </w:rPr>
        <w:t xml:space="preserve">germline depletion </w:t>
      </w:r>
      <w:r w:rsidRPr="008E64C3">
        <w:rPr>
          <w:rFonts w:ascii="Arial" w:eastAsia="Calibri" w:hAnsi="Arial" w:cs="Arial"/>
          <w:sz w:val="22"/>
          <w:szCs w:val="22"/>
        </w:rPr>
        <w:t xml:space="preserve">compared to the </w:t>
      </w:r>
      <w:r w:rsidR="00A11E99">
        <w:rPr>
          <w:rFonts w:ascii="Arial" w:eastAsia="Calibri" w:hAnsi="Arial" w:cs="Arial"/>
          <w:sz w:val="22"/>
          <w:szCs w:val="22"/>
        </w:rPr>
        <w:t>wild type</w:t>
      </w:r>
      <w:r w:rsidRPr="008E64C3">
        <w:rPr>
          <w:rFonts w:ascii="Arial" w:eastAsia="Calibri" w:hAnsi="Arial" w:cs="Arial"/>
          <w:sz w:val="22"/>
          <w:szCs w:val="22"/>
        </w:rPr>
        <w:t xml:space="preserve"> control </w:t>
      </w:r>
      <w:r w:rsidRPr="00A559BD">
        <w:rPr>
          <w:rFonts w:ascii="Arial" w:eastAsia="Calibri" w:hAnsi="Arial" w:cs="Arial"/>
          <w:sz w:val="22"/>
          <w:szCs w:val="22"/>
        </w:rPr>
        <w:t xml:space="preserve">(n=43-55 </w:t>
      </w:r>
      <w:proofErr w:type="spellStart"/>
      <w:r w:rsidRPr="00A559BD">
        <w:rPr>
          <w:rFonts w:ascii="Arial" w:eastAsia="Calibri" w:hAnsi="Arial" w:cs="Arial"/>
          <w:sz w:val="22"/>
          <w:szCs w:val="22"/>
        </w:rPr>
        <w:t>germaria</w:t>
      </w:r>
      <w:proofErr w:type="spellEnd"/>
      <w:r w:rsidRPr="00A559BD">
        <w:rPr>
          <w:rFonts w:ascii="Arial" w:eastAsia="Calibri" w:hAnsi="Arial" w:cs="Arial"/>
          <w:sz w:val="22"/>
          <w:szCs w:val="22"/>
        </w:rPr>
        <w:t xml:space="preserve"> per genotype, df=2, Fis</w:t>
      </w:r>
      <w:r w:rsidR="009A4786">
        <w:rPr>
          <w:rFonts w:ascii="Arial" w:eastAsia="Calibri" w:hAnsi="Arial" w:cs="Arial"/>
          <w:sz w:val="22"/>
          <w:szCs w:val="22"/>
        </w:rPr>
        <w:t>h</w:t>
      </w:r>
      <w:r w:rsidRPr="008165C8">
        <w:rPr>
          <w:rFonts w:ascii="Arial" w:eastAsia="Calibri" w:hAnsi="Arial" w:cs="Arial"/>
          <w:sz w:val="22"/>
          <w:szCs w:val="22"/>
        </w:rPr>
        <w:t xml:space="preserve">er’s </w:t>
      </w:r>
      <w:r w:rsidR="00C1609A">
        <w:rPr>
          <w:rFonts w:ascii="Arial" w:eastAsia="Calibri" w:hAnsi="Arial" w:cs="Arial"/>
          <w:sz w:val="22"/>
          <w:szCs w:val="22"/>
        </w:rPr>
        <w:t>e</w:t>
      </w:r>
      <w:r w:rsidRPr="008165C8">
        <w:rPr>
          <w:rFonts w:ascii="Arial" w:eastAsia="Calibri" w:hAnsi="Arial" w:cs="Arial"/>
          <w:sz w:val="22"/>
          <w:szCs w:val="22"/>
        </w:rPr>
        <w:t xml:space="preserve">xact test  p&lt; 0.05). </w:t>
      </w:r>
      <w:r w:rsidRPr="00EB6F4D">
        <w:rPr>
          <w:rFonts w:ascii="Arial" w:eastAsia="Calibri" w:hAnsi="Arial" w:cs="Arial"/>
          <w:sz w:val="22"/>
          <w:szCs w:val="22"/>
        </w:rPr>
        <w:t>Scale bar for main</w:t>
      </w:r>
      <w:r w:rsidRPr="00C176B8">
        <w:rPr>
          <w:rFonts w:ascii="Arial" w:eastAsia="Calibri" w:hAnsi="Arial" w:cs="Arial"/>
          <w:sz w:val="22"/>
          <w:szCs w:val="22"/>
        </w:rPr>
        <w:t xml:space="preserve"> images is 15 micron, scale bar for insets is 3.75 micron.</w:t>
      </w:r>
    </w:p>
    <w:p w14:paraId="7158EF28" w14:textId="77777777" w:rsidR="00755CAA" w:rsidRPr="00BD5EAE" w:rsidRDefault="00755CAA" w:rsidP="006C0869">
      <w:pPr>
        <w:jc w:val="both"/>
        <w:rPr>
          <w:rFonts w:ascii="Arial" w:eastAsia="Calibri" w:hAnsi="Arial" w:cs="Arial"/>
          <w:sz w:val="22"/>
          <w:szCs w:val="22"/>
        </w:rPr>
      </w:pPr>
    </w:p>
    <w:p w14:paraId="7BDBC657" w14:textId="76D0ED16" w:rsidR="00755CAA" w:rsidRPr="008E64C3" w:rsidRDefault="00755CAA" w:rsidP="006C0869">
      <w:pPr>
        <w:jc w:val="both"/>
        <w:rPr>
          <w:rFonts w:ascii="Arial" w:eastAsia="Calibri" w:hAnsi="Arial" w:cs="Arial"/>
          <w:sz w:val="22"/>
          <w:szCs w:val="22"/>
        </w:rPr>
      </w:pPr>
      <w:r w:rsidRPr="00BD5EAE">
        <w:rPr>
          <w:rFonts w:ascii="Arial" w:eastAsia="Calibri" w:hAnsi="Arial" w:cs="Arial"/>
          <w:b/>
          <w:bCs/>
          <w:sz w:val="22"/>
          <w:szCs w:val="22"/>
        </w:rPr>
        <w:t>Figure 4.</w:t>
      </w:r>
      <w:r w:rsidRPr="00BD5EAE">
        <w:rPr>
          <w:rFonts w:ascii="Arial" w:eastAsia="Calibri" w:hAnsi="Arial" w:cs="Arial"/>
          <w:sz w:val="22"/>
          <w:szCs w:val="22"/>
        </w:rPr>
        <w:t xml:space="preserve"> </w:t>
      </w:r>
      <w:r w:rsidRPr="00BD5EAE">
        <w:rPr>
          <w:rFonts w:ascii="Arial" w:eastAsia="Calibri" w:hAnsi="Arial" w:cs="Arial"/>
          <w:b/>
          <w:bCs/>
          <w:sz w:val="22"/>
          <w:szCs w:val="22"/>
        </w:rPr>
        <w:t>Arami</w:t>
      </w:r>
      <w:r w:rsidRPr="008B0D2E">
        <w:rPr>
          <w:rFonts w:ascii="Arial" w:eastAsia="Calibri" w:hAnsi="Arial" w:cs="Arial"/>
          <w:b/>
          <w:bCs/>
          <w:sz w:val="22"/>
          <w:szCs w:val="22"/>
        </w:rPr>
        <w:t xml:space="preserve">s is required </w:t>
      </w:r>
      <w:r w:rsidR="00E76E67">
        <w:rPr>
          <w:rFonts w:ascii="Arial" w:eastAsia="Calibri" w:hAnsi="Arial" w:cs="Arial"/>
          <w:b/>
          <w:bCs/>
          <w:sz w:val="22"/>
          <w:szCs w:val="22"/>
        </w:rPr>
        <w:t xml:space="preserve">for efficient </w:t>
      </w:r>
      <w:r w:rsidRPr="008B0D2E">
        <w:rPr>
          <w:rFonts w:ascii="Arial" w:eastAsia="Calibri" w:hAnsi="Arial" w:cs="Arial"/>
          <w:b/>
          <w:bCs/>
          <w:sz w:val="22"/>
          <w:szCs w:val="22"/>
        </w:rPr>
        <w:t>transl</w:t>
      </w:r>
      <w:r w:rsidRPr="00F22346">
        <w:rPr>
          <w:rFonts w:ascii="Arial" w:eastAsia="Calibri" w:hAnsi="Arial" w:cs="Arial"/>
          <w:b/>
          <w:bCs/>
          <w:sz w:val="22"/>
          <w:szCs w:val="22"/>
        </w:rPr>
        <w:t>ation of a subset of mRNAs.</w:t>
      </w:r>
      <w:r w:rsidRPr="008E64C3">
        <w:rPr>
          <w:rFonts w:ascii="Arial" w:eastAsia="Calibri" w:hAnsi="Arial" w:cs="Arial"/>
          <w:sz w:val="22"/>
          <w:szCs w:val="22"/>
        </w:rPr>
        <w:t xml:space="preserve"> (</w:t>
      </w:r>
      <w:r w:rsidRPr="008E64C3">
        <w:rPr>
          <w:rFonts w:ascii="Arial" w:eastAsia="Calibri" w:hAnsi="Arial" w:cs="Arial"/>
          <w:b/>
          <w:bCs/>
          <w:sz w:val="22"/>
          <w:szCs w:val="22"/>
        </w:rPr>
        <w:t>A-A’’</w:t>
      </w:r>
      <w:r w:rsidRPr="008E64C3">
        <w:rPr>
          <w:rFonts w:ascii="Arial" w:eastAsia="Calibri" w:hAnsi="Arial" w:cs="Arial"/>
          <w:sz w:val="22"/>
          <w:szCs w:val="22"/>
        </w:rPr>
        <w:t xml:space="preserve">) </w:t>
      </w:r>
      <w:r w:rsidRPr="008E64C3">
        <w:rPr>
          <w:rFonts w:ascii="Arial" w:hAnsi="Arial" w:cs="Arial"/>
          <w:sz w:val="22"/>
          <w:szCs w:val="22"/>
        </w:rPr>
        <w:t xml:space="preserve">Biplots of poly(A)+ mRNA Input versus polysome associated mRNA from </w:t>
      </w:r>
      <w:r w:rsidRPr="008E64C3">
        <w:rPr>
          <w:rFonts w:ascii="Arial" w:eastAsia="Calibri" w:hAnsi="Arial" w:cs="Arial"/>
          <w:sz w:val="22"/>
          <w:szCs w:val="22"/>
        </w:rPr>
        <w:t>(</w:t>
      </w:r>
      <w:r w:rsidRPr="008E64C3">
        <w:rPr>
          <w:rFonts w:ascii="Arial" w:eastAsia="Calibri" w:hAnsi="Arial" w:cs="Arial"/>
          <w:b/>
          <w:bCs/>
          <w:sz w:val="22"/>
          <w:szCs w:val="22"/>
        </w:rPr>
        <w:t>A</w:t>
      </w:r>
      <w:r w:rsidRPr="008E64C3">
        <w:rPr>
          <w:rFonts w:ascii="Arial" w:eastAsia="Calibri" w:hAnsi="Arial" w:cs="Arial"/>
          <w:sz w:val="22"/>
          <w:szCs w:val="22"/>
        </w:rPr>
        <w:t>) ovaries genetically enriched for GSCs (</w:t>
      </w:r>
      <w:r w:rsidRPr="008E64C3">
        <w:rPr>
          <w:rFonts w:ascii="Arial" w:eastAsia="Calibri" w:hAnsi="Arial" w:cs="Arial"/>
          <w:i/>
          <w:iCs/>
          <w:sz w:val="22"/>
          <w:szCs w:val="22"/>
        </w:rPr>
        <w:t>UAS-</w:t>
      </w:r>
      <w:proofErr w:type="spellStart"/>
      <w:r w:rsidRPr="008E64C3">
        <w:rPr>
          <w:rFonts w:ascii="Arial" w:eastAsia="Calibri" w:hAnsi="Arial" w:cs="Arial"/>
          <w:i/>
          <w:iCs/>
          <w:sz w:val="22"/>
          <w:szCs w:val="22"/>
        </w:rPr>
        <w:t>tkv</w:t>
      </w:r>
      <w:proofErr w:type="spellEnd"/>
      <w:r w:rsidRPr="00A559BD">
        <w:rPr>
          <w:rFonts w:ascii="Arial" w:eastAsia="Calibri" w:hAnsi="Arial" w:cs="Arial"/>
          <w:sz w:val="22"/>
          <w:szCs w:val="22"/>
        </w:rPr>
        <w:t>), (</w:t>
      </w:r>
      <w:r w:rsidRPr="00A559BD">
        <w:rPr>
          <w:rFonts w:ascii="Arial" w:eastAsia="Calibri" w:hAnsi="Arial" w:cs="Arial"/>
          <w:b/>
          <w:bCs/>
          <w:sz w:val="22"/>
          <w:szCs w:val="22"/>
        </w:rPr>
        <w:t>A’</w:t>
      </w:r>
      <w:r w:rsidRPr="00A559BD">
        <w:rPr>
          <w:rFonts w:ascii="Arial" w:eastAsia="Calibri" w:hAnsi="Arial" w:cs="Arial"/>
          <w:sz w:val="22"/>
          <w:szCs w:val="22"/>
        </w:rPr>
        <w:t>)</w:t>
      </w:r>
      <w:r w:rsidRPr="008165C8">
        <w:rPr>
          <w:rFonts w:ascii="Arial" w:eastAsia="Calibri" w:hAnsi="Arial" w:cs="Arial"/>
          <w:sz w:val="22"/>
          <w:szCs w:val="22"/>
        </w:rPr>
        <w:t xml:space="preserve"> Undifferentiated GSC daughter cells (</w:t>
      </w:r>
      <w:r w:rsidRPr="008165C8">
        <w:rPr>
          <w:rFonts w:ascii="Arial" w:eastAsia="Calibri" w:hAnsi="Arial" w:cs="Arial"/>
          <w:i/>
          <w:iCs/>
          <w:sz w:val="22"/>
          <w:szCs w:val="22"/>
        </w:rPr>
        <w:t xml:space="preserve">bam </w:t>
      </w:r>
      <w:r w:rsidRPr="008165C8">
        <w:rPr>
          <w:rFonts w:ascii="Arial" w:eastAsia="Calibri" w:hAnsi="Arial" w:cs="Arial"/>
          <w:sz w:val="22"/>
          <w:szCs w:val="22"/>
        </w:rPr>
        <w:t>RNAi) or (</w:t>
      </w:r>
      <w:r w:rsidRPr="008165C8">
        <w:rPr>
          <w:rFonts w:ascii="Arial" w:eastAsia="Calibri" w:hAnsi="Arial" w:cs="Arial"/>
          <w:b/>
          <w:bCs/>
          <w:sz w:val="22"/>
          <w:szCs w:val="22"/>
        </w:rPr>
        <w:t>A’’</w:t>
      </w:r>
      <w:r w:rsidRPr="008165C8">
        <w:rPr>
          <w:rFonts w:ascii="Arial" w:eastAsia="Calibri" w:hAnsi="Arial" w:cs="Arial"/>
          <w:sz w:val="22"/>
          <w:szCs w:val="22"/>
        </w:rPr>
        <w:t xml:space="preserve">) germline </w:t>
      </w:r>
      <w:proofErr w:type="spellStart"/>
      <w:r w:rsidRPr="00C176B8">
        <w:rPr>
          <w:rFonts w:ascii="Arial" w:eastAsia="Calibri" w:hAnsi="Arial" w:cs="Arial"/>
          <w:i/>
          <w:iCs/>
          <w:sz w:val="22"/>
          <w:szCs w:val="22"/>
        </w:rPr>
        <w:t>aramis</w:t>
      </w:r>
      <w:proofErr w:type="spellEnd"/>
      <w:r w:rsidRPr="00C176B8">
        <w:rPr>
          <w:rFonts w:ascii="Arial" w:eastAsia="Calibri" w:hAnsi="Arial" w:cs="Arial"/>
          <w:i/>
          <w:iCs/>
          <w:sz w:val="22"/>
          <w:szCs w:val="22"/>
        </w:rPr>
        <w:t xml:space="preserve"> </w:t>
      </w:r>
      <w:r w:rsidRPr="00C176B8">
        <w:rPr>
          <w:rFonts w:ascii="Arial" w:eastAsia="Calibri" w:hAnsi="Arial" w:cs="Arial"/>
          <w:sz w:val="22"/>
          <w:szCs w:val="22"/>
        </w:rPr>
        <w:t xml:space="preserve">RNAi ovaries. </w:t>
      </w:r>
      <w:r w:rsidRPr="00BD5EAE">
        <w:rPr>
          <w:rFonts w:ascii="Arial" w:eastAsia="Calibri" w:hAnsi="Arial" w:cs="Arial"/>
          <w:sz w:val="22"/>
          <w:szCs w:val="22"/>
        </w:rPr>
        <w:t>(</w:t>
      </w:r>
      <w:r w:rsidRPr="00BD5EAE">
        <w:rPr>
          <w:rFonts w:ascii="Arial" w:eastAsia="Calibri" w:hAnsi="Arial" w:cs="Arial"/>
          <w:b/>
          <w:bCs/>
          <w:sz w:val="22"/>
          <w:szCs w:val="22"/>
        </w:rPr>
        <w:t>B</w:t>
      </w:r>
      <w:r w:rsidRPr="00BD5EAE">
        <w:rPr>
          <w:rFonts w:ascii="Arial" w:eastAsia="Calibri" w:hAnsi="Arial" w:cs="Arial"/>
          <w:sz w:val="22"/>
          <w:szCs w:val="22"/>
        </w:rPr>
        <w:t xml:space="preserve">) Boxplot of translation efficiency of target genes in </w:t>
      </w:r>
      <w:r w:rsidRPr="00BD5EAE">
        <w:rPr>
          <w:rFonts w:ascii="Arial" w:eastAsia="Calibri" w:hAnsi="Arial" w:cs="Arial"/>
          <w:i/>
          <w:iCs/>
          <w:sz w:val="22"/>
          <w:szCs w:val="22"/>
        </w:rPr>
        <w:t>UAS</w:t>
      </w:r>
      <w:r w:rsidRPr="008B0D2E">
        <w:rPr>
          <w:rFonts w:ascii="Arial" w:eastAsia="Calibri" w:hAnsi="Arial" w:cs="Arial"/>
          <w:sz w:val="22"/>
          <w:szCs w:val="22"/>
        </w:rPr>
        <w:t>-</w:t>
      </w:r>
      <w:proofErr w:type="spellStart"/>
      <w:r w:rsidRPr="008B0D2E">
        <w:rPr>
          <w:rFonts w:ascii="Arial" w:eastAsia="Calibri" w:hAnsi="Arial" w:cs="Arial"/>
          <w:i/>
          <w:iCs/>
          <w:sz w:val="22"/>
          <w:szCs w:val="22"/>
        </w:rPr>
        <w:t>tkv</w:t>
      </w:r>
      <w:proofErr w:type="spellEnd"/>
      <w:r w:rsidRPr="00F22346">
        <w:rPr>
          <w:rFonts w:ascii="Arial" w:eastAsia="Calibri" w:hAnsi="Arial" w:cs="Arial"/>
          <w:sz w:val="22"/>
          <w:szCs w:val="22"/>
        </w:rPr>
        <w:t xml:space="preserve">, </w:t>
      </w:r>
      <w:r w:rsidRPr="00F22346">
        <w:rPr>
          <w:rFonts w:ascii="Arial" w:eastAsia="Calibri" w:hAnsi="Arial" w:cs="Arial"/>
          <w:i/>
          <w:iCs/>
          <w:sz w:val="22"/>
          <w:szCs w:val="22"/>
        </w:rPr>
        <w:t>bam</w:t>
      </w:r>
      <w:r w:rsidRPr="008E64C3">
        <w:rPr>
          <w:rFonts w:ascii="Arial" w:eastAsia="Calibri" w:hAnsi="Arial" w:cs="Arial"/>
          <w:sz w:val="22"/>
          <w:szCs w:val="22"/>
        </w:rPr>
        <w:t xml:space="preserve"> RNAi, and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samples (</w:t>
      </w:r>
      <w:r w:rsidR="00A559BD">
        <w:rPr>
          <w:rFonts w:ascii="Arial" w:eastAsia="Calibri" w:hAnsi="Arial" w:cs="Arial"/>
          <w:sz w:val="22"/>
          <w:szCs w:val="22"/>
        </w:rPr>
        <w:t xml:space="preserve">ANOVA p&lt;0.001, post-hoc Welch’s t-test, </w:t>
      </w:r>
      <w:r w:rsidRPr="008165C8">
        <w:rPr>
          <w:rFonts w:ascii="Arial" w:eastAsia="Calibri" w:hAnsi="Arial" w:cs="Arial"/>
          <w:sz w:val="22"/>
          <w:szCs w:val="22"/>
        </w:rPr>
        <w:t xml:space="preserve">n=87, </w:t>
      </w:r>
      <w:r w:rsidRPr="008165C8">
        <w:rPr>
          <w:rFonts w:ascii="Arial" w:hAnsi="Arial" w:cs="Arial"/>
          <w:sz w:val="22"/>
          <w:szCs w:val="22"/>
        </w:rPr>
        <w:t>*** = p &lt; 0.001</w:t>
      </w:r>
      <w:r w:rsidRPr="00A559BD">
        <w:rPr>
          <w:rFonts w:ascii="Arial" w:eastAsia="Calibri" w:hAnsi="Arial" w:cs="Arial"/>
          <w:sz w:val="22"/>
          <w:szCs w:val="22"/>
        </w:rPr>
        <w:t>). (</w:t>
      </w:r>
      <w:r w:rsidRPr="00A559BD">
        <w:rPr>
          <w:rFonts w:ascii="Arial" w:eastAsia="Calibri" w:hAnsi="Arial" w:cs="Arial"/>
          <w:b/>
          <w:bCs/>
          <w:sz w:val="22"/>
          <w:szCs w:val="22"/>
        </w:rPr>
        <w:t>C</w:t>
      </w:r>
      <w:r w:rsidRPr="00A559BD">
        <w:rPr>
          <w:rFonts w:ascii="Arial" w:eastAsia="Calibri" w:hAnsi="Arial" w:cs="Arial"/>
          <w:sz w:val="22"/>
          <w:szCs w:val="22"/>
        </w:rPr>
        <w:t xml:space="preserve">) </w:t>
      </w:r>
      <w:r w:rsidR="00FE6793">
        <w:rPr>
          <w:rFonts w:ascii="Arial" w:eastAsia="Calibri" w:hAnsi="Arial" w:cs="Arial"/>
          <w:sz w:val="22"/>
          <w:szCs w:val="22"/>
        </w:rPr>
        <w:t>Summary</w:t>
      </w:r>
      <w:r w:rsidR="00FE6793" w:rsidRPr="00A559BD">
        <w:rPr>
          <w:rFonts w:ascii="Arial" w:eastAsia="Calibri" w:hAnsi="Arial" w:cs="Arial"/>
          <w:sz w:val="22"/>
          <w:szCs w:val="22"/>
        </w:rPr>
        <w:t xml:space="preserve"> </w:t>
      </w:r>
      <w:r w:rsidRPr="00A559BD">
        <w:rPr>
          <w:rFonts w:ascii="Arial" w:eastAsia="Calibri" w:hAnsi="Arial" w:cs="Arial"/>
          <w:sz w:val="22"/>
          <w:szCs w:val="22"/>
        </w:rPr>
        <w:t>of</w:t>
      </w:r>
      <w:r w:rsidRPr="008165C8">
        <w:rPr>
          <w:rFonts w:ascii="Arial" w:eastAsia="Calibri" w:hAnsi="Arial" w:cs="Arial"/>
          <w:sz w:val="22"/>
          <w:szCs w:val="22"/>
        </w:rPr>
        <w:t xml:space="preserve"> </w:t>
      </w:r>
      <w:r w:rsidR="00FE6793">
        <w:rPr>
          <w:rFonts w:ascii="Arial" w:eastAsia="Calibri" w:hAnsi="Arial" w:cs="Arial"/>
          <w:sz w:val="22"/>
          <w:szCs w:val="22"/>
        </w:rPr>
        <w:t xml:space="preserve">downregulated </w:t>
      </w:r>
      <w:r w:rsidRPr="008165C8">
        <w:rPr>
          <w:rFonts w:ascii="Arial" w:eastAsia="Calibri" w:hAnsi="Arial" w:cs="Arial"/>
          <w:sz w:val="22"/>
          <w:szCs w:val="22"/>
        </w:rPr>
        <w:t>target genes identified from polysome-seq. (</w:t>
      </w:r>
      <w:r w:rsidRPr="008165C8">
        <w:rPr>
          <w:rFonts w:ascii="Arial" w:eastAsia="Calibri" w:hAnsi="Arial" w:cs="Arial"/>
          <w:b/>
          <w:bCs/>
          <w:sz w:val="22"/>
          <w:szCs w:val="22"/>
        </w:rPr>
        <w:t>D-E’</w:t>
      </w:r>
      <w:r w:rsidRPr="008165C8">
        <w:rPr>
          <w:rFonts w:ascii="Arial" w:eastAsia="Calibri" w:hAnsi="Arial" w:cs="Arial"/>
          <w:sz w:val="22"/>
          <w:szCs w:val="22"/>
        </w:rPr>
        <w:t xml:space="preserve">) Confocal images </w:t>
      </w:r>
      <w:r w:rsidRPr="00EB6F4D">
        <w:rPr>
          <w:rFonts w:ascii="Arial" w:eastAsia="Calibri" w:hAnsi="Arial" w:cs="Arial"/>
          <w:sz w:val="22"/>
          <w:szCs w:val="22"/>
        </w:rPr>
        <w:t xml:space="preserve">of </w:t>
      </w:r>
      <w:proofErr w:type="spellStart"/>
      <w:r w:rsidRPr="00EB6F4D">
        <w:rPr>
          <w:rFonts w:ascii="Arial" w:eastAsia="Calibri" w:hAnsi="Arial" w:cs="Arial"/>
          <w:sz w:val="22"/>
          <w:szCs w:val="22"/>
        </w:rPr>
        <w:t>germaria</w:t>
      </w:r>
      <w:proofErr w:type="spellEnd"/>
      <w:r w:rsidRPr="00EB6F4D">
        <w:rPr>
          <w:rFonts w:ascii="Arial" w:eastAsia="Calibri" w:hAnsi="Arial" w:cs="Arial"/>
          <w:sz w:val="22"/>
          <w:szCs w:val="22"/>
        </w:rPr>
        <w:t xml:space="preserve"> stained for 1B1 (red), RpS2::GFP (green</w:t>
      </w:r>
      <w:r w:rsidRPr="00C176B8">
        <w:rPr>
          <w:rFonts w:ascii="Arial" w:eastAsia="Calibri" w:hAnsi="Arial" w:cs="Arial"/>
          <w:sz w:val="22"/>
          <w:szCs w:val="22"/>
        </w:rPr>
        <w:t>, grayscale), and Vasa (blue) in (</w:t>
      </w:r>
      <w:r w:rsidRPr="00C176B8">
        <w:rPr>
          <w:rFonts w:ascii="Arial" w:eastAsia="Calibri" w:hAnsi="Arial" w:cs="Arial"/>
          <w:b/>
          <w:bCs/>
          <w:sz w:val="22"/>
          <w:szCs w:val="22"/>
        </w:rPr>
        <w:t>D-D’</w:t>
      </w:r>
      <w:r w:rsidRPr="00C176B8">
        <w:rPr>
          <w:rFonts w:ascii="Arial" w:eastAsia="Calibri" w:hAnsi="Arial" w:cs="Arial"/>
          <w:sz w:val="22"/>
          <w:szCs w:val="22"/>
        </w:rPr>
        <w:t>)</w:t>
      </w:r>
      <w:r w:rsidRPr="00BD5EAE">
        <w:rPr>
          <w:rFonts w:ascii="Arial" w:eastAsia="Calibri" w:hAnsi="Arial" w:cs="Arial"/>
          <w:sz w:val="22"/>
          <w:szCs w:val="22"/>
        </w:rPr>
        <w:t xml:space="preserve"> </w:t>
      </w:r>
      <w:r w:rsidRPr="00BD5EAE">
        <w:rPr>
          <w:rFonts w:ascii="Arial" w:eastAsia="Calibri" w:hAnsi="Arial" w:cs="Arial"/>
          <w:i/>
          <w:iCs/>
          <w:sz w:val="22"/>
          <w:szCs w:val="22"/>
        </w:rPr>
        <w:t>bam</w:t>
      </w:r>
      <w:r w:rsidRPr="00BD5EAE">
        <w:rPr>
          <w:rFonts w:ascii="Arial" w:eastAsia="Calibri" w:hAnsi="Arial" w:cs="Arial"/>
          <w:sz w:val="22"/>
          <w:szCs w:val="22"/>
        </w:rPr>
        <w:t xml:space="preserve"> RNAi control and (</w:t>
      </w:r>
      <w:r w:rsidRPr="008B0D2E">
        <w:rPr>
          <w:rFonts w:ascii="Arial" w:eastAsia="Calibri" w:hAnsi="Arial" w:cs="Arial"/>
          <w:b/>
          <w:bCs/>
          <w:sz w:val="22"/>
          <w:szCs w:val="22"/>
        </w:rPr>
        <w:t>E-</w:t>
      </w:r>
      <w:r w:rsidRPr="008E64C3">
        <w:rPr>
          <w:rFonts w:ascii="Arial" w:eastAsia="Calibri" w:hAnsi="Arial" w:cs="Arial"/>
          <w:b/>
          <w:bCs/>
          <w:sz w:val="22"/>
          <w:szCs w:val="22"/>
        </w:rPr>
        <w:t>E’</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RNAi (yellow dashed line marks approximate region of germline used for quantification). (</w:t>
      </w:r>
      <w:r w:rsidRPr="008E64C3">
        <w:rPr>
          <w:rFonts w:ascii="Arial" w:eastAsia="Calibri" w:hAnsi="Arial" w:cs="Arial"/>
          <w:b/>
          <w:bCs/>
          <w:sz w:val="22"/>
          <w:szCs w:val="22"/>
        </w:rPr>
        <w:t>F</w:t>
      </w:r>
      <w:r w:rsidRPr="008E64C3">
        <w:rPr>
          <w:rFonts w:ascii="Arial" w:eastAsia="Calibri" w:hAnsi="Arial" w:cs="Arial"/>
          <w:sz w:val="22"/>
          <w:szCs w:val="22"/>
        </w:rPr>
        <w:t xml:space="preserve">) A.U. quantification of germline RpS2::GFP expression normalized to RpS2::GFP expression in the surrounding soma in undifferentiated daughter cells of </w:t>
      </w:r>
      <w:r w:rsidRPr="008E64C3">
        <w:rPr>
          <w:rFonts w:ascii="Arial" w:eastAsia="Calibri" w:hAnsi="Arial" w:cs="Arial"/>
          <w:i/>
          <w:iCs/>
          <w:sz w:val="22"/>
          <w:szCs w:val="22"/>
        </w:rPr>
        <w:t>bam</w:t>
      </w:r>
      <w:r w:rsidRPr="008E64C3">
        <w:rPr>
          <w:rFonts w:ascii="Arial" w:eastAsia="Calibri" w:hAnsi="Arial" w:cs="Arial"/>
          <w:sz w:val="22"/>
          <w:szCs w:val="22"/>
        </w:rPr>
        <w:t xml:space="preserve"> RNAi compared to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RNAi. RpS2::GFP expression is significantly lower in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RNAi compared to control (n=14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per sample, Welch’s t-test, *** = p &lt; 0.001). (</w:t>
      </w:r>
      <w:r w:rsidRPr="008E64C3">
        <w:rPr>
          <w:rFonts w:ascii="Arial" w:eastAsia="Calibri" w:hAnsi="Arial" w:cs="Arial"/>
          <w:b/>
          <w:bCs/>
          <w:sz w:val="22"/>
          <w:szCs w:val="22"/>
        </w:rPr>
        <w:t>G-H’</w:t>
      </w:r>
      <w:r w:rsidRPr="00A559BD">
        <w:rPr>
          <w:rFonts w:ascii="Arial" w:eastAsia="Calibri" w:hAnsi="Arial" w:cs="Arial"/>
          <w:sz w:val="22"/>
          <w:szCs w:val="22"/>
        </w:rPr>
        <w:t xml:space="preserve">) Confocal </w:t>
      </w:r>
      <w:r w:rsidRPr="008165C8">
        <w:rPr>
          <w:rFonts w:ascii="Arial" w:eastAsia="Calibri" w:hAnsi="Arial" w:cs="Arial"/>
          <w:sz w:val="22"/>
          <w:szCs w:val="22"/>
        </w:rPr>
        <w:t xml:space="preserve">images of </w:t>
      </w:r>
      <w:proofErr w:type="spellStart"/>
      <w:r w:rsidRPr="008165C8">
        <w:rPr>
          <w:rFonts w:ascii="Arial" w:eastAsia="Calibri" w:hAnsi="Arial" w:cs="Arial"/>
          <w:sz w:val="22"/>
          <w:szCs w:val="22"/>
        </w:rPr>
        <w:t>germaria</w:t>
      </w:r>
      <w:proofErr w:type="spellEnd"/>
      <w:r w:rsidRPr="008165C8">
        <w:rPr>
          <w:rFonts w:ascii="Arial" w:eastAsia="Calibri" w:hAnsi="Arial" w:cs="Arial"/>
          <w:sz w:val="22"/>
          <w:szCs w:val="22"/>
        </w:rPr>
        <w:t xml:space="preserve"> stained for 1B1 (red), OPP (green, grayscale), and Vasa (blue) in (</w:t>
      </w:r>
      <w:r w:rsidRPr="008165C8">
        <w:rPr>
          <w:rFonts w:ascii="Arial" w:eastAsia="Calibri" w:hAnsi="Arial" w:cs="Arial"/>
          <w:b/>
          <w:bCs/>
          <w:sz w:val="22"/>
          <w:szCs w:val="22"/>
        </w:rPr>
        <w:t>G-G’</w:t>
      </w:r>
      <w:r w:rsidRPr="008165C8">
        <w:rPr>
          <w:rFonts w:ascii="Arial" w:eastAsia="Calibri" w:hAnsi="Arial" w:cs="Arial"/>
          <w:sz w:val="22"/>
          <w:szCs w:val="22"/>
        </w:rPr>
        <w:t xml:space="preserve">) </w:t>
      </w:r>
      <w:r w:rsidRPr="008165C8">
        <w:rPr>
          <w:rFonts w:ascii="Arial" w:eastAsia="Calibri" w:hAnsi="Arial" w:cs="Arial"/>
          <w:i/>
          <w:iCs/>
          <w:sz w:val="22"/>
          <w:szCs w:val="22"/>
        </w:rPr>
        <w:t>bam</w:t>
      </w:r>
      <w:r w:rsidRPr="00EB6F4D">
        <w:rPr>
          <w:rFonts w:ascii="Arial" w:eastAsia="Calibri" w:hAnsi="Arial" w:cs="Arial"/>
          <w:sz w:val="22"/>
          <w:szCs w:val="22"/>
        </w:rPr>
        <w:t xml:space="preserve"> RNAi </w:t>
      </w:r>
      <w:r w:rsidRPr="00C176B8">
        <w:rPr>
          <w:rFonts w:ascii="Arial" w:eastAsia="Calibri" w:hAnsi="Arial" w:cs="Arial"/>
          <w:sz w:val="22"/>
          <w:szCs w:val="22"/>
        </w:rPr>
        <w:t>and (</w:t>
      </w:r>
      <w:r w:rsidRPr="00BD5EAE">
        <w:rPr>
          <w:rFonts w:ascii="Arial" w:eastAsia="Calibri" w:hAnsi="Arial" w:cs="Arial"/>
          <w:b/>
          <w:bCs/>
          <w:sz w:val="22"/>
          <w:szCs w:val="22"/>
        </w:rPr>
        <w:t>H-H’</w:t>
      </w:r>
      <w:r w:rsidRPr="00BD5EAE">
        <w:rPr>
          <w:rFonts w:ascii="Arial" w:eastAsia="Calibri" w:hAnsi="Arial" w:cs="Arial"/>
          <w:sz w:val="22"/>
          <w:szCs w:val="22"/>
        </w:rPr>
        <w:t xml:space="preserve">) </w:t>
      </w:r>
      <w:proofErr w:type="spellStart"/>
      <w:r w:rsidRPr="00BD5EAE">
        <w:rPr>
          <w:rFonts w:ascii="Arial" w:eastAsia="Calibri" w:hAnsi="Arial" w:cs="Arial"/>
          <w:i/>
          <w:iCs/>
          <w:sz w:val="22"/>
          <w:szCs w:val="22"/>
        </w:rPr>
        <w:t>aramis</w:t>
      </w:r>
      <w:proofErr w:type="spellEnd"/>
      <w:r w:rsidRPr="00BD5EAE">
        <w:rPr>
          <w:rFonts w:ascii="Arial" w:eastAsia="Calibri" w:hAnsi="Arial" w:cs="Arial"/>
          <w:i/>
          <w:iCs/>
          <w:sz w:val="22"/>
          <w:szCs w:val="22"/>
        </w:rPr>
        <w:t xml:space="preserve"> </w:t>
      </w:r>
      <w:r w:rsidRPr="00BD5EAE">
        <w:rPr>
          <w:rFonts w:ascii="Arial" w:eastAsia="Calibri" w:hAnsi="Arial" w:cs="Arial"/>
          <w:sz w:val="22"/>
          <w:szCs w:val="22"/>
        </w:rPr>
        <w:t xml:space="preserve">RNAi </w:t>
      </w:r>
      <w:r w:rsidRPr="008B0D2E">
        <w:rPr>
          <w:rFonts w:ascii="Arial" w:eastAsia="Calibri" w:hAnsi="Arial" w:cs="Arial"/>
          <w:sz w:val="22"/>
          <w:szCs w:val="22"/>
        </w:rPr>
        <w:t>(yellow dashed line</w:t>
      </w:r>
      <w:r w:rsidRPr="00F22346">
        <w:rPr>
          <w:rFonts w:ascii="Arial" w:eastAsia="Calibri" w:hAnsi="Arial" w:cs="Arial"/>
          <w:sz w:val="22"/>
          <w:szCs w:val="22"/>
        </w:rPr>
        <w:t xml:space="preserve"> marks </w:t>
      </w:r>
      <w:r w:rsidRPr="008E64C3">
        <w:rPr>
          <w:rFonts w:ascii="Arial" w:eastAsia="Calibri" w:hAnsi="Arial" w:cs="Arial"/>
          <w:sz w:val="22"/>
          <w:szCs w:val="22"/>
        </w:rPr>
        <w:t>approximate region of germline used for quantification). (</w:t>
      </w:r>
      <w:r w:rsidRPr="008E64C3">
        <w:rPr>
          <w:rFonts w:ascii="Arial" w:eastAsia="Calibri" w:hAnsi="Arial" w:cs="Arial"/>
          <w:b/>
          <w:bCs/>
          <w:sz w:val="22"/>
          <w:szCs w:val="22"/>
        </w:rPr>
        <w:t>I</w:t>
      </w:r>
      <w:r w:rsidRPr="008E64C3">
        <w:rPr>
          <w:rFonts w:ascii="Arial" w:eastAsia="Calibri" w:hAnsi="Arial" w:cs="Arial"/>
          <w:sz w:val="22"/>
          <w:szCs w:val="22"/>
        </w:rPr>
        <w:t xml:space="preserve">) A.U. quantification of OPP intensity in undifferentiated daughter cells in </w:t>
      </w:r>
      <w:r w:rsidRPr="008E64C3">
        <w:rPr>
          <w:rFonts w:ascii="Arial" w:eastAsia="Calibri" w:hAnsi="Arial" w:cs="Arial"/>
          <w:i/>
          <w:iCs/>
          <w:sz w:val="22"/>
          <w:szCs w:val="22"/>
        </w:rPr>
        <w:t>bam</w:t>
      </w:r>
      <w:r w:rsidRPr="008E64C3">
        <w:rPr>
          <w:rFonts w:ascii="Arial" w:eastAsia="Calibri" w:hAnsi="Arial" w:cs="Arial"/>
          <w:sz w:val="22"/>
          <w:szCs w:val="22"/>
        </w:rPr>
        <w:t xml:space="preserve"> RNAi and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RNAi (n=11-17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per genotype, Welch’s t-test, *** = p &lt; 0.001). OPP intensity is </w:t>
      </w:r>
      <w:r w:rsidR="007453F4">
        <w:rPr>
          <w:rFonts w:ascii="Arial" w:eastAsia="Calibri" w:hAnsi="Arial" w:cs="Arial"/>
          <w:sz w:val="22"/>
          <w:szCs w:val="22"/>
        </w:rPr>
        <w:t xml:space="preserve">not downregulated </w:t>
      </w:r>
      <w:r w:rsidRPr="008E64C3">
        <w:rPr>
          <w:rFonts w:ascii="Arial" w:eastAsia="Calibri" w:hAnsi="Arial" w:cs="Arial"/>
          <w:sz w:val="22"/>
          <w:szCs w:val="22"/>
        </w:rPr>
        <w:t xml:space="preserve">in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RNAi compared to the control. Scale bar for all images is 15 micron.</w:t>
      </w:r>
    </w:p>
    <w:p w14:paraId="3954FEB4" w14:textId="77777777" w:rsidR="00755CAA" w:rsidRPr="008E64C3" w:rsidRDefault="00755CAA" w:rsidP="006C0869">
      <w:pPr>
        <w:jc w:val="both"/>
        <w:rPr>
          <w:rFonts w:ascii="Arial" w:eastAsia="Calibri" w:hAnsi="Arial" w:cs="Arial"/>
          <w:sz w:val="22"/>
          <w:szCs w:val="22"/>
        </w:rPr>
      </w:pPr>
    </w:p>
    <w:p w14:paraId="0CBC060D" w14:textId="6DAC9B0F" w:rsidR="00755CAA" w:rsidRPr="008165C8" w:rsidRDefault="00755CAA" w:rsidP="006C0869">
      <w:pPr>
        <w:jc w:val="both"/>
        <w:rPr>
          <w:rFonts w:ascii="Arial" w:eastAsia="Calibri" w:hAnsi="Arial" w:cs="Arial"/>
          <w:sz w:val="22"/>
          <w:szCs w:val="22"/>
        </w:rPr>
      </w:pPr>
      <w:r w:rsidRPr="008E64C3">
        <w:rPr>
          <w:rFonts w:ascii="Arial" w:eastAsia="Calibri" w:hAnsi="Arial" w:cs="Arial"/>
          <w:b/>
          <w:bCs/>
          <w:sz w:val="22"/>
          <w:szCs w:val="22"/>
        </w:rPr>
        <w:t>Figure 5. Non1 represses p53 expression to allow for differentiation.</w:t>
      </w:r>
      <w:r w:rsidRPr="008E64C3">
        <w:rPr>
          <w:rFonts w:ascii="Arial" w:eastAsia="Calibri" w:hAnsi="Arial" w:cs="Arial"/>
          <w:sz w:val="22"/>
          <w:szCs w:val="22"/>
        </w:rPr>
        <w:t xml:space="preserve"> (</w:t>
      </w:r>
      <w:r w:rsidRPr="008E64C3">
        <w:rPr>
          <w:rFonts w:ascii="Arial" w:eastAsia="Calibri" w:hAnsi="Arial" w:cs="Arial"/>
          <w:b/>
          <w:bCs/>
          <w:sz w:val="22"/>
          <w:szCs w:val="22"/>
        </w:rPr>
        <w:t>A-A’</w:t>
      </w:r>
      <w:r w:rsidRPr="008E64C3">
        <w:rPr>
          <w:rFonts w:ascii="Arial" w:eastAsia="Calibri" w:hAnsi="Arial" w:cs="Arial"/>
          <w:sz w:val="22"/>
          <w:szCs w:val="22"/>
        </w:rPr>
        <w:t xml:space="preserve">) Confocal images of Non1::GFP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1B1 (red), GFP (green, grayscale), and Vasa (blue). (</w:t>
      </w:r>
      <w:r w:rsidRPr="008E64C3">
        <w:rPr>
          <w:rFonts w:ascii="Arial" w:eastAsia="Calibri" w:hAnsi="Arial" w:cs="Arial"/>
          <w:b/>
          <w:bCs/>
          <w:sz w:val="22"/>
          <w:szCs w:val="22"/>
        </w:rPr>
        <w:t>A’’’</w:t>
      </w:r>
      <w:r w:rsidRPr="008E64C3">
        <w:rPr>
          <w:rFonts w:ascii="Arial" w:eastAsia="Calibri" w:hAnsi="Arial" w:cs="Arial"/>
          <w:sz w:val="22"/>
          <w:szCs w:val="22"/>
        </w:rPr>
        <w:t>) Boxplot of Non1::GFP expression over germline development in GSCs, CBs and Cyst (CC) stages (* = p &lt; 0.05, ** = p &lt; 0.01, ANOVA with Welch’s post-hoc tests</w:t>
      </w:r>
      <w:r w:rsidRPr="00A559BD">
        <w:rPr>
          <w:rFonts w:ascii="Arial" w:eastAsia="Calibri" w:hAnsi="Arial" w:cs="Arial"/>
          <w:sz w:val="22"/>
          <w:szCs w:val="22"/>
        </w:rPr>
        <w:t>). (</w:t>
      </w:r>
      <w:r w:rsidRPr="008165C8">
        <w:rPr>
          <w:rFonts w:ascii="Arial" w:eastAsia="Calibri" w:hAnsi="Arial" w:cs="Arial"/>
          <w:b/>
          <w:bCs/>
          <w:sz w:val="22"/>
          <w:szCs w:val="22"/>
        </w:rPr>
        <w:t>B-C’</w:t>
      </w:r>
      <w:r w:rsidRPr="008165C8">
        <w:rPr>
          <w:rFonts w:ascii="Arial" w:eastAsia="Calibri" w:hAnsi="Arial" w:cs="Arial"/>
          <w:sz w:val="22"/>
          <w:szCs w:val="22"/>
        </w:rPr>
        <w:t>) Confocal images of (</w:t>
      </w:r>
      <w:r w:rsidRPr="008165C8">
        <w:rPr>
          <w:rFonts w:ascii="Arial" w:eastAsia="Calibri" w:hAnsi="Arial" w:cs="Arial"/>
          <w:b/>
          <w:bCs/>
          <w:sz w:val="22"/>
          <w:szCs w:val="22"/>
        </w:rPr>
        <w:t>B-B’</w:t>
      </w:r>
      <w:r w:rsidRPr="008165C8">
        <w:rPr>
          <w:rFonts w:ascii="Arial" w:eastAsia="Calibri" w:hAnsi="Arial" w:cs="Arial"/>
          <w:sz w:val="22"/>
          <w:szCs w:val="22"/>
        </w:rPr>
        <w:t xml:space="preserve">) </w:t>
      </w:r>
      <w:r w:rsidRPr="008165C8">
        <w:rPr>
          <w:rFonts w:ascii="Arial" w:eastAsia="Calibri" w:hAnsi="Arial" w:cs="Arial"/>
          <w:i/>
          <w:iCs/>
          <w:sz w:val="22"/>
          <w:szCs w:val="22"/>
        </w:rPr>
        <w:t>bam</w:t>
      </w:r>
      <w:r w:rsidRPr="008165C8">
        <w:rPr>
          <w:rFonts w:ascii="Arial" w:eastAsia="Calibri" w:hAnsi="Arial" w:cs="Arial"/>
          <w:sz w:val="22"/>
          <w:szCs w:val="22"/>
        </w:rPr>
        <w:t xml:space="preserve"> </w:t>
      </w:r>
      <w:r w:rsidRPr="00EB6F4D">
        <w:rPr>
          <w:rFonts w:ascii="Arial" w:eastAsia="Calibri" w:hAnsi="Arial" w:cs="Arial"/>
          <w:sz w:val="22"/>
          <w:szCs w:val="22"/>
        </w:rPr>
        <w:t xml:space="preserve">RNAi and </w:t>
      </w:r>
      <w:r w:rsidRPr="00D13CDD">
        <w:rPr>
          <w:rFonts w:ascii="Arial" w:eastAsia="Calibri" w:hAnsi="Arial" w:cs="Arial"/>
          <w:sz w:val="22"/>
          <w:szCs w:val="22"/>
        </w:rPr>
        <w:t>(</w:t>
      </w:r>
      <w:r w:rsidRPr="00D13CDD">
        <w:rPr>
          <w:rFonts w:ascii="Arial" w:eastAsia="Calibri" w:hAnsi="Arial" w:cs="Arial"/>
          <w:b/>
          <w:bCs/>
          <w:sz w:val="22"/>
          <w:szCs w:val="22"/>
        </w:rPr>
        <w:t>C-C’</w:t>
      </w:r>
      <w:r w:rsidRPr="00D13CDD">
        <w:rPr>
          <w:rFonts w:ascii="Arial" w:eastAsia="Calibri" w:hAnsi="Arial" w:cs="Arial"/>
          <w:sz w:val="22"/>
          <w:szCs w:val="22"/>
        </w:rPr>
        <w:t xml:space="preserve">) </w:t>
      </w:r>
      <w:proofErr w:type="spellStart"/>
      <w:r w:rsidRPr="00D13CDD">
        <w:rPr>
          <w:rFonts w:ascii="Arial" w:eastAsia="Calibri" w:hAnsi="Arial" w:cs="Arial"/>
          <w:i/>
          <w:iCs/>
          <w:sz w:val="22"/>
          <w:szCs w:val="22"/>
        </w:rPr>
        <w:t>aramis</w:t>
      </w:r>
      <w:proofErr w:type="spellEnd"/>
      <w:r w:rsidRPr="00D13CDD">
        <w:rPr>
          <w:rFonts w:ascii="Arial" w:eastAsia="Calibri" w:hAnsi="Arial" w:cs="Arial"/>
          <w:i/>
          <w:iCs/>
          <w:sz w:val="22"/>
          <w:szCs w:val="22"/>
        </w:rPr>
        <w:t xml:space="preserve"> </w:t>
      </w:r>
      <w:r w:rsidRPr="00D13CDD">
        <w:rPr>
          <w:rFonts w:ascii="Arial" w:eastAsia="Calibri" w:hAnsi="Arial" w:cs="Arial"/>
          <w:sz w:val="22"/>
          <w:szCs w:val="22"/>
        </w:rPr>
        <w:t xml:space="preserve">RNAi </w:t>
      </w:r>
      <w:proofErr w:type="spellStart"/>
      <w:r w:rsidRPr="00D13CDD">
        <w:rPr>
          <w:rFonts w:ascii="Arial" w:eastAsia="Calibri" w:hAnsi="Arial" w:cs="Arial"/>
          <w:sz w:val="22"/>
          <w:szCs w:val="22"/>
        </w:rPr>
        <w:t>germaria</w:t>
      </w:r>
      <w:proofErr w:type="spellEnd"/>
      <w:r w:rsidRPr="00D13CDD">
        <w:rPr>
          <w:rFonts w:ascii="Arial" w:eastAsia="Calibri" w:hAnsi="Arial" w:cs="Arial"/>
          <w:sz w:val="22"/>
          <w:szCs w:val="22"/>
        </w:rPr>
        <w:t xml:space="preserve"> </w:t>
      </w:r>
      <w:r w:rsidR="00D13CDD" w:rsidRPr="00533492">
        <w:rPr>
          <w:rFonts w:ascii="Arial" w:eastAsia="Calibri" w:hAnsi="Arial" w:cs="Arial"/>
          <w:sz w:val="22"/>
          <w:szCs w:val="22"/>
        </w:rPr>
        <w:t xml:space="preserve">both carrying non1::GFP transgene </w:t>
      </w:r>
      <w:r w:rsidRPr="00D13CDD">
        <w:rPr>
          <w:rFonts w:ascii="Arial" w:eastAsia="Calibri" w:hAnsi="Arial" w:cs="Arial"/>
          <w:sz w:val="22"/>
          <w:szCs w:val="22"/>
        </w:rPr>
        <w:t xml:space="preserve">stained </w:t>
      </w:r>
      <w:r w:rsidRPr="00D13CDD">
        <w:rPr>
          <w:rFonts w:ascii="Arial" w:eastAsia="Calibri" w:hAnsi="Arial" w:cs="Arial"/>
          <w:sz w:val="22"/>
          <w:szCs w:val="22"/>
        </w:rPr>
        <w:lastRenderedPageBreak/>
        <w:t>for 1B1 (red), Vasa (blue), and Non1::GFP (green, grayscale). (</w:t>
      </w:r>
      <w:r w:rsidRPr="00D13CDD">
        <w:rPr>
          <w:rFonts w:ascii="Arial" w:eastAsia="Calibri" w:hAnsi="Arial" w:cs="Arial"/>
          <w:b/>
          <w:bCs/>
          <w:sz w:val="22"/>
          <w:szCs w:val="22"/>
        </w:rPr>
        <w:t>D</w:t>
      </w:r>
      <w:r w:rsidRPr="00D13CDD">
        <w:rPr>
          <w:rFonts w:ascii="Arial" w:eastAsia="Calibri" w:hAnsi="Arial" w:cs="Arial"/>
          <w:sz w:val="22"/>
          <w:szCs w:val="22"/>
        </w:rPr>
        <w:t xml:space="preserve">) Boxplot of Non1::GFP expression in the germline normalized to somatic Non1::GFP expression in </w:t>
      </w:r>
      <w:r w:rsidRPr="00D13CDD">
        <w:rPr>
          <w:rFonts w:ascii="Arial" w:eastAsia="Calibri" w:hAnsi="Arial" w:cs="Arial"/>
          <w:i/>
          <w:iCs/>
          <w:sz w:val="22"/>
          <w:szCs w:val="22"/>
        </w:rPr>
        <w:t>bam</w:t>
      </w:r>
      <w:r w:rsidRPr="00D13CDD">
        <w:rPr>
          <w:rFonts w:ascii="Arial" w:eastAsia="Calibri" w:hAnsi="Arial" w:cs="Arial"/>
          <w:sz w:val="22"/>
          <w:szCs w:val="22"/>
        </w:rPr>
        <w:t xml:space="preserve"> RNAi and </w:t>
      </w:r>
      <w:proofErr w:type="spellStart"/>
      <w:r w:rsidRPr="00D13CDD">
        <w:rPr>
          <w:rFonts w:ascii="Arial" w:eastAsia="Calibri" w:hAnsi="Arial" w:cs="Arial"/>
          <w:i/>
          <w:iCs/>
          <w:sz w:val="22"/>
          <w:szCs w:val="22"/>
        </w:rPr>
        <w:t>aramis</w:t>
      </w:r>
      <w:proofErr w:type="spellEnd"/>
      <w:r w:rsidRPr="00D13CDD">
        <w:rPr>
          <w:rFonts w:ascii="Arial" w:eastAsia="Calibri" w:hAnsi="Arial" w:cs="Arial"/>
          <w:sz w:val="22"/>
          <w:szCs w:val="22"/>
        </w:rPr>
        <w:t xml:space="preserve"> RNAi (n=24 </w:t>
      </w:r>
      <w:proofErr w:type="spellStart"/>
      <w:r w:rsidRPr="00D13CDD">
        <w:rPr>
          <w:rFonts w:ascii="Arial" w:eastAsia="Calibri" w:hAnsi="Arial" w:cs="Arial"/>
          <w:sz w:val="22"/>
          <w:szCs w:val="22"/>
        </w:rPr>
        <w:t>germaria</w:t>
      </w:r>
      <w:proofErr w:type="spellEnd"/>
      <w:r w:rsidRPr="00D13CDD">
        <w:rPr>
          <w:rFonts w:ascii="Arial" w:eastAsia="Calibri" w:hAnsi="Arial" w:cs="Arial"/>
          <w:sz w:val="22"/>
          <w:szCs w:val="22"/>
        </w:rPr>
        <w:t xml:space="preserve"> per genotype, Welch’s t-test, *** = p &lt; 0.001). Non1 expression is significantly lower in the germline of </w:t>
      </w:r>
      <w:proofErr w:type="spellStart"/>
      <w:r w:rsidRPr="00D13CDD">
        <w:rPr>
          <w:rFonts w:ascii="Arial" w:eastAsia="Calibri" w:hAnsi="Arial" w:cs="Arial"/>
          <w:i/>
          <w:iCs/>
          <w:sz w:val="22"/>
          <w:szCs w:val="22"/>
        </w:rPr>
        <w:t>aramis</w:t>
      </w:r>
      <w:proofErr w:type="spellEnd"/>
      <w:r w:rsidRPr="00D13CDD">
        <w:rPr>
          <w:rFonts w:ascii="Arial" w:eastAsia="Calibri" w:hAnsi="Arial" w:cs="Arial"/>
          <w:sz w:val="22"/>
          <w:szCs w:val="22"/>
        </w:rPr>
        <w:t xml:space="preserve"> RNAi compared to </w:t>
      </w:r>
      <w:r w:rsidRPr="00D13CDD">
        <w:rPr>
          <w:rFonts w:ascii="Arial" w:eastAsia="Calibri" w:hAnsi="Arial" w:cs="Arial"/>
          <w:i/>
          <w:iCs/>
          <w:sz w:val="22"/>
          <w:szCs w:val="22"/>
        </w:rPr>
        <w:t xml:space="preserve">bam </w:t>
      </w:r>
      <w:r w:rsidRPr="00D13CDD">
        <w:rPr>
          <w:rFonts w:ascii="Arial" w:eastAsia="Calibri" w:hAnsi="Arial" w:cs="Arial"/>
          <w:sz w:val="22"/>
          <w:szCs w:val="22"/>
        </w:rPr>
        <w:t xml:space="preserve">RNAi control. </w:t>
      </w:r>
      <w:r w:rsidRPr="00FD66DA">
        <w:rPr>
          <w:rFonts w:ascii="Arial" w:eastAsia="Calibri" w:hAnsi="Arial" w:cs="Arial"/>
          <w:sz w:val="22"/>
          <w:szCs w:val="22"/>
        </w:rPr>
        <w:t>(</w:t>
      </w:r>
      <w:r w:rsidRPr="00FD66DA">
        <w:rPr>
          <w:rFonts w:ascii="Arial" w:eastAsia="Calibri" w:hAnsi="Arial" w:cs="Arial"/>
          <w:b/>
          <w:bCs/>
          <w:sz w:val="22"/>
          <w:szCs w:val="22"/>
        </w:rPr>
        <w:t>E-G’</w:t>
      </w:r>
      <w:r w:rsidRPr="00FD66DA">
        <w:rPr>
          <w:rFonts w:ascii="Arial" w:eastAsia="Calibri" w:hAnsi="Arial" w:cs="Arial"/>
          <w:sz w:val="22"/>
          <w:szCs w:val="22"/>
        </w:rPr>
        <w:t xml:space="preserve">) Confocal images of </w:t>
      </w:r>
      <w:proofErr w:type="spellStart"/>
      <w:r w:rsidRPr="00FD66DA">
        <w:rPr>
          <w:rFonts w:ascii="Arial" w:eastAsia="Calibri" w:hAnsi="Arial" w:cs="Arial"/>
          <w:sz w:val="22"/>
          <w:szCs w:val="22"/>
        </w:rPr>
        <w:t>germaria</w:t>
      </w:r>
      <w:proofErr w:type="spellEnd"/>
      <w:r w:rsidRPr="00FD66DA">
        <w:rPr>
          <w:rFonts w:ascii="Arial" w:eastAsia="Calibri" w:hAnsi="Arial" w:cs="Arial"/>
          <w:sz w:val="22"/>
          <w:szCs w:val="22"/>
        </w:rPr>
        <w:t xml:space="preserve"> stained for 1B1 (red), and Vasa (blue) in (</w:t>
      </w:r>
      <w:r w:rsidRPr="00FD66DA">
        <w:rPr>
          <w:rFonts w:ascii="Arial" w:eastAsia="Calibri" w:hAnsi="Arial" w:cs="Arial"/>
          <w:b/>
          <w:bCs/>
          <w:sz w:val="22"/>
          <w:szCs w:val="22"/>
        </w:rPr>
        <w:t>E-E’</w:t>
      </w:r>
      <w:r w:rsidRPr="00FD66DA">
        <w:rPr>
          <w:rFonts w:ascii="Arial" w:eastAsia="Calibri" w:hAnsi="Arial" w:cs="Arial"/>
          <w:sz w:val="22"/>
          <w:szCs w:val="22"/>
        </w:rPr>
        <w:t xml:space="preserve">) </w:t>
      </w:r>
      <w:r w:rsidR="003436F5" w:rsidRPr="00FD66DA">
        <w:rPr>
          <w:rFonts w:ascii="Arial" w:eastAsia="Calibri" w:hAnsi="Arial" w:cs="Arial"/>
          <w:i/>
          <w:iCs/>
          <w:sz w:val="22"/>
          <w:szCs w:val="22"/>
        </w:rPr>
        <w:t>nosGAL4</w:t>
      </w:r>
      <w:r w:rsidR="003436F5" w:rsidRPr="00FD66DA">
        <w:rPr>
          <w:rFonts w:ascii="Arial" w:eastAsia="Calibri" w:hAnsi="Arial" w:cs="Arial"/>
          <w:sz w:val="22"/>
          <w:szCs w:val="22"/>
        </w:rPr>
        <w:t xml:space="preserve">, </w:t>
      </w:r>
      <w:r w:rsidRPr="00FD66DA">
        <w:rPr>
          <w:rFonts w:ascii="Arial" w:eastAsia="Calibri" w:hAnsi="Arial" w:cs="Arial"/>
          <w:sz w:val="22"/>
          <w:szCs w:val="22"/>
        </w:rPr>
        <w:t>driver control ovaries, (</w:t>
      </w:r>
      <w:r w:rsidRPr="00FD66DA">
        <w:rPr>
          <w:rFonts w:ascii="Arial" w:eastAsia="Calibri" w:hAnsi="Arial" w:cs="Arial"/>
          <w:b/>
          <w:bCs/>
          <w:sz w:val="22"/>
          <w:szCs w:val="22"/>
        </w:rPr>
        <w:t>F-F’</w:t>
      </w:r>
      <w:r w:rsidRPr="00FD66DA">
        <w:rPr>
          <w:rFonts w:ascii="Arial" w:eastAsia="Calibri" w:hAnsi="Arial" w:cs="Arial"/>
          <w:sz w:val="22"/>
          <w:szCs w:val="22"/>
        </w:rPr>
        <w:t xml:space="preserve">) germline </w:t>
      </w:r>
      <w:r w:rsidRPr="00FD66DA">
        <w:rPr>
          <w:rFonts w:ascii="Arial" w:eastAsia="Calibri" w:hAnsi="Arial" w:cs="Arial"/>
          <w:i/>
          <w:iCs/>
          <w:sz w:val="22"/>
          <w:szCs w:val="22"/>
        </w:rPr>
        <w:t>non1</w:t>
      </w:r>
      <w:r w:rsidRPr="00FD66DA">
        <w:rPr>
          <w:rFonts w:ascii="Arial" w:eastAsia="Calibri" w:hAnsi="Arial" w:cs="Arial"/>
          <w:sz w:val="22"/>
          <w:szCs w:val="22"/>
        </w:rPr>
        <w:t xml:space="preserve"> RNAi, and (</w:t>
      </w:r>
      <w:r w:rsidRPr="00FD66DA">
        <w:rPr>
          <w:rFonts w:ascii="Arial" w:eastAsia="Calibri" w:hAnsi="Arial" w:cs="Arial"/>
          <w:b/>
          <w:bCs/>
          <w:sz w:val="22"/>
          <w:szCs w:val="22"/>
        </w:rPr>
        <w:t>G-G’</w:t>
      </w:r>
      <w:r w:rsidRPr="00FD66DA">
        <w:rPr>
          <w:rFonts w:ascii="Arial" w:eastAsia="Calibri" w:hAnsi="Arial" w:cs="Arial"/>
          <w:sz w:val="22"/>
          <w:szCs w:val="22"/>
        </w:rPr>
        <w:t xml:space="preserve">) germline </w:t>
      </w:r>
      <w:r w:rsidRPr="00FD66DA">
        <w:rPr>
          <w:rFonts w:ascii="Arial" w:eastAsia="Calibri" w:hAnsi="Arial" w:cs="Arial"/>
          <w:i/>
          <w:iCs/>
          <w:sz w:val="22"/>
          <w:szCs w:val="22"/>
        </w:rPr>
        <w:t>non1</w:t>
      </w:r>
      <w:r w:rsidRPr="00FD66DA">
        <w:rPr>
          <w:rFonts w:ascii="Arial" w:eastAsia="Calibri" w:hAnsi="Arial" w:cs="Arial"/>
          <w:sz w:val="22"/>
          <w:szCs w:val="22"/>
        </w:rPr>
        <w:t xml:space="preserve"> RNAi in a </w:t>
      </w:r>
      <w:r w:rsidRPr="00533492">
        <w:rPr>
          <w:rFonts w:ascii="Arial" w:eastAsia="Calibri" w:hAnsi="Arial" w:cs="Arial"/>
          <w:i/>
          <w:iCs/>
          <w:sz w:val="22"/>
          <w:szCs w:val="22"/>
        </w:rPr>
        <w:t>p53</w:t>
      </w:r>
      <w:r w:rsidRPr="00533492">
        <w:rPr>
          <w:rFonts w:ascii="Arial" w:eastAsia="Calibri" w:hAnsi="Arial" w:cs="Arial"/>
          <w:i/>
          <w:iCs/>
          <w:sz w:val="22"/>
          <w:szCs w:val="22"/>
          <w:vertAlign w:val="superscript"/>
        </w:rPr>
        <w:t>5-A-1-4</w:t>
      </w:r>
      <w:r w:rsidRPr="00FD66DA">
        <w:rPr>
          <w:rFonts w:ascii="Arial" w:eastAsia="Calibri" w:hAnsi="Arial" w:cs="Arial"/>
          <w:sz w:val="22"/>
          <w:szCs w:val="22"/>
        </w:rPr>
        <w:t xml:space="preserve"> background. Arrow marks the presence of a single cell (</w:t>
      </w:r>
      <w:r w:rsidRPr="00FD66DA">
        <w:rPr>
          <w:rFonts w:ascii="Arial" w:eastAsia="Calibri" w:hAnsi="Arial" w:cs="Arial"/>
          <w:b/>
          <w:bCs/>
          <w:sz w:val="22"/>
          <w:szCs w:val="22"/>
        </w:rPr>
        <w:t>E, G</w:t>
      </w:r>
      <w:r w:rsidRPr="00FD66DA">
        <w:rPr>
          <w:rFonts w:ascii="Arial" w:eastAsia="Calibri" w:hAnsi="Arial" w:cs="Arial"/>
          <w:sz w:val="22"/>
          <w:szCs w:val="22"/>
        </w:rPr>
        <w:t xml:space="preserve">), yellow dashed line </w:t>
      </w:r>
      <w:r w:rsidR="00D13CDD" w:rsidRPr="00533492">
        <w:rPr>
          <w:rFonts w:ascii="Arial" w:eastAsia="Calibri" w:hAnsi="Arial" w:cs="Arial"/>
          <w:sz w:val="22"/>
          <w:szCs w:val="22"/>
        </w:rPr>
        <w:t xml:space="preserve">marks </w:t>
      </w:r>
      <w:r w:rsidRPr="00FD66DA">
        <w:rPr>
          <w:rFonts w:ascii="Arial" w:eastAsia="Calibri" w:hAnsi="Arial" w:cs="Arial"/>
          <w:sz w:val="22"/>
          <w:szCs w:val="22"/>
        </w:rPr>
        <w:t xml:space="preserve">cyst </w:t>
      </w:r>
      <w:r w:rsidRPr="006C0869">
        <w:rPr>
          <w:rFonts w:ascii="Arial" w:eastAsia="Calibri" w:hAnsi="Arial" w:cs="Arial"/>
          <w:sz w:val="22"/>
          <w:szCs w:val="22"/>
        </w:rPr>
        <w:t>emanating from the niche (</w:t>
      </w:r>
      <w:r w:rsidRPr="006C0869">
        <w:rPr>
          <w:rFonts w:ascii="Arial" w:eastAsia="Calibri" w:hAnsi="Arial" w:cs="Arial"/>
          <w:b/>
          <w:bCs/>
          <w:sz w:val="22"/>
          <w:szCs w:val="22"/>
        </w:rPr>
        <w:t>F</w:t>
      </w:r>
      <w:r w:rsidR="00FE6793" w:rsidRPr="006C0869">
        <w:rPr>
          <w:rFonts w:ascii="Arial" w:eastAsia="Calibri" w:hAnsi="Arial" w:cs="Arial"/>
          <w:b/>
          <w:bCs/>
          <w:sz w:val="22"/>
          <w:szCs w:val="22"/>
        </w:rPr>
        <w:t>-F’</w:t>
      </w:r>
      <w:r w:rsidRPr="006C0869">
        <w:rPr>
          <w:rFonts w:ascii="Arial" w:eastAsia="Calibri" w:hAnsi="Arial" w:cs="Arial"/>
          <w:sz w:val="22"/>
          <w:szCs w:val="22"/>
        </w:rPr>
        <w:t>)</w:t>
      </w:r>
      <w:r w:rsidR="00FE6793" w:rsidRPr="006C0869">
        <w:rPr>
          <w:rFonts w:ascii="Arial" w:eastAsia="Calibri" w:hAnsi="Arial" w:cs="Arial"/>
          <w:sz w:val="22"/>
          <w:szCs w:val="22"/>
        </w:rPr>
        <w:t xml:space="preserve"> or the presence of proper cysts (</w:t>
      </w:r>
      <w:r w:rsidR="00FE6793" w:rsidRPr="006C0869">
        <w:rPr>
          <w:rFonts w:ascii="Arial" w:eastAsia="Calibri" w:hAnsi="Arial" w:cs="Arial"/>
          <w:b/>
          <w:bCs/>
          <w:sz w:val="22"/>
          <w:szCs w:val="22"/>
        </w:rPr>
        <w:t>E-E’</w:t>
      </w:r>
      <w:r w:rsidR="00FE6793" w:rsidRPr="006C0869">
        <w:rPr>
          <w:rFonts w:ascii="Arial" w:eastAsia="Calibri" w:hAnsi="Arial" w:cs="Arial"/>
          <w:sz w:val="22"/>
          <w:szCs w:val="22"/>
        </w:rPr>
        <w:t>)</w:t>
      </w:r>
      <w:r w:rsidRPr="006C0869">
        <w:rPr>
          <w:rFonts w:ascii="Arial" w:eastAsia="Calibri" w:hAnsi="Arial" w:cs="Arial"/>
          <w:sz w:val="22"/>
          <w:szCs w:val="22"/>
        </w:rPr>
        <w:t>. (</w:t>
      </w:r>
      <w:r w:rsidRPr="006C0869">
        <w:rPr>
          <w:rFonts w:ascii="Arial" w:eastAsia="Calibri" w:hAnsi="Arial" w:cs="Arial"/>
          <w:b/>
          <w:bCs/>
          <w:sz w:val="22"/>
          <w:szCs w:val="22"/>
        </w:rPr>
        <w:t>H</w:t>
      </w:r>
      <w:r w:rsidRPr="006C0869">
        <w:rPr>
          <w:rFonts w:ascii="Arial" w:eastAsia="Calibri" w:hAnsi="Arial" w:cs="Arial"/>
          <w:sz w:val="22"/>
          <w:szCs w:val="22"/>
        </w:rPr>
        <w:t xml:space="preserve">) Quantification of percentage of </w:t>
      </w:r>
      <w:proofErr w:type="spellStart"/>
      <w:r w:rsidRPr="006C0869">
        <w:rPr>
          <w:rFonts w:ascii="Arial" w:eastAsia="Calibri" w:hAnsi="Arial" w:cs="Arial"/>
          <w:sz w:val="22"/>
          <w:szCs w:val="22"/>
        </w:rPr>
        <w:t>germaria</w:t>
      </w:r>
      <w:proofErr w:type="spellEnd"/>
      <w:r w:rsidRPr="006C0869">
        <w:rPr>
          <w:rFonts w:ascii="Arial" w:eastAsia="Calibri" w:hAnsi="Arial" w:cs="Arial"/>
          <w:sz w:val="22"/>
          <w:szCs w:val="22"/>
        </w:rPr>
        <w:t xml:space="preserve"> with no defect (black), presence of single cell (salmon), presence of a cyst emanating from the niche (brown-red), or germline loss (dark red) demonstrates a significant rescue </w:t>
      </w:r>
      <w:r w:rsidR="00FD66DA" w:rsidRPr="006C0869">
        <w:rPr>
          <w:rFonts w:ascii="Arial" w:eastAsia="Calibri" w:hAnsi="Arial" w:cs="Arial"/>
          <w:sz w:val="22"/>
          <w:szCs w:val="22"/>
        </w:rPr>
        <w:t xml:space="preserve">of stem </w:t>
      </w:r>
      <w:r w:rsidRPr="006C0869">
        <w:rPr>
          <w:rFonts w:ascii="Arial" w:eastAsia="Calibri" w:hAnsi="Arial" w:cs="Arial"/>
          <w:sz w:val="22"/>
          <w:szCs w:val="22"/>
        </w:rPr>
        <w:t xml:space="preserve">cyst </w:t>
      </w:r>
      <w:r w:rsidR="00FD66DA" w:rsidRPr="006C0869">
        <w:rPr>
          <w:rFonts w:ascii="Arial" w:eastAsia="Calibri" w:hAnsi="Arial" w:cs="Arial"/>
          <w:sz w:val="22"/>
          <w:szCs w:val="22"/>
        </w:rPr>
        <w:t xml:space="preserve">formation </w:t>
      </w:r>
      <w:r w:rsidRPr="006C0869">
        <w:rPr>
          <w:rFonts w:ascii="Arial" w:eastAsia="Calibri" w:hAnsi="Arial" w:cs="Arial"/>
          <w:sz w:val="22"/>
          <w:szCs w:val="22"/>
        </w:rPr>
        <w:t xml:space="preserve">upon of loss of </w:t>
      </w:r>
      <w:r w:rsidRPr="006C0869">
        <w:rPr>
          <w:rFonts w:ascii="Arial" w:eastAsia="Calibri" w:hAnsi="Arial" w:cs="Arial"/>
          <w:i/>
          <w:iCs/>
          <w:sz w:val="22"/>
          <w:szCs w:val="22"/>
        </w:rPr>
        <w:t>Non1</w:t>
      </w:r>
      <w:r w:rsidRPr="006C0869">
        <w:rPr>
          <w:rFonts w:ascii="Arial" w:eastAsia="Calibri" w:hAnsi="Arial" w:cs="Arial"/>
          <w:sz w:val="22"/>
          <w:szCs w:val="22"/>
        </w:rPr>
        <w:t xml:space="preserve"> in </w:t>
      </w:r>
      <w:r w:rsidRPr="006C0869">
        <w:rPr>
          <w:rFonts w:ascii="Arial" w:eastAsia="Calibri" w:hAnsi="Arial" w:cs="Arial"/>
          <w:i/>
          <w:iCs/>
          <w:sz w:val="22"/>
          <w:szCs w:val="22"/>
        </w:rPr>
        <w:t>p53</w:t>
      </w:r>
      <w:r w:rsidRPr="006C0869">
        <w:rPr>
          <w:rFonts w:ascii="Arial" w:eastAsia="Calibri" w:hAnsi="Arial" w:cs="Arial"/>
          <w:i/>
          <w:iCs/>
          <w:sz w:val="22"/>
          <w:szCs w:val="22"/>
          <w:vertAlign w:val="superscript"/>
        </w:rPr>
        <w:t>5-A-14</w:t>
      </w:r>
      <w:r w:rsidRPr="006C0869">
        <w:rPr>
          <w:rFonts w:ascii="Arial" w:eastAsia="Calibri" w:hAnsi="Arial" w:cs="Arial"/>
          <w:sz w:val="22"/>
          <w:szCs w:val="22"/>
        </w:rPr>
        <w:t xml:space="preserve"> compared to the </w:t>
      </w:r>
      <w:r w:rsidRPr="006C0869">
        <w:rPr>
          <w:rFonts w:ascii="Arial" w:eastAsia="Calibri" w:hAnsi="Arial" w:cs="Arial"/>
          <w:i/>
          <w:iCs/>
          <w:sz w:val="22"/>
          <w:szCs w:val="22"/>
        </w:rPr>
        <w:t>p53</w:t>
      </w:r>
      <w:r w:rsidRPr="006C0869">
        <w:rPr>
          <w:rFonts w:ascii="Arial" w:eastAsia="Calibri" w:hAnsi="Arial" w:cs="Arial"/>
          <w:sz w:val="22"/>
          <w:szCs w:val="22"/>
        </w:rPr>
        <w:t xml:space="preserve"> </w:t>
      </w:r>
      <w:r w:rsidR="00A11E99" w:rsidRPr="006C0869">
        <w:rPr>
          <w:rFonts w:ascii="Arial" w:eastAsia="Calibri" w:hAnsi="Arial" w:cs="Arial"/>
          <w:sz w:val="22"/>
          <w:szCs w:val="22"/>
        </w:rPr>
        <w:t>wild type</w:t>
      </w:r>
      <w:r w:rsidRPr="006C0869">
        <w:rPr>
          <w:rFonts w:ascii="Arial" w:eastAsia="Calibri" w:hAnsi="Arial" w:cs="Arial"/>
          <w:sz w:val="22"/>
          <w:szCs w:val="22"/>
        </w:rPr>
        <w:t xml:space="preserve"> control (n=35-55 </w:t>
      </w:r>
      <w:proofErr w:type="spellStart"/>
      <w:r w:rsidRPr="006C0869">
        <w:rPr>
          <w:rFonts w:ascii="Arial" w:eastAsia="Calibri" w:hAnsi="Arial" w:cs="Arial"/>
          <w:sz w:val="22"/>
          <w:szCs w:val="22"/>
        </w:rPr>
        <w:t>germaria</w:t>
      </w:r>
      <w:proofErr w:type="spellEnd"/>
      <w:r w:rsidRPr="006C0869">
        <w:rPr>
          <w:rFonts w:ascii="Arial" w:eastAsia="Calibri" w:hAnsi="Arial" w:cs="Arial"/>
          <w:sz w:val="22"/>
          <w:szCs w:val="22"/>
        </w:rPr>
        <w:t xml:space="preserve"> per genotype, df=3, Fisher’s </w:t>
      </w:r>
      <w:r w:rsidR="00C1609A" w:rsidRPr="006C0869">
        <w:rPr>
          <w:rFonts w:ascii="Arial" w:eastAsia="Calibri" w:hAnsi="Arial" w:cs="Arial"/>
          <w:sz w:val="22"/>
          <w:szCs w:val="22"/>
        </w:rPr>
        <w:t>e</w:t>
      </w:r>
      <w:r w:rsidRPr="006C0869">
        <w:rPr>
          <w:rFonts w:ascii="Arial" w:eastAsia="Calibri" w:hAnsi="Arial" w:cs="Arial"/>
          <w:sz w:val="22"/>
          <w:szCs w:val="22"/>
        </w:rPr>
        <w:t xml:space="preserve">xact </w:t>
      </w:r>
      <w:r w:rsidR="00C1609A" w:rsidRPr="006C0869">
        <w:rPr>
          <w:rFonts w:ascii="Arial" w:eastAsia="Calibri" w:hAnsi="Arial" w:cs="Arial"/>
          <w:sz w:val="22"/>
          <w:szCs w:val="22"/>
        </w:rPr>
        <w:t>t</w:t>
      </w:r>
      <w:r w:rsidRPr="006C0869">
        <w:rPr>
          <w:rFonts w:ascii="Arial" w:eastAsia="Calibri" w:hAnsi="Arial" w:cs="Arial"/>
          <w:sz w:val="22"/>
          <w:szCs w:val="22"/>
        </w:rPr>
        <w:t>est with Holm-Bonferroni correction ** = p&lt; 0.01, *** = p&lt; 0.001). (</w:t>
      </w:r>
      <w:r w:rsidRPr="006C0869">
        <w:rPr>
          <w:rFonts w:ascii="Arial" w:eastAsia="Calibri" w:hAnsi="Arial" w:cs="Arial"/>
          <w:b/>
          <w:bCs/>
          <w:sz w:val="22"/>
          <w:szCs w:val="22"/>
        </w:rPr>
        <w:t>I-</w:t>
      </w:r>
      <w:r w:rsidR="00FE6793" w:rsidRPr="006C0869">
        <w:rPr>
          <w:rFonts w:ascii="Arial" w:eastAsia="Calibri" w:hAnsi="Arial" w:cs="Arial"/>
          <w:b/>
          <w:bCs/>
          <w:sz w:val="22"/>
          <w:szCs w:val="22"/>
        </w:rPr>
        <w:t>J</w:t>
      </w:r>
      <w:r w:rsidRPr="006C0869">
        <w:rPr>
          <w:rFonts w:ascii="Arial" w:eastAsia="Calibri" w:hAnsi="Arial" w:cs="Arial"/>
          <w:b/>
          <w:bCs/>
          <w:sz w:val="22"/>
          <w:szCs w:val="22"/>
        </w:rPr>
        <w:t>’</w:t>
      </w:r>
      <w:r w:rsidRPr="006C0869">
        <w:rPr>
          <w:rFonts w:ascii="Arial" w:eastAsia="Calibri" w:hAnsi="Arial" w:cs="Arial"/>
          <w:sz w:val="22"/>
          <w:szCs w:val="22"/>
        </w:rPr>
        <w:t xml:space="preserve">) Confocal images of </w:t>
      </w:r>
      <w:proofErr w:type="spellStart"/>
      <w:r w:rsidRPr="006C0869">
        <w:rPr>
          <w:rFonts w:ascii="Arial" w:eastAsia="Calibri" w:hAnsi="Arial" w:cs="Arial"/>
          <w:sz w:val="22"/>
          <w:szCs w:val="22"/>
        </w:rPr>
        <w:t>germaria</w:t>
      </w:r>
      <w:proofErr w:type="spellEnd"/>
      <w:r w:rsidRPr="006C0869">
        <w:rPr>
          <w:rFonts w:ascii="Arial" w:eastAsia="Calibri" w:hAnsi="Arial" w:cs="Arial"/>
          <w:sz w:val="22"/>
          <w:szCs w:val="22"/>
        </w:rPr>
        <w:t xml:space="preserve"> stained for 1B1 (red), and Vasa (blue) in </w:t>
      </w:r>
      <w:r w:rsidR="00FE6793" w:rsidRPr="006C0869">
        <w:rPr>
          <w:rFonts w:ascii="Arial" w:eastAsia="Calibri" w:hAnsi="Arial" w:cs="Arial"/>
          <w:sz w:val="22"/>
          <w:szCs w:val="22"/>
        </w:rPr>
        <w:t>(</w:t>
      </w:r>
      <w:r w:rsidR="00FE6793" w:rsidRPr="006C0869">
        <w:rPr>
          <w:rFonts w:ascii="Arial" w:eastAsia="Calibri" w:hAnsi="Arial" w:cs="Arial"/>
          <w:b/>
          <w:bCs/>
          <w:sz w:val="22"/>
          <w:szCs w:val="22"/>
        </w:rPr>
        <w:t>I-I’</w:t>
      </w:r>
      <w:r w:rsidR="00FE6793" w:rsidRPr="006C0869">
        <w:rPr>
          <w:rFonts w:ascii="Arial" w:eastAsia="Calibri" w:hAnsi="Arial" w:cs="Arial"/>
          <w:sz w:val="22"/>
          <w:szCs w:val="22"/>
        </w:rPr>
        <w:t xml:space="preserve">) </w:t>
      </w:r>
      <w:proofErr w:type="spellStart"/>
      <w:r w:rsidRPr="006C0869">
        <w:rPr>
          <w:rFonts w:ascii="Arial" w:eastAsia="Calibri" w:hAnsi="Arial" w:cs="Arial"/>
          <w:i/>
          <w:iCs/>
          <w:sz w:val="22"/>
          <w:szCs w:val="22"/>
        </w:rPr>
        <w:t>aramis</w:t>
      </w:r>
      <w:proofErr w:type="spellEnd"/>
      <w:r w:rsidRPr="006C0869">
        <w:rPr>
          <w:rFonts w:ascii="Arial" w:eastAsia="Calibri" w:hAnsi="Arial" w:cs="Arial"/>
          <w:sz w:val="22"/>
          <w:szCs w:val="22"/>
        </w:rPr>
        <w:t xml:space="preserve"> germline RNAi exhibiting </w:t>
      </w:r>
      <w:r w:rsidR="00FD66DA" w:rsidRPr="006C0869">
        <w:rPr>
          <w:rFonts w:ascii="Arial" w:eastAsia="Calibri" w:hAnsi="Arial" w:cs="Arial"/>
          <w:sz w:val="22"/>
          <w:szCs w:val="22"/>
        </w:rPr>
        <w:t xml:space="preserve">stem </w:t>
      </w:r>
      <w:r w:rsidRPr="006C0869">
        <w:rPr>
          <w:rFonts w:ascii="Arial" w:eastAsia="Calibri" w:hAnsi="Arial" w:cs="Arial"/>
          <w:sz w:val="22"/>
          <w:szCs w:val="22"/>
        </w:rPr>
        <w:t xml:space="preserve">cyst phenotype (yellow dashed line) and </w:t>
      </w:r>
      <w:r w:rsidR="00FE6793" w:rsidRPr="006C0869">
        <w:rPr>
          <w:rFonts w:ascii="Arial" w:eastAsia="Calibri" w:hAnsi="Arial" w:cs="Arial"/>
          <w:sz w:val="22"/>
          <w:szCs w:val="22"/>
        </w:rPr>
        <w:t>(</w:t>
      </w:r>
      <w:r w:rsidR="00FE6793" w:rsidRPr="006C0869">
        <w:rPr>
          <w:rFonts w:ascii="Arial" w:eastAsia="Calibri" w:hAnsi="Arial" w:cs="Arial"/>
          <w:b/>
          <w:bCs/>
          <w:sz w:val="22"/>
          <w:szCs w:val="22"/>
        </w:rPr>
        <w:t>J-J</w:t>
      </w:r>
      <w:r w:rsidR="00FE6793" w:rsidRPr="006C0869">
        <w:rPr>
          <w:rFonts w:ascii="Arial" w:eastAsia="Calibri" w:hAnsi="Arial" w:cs="Arial"/>
          <w:sz w:val="22"/>
          <w:szCs w:val="22"/>
        </w:rPr>
        <w:t xml:space="preserve">’) </w:t>
      </w:r>
      <w:proofErr w:type="spellStart"/>
      <w:r w:rsidRPr="006C0869">
        <w:rPr>
          <w:rFonts w:ascii="Arial" w:eastAsia="Calibri" w:hAnsi="Arial" w:cs="Arial"/>
          <w:i/>
          <w:iCs/>
          <w:sz w:val="22"/>
          <w:szCs w:val="22"/>
        </w:rPr>
        <w:t>aramis</w:t>
      </w:r>
      <w:proofErr w:type="spellEnd"/>
      <w:r w:rsidRPr="006C0869">
        <w:rPr>
          <w:rFonts w:ascii="Arial" w:eastAsia="Calibri" w:hAnsi="Arial" w:cs="Arial"/>
          <w:sz w:val="22"/>
          <w:szCs w:val="22"/>
        </w:rPr>
        <w:t xml:space="preserve"> germline RNAi with </w:t>
      </w:r>
      <w:r w:rsidRPr="006C0869">
        <w:rPr>
          <w:rFonts w:ascii="Arial" w:eastAsia="Calibri" w:hAnsi="Arial" w:cs="Arial"/>
          <w:i/>
          <w:iCs/>
          <w:sz w:val="22"/>
          <w:szCs w:val="22"/>
        </w:rPr>
        <w:t>non1</w:t>
      </w:r>
      <w:r w:rsidRPr="006C0869">
        <w:rPr>
          <w:rFonts w:ascii="Arial" w:eastAsia="Calibri" w:hAnsi="Arial" w:cs="Arial"/>
          <w:sz w:val="22"/>
          <w:szCs w:val="22"/>
        </w:rPr>
        <w:t xml:space="preserve"> overexpression exhibiting single cells (arrow). (</w:t>
      </w:r>
      <w:r w:rsidRPr="006C0869">
        <w:rPr>
          <w:rFonts w:ascii="Arial" w:eastAsia="Calibri" w:hAnsi="Arial" w:cs="Arial"/>
          <w:b/>
          <w:bCs/>
          <w:sz w:val="22"/>
          <w:szCs w:val="22"/>
        </w:rPr>
        <w:t>K</w:t>
      </w:r>
      <w:r w:rsidRPr="006C0869">
        <w:rPr>
          <w:rFonts w:ascii="Arial" w:eastAsia="Calibri" w:hAnsi="Arial" w:cs="Arial"/>
          <w:sz w:val="22"/>
          <w:szCs w:val="22"/>
        </w:rPr>
        <w:t xml:space="preserve">) Phenotypic quantification of </w:t>
      </w:r>
      <w:proofErr w:type="spellStart"/>
      <w:r w:rsidRPr="006C0869">
        <w:rPr>
          <w:rFonts w:ascii="Arial" w:eastAsia="Calibri" w:hAnsi="Arial" w:cs="Arial"/>
          <w:i/>
          <w:iCs/>
          <w:sz w:val="22"/>
          <w:szCs w:val="22"/>
        </w:rPr>
        <w:t>aramis</w:t>
      </w:r>
      <w:proofErr w:type="spellEnd"/>
      <w:r w:rsidRPr="006C0869">
        <w:rPr>
          <w:rFonts w:ascii="Arial" w:eastAsia="Calibri" w:hAnsi="Arial" w:cs="Arial"/>
          <w:sz w:val="22"/>
          <w:szCs w:val="22"/>
        </w:rPr>
        <w:t xml:space="preserve"> RNAi with </w:t>
      </w:r>
      <w:r w:rsidRPr="006C0869">
        <w:rPr>
          <w:rFonts w:ascii="Arial" w:eastAsia="Calibri" w:hAnsi="Arial" w:cs="Arial"/>
          <w:i/>
          <w:iCs/>
          <w:sz w:val="22"/>
          <w:szCs w:val="22"/>
        </w:rPr>
        <w:t>non1</w:t>
      </w:r>
      <w:r w:rsidRPr="006C0869">
        <w:rPr>
          <w:rFonts w:ascii="Arial" w:eastAsia="Calibri" w:hAnsi="Arial" w:cs="Arial"/>
          <w:sz w:val="22"/>
          <w:szCs w:val="22"/>
        </w:rPr>
        <w:t xml:space="preserve"> overexpression demonstrates a significant alleviation of the </w:t>
      </w:r>
      <w:r w:rsidR="00FD66DA" w:rsidRPr="006C0869">
        <w:rPr>
          <w:rFonts w:ascii="Arial" w:eastAsia="Calibri" w:hAnsi="Arial" w:cs="Arial"/>
          <w:sz w:val="22"/>
          <w:szCs w:val="22"/>
        </w:rPr>
        <w:t xml:space="preserve">stem </w:t>
      </w:r>
      <w:r w:rsidRPr="006C0869">
        <w:rPr>
          <w:rFonts w:ascii="Arial" w:eastAsia="Calibri" w:hAnsi="Arial" w:cs="Arial"/>
          <w:sz w:val="22"/>
          <w:szCs w:val="22"/>
        </w:rPr>
        <w:t xml:space="preserve">cyst phenotype (n=33-57 </w:t>
      </w:r>
      <w:proofErr w:type="spellStart"/>
      <w:r w:rsidRPr="006C0869">
        <w:rPr>
          <w:rFonts w:ascii="Arial" w:eastAsia="Calibri" w:hAnsi="Arial" w:cs="Arial"/>
          <w:sz w:val="22"/>
          <w:szCs w:val="22"/>
        </w:rPr>
        <w:t>germaria</w:t>
      </w:r>
      <w:proofErr w:type="spellEnd"/>
      <w:r w:rsidRPr="006C0869">
        <w:rPr>
          <w:rFonts w:ascii="Arial" w:eastAsia="Calibri" w:hAnsi="Arial" w:cs="Arial"/>
          <w:sz w:val="22"/>
          <w:szCs w:val="22"/>
        </w:rPr>
        <w:t xml:space="preserve"> per genotype, df=2, Fis</w:t>
      </w:r>
      <w:r w:rsidR="009A4786" w:rsidRPr="006C0869">
        <w:rPr>
          <w:rFonts w:ascii="Arial" w:eastAsia="Calibri" w:hAnsi="Arial" w:cs="Arial"/>
          <w:sz w:val="22"/>
          <w:szCs w:val="22"/>
        </w:rPr>
        <w:t>h</w:t>
      </w:r>
      <w:r w:rsidRPr="006C0869">
        <w:rPr>
          <w:rFonts w:ascii="Arial" w:eastAsia="Calibri" w:hAnsi="Arial" w:cs="Arial"/>
          <w:sz w:val="22"/>
          <w:szCs w:val="22"/>
        </w:rPr>
        <w:t xml:space="preserve">er’s </w:t>
      </w:r>
      <w:r w:rsidR="00C1609A" w:rsidRPr="006C0869">
        <w:rPr>
          <w:rFonts w:ascii="Arial" w:eastAsia="Calibri" w:hAnsi="Arial" w:cs="Arial"/>
          <w:sz w:val="22"/>
          <w:szCs w:val="22"/>
        </w:rPr>
        <w:t>e</w:t>
      </w:r>
      <w:r w:rsidRPr="006C0869">
        <w:rPr>
          <w:rFonts w:ascii="Arial" w:eastAsia="Calibri" w:hAnsi="Arial" w:cs="Arial"/>
          <w:sz w:val="22"/>
          <w:szCs w:val="22"/>
        </w:rPr>
        <w:t xml:space="preserve">xact </w:t>
      </w:r>
      <w:r w:rsidR="00C1609A" w:rsidRPr="006C0869">
        <w:rPr>
          <w:rFonts w:ascii="Arial" w:eastAsia="Calibri" w:hAnsi="Arial" w:cs="Arial"/>
          <w:sz w:val="22"/>
          <w:szCs w:val="22"/>
        </w:rPr>
        <w:t>t</w:t>
      </w:r>
      <w:r w:rsidRPr="006C0869">
        <w:rPr>
          <w:rFonts w:ascii="Arial" w:eastAsia="Calibri" w:hAnsi="Arial" w:cs="Arial"/>
          <w:sz w:val="22"/>
          <w:szCs w:val="22"/>
        </w:rPr>
        <w:t>est, ** = p&lt; 0.01). Scale bar for all images is 15 micron.</w:t>
      </w:r>
    </w:p>
    <w:p w14:paraId="2440DF37" w14:textId="77777777" w:rsidR="00755CAA" w:rsidRPr="00C176B8" w:rsidRDefault="00755CAA" w:rsidP="006C0869">
      <w:pPr>
        <w:jc w:val="both"/>
        <w:rPr>
          <w:rFonts w:ascii="Arial" w:eastAsia="Calibri" w:hAnsi="Arial" w:cs="Arial"/>
          <w:sz w:val="22"/>
          <w:szCs w:val="22"/>
        </w:rPr>
      </w:pPr>
    </w:p>
    <w:p w14:paraId="67C00730" w14:textId="07C4C60A" w:rsidR="00755CAA" w:rsidRPr="008E64C3" w:rsidRDefault="00755CAA" w:rsidP="006C0869">
      <w:pPr>
        <w:jc w:val="both"/>
        <w:rPr>
          <w:rFonts w:ascii="Arial" w:eastAsia="Calibri" w:hAnsi="Arial" w:cs="Arial"/>
          <w:sz w:val="22"/>
          <w:szCs w:val="22"/>
        </w:rPr>
      </w:pPr>
      <w:r w:rsidRPr="00BD5EAE">
        <w:rPr>
          <w:rFonts w:ascii="Arial" w:eastAsia="Calibri" w:hAnsi="Arial" w:cs="Arial"/>
          <w:b/>
          <w:bCs/>
          <w:sz w:val="22"/>
          <w:szCs w:val="22"/>
        </w:rPr>
        <w:t xml:space="preserve">Figure 6. Aramis </w:t>
      </w:r>
      <w:r w:rsidR="00587EB1">
        <w:rPr>
          <w:rFonts w:ascii="Arial" w:eastAsia="Calibri" w:hAnsi="Arial" w:cs="Arial"/>
          <w:b/>
          <w:bCs/>
          <w:sz w:val="22"/>
          <w:szCs w:val="22"/>
        </w:rPr>
        <w:t xml:space="preserve">regulated mRNAs </w:t>
      </w:r>
      <w:r w:rsidRPr="00BD5EAE">
        <w:rPr>
          <w:rFonts w:ascii="Arial" w:eastAsia="Calibri" w:hAnsi="Arial" w:cs="Arial"/>
          <w:b/>
          <w:bCs/>
          <w:sz w:val="22"/>
          <w:szCs w:val="22"/>
        </w:rPr>
        <w:t>contain a TOP</w:t>
      </w:r>
      <w:r w:rsidRPr="008B0D2E">
        <w:rPr>
          <w:rFonts w:ascii="Arial" w:eastAsia="Calibri" w:hAnsi="Arial" w:cs="Arial"/>
          <w:b/>
          <w:bCs/>
          <w:sz w:val="22"/>
          <w:szCs w:val="22"/>
        </w:rPr>
        <w:t xml:space="preserve"> motif</w:t>
      </w:r>
      <w:r w:rsidRPr="008B0D2E">
        <w:rPr>
          <w:rFonts w:ascii="Arial" w:eastAsia="Calibri" w:hAnsi="Arial" w:cs="Arial"/>
          <w:sz w:val="22"/>
          <w:szCs w:val="22"/>
        </w:rPr>
        <w:t>. (</w:t>
      </w:r>
      <w:r w:rsidRPr="00F22346">
        <w:rPr>
          <w:rFonts w:ascii="Arial" w:eastAsia="Calibri" w:hAnsi="Arial" w:cs="Arial"/>
          <w:b/>
          <w:bCs/>
          <w:sz w:val="22"/>
          <w:szCs w:val="22"/>
        </w:rPr>
        <w:t>A</w:t>
      </w:r>
      <w:r w:rsidRPr="008E64C3">
        <w:rPr>
          <w:rFonts w:ascii="Arial" w:eastAsia="Calibri" w:hAnsi="Arial" w:cs="Arial"/>
          <w:sz w:val="22"/>
          <w:szCs w:val="22"/>
        </w:rPr>
        <w:t xml:space="preserve">) Genome browser tract of </w:t>
      </w:r>
      <w:r w:rsidRPr="008E64C3">
        <w:rPr>
          <w:rFonts w:ascii="Arial" w:eastAsia="Calibri" w:hAnsi="Arial" w:cs="Arial"/>
          <w:i/>
          <w:iCs/>
          <w:sz w:val="22"/>
          <w:szCs w:val="22"/>
        </w:rPr>
        <w:t>RpL30</w:t>
      </w:r>
      <w:r w:rsidRPr="008E64C3">
        <w:rPr>
          <w:rFonts w:ascii="Arial" w:eastAsia="Calibri" w:hAnsi="Arial" w:cs="Arial"/>
          <w:sz w:val="22"/>
          <w:szCs w:val="22"/>
        </w:rPr>
        <w:t xml:space="preserve"> locus in ovary CAGE-seq data showing the proportion of transcripts that are produced from a given TSS (orange). Predominant TSSs are shown in orange and putative TOP motif indicated with a green box. The bottom blue </w:t>
      </w:r>
      <w:r w:rsidRPr="00A559BD">
        <w:rPr>
          <w:rFonts w:ascii="Arial" w:eastAsia="Calibri" w:hAnsi="Arial" w:cs="Arial"/>
          <w:sz w:val="22"/>
          <w:szCs w:val="22"/>
        </w:rPr>
        <w:t xml:space="preserve">and red graph represents sequence conservation of the locus across </w:t>
      </w:r>
      <w:r w:rsidRPr="008165C8">
        <w:rPr>
          <w:rFonts w:ascii="Arial" w:eastAsia="Calibri" w:hAnsi="Arial" w:cs="Arial"/>
          <w:i/>
          <w:iCs/>
          <w:sz w:val="22"/>
          <w:szCs w:val="22"/>
        </w:rPr>
        <w:t>Diptera</w:t>
      </w:r>
      <w:r w:rsidRPr="008165C8">
        <w:rPr>
          <w:rFonts w:ascii="Arial" w:eastAsia="Calibri" w:hAnsi="Arial" w:cs="Arial"/>
          <w:sz w:val="22"/>
          <w:szCs w:val="22"/>
        </w:rPr>
        <w:t>. The dominan</w:t>
      </w:r>
      <w:r w:rsidRPr="00EB6F4D">
        <w:rPr>
          <w:rFonts w:ascii="Arial" w:eastAsia="Calibri" w:hAnsi="Arial" w:cs="Arial"/>
          <w:sz w:val="22"/>
          <w:szCs w:val="22"/>
        </w:rPr>
        <w:t>t TSS</w:t>
      </w:r>
      <w:r w:rsidRPr="00C176B8">
        <w:rPr>
          <w:rFonts w:ascii="Arial" w:eastAsia="Calibri" w:hAnsi="Arial" w:cs="Arial"/>
          <w:sz w:val="22"/>
          <w:szCs w:val="22"/>
        </w:rPr>
        <w:t xml:space="preserve"> initiate</w:t>
      </w:r>
      <w:r w:rsidRPr="00BD5EAE">
        <w:rPr>
          <w:rFonts w:ascii="Arial" w:eastAsia="Calibri" w:hAnsi="Arial" w:cs="Arial"/>
          <w:sz w:val="22"/>
          <w:szCs w:val="22"/>
        </w:rPr>
        <w:t>s with</w:t>
      </w:r>
      <w:r w:rsidRPr="008B0D2E">
        <w:rPr>
          <w:rFonts w:ascii="Arial" w:eastAsia="Calibri" w:hAnsi="Arial" w:cs="Arial"/>
          <w:sz w:val="22"/>
          <w:szCs w:val="22"/>
        </w:rPr>
        <w:t xml:space="preserve"> a</w:t>
      </w:r>
      <w:r w:rsidRPr="00F22346">
        <w:rPr>
          <w:rFonts w:ascii="Arial" w:eastAsia="Calibri" w:hAnsi="Arial" w:cs="Arial"/>
          <w:sz w:val="22"/>
          <w:szCs w:val="22"/>
        </w:rPr>
        <w:t xml:space="preserve"> </w:t>
      </w:r>
      <w:r w:rsidRPr="008E64C3">
        <w:rPr>
          <w:rFonts w:ascii="Arial" w:eastAsia="Calibri" w:hAnsi="Arial" w:cs="Arial"/>
          <w:sz w:val="22"/>
          <w:szCs w:val="22"/>
        </w:rPr>
        <w:t>canonical TOP motif. (</w:t>
      </w:r>
      <w:r w:rsidRPr="008E64C3">
        <w:rPr>
          <w:rFonts w:ascii="Arial" w:eastAsia="Calibri" w:hAnsi="Arial" w:cs="Arial"/>
          <w:b/>
          <w:bCs/>
          <w:sz w:val="22"/>
          <w:szCs w:val="22"/>
        </w:rPr>
        <w:t>B</w:t>
      </w:r>
      <w:r w:rsidRPr="008E64C3">
        <w:rPr>
          <w:rFonts w:ascii="Arial" w:eastAsia="Calibri" w:hAnsi="Arial" w:cs="Arial"/>
          <w:sz w:val="22"/>
          <w:szCs w:val="22"/>
        </w:rPr>
        <w:t xml:space="preserve">) Sequence logo generated from </w:t>
      </w:r>
      <w:r w:rsidRPr="008E64C3">
        <w:rPr>
          <w:rFonts w:ascii="Arial" w:eastAsia="Calibri" w:hAnsi="Arial" w:cs="Arial"/>
          <w:i/>
          <w:iCs/>
          <w:sz w:val="22"/>
          <w:szCs w:val="22"/>
        </w:rPr>
        <w:t>de novo</w:t>
      </w:r>
      <w:r w:rsidRPr="008E64C3">
        <w:rPr>
          <w:rFonts w:ascii="Arial" w:eastAsia="Calibri" w:hAnsi="Arial" w:cs="Arial"/>
          <w:sz w:val="22"/>
          <w:szCs w:val="22"/>
        </w:rPr>
        <w:t xml:space="preserve"> motif discovery on the first 200 bases downstream of CAGE derived TSSs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translation target genes resembles a canonical TOP motif. (</w:t>
      </w:r>
      <w:r w:rsidRPr="008E64C3">
        <w:rPr>
          <w:rFonts w:ascii="Arial" w:eastAsia="Calibri" w:hAnsi="Arial" w:cs="Arial"/>
          <w:b/>
          <w:bCs/>
          <w:sz w:val="22"/>
          <w:szCs w:val="22"/>
        </w:rPr>
        <w:t>C</w:t>
      </w:r>
      <w:r w:rsidRPr="008E64C3">
        <w:rPr>
          <w:rFonts w:ascii="Arial" w:eastAsia="Calibri" w:hAnsi="Arial" w:cs="Arial"/>
          <w:sz w:val="22"/>
          <w:szCs w:val="22"/>
        </w:rPr>
        <w:t xml:space="preserve">) Histogram representing the location of the first </w:t>
      </w:r>
      <w:r w:rsidR="00FE6793">
        <w:rPr>
          <w:rFonts w:ascii="Arial" w:eastAsia="Calibri" w:hAnsi="Arial" w:cs="Arial"/>
          <w:sz w:val="22"/>
          <w:szCs w:val="22"/>
        </w:rPr>
        <w:t>5-mer polypyrimidine</w:t>
      </w:r>
      <w:r w:rsidR="00FE6793" w:rsidRPr="008E64C3">
        <w:rPr>
          <w:rFonts w:ascii="Arial" w:eastAsia="Calibri" w:hAnsi="Arial" w:cs="Arial"/>
          <w:sz w:val="22"/>
          <w:szCs w:val="22"/>
        </w:rPr>
        <w:t xml:space="preserve"> </w:t>
      </w:r>
      <w:r w:rsidRPr="008E64C3">
        <w:rPr>
          <w:rFonts w:ascii="Arial" w:eastAsia="Calibri" w:hAnsi="Arial" w:cs="Arial"/>
          <w:sz w:val="22"/>
          <w:szCs w:val="22"/>
        </w:rPr>
        <w:t xml:space="preserve">sequence from each CAGE based TSS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translation target genes demonstrates that the TOP motifs occur proximal to the TSS (n=76 targets). (</w:t>
      </w:r>
      <w:r w:rsidRPr="008E64C3">
        <w:rPr>
          <w:rFonts w:ascii="Arial" w:eastAsia="Calibri" w:hAnsi="Arial" w:cs="Arial"/>
          <w:b/>
          <w:bCs/>
          <w:sz w:val="22"/>
          <w:szCs w:val="22"/>
        </w:rPr>
        <w:t>D</w:t>
      </w:r>
      <w:r w:rsidR="00AD2481">
        <w:rPr>
          <w:rFonts w:ascii="Arial" w:eastAsia="Calibri" w:hAnsi="Arial" w:cs="Arial"/>
          <w:b/>
          <w:bCs/>
          <w:sz w:val="22"/>
          <w:szCs w:val="22"/>
        </w:rPr>
        <w:t>-E’’</w:t>
      </w:r>
      <w:r w:rsidRPr="008E64C3">
        <w:rPr>
          <w:rFonts w:ascii="Arial" w:eastAsia="Calibri" w:hAnsi="Arial" w:cs="Arial"/>
          <w:sz w:val="22"/>
          <w:szCs w:val="22"/>
        </w:rPr>
        <w:t>) Confocal images</w:t>
      </w:r>
      <w:r w:rsidR="00AD2481">
        <w:rPr>
          <w:rFonts w:ascii="Arial" w:eastAsia="Calibri" w:hAnsi="Arial" w:cs="Arial"/>
          <w:sz w:val="22"/>
          <w:szCs w:val="22"/>
        </w:rPr>
        <w:t xml:space="preserve"> and quantifications</w:t>
      </w:r>
      <w:r w:rsidRPr="008E64C3">
        <w:rPr>
          <w:rFonts w:ascii="Arial" w:eastAsia="Calibri" w:hAnsi="Arial" w:cs="Arial"/>
          <w:sz w:val="22"/>
          <w:szCs w:val="22"/>
        </w:rPr>
        <w:t xml:space="preserve"> of </w:t>
      </w:r>
      <w:r w:rsidRPr="008E64C3">
        <w:rPr>
          <w:rFonts w:ascii="Arial" w:eastAsia="Calibri" w:hAnsi="Arial" w:cs="Arial"/>
          <w:i/>
          <w:iCs/>
          <w:sz w:val="22"/>
          <w:szCs w:val="22"/>
        </w:rPr>
        <w:t>WT-TOP-GFP</w:t>
      </w:r>
      <w:r w:rsidRPr="008E64C3">
        <w:rPr>
          <w:rFonts w:ascii="Arial" w:eastAsia="Calibri" w:hAnsi="Arial" w:cs="Arial"/>
          <w:sz w:val="22"/>
          <w:szCs w:val="22"/>
        </w:rPr>
        <w:t xml:space="preserve"> (</w:t>
      </w:r>
      <w:r w:rsidRPr="008E64C3">
        <w:rPr>
          <w:rFonts w:ascii="Arial" w:eastAsia="Calibri" w:hAnsi="Arial" w:cs="Arial"/>
          <w:b/>
          <w:bCs/>
          <w:sz w:val="22"/>
          <w:szCs w:val="22"/>
        </w:rPr>
        <w:t>D-D’</w:t>
      </w:r>
      <w:r w:rsidRPr="008E64C3">
        <w:rPr>
          <w:rFonts w:ascii="Arial" w:eastAsia="Calibri" w:hAnsi="Arial" w:cs="Arial"/>
          <w:sz w:val="22"/>
          <w:szCs w:val="22"/>
        </w:rPr>
        <w:t xml:space="preserve">) and </w:t>
      </w:r>
      <w:r w:rsidRPr="008E64C3">
        <w:rPr>
          <w:rFonts w:ascii="Arial" w:eastAsia="Calibri" w:hAnsi="Arial" w:cs="Arial"/>
          <w:i/>
          <w:sz w:val="22"/>
          <w:szCs w:val="22"/>
        </w:rPr>
        <w:t xml:space="preserve">Mut-TOP-GFP </w:t>
      </w:r>
      <w:r w:rsidRPr="008E64C3">
        <w:rPr>
          <w:rFonts w:ascii="Arial" w:eastAsia="Calibri" w:hAnsi="Arial" w:cs="Arial"/>
          <w:sz w:val="22"/>
          <w:szCs w:val="22"/>
        </w:rPr>
        <w:t>(</w:t>
      </w:r>
      <w:r w:rsidRPr="008E64C3">
        <w:rPr>
          <w:rFonts w:ascii="Arial" w:eastAsia="Calibri" w:hAnsi="Arial" w:cs="Arial"/>
          <w:b/>
          <w:bCs/>
          <w:sz w:val="22"/>
          <w:szCs w:val="22"/>
        </w:rPr>
        <w:t>E-E’</w:t>
      </w:r>
      <w:r w:rsidRPr="008E64C3">
        <w:rPr>
          <w:rFonts w:ascii="Arial" w:eastAsia="Calibri" w:hAnsi="Arial" w:cs="Arial"/>
          <w:sz w:val="22"/>
          <w:szCs w:val="22"/>
        </w:rPr>
        <w:t>) reporter expression stained for 1B1 (red), GFP (green), and Vasa (blue). Yellow dotted-line marks increased reporter expression in 8-cell cysts</w:t>
      </w:r>
      <w:r w:rsidR="00A4399E">
        <w:rPr>
          <w:rFonts w:ascii="Arial" w:eastAsia="Calibri" w:hAnsi="Arial" w:cs="Arial"/>
          <w:sz w:val="22"/>
          <w:szCs w:val="22"/>
        </w:rPr>
        <w:t xml:space="preserve"> of </w:t>
      </w:r>
      <w:r w:rsidR="00A4399E" w:rsidRPr="008E64C3">
        <w:rPr>
          <w:rFonts w:ascii="Arial" w:eastAsia="Calibri" w:hAnsi="Arial" w:cs="Arial"/>
          <w:i/>
          <w:iCs/>
          <w:sz w:val="22"/>
          <w:szCs w:val="22"/>
        </w:rPr>
        <w:t>WT-TOP-GFP</w:t>
      </w:r>
      <w:r w:rsidR="00A4399E">
        <w:rPr>
          <w:rFonts w:ascii="Arial" w:eastAsia="Calibri" w:hAnsi="Arial" w:cs="Arial"/>
          <w:i/>
          <w:iCs/>
          <w:sz w:val="22"/>
          <w:szCs w:val="22"/>
        </w:rPr>
        <w:t xml:space="preserve"> </w:t>
      </w:r>
      <w:r w:rsidR="00A4399E" w:rsidRPr="00533492">
        <w:rPr>
          <w:rFonts w:ascii="Arial" w:eastAsia="Calibri" w:hAnsi="Arial" w:cs="Arial"/>
          <w:sz w:val="22"/>
          <w:szCs w:val="22"/>
        </w:rPr>
        <w:t>but not in</w:t>
      </w:r>
      <w:r w:rsidR="00A4399E">
        <w:rPr>
          <w:rFonts w:ascii="Arial" w:eastAsia="Calibri" w:hAnsi="Arial" w:cs="Arial"/>
          <w:sz w:val="22"/>
          <w:szCs w:val="22"/>
        </w:rPr>
        <w:t xml:space="preserve"> </w:t>
      </w:r>
      <w:r w:rsidR="00A4399E" w:rsidRPr="008E64C3">
        <w:rPr>
          <w:rFonts w:ascii="Arial" w:eastAsia="Calibri" w:hAnsi="Arial" w:cs="Arial"/>
          <w:i/>
          <w:sz w:val="22"/>
          <w:szCs w:val="22"/>
        </w:rPr>
        <w:t>Mut-TOP-GFP</w:t>
      </w:r>
      <w:r w:rsidRPr="008E64C3">
        <w:rPr>
          <w:rFonts w:ascii="Arial" w:eastAsia="Calibri" w:hAnsi="Arial" w:cs="Arial"/>
          <w:sz w:val="22"/>
          <w:szCs w:val="22"/>
        </w:rPr>
        <w:t xml:space="preserve">. Reporter expression was quantified over germline development for </w:t>
      </w:r>
      <w:r w:rsidRPr="008E64C3">
        <w:rPr>
          <w:rFonts w:ascii="Arial" w:eastAsia="Calibri" w:hAnsi="Arial" w:cs="Arial"/>
          <w:i/>
          <w:iCs/>
          <w:sz w:val="22"/>
          <w:szCs w:val="22"/>
        </w:rPr>
        <w:t>WT-TOP-GFP</w:t>
      </w:r>
      <w:r w:rsidRPr="008E64C3">
        <w:rPr>
          <w:rFonts w:ascii="Arial" w:eastAsia="Calibri" w:hAnsi="Arial" w:cs="Arial"/>
          <w:sz w:val="22"/>
          <w:szCs w:val="22"/>
        </w:rPr>
        <w:t xml:space="preserve"> (</w:t>
      </w:r>
      <w:r w:rsidRPr="008E64C3">
        <w:rPr>
          <w:rFonts w:ascii="Arial" w:eastAsia="Calibri" w:hAnsi="Arial" w:cs="Arial"/>
          <w:b/>
          <w:bCs/>
          <w:sz w:val="22"/>
          <w:szCs w:val="22"/>
        </w:rPr>
        <w:t>D’’</w:t>
      </w:r>
      <w:r w:rsidRPr="00A559BD">
        <w:rPr>
          <w:rFonts w:ascii="Arial" w:eastAsia="Calibri" w:hAnsi="Arial" w:cs="Arial"/>
          <w:sz w:val="22"/>
          <w:szCs w:val="22"/>
        </w:rPr>
        <w:t xml:space="preserve">) and </w:t>
      </w:r>
      <w:r w:rsidRPr="008165C8">
        <w:rPr>
          <w:rFonts w:ascii="Arial" w:eastAsia="Calibri" w:hAnsi="Arial" w:cs="Arial"/>
          <w:i/>
          <w:sz w:val="22"/>
          <w:szCs w:val="22"/>
        </w:rPr>
        <w:t xml:space="preserve">Mut-TOP-GFP </w:t>
      </w:r>
      <w:r w:rsidRPr="008165C8">
        <w:rPr>
          <w:rFonts w:ascii="Arial" w:eastAsia="Calibri" w:hAnsi="Arial" w:cs="Arial"/>
          <w:sz w:val="22"/>
          <w:szCs w:val="22"/>
        </w:rPr>
        <w:t>reporter expression (</w:t>
      </w:r>
      <w:r w:rsidRPr="008165C8">
        <w:rPr>
          <w:rFonts w:ascii="Arial" w:eastAsia="Calibri" w:hAnsi="Arial" w:cs="Arial"/>
          <w:b/>
          <w:bCs/>
          <w:sz w:val="22"/>
          <w:szCs w:val="22"/>
        </w:rPr>
        <w:t>E’’</w:t>
      </w:r>
      <w:r w:rsidRPr="008165C8">
        <w:rPr>
          <w:rFonts w:ascii="Arial" w:eastAsia="Calibri" w:hAnsi="Arial" w:cs="Arial"/>
          <w:sz w:val="22"/>
          <w:szCs w:val="22"/>
        </w:rPr>
        <w:t>) and normalized to expression in the GSC reve</w:t>
      </w:r>
      <w:r w:rsidRPr="00EB6F4D">
        <w:rPr>
          <w:rFonts w:ascii="Arial" w:eastAsia="Calibri" w:hAnsi="Arial" w:cs="Arial"/>
          <w:sz w:val="22"/>
          <w:szCs w:val="22"/>
        </w:rPr>
        <w:t>als d</w:t>
      </w:r>
      <w:r w:rsidRPr="00C176B8">
        <w:rPr>
          <w:rFonts w:ascii="Arial" w:eastAsia="Calibri" w:hAnsi="Arial" w:cs="Arial"/>
          <w:sz w:val="22"/>
          <w:szCs w:val="22"/>
        </w:rPr>
        <w:t>ynamic ex</w:t>
      </w:r>
      <w:r w:rsidRPr="00BD5EAE">
        <w:rPr>
          <w:rFonts w:ascii="Arial" w:eastAsia="Calibri" w:hAnsi="Arial" w:cs="Arial"/>
          <w:sz w:val="22"/>
          <w:szCs w:val="22"/>
        </w:rPr>
        <w:t>pressi</w:t>
      </w:r>
      <w:r w:rsidRPr="008B0D2E">
        <w:rPr>
          <w:rFonts w:ascii="Arial" w:eastAsia="Calibri" w:hAnsi="Arial" w:cs="Arial"/>
          <w:sz w:val="22"/>
          <w:szCs w:val="22"/>
        </w:rPr>
        <w:t>on</w:t>
      </w:r>
      <w:r w:rsidRPr="00F22346">
        <w:rPr>
          <w:rFonts w:ascii="Arial" w:eastAsia="Calibri" w:hAnsi="Arial" w:cs="Arial"/>
          <w:sz w:val="22"/>
          <w:szCs w:val="22"/>
        </w:rPr>
        <w:t xml:space="preserve"> </w:t>
      </w:r>
      <w:r w:rsidRPr="008E64C3">
        <w:rPr>
          <w:rFonts w:ascii="Arial" w:eastAsia="Calibri" w:hAnsi="Arial" w:cs="Arial"/>
          <w:sz w:val="22"/>
          <w:szCs w:val="22"/>
        </w:rPr>
        <w:t>based on the presence of a TOP motif. (</w:t>
      </w:r>
      <w:r w:rsidRPr="008E64C3">
        <w:rPr>
          <w:rFonts w:ascii="Arial" w:eastAsia="Calibri" w:hAnsi="Arial" w:cs="Arial"/>
          <w:b/>
          <w:bCs/>
          <w:sz w:val="22"/>
          <w:szCs w:val="22"/>
        </w:rPr>
        <w:t>F-G’</w:t>
      </w:r>
      <w:r w:rsidRPr="00A559BD">
        <w:rPr>
          <w:rFonts w:ascii="Arial" w:eastAsia="Calibri" w:hAnsi="Arial" w:cs="Arial"/>
          <w:sz w:val="22"/>
          <w:szCs w:val="22"/>
        </w:rPr>
        <w:t xml:space="preserve">) Confocal images </w:t>
      </w:r>
      <w:r w:rsidRPr="008165C8">
        <w:rPr>
          <w:rFonts w:ascii="Arial" w:eastAsia="Calibri" w:hAnsi="Arial" w:cs="Arial"/>
          <w:sz w:val="22"/>
          <w:szCs w:val="22"/>
        </w:rPr>
        <w:t xml:space="preserve">of </w:t>
      </w:r>
      <w:r w:rsidRPr="008165C8">
        <w:rPr>
          <w:rFonts w:ascii="Arial" w:eastAsia="Calibri" w:hAnsi="Arial" w:cs="Arial"/>
          <w:i/>
          <w:iCs/>
          <w:sz w:val="22"/>
          <w:szCs w:val="22"/>
        </w:rPr>
        <w:t>WT-TOP-GFP</w:t>
      </w:r>
      <w:r w:rsidRPr="008165C8">
        <w:rPr>
          <w:rFonts w:ascii="Arial" w:eastAsia="Calibri" w:hAnsi="Arial" w:cs="Arial"/>
          <w:sz w:val="22"/>
          <w:szCs w:val="22"/>
        </w:rPr>
        <w:t xml:space="preserve"> reporter ovarioles s</w:t>
      </w:r>
      <w:r w:rsidRPr="00EB6F4D">
        <w:rPr>
          <w:rFonts w:ascii="Arial" w:eastAsia="Calibri" w:hAnsi="Arial" w:cs="Arial"/>
          <w:sz w:val="22"/>
          <w:szCs w:val="22"/>
        </w:rPr>
        <w:t>howin</w:t>
      </w:r>
      <w:r w:rsidRPr="00C176B8">
        <w:rPr>
          <w:rFonts w:ascii="Arial" w:eastAsia="Calibri" w:hAnsi="Arial" w:cs="Arial"/>
          <w:sz w:val="22"/>
          <w:szCs w:val="22"/>
        </w:rPr>
        <w:t xml:space="preserve">g 1B1 (red), GFP (green), and Vasa (blue) in </w:t>
      </w:r>
      <w:r w:rsidRPr="00C176B8">
        <w:rPr>
          <w:rFonts w:ascii="Arial" w:eastAsia="Calibri" w:hAnsi="Arial" w:cs="Arial"/>
          <w:i/>
          <w:iCs/>
          <w:sz w:val="22"/>
          <w:szCs w:val="22"/>
        </w:rPr>
        <w:t>bam</w:t>
      </w:r>
      <w:r w:rsidRPr="00C176B8">
        <w:rPr>
          <w:rFonts w:ascii="Arial" w:eastAsia="Calibri" w:hAnsi="Arial" w:cs="Arial"/>
          <w:sz w:val="22"/>
          <w:szCs w:val="22"/>
        </w:rPr>
        <w:t xml:space="preserve"> germli</w:t>
      </w:r>
      <w:r w:rsidRPr="00BD5EAE">
        <w:rPr>
          <w:rFonts w:ascii="Arial" w:eastAsia="Calibri" w:hAnsi="Arial" w:cs="Arial"/>
          <w:sz w:val="22"/>
          <w:szCs w:val="22"/>
        </w:rPr>
        <w:t>ne depletion as a developmental control (</w:t>
      </w:r>
      <w:r w:rsidRPr="00BD5EAE">
        <w:rPr>
          <w:rFonts w:ascii="Arial" w:eastAsia="Calibri" w:hAnsi="Arial" w:cs="Arial"/>
          <w:b/>
          <w:bCs/>
          <w:sz w:val="22"/>
          <w:szCs w:val="22"/>
        </w:rPr>
        <w:t>F-F’</w:t>
      </w:r>
      <w:r w:rsidRPr="008B0D2E">
        <w:rPr>
          <w:rFonts w:ascii="Arial" w:eastAsia="Calibri" w:hAnsi="Arial" w:cs="Arial"/>
          <w:sz w:val="22"/>
          <w:szCs w:val="22"/>
        </w:rPr>
        <w:t xml:space="preserve">) and </w:t>
      </w:r>
      <w:proofErr w:type="spellStart"/>
      <w:r w:rsidRPr="008B0D2E">
        <w:rPr>
          <w:rFonts w:ascii="Arial" w:eastAsia="Calibri" w:hAnsi="Arial" w:cs="Arial"/>
          <w:i/>
          <w:iCs/>
          <w:sz w:val="22"/>
          <w:szCs w:val="22"/>
        </w:rPr>
        <w:t>aramis</w:t>
      </w:r>
      <w:proofErr w:type="spellEnd"/>
      <w:r w:rsidRPr="00F22346">
        <w:rPr>
          <w:rFonts w:ascii="Arial" w:eastAsia="Calibri" w:hAnsi="Arial" w:cs="Arial"/>
          <w:sz w:val="22"/>
          <w:szCs w:val="22"/>
        </w:rPr>
        <w:t xml:space="preserve"> germline</w:t>
      </w:r>
      <w:r w:rsidRPr="008E64C3">
        <w:rPr>
          <w:rFonts w:ascii="Arial" w:eastAsia="Calibri" w:hAnsi="Arial" w:cs="Arial"/>
          <w:sz w:val="22"/>
          <w:szCs w:val="22"/>
        </w:rPr>
        <w:t xml:space="preserve"> depleted ovaries (</w:t>
      </w:r>
      <w:r w:rsidRPr="008E64C3">
        <w:rPr>
          <w:rFonts w:ascii="Arial" w:eastAsia="Calibri" w:hAnsi="Arial" w:cs="Arial"/>
          <w:b/>
          <w:bCs/>
          <w:sz w:val="22"/>
          <w:szCs w:val="22"/>
        </w:rPr>
        <w:t>G-G’</w:t>
      </w:r>
      <w:r w:rsidRPr="008E64C3">
        <w:rPr>
          <w:rFonts w:ascii="Arial" w:eastAsia="Calibri" w:hAnsi="Arial" w:cs="Arial"/>
          <w:sz w:val="22"/>
          <w:szCs w:val="22"/>
        </w:rPr>
        <w:t>). (</w:t>
      </w:r>
      <w:r w:rsidRPr="008E64C3">
        <w:rPr>
          <w:rFonts w:ascii="Arial" w:eastAsia="Calibri" w:hAnsi="Arial" w:cs="Arial"/>
          <w:b/>
          <w:bCs/>
          <w:sz w:val="22"/>
          <w:szCs w:val="22"/>
        </w:rPr>
        <w:t>H-I’</w:t>
      </w:r>
      <w:r w:rsidRPr="008E64C3">
        <w:rPr>
          <w:rFonts w:ascii="Arial" w:eastAsia="Calibri" w:hAnsi="Arial" w:cs="Arial"/>
          <w:sz w:val="22"/>
          <w:szCs w:val="22"/>
        </w:rPr>
        <w:t xml:space="preserve">) Confocal images of </w:t>
      </w:r>
      <w:r w:rsidRPr="008E64C3">
        <w:rPr>
          <w:rFonts w:ascii="Arial" w:eastAsia="Calibri" w:hAnsi="Arial" w:cs="Arial"/>
          <w:i/>
          <w:sz w:val="22"/>
          <w:szCs w:val="22"/>
        </w:rPr>
        <w:t xml:space="preserve">Mut-TOP-GFP </w:t>
      </w:r>
      <w:r w:rsidRPr="008E64C3">
        <w:rPr>
          <w:rFonts w:ascii="Arial" w:eastAsia="Calibri" w:hAnsi="Arial" w:cs="Arial"/>
          <w:sz w:val="22"/>
          <w:szCs w:val="22"/>
        </w:rPr>
        <w:t xml:space="preserve">reporter expression showing 1B1 (red), GFP (green), and Vasa (blue) in </w:t>
      </w:r>
      <w:r w:rsidRPr="008E64C3">
        <w:rPr>
          <w:rFonts w:ascii="Arial" w:eastAsia="Calibri" w:hAnsi="Arial" w:cs="Arial"/>
          <w:i/>
          <w:iCs/>
          <w:sz w:val="22"/>
          <w:szCs w:val="22"/>
        </w:rPr>
        <w:t>bam</w:t>
      </w:r>
      <w:r w:rsidRPr="008E64C3">
        <w:rPr>
          <w:rFonts w:ascii="Arial" w:eastAsia="Calibri" w:hAnsi="Arial" w:cs="Arial"/>
          <w:sz w:val="22"/>
          <w:szCs w:val="22"/>
        </w:rPr>
        <w:t xml:space="preserve"> RNAi (</w:t>
      </w:r>
      <w:r w:rsidRPr="008E64C3">
        <w:rPr>
          <w:rFonts w:ascii="Arial" w:eastAsia="Calibri" w:hAnsi="Arial" w:cs="Arial"/>
          <w:b/>
          <w:bCs/>
          <w:sz w:val="22"/>
          <w:szCs w:val="22"/>
        </w:rPr>
        <w:t>H-H’</w:t>
      </w:r>
      <w:r w:rsidRPr="008E64C3">
        <w:rPr>
          <w:rFonts w:ascii="Arial" w:eastAsia="Calibri" w:hAnsi="Arial" w:cs="Arial"/>
          <w:sz w:val="22"/>
          <w:szCs w:val="22"/>
        </w:rPr>
        <w:t xml:space="preserve">) and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germline RNAi. (</w:t>
      </w:r>
      <w:r w:rsidRPr="008E64C3">
        <w:rPr>
          <w:rFonts w:ascii="Arial" w:eastAsia="Calibri" w:hAnsi="Arial" w:cs="Arial"/>
          <w:b/>
          <w:bCs/>
          <w:sz w:val="22"/>
          <w:szCs w:val="22"/>
        </w:rPr>
        <w:t>I-I’</w:t>
      </w:r>
      <w:r w:rsidRPr="008E64C3">
        <w:rPr>
          <w:rFonts w:ascii="Arial" w:eastAsia="Calibri" w:hAnsi="Arial" w:cs="Arial"/>
          <w:sz w:val="22"/>
          <w:szCs w:val="22"/>
        </w:rPr>
        <w:t>) Yellow dotted-lines indicates germline. (</w:t>
      </w:r>
      <w:r w:rsidRPr="008E64C3">
        <w:rPr>
          <w:rFonts w:ascii="Arial" w:eastAsia="Calibri" w:hAnsi="Arial" w:cs="Arial"/>
          <w:b/>
          <w:bCs/>
          <w:sz w:val="22"/>
          <w:szCs w:val="22"/>
        </w:rPr>
        <w:t>J</w:t>
      </w:r>
      <w:r w:rsidRPr="008E64C3">
        <w:rPr>
          <w:rFonts w:ascii="Arial" w:eastAsia="Calibri" w:hAnsi="Arial" w:cs="Arial"/>
          <w:sz w:val="22"/>
          <w:szCs w:val="22"/>
        </w:rPr>
        <w:t xml:space="preserve">) A.U. quantification of WT and Mutant TOP reporter expression in undifferentiated daughter cells in </w:t>
      </w:r>
      <w:r w:rsidRPr="008E64C3">
        <w:rPr>
          <w:rFonts w:ascii="Arial" w:eastAsia="Calibri" w:hAnsi="Arial" w:cs="Arial"/>
          <w:i/>
          <w:iCs/>
          <w:sz w:val="22"/>
          <w:szCs w:val="22"/>
        </w:rPr>
        <w:t>bam</w:t>
      </w:r>
      <w:r w:rsidRPr="008E64C3">
        <w:rPr>
          <w:rFonts w:ascii="Arial" w:eastAsia="Calibri" w:hAnsi="Arial" w:cs="Arial"/>
          <w:sz w:val="22"/>
          <w:szCs w:val="22"/>
        </w:rPr>
        <w:t xml:space="preserve"> RNAi compared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RNAi demonstrates that the </w:t>
      </w:r>
      <w:r w:rsidRPr="008E64C3">
        <w:rPr>
          <w:rFonts w:ascii="Arial" w:eastAsia="Calibri" w:hAnsi="Arial" w:cs="Arial"/>
          <w:i/>
          <w:iCs/>
          <w:sz w:val="22"/>
          <w:szCs w:val="22"/>
        </w:rPr>
        <w:t>WT-TOP-GFP</w:t>
      </w:r>
      <w:r w:rsidRPr="008E64C3">
        <w:rPr>
          <w:rFonts w:ascii="Arial" w:eastAsia="Calibri" w:hAnsi="Arial" w:cs="Arial"/>
          <w:sz w:val="22"/>
          <w:szCs w:val="22"/>
        </w:rPr>
        <w:t xml:space="preserve"> reporter shows significantly lower expression in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RNAi than the </w:t>
      </w:r>
      <w:r w:rsidRPr="008E64C3">
        <w:rPr>
          <w:rFonts w:ascii="Arial" w:eastAsia="Calibri" w:hAnsi="Arial" w:cs="Arial"/>
          <w:i/>
          <w:iCs/>
          <w:sz w:val="22"/>
          <w:szCs w:val="22"/>
        </w:rPr>
        <w:t>Mut-TOP-GFP</w:t>
      </w:r>
      <w:r w:rsidRPr="008E64C3">
        <w:rPr>
          <w:rFonts w:ascii="Arial" w:eastAsia="Calibri" w:hAnsi="Arial" w:cs="Arial"/>
          <w:sz w:val="22"/>
          <w:szCs w:val="22"/>
        </w:rPr>
        <w:t xml:space="preserve"> relative to the expression of the respective reporters in </w:t>
      </w:r>
      <w:r w:rsidR="00AD2481">
        <w:rPr>
          <w:rFonts w:ascii="Arial" w:eastAsia="Calibri" w:hAnsi="Arial" w:cs="Arial"/>
          <w:i/>
          <w:iCs/>
          <w:sz w:val="22"/>
          <w:szCs w:val="22"/>
        </w:rPr>
        <w:t>b</w:t>
      </w:r>
      <w:r w:rsidRPr="008E64C3">
        <w:rPr>
          <w:rFonts w:ascii="Arial" w:eastAsia="Calibri" w:hAnsi="Arial" w:cs="Arial"/>
          <w:i/>
          <w:iCs/>
          <w:sz w:val="22"/>
          <w:szCs w:val="22"/>
        </w:rPr>
        <w:t>am</w:t>
      </w:r>
      <w:r w:rsidRPr="008E64C3">
        <w:rPr>
          <w:rFonts w:ascii="Arial" w:eastAsia="Calibri" w:hAnsi="Arial" w:cs="Arial"/>
          <w:sz w:val="22"/>
          <w:szCs w:val="22"/>
        </w:rPr>
        <w:t xml:space="preserve"> RNAi (n=17-25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per genotype, with Welch’s t-test *** = p&lt;0.001). Scale bar for all images is 15 micron.</w:t>
      </w:r>
    </w:p>
    <w:p w14:paraId="4CE09DD8" w14:textId="77777777" w:rsidR="00755CAA" w:rsidRPr="008E64C3" w:rsidRDefault="00755CAA" w:rsidP="006C0869">
      <w:pPr>
        <w:jc w:val="both"/>
        <w:rPr>
          <w:rFonts w:ascii="Arial" w:eastAsia="Calibri" w:hAnsi="Arial" w:cs="Arial"/>
          <w:sz w:val="22"/>
          <w:szCs w:val="22"/>
        </w:rPr>
      </w:pPr>
    </w:p>
    <w:p w14:paraId="60144667" w14:textId="2E93264F" w:rsidR="00755CAA" w:rsidRPr="008E64C3" w:rsidRDefault="00755CAA" w:rsidP="006C0869">
      <w:pPr>
        <w:jc w:val="both"/>
        <w:rPr>
          <w:rFonts w:ascii="Arial" w:eastAsia="Calibri" w:hAnsi="Arial" w:cs="Arial"/>
          <w:sz w:val="22"/>
          <w:szCs w:val="22"/>
        </w:rPr>
      </w:pPr>
      <w:r w:rsidRPr="008E64C3">
        <w:rPr>
          <w:rFonts w:ascii="Arial" w:eastAsia="Calibri" w:hAnsi="Arial" w:cs="Arial"/>
          <w:b/>
          <w:bCs/>
          <w:sz w:val="22"/>
          <w:szCs w:val="22"/>
        </w:rPr>
        <w:t xml:space="preserve">Figure 7. </w:t>
      </w:r>
      <w:proofErr w:type="spellStart"/>
      <w:r w:rsidRPr="008E64C3">
        <w:rPr>
          <w:rFonts w:ascii="Arial" w:eastAsia="Calibri" w:hAnsi="Arial" w:cs="Arial"/>
          <w:b/>
          <w:bCs/>
          <w:sz w:val="22"/>
          <w:szCs w:val="22"/>
        </w:rPr>
        <w:t>Larp</w:t>
      </w:r>
      <w:proofErr w:type="spellEnd"/>
      <w:r w:rsidRPr="008E64C3">
        <w:rPr>
          <w:rFonts w:ascii="Arial" w:eastAsia="Calibri" w:hAnsi="Arial" w:cs="Arial"/>
          <w:b/>
          <w:bCs/>
          <w:sz w:val="22"/>
          <w:szCs w:val="22"/>
        </w:rPr>
        <w:t xml:space="preserve"> binds to TOP mRNAs and binding is regulated by Aramis.</w:t>
      </w:r>
      <w:r w:rsidRPr="008E64C3">
        <w:rPr>
          <w:rFonts w:ascii="Arial" w:eastAsia="Calibri" w:hAnsi="Arial" w:cs="Arial"/>
          <w:sz w:val="22"/>
          <w:szCs w:val="22"/>
        </w:rPr>
        <w:t xml:space="preserve"> (</w:t>
      </w:r>
      <w:r w:rsidRPr="008E64C3">
        <w:rPr>
          <w:rFonts w:ascii="Arial" w:eastAsia="Calibri" w:hAnsi="Arial" w:cs="Arial"/>
          <w:b/>
          <w:bCs/>
          <w:sz w:val="22"/>
          <w:szCs w:val="22"/>
        </w:rPr>
        <w:t>A-A’</w:t>
      </w:r>
      <w:r w:rsidRPr="008E64C3">
        <w:rPr>
          <w:rFonts w:ascii="Arial" w:eastAsia="Calibri" w:hAnsi="Arial" w:cs="Arial"/>
          <w:sz w:val="22"/>
          <w:szCs w:val="22"/>
        </w:rPr>
        <w:t xml:space="preserve">) EMSA of Larp-DM15 and the leading 42 nucleotides of </w:t>
      </w:r>
      <w:r w:rsidRPr="008E64C3">
        <w:rPr>
          <w:rFonts w:ascii="Arial" w:eastAsia="Calibri" w:hAnsi="Arial" w:cs="Arial"/>
          <w:i/>
          <w:iCs/>
          <w:sz w:val="22"/>
          <w:szCs w:val="22"/>
        </w:rPr>
        <w:t>RpL30</w:t>
      </w:r>
      <w:r w:rsidRPr="008E64C3">
        <w:rPr>
          <w:rFonts w:ascii="Arial" w:eastAsia="Calibri" w:hAnsi="Arial" w:cs="Arial"/>
          <w:sz w:val="22"/>
          <w:szCs w:val="22"/>
        </w:rPr>
        <w:t xml:space="preserve"> (</w:t>
      </w:r>
      <w:r w:rsidRPr="008E64C3">
        <w:rPr>
          <w:rFonts w:ascii="Arial" w:eastAsia="Calibri" w:hAnsi="Arial" w:cs="Arial"/>
          <w:b/>
          <w:bCs/>
          <w:sz w:val="22"/>
          <w:szCs w:val="22"/>
        </w:rPr>
        <w:t>A</w:t>
      </w:r>
      <w:r w:rsidRPr="008E64C3">
        <w:rPr>
          <w:rFonts w:ascii="Arial" w:eastAsia="Calibri" w:hAnsi="Arial" w:cs="Arial"/>
          <w:sz w:val="22"/>
          <w:szCs w:val="22"/>
        </w:rPr>
        <w:t xml:space="preserve">) and </w:t>
      </w:r>
      <w:r w:rsidRPr="008E64C3">
        <w:rPr>
          <w:rFonts w:ascii="Arial" w:eastAsia="Calibri" w:hAnsi="Arial" w:cs="Arial"/>
          <w:i/>
          <w:iCs/>
          <w:sz w:val="22"/>
          <w:szCs w:val="22"/>
        </w:rPr>
        <w:t>Non1</w:t>
      </w:r>
      <w:r w:rsidRPr="008E64C3">
        <w:rPr>
          <w:rFonts w:ascii="Arial" w:eastAsia="Calibri" w:hAnsi="Arial" w:cs="Arial"/>
          <w:sz w:val="22"/>
          <w:szCs w:val="22"/>
        </w:rPr>
        <w:t xml:space="preserve"> (</w:t>
      </w:r>
      <w:r w:rsidRPr="008E64C3">
        <w:rPr>
          <w:rFonts w:ascii="Arial" w:eastAsia="Calibri" w:hAnsi="Arial" w:cs="Arial"/>
          <w:b/>
          <w:bCs/>
          <w:sz w:val="22"/>
          <w:szCs w:val="22"/>
        </w:rPr>
        <w:t>A’</w:t>
      </w:r>
      <w:r w:rsidRPr="008E64C3">
        <w:rPr>
          <w:rFonts w:ascii="Arial" w:eastAsia="Calibri" w:hAnsi="Arial" w:cs="Arial"/>
          <w:sz w:val="22"/>
          <w:szCs w:val="22"/>
        </w:rPr>
        <w:t>) with increasing concentrations of Larp-DM15 from left to right indicates that both RNA</w:t>
      </w:r>
      <w:r w:rsidR="00A4399E">
        <w:rPr>
          <w:rFonts w:ascii="Arial" w:eastAsia="Calibri" w:hAnsi="Arial" w:cs="Arial"/>
          <w:sz w:val="22"/>
          <w:szCs w:val="22"/>
        </w:rPr>
        <w:t xml:space="preserve">s </w:t>
      </w:r>
      <w:r w:rsidRPr="008E64C3">
        <w:rPr>
          <w:rFonts w:ascii="Arial" w:eastAsia="Calibri" w:hAnsi="Arial" w:cs="Arial"/>
          <w:sz w:val="22"/>
          <w:szCs w:val="22"/>
        </w:rPr>
        <w:t>bind to Larp-DM15.  (</w:t>
      </w:r>
      <w:r w:rsidRPr="008E64C3">
        <w:rPr>
          <w:rFonts w:ascii="Arial" w:eastAsia="Calibri" w:hAnsi="Arial" w:cs="Arial"/>
          <w:b/>
          <w:bCs/>
          <w:sz w:val="22"/>
          <w:szCs w:val="22"/>
        </w:rPr>
        <w:t>B</w:t>
      </w:r>
      <w:r w:rsidRPr="008E64C3">
        <w:rPr>
          <w:rFonts w:ascii="Arial" w:eastAsia="Calibri" w:hAnsi="Arial" w:cs="Arial"/>
          <w:sz w:val="22"/>
          <w:szCs w:val="22"/>
        </w:rPr>
        <w:t xml:space="preserve">) Volcano plot of mRNAs in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::GFP::3xFLAG IP compared to input. Blue points represent mRNAs significantly enriched in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::GFP::3xFLAG compared to input, but not enriched in an IgG control compared to input. (</w:t>
      </w:r>
      <w:r w:rsidRPr="008E64C3">
        <w:rPr>
          <w:rFonts w:ascii="Arial" w:eastAsia="Calibri" w:hAnsi="Arial" w:cs="Arial"/>
          <w:b/>
          <w:bCs/>
          <w:sz w:val="22"/>
          <w:szCs w:val="22"/>
        </w:rPr>
        <w:t>C</w:t>
      </w:r>
      <w:r w:rsidRPr="008E64C3">
        <w:rPr>
          <w:rFonts w:ascii="Arial" w:eastAsia="Calibri" w:hAnsi="Arial" w:cs="Arial"/>
          <w:sz w:val="22"/>
          <w:szCs w:val="22"/>
        </w:rPr>
        <w:t xml:space="preserve">) Venn diagram of overlapping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IP targets and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polysome seq targets indicates that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physically associates with mRNAs that are </w:t>
      </w:r>
      <w:r w:rsidRPr="008E64C3">
        <w:rPr>
          <w:rFonts w:ascii="Arial" w:eastAsia="Calibri" w:hAnsi="Arial" w:cs="Arial"/>
          <w:sz w:val="22"/>
          <w:szCs w:val="22"/>
        </w:rPr>
        <w:lastRenderedPageBreak/>
        <w:t xml:space="preserve">translationally </w:t>
      </w:r>
      <w:r w:rsidR="00A4399E" w:rsidRPr="008E64C3">
        <w:rPr>
          <w:rFonts w:ascii="Arial" w:eastAsia="Calibri" w:hAnsi="Arial" w:cs="Arial"/>
          <w:sz w:val="22"/>
          <w:szCs w:val="22"/>
        </w:rPr>
        <w:t xml:space="preserve">downregulated </w:t>
      </w:r>
      <w:r w:rsidRPr="008E64C3">
        <w:rPr>
          <w:rFonts w:ascii="Arial" w:eastAsia="Calibri" w:hAnsi="Arial" w:cs="Arial"/>
          <w:sz w:val="22"/>
          <w:szCs w:val="22"/>
        </w:rPr>
        <w:t xml:space="preserve">in germline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(p &lt; 0.001, Hypergeometric Test). (</w:t>
      </w:r>
      <w:r w:rsidRPr="008E64C3">
        <w:rPr>
          <w:rFonts w:ascii="Arial" w:eastAsia="Calibri" w:hAnsi="Arial" w:cs="Arial"/>
          <w:b/>
          <w:bCs/>
          <w:sz w:val="22"/>
          <w:szCs w:val="22"/>
        </w:rPr>
        <w:t>D</w:t>
      </w:r>
      <w:r w:rsidRPr="008E64C3">
        <w:rPr>
          <w:rFonts w:ascii="Arial" w:eastAsia="Calibri" w:hAnsi="Arial" w:cs="Arial"/>
          <w:sz w:val="22"/>
          <w:szCs w:val="22"/>
        </w:rPr>
        <w:t xml:space="preserve">) Bar plot representing the fold enrichment of mRNAs from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RNA IP in germline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RNAi relative to matched </w:t>
      </w:r>
      <w:r w:rsidRPr="008E64C3">
        <w:rPr>
          <w:rFonts w:ascii="Arial" w:eastAsia="Calibri" w:hAnsi="Arial" w:cs="Arial"/>
          <w:i/>
          <w:iCs/>
          <w:sz w:val="22"/>
          <w:szCs w:val="22"/>
        </w:rPr>
        <w:t>bam</w:t>
      </w:r>
      <w:r w:rsidRPr="008E64C3">
        <w:rPr>
          <w:rFonts w:ascii="Arial" w:eastAsia="Calibri" w:hAnsi="Arial" w:cs="Arial"/>
          <w:sz w:val="22"/>
          <w:szCs w:val="22"/>
        </w:rPr>
        <w:t xml:space="preserve"> RNAi ovaries as a developmental control measured with qPCR (n=3, * = p&lt;0.5, ** = p&lt;0.01, NS =  nonsignificant, One-sample t-test</w:t>
      </w:r>
      <w:r w:rsidR="00635F9F">
        <w:rPr>
          <w:rFonts w:ascii="Arial" w:eastAsia="Calibri" w:hAnsi="Arial" w:cs="Arial"/>
          <w:sz w:val="22"/>
          <w:szCs w:val="22"/>
        </w:rPr>
        <w:t>, mu=1</w:t>
      </w:r>
      <w:r w:rsidRPr="00A559BD">
        <w:rPr>
          <w:rFonts w:ascii="Arial" w:eastAsia="Calibri" w:hAnsi="Arial" w:cs="Arial"/>
          <w:sz w:val="22"/>
          <w:szCs w:val="22"/>
        </w:rPr>
        <w:t xml:space="preserve">) </w:t>
      </w:r>
      <w:r w:rsidRPr="008165C8">
        <w:rPr>
          <w:rFonts w:ascii="Arial" w:eastAsia="Calibri" w:hAnsi="Arial" w:cs="Arial"/>
          <w:sz w:val="22"/>
          <w:szCs w:val="22"/>
        </w:rPr>
        <w:t>indicates</w:t>
      </w:r>
      <w:r w:rsidRPr="00EB6F4D">
        <w:rPr>
          <w:rFonts w:ascii="Arial" w:eastAsia="Calibri" w:hAnsi="Arial" w:cs="Arial"/>
          <w:sz w:val="22"/>
          <w:szCs w:val="22"/>
        </w:rPr>
        <w:t xml:space="preserve"> that</w:t>
      </w:r>
      <w:r w:rsidRPr="00C176B8">
        <w:rPr>
          <w:rFonts w:ascii="Arial" w:eastAsia="Calibri" w:hAnsi="Arial" w:cs="Arial"/>
          <w:sz w:val="22"/>
          <w:szCs w:val="22"/>
        </w:rPr>
        <w:t xml:space="preserve"> more of </w:t>
      </w:r>
      <w:r w:rsidRPr="00BD5EAE">
        <w:rPr>
          <w:rFonts w:ascii="Arial" w:eastAsia="Calibri" w:hAnsi="Arial" w:cs="Arial"/>
          <w:sz w:val="22"/>
          <w:szCs w:val="22"/>
        </w:rPr>
        <w:t xml:space="preserve">two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translation targets </w:t>
      </w:r>
      <w:r w:rsidRPr="008E64C3">
        <w:rPr>
          <w:rFonts w:ascii="Arial" w:eastAsia="Calibri" w:hAnsi="Arial" w:cs="Arial"/>
          <w:i/>
          <w:iCs/>
          <w:sz w:val="22"/>
          <w:szCs w:val="22"/>
        </w:rPr>
        <w:t>Non1</w:t>
      </w:r>
      <w:r w:rsidRPr="008E64C3">
        <w:rPr>
          <w:rFonts w:ascii="Arial" w:eastAsia="Calibri" w:hAnsi="Arial" w:cs="Arial"/>
          <w:sz w:val="22"/>
          <w:szCs w:val="22"/>
        </w:rPr>
        <w:t xml:space="preserve"> and </w:t>
      </w:r>
      <w:r w:rsidRPr="008E64C3">
        <w:rPr>
          <w:rFonts w:ascii="Arial" w:eastAsia="Calibri" w:hAnsi="Arial" w:cs="Arial"/>
          <w:i/>
          <w:iCs/>
          <w:sz w:val="22"/>
          <w:szCs w:val="22"/>
        </w:rPr>
        <w:t xml:space="preserve">RpL30 </w:t>
      </w:r>
      <w:r w:rsidRPr="008E64C3">
        <w:rPr>
          <w:rFonts w:ascii="Arial" w:eastAsia="Calibri" w:hAnsi="Arial" w:cs="Arial"/>
          <w:sz w:val="22"/>
          <w:szCs w:val="22"/>
        </w:rPr>
        <w:t xml:space="preserve">are bound by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in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w:t>
      </w:r>
      <w:r w:rsidRPr="008E64C3">
        <w:rPr>
          <w:rFonts w:ascii="Arial" w:eastAsia="Calibri" w:hAnsi="Arial" w:cs="Arial"/>
          <w:b/>
          <w:bCs/>
          <w:sz w:val="22"/>
          <w:szCs w:val="22"/>
        </w:rPr>
        <w:t>E-F’’</w:t>
      </w:r>
      <w:r w:rsidRPr="008E64C3">
        <w:rPr>
          <w:rFonts w:ascii="Arial" w:eastAsia="Calibri" w:hAnsi="Arial" w:cs="Arial"/>
          <w:sz w:val="22"/>
          <w:szCs w:val="22"/>
        </w:rPr>
        <w:t xml:space="preserve">) Confocal images of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w:t>
      </w:r>
      <w:r w:rsidRPr="008E64C3">
        <w:rPr>
          <w:rFonts w:ascii="Arial" w:eastAsia="Calibri" w:hAnsi="Arial" w:cs="Arial"/>
          <w:b/>
          <w:bCs/>
          <w:sz w:val="22"/>
          <w:szCs w:val="22"/>
        </w:rPr>
        <w:t>E-E’’</w:t>
      </w:r>
      <w:r w:rsidRPr="008E64C3">
        <w:rPr>
          <w:rFonts w:ascii="Arial" w:eastAsia="Calibri" w:hAnsi="Arial" w:cs="Arial"/>
          <w:sz w:val="22"/>
          <w:szCs w:val="22"/>
        </w:rPr>
        <w:t xml:space="preserve">) and ovaries overexpressing the DM15 region of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in the germline (</w:t>
      </w:r>
      <w:r w:rsidRPr="008E64C3">
        <w:rPr>
          <w:rFonts w:ascii="Arial" w:eastAsia="Calibri" w:hAnsi="Arial" w:cs="Arial"/>
          <w:b/>
          <w:bCs/>
          <w:sz w:val="22"/>
          <w:szCs w:val="22"/>
        </w:rPr>
        <w:t>F-F’’</w:t>
      </w:r>
      <w:r w:rsidRPr="008E64C3">
        <w:rPr>
          <w:rFonts w:ascii="Arial" w:eastAsia="Calibri" w:hAnsi="Arial" w:cs="Arial"/>
          <w:sz w:val="22"/>
          <w:szCs w:val="22"/>
        </w:rPr>
        <w:t xml:space="preserve">) ovaries stained for 1B1 (red), Vasa (blue), and Larp-DM15::GFP (green). Overexpression of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results in an accumulation of extended 1B1 structures (highlighted with a dotted yellow line), </w:t>
      </w:r>
      <w:r w:rsidRPr="006C0869">
        <w:rPr>
          <w:rFonts w:ascii="Arial" w:eastAsia="Calibri" w:hAnsi="Arial" w:cs="Arial"/>
          <w:sz w:val="22"/>
          <w:szCs w:val="22"/>
        </w:rPr>
        <w:t>marking interconnected cells</w:t>
      </w:r>
      <w:r w:rsidR="009A4786" w:rsidRPr="006C0869">
        <w:rPr>
          <w:rFonts w:ascii="Arial" w:eastAsia="Calibri" w:hAnsi="Arial" w:cs="Arial"/>
          <w:sz w:val="22"/>
          <w:szCs w:val="22"/>
        </w:rPr>
        <w:t xml:space="preserve"> </w:t>
      </w:r>
      <w:r w:rsidRPr="006C0869">
        <w:rPr>
          <w:rFonts w:ascii="Arial" w:eastAsia="Calibri" w:hAnsi="Arial" w:cs="Arial"/>
          <w:sz w:val="22"/>
          <w:szCs w:val="22"/>
        </w:rPr>
        <w:t>when Larp-DM15 is overexpressed compared to</w:t>
      </w:r>
      <w:r w:rsidR="009A4786" w:rsidRPr="006C0869">
        <w:rPr>
          <w:rFonts w:ascii="Arial" w:eastAsia="Calibri" w:hAnsi="Arial" w:cs="Arial"/>
          <w:sz w:val="22"/>
          <w:szCs w:val="22"/>
        </w:rPr>
        <w:t xml:space="preserve"> </w:t>
      </w:r>
      <w:r w:rsidR="003436F5" w:rsidRPr="006C0869">
        <w:rPr>
          <w:rFonts w:ascii="Arial" w:eastAsia="Calibri" w:hAnsi="Arial" w:cs="Arial"/>
          <w:i/>
          <w:iCs/>
          <w:sz w:val="22"/>
          <w:szCs w:val="22"/>
        </w:rPr>
        <w:t>nosGAL4</w:t>
      </w:r>
      <w:r w:rsidR="003436F5" w:rsidRPr="006C0869">
        <w:rPr>
          <w:rFonts w:ascii="Arial" w:eastAsia="Calibri" w:hAnsi="Arial" w:cs="Arial"/>
          <w:sz w:val="22"/>
          <w:szCs w:val="22"/>
        </w:rPr>
        <w:t xml:space="preserve">, </w:t>
      </w:r>
      <w:r w:rsidRPr="006C0869">
        <w:rPr>
          <w:rFonts w:ascii="Arial" w:eastAsia="Calibri" w:hAnsi="Arial" w:cs="Arial"/>
          <w:sz w:val="22"/>
          <w:szCs w:val="22"/>
        </w:rPr>
        <w:t>driver control ovaries.</w:t>
      </w:r>
      <w:r w:rsidRPr="008E64C3">
        <w:rPr>
          <w:rFonts w:ascii="Arial" w:eastAsia="Calibri" w:hAnsi="Arial" w:cs="Arial"/>
          <w:sz w:val="22"/>
          <w:szCs w:val="22"/>
        </w:rPr>
        <w:t xml:space="preserve"> (</w:t>
      </w:r>
      <w:r w:rsidRPr="008E64C3">
        <w:rPr>
          <w:rFonts w:ascii="Arial" w:eastAsia="Calibri" w:hAnsi="Arial" w:cs="Arial"/>
          <w:b/>
          <w:bCs/>
          <w:sz w:val="22"/>
          <w:szCs w:val="22"/>
        </w:rPr>
        <w:t>G</w:t>
      </w:r>
      <w:r w:rsidRPr="008E64C3">
        <w:rPr>
          <w:rFonts w:ascii="Arial" w:eastAsia="Calibri" w:hAnsi="Arial" w:cs="Arial"/>
          <w:sz w:val="22"/>
          <w:szCs w:val="22"/>
        </w:rPr>
        <w:t>) In conditions with normal ribosome biogenesis Non1 is efficiently</w:t>
      </w:r>
      <w:r w:rsidR="00E76E67">
        <w:rPr>
          <w:rFonts w:ascii="Arial" w:eastAsia="Calibri" w:hAnsi="Arial" w:cs="Arial"/>
          <w:sz w:val="22"/>
          <w:szCs w:val="22"/>
        </w:rPr>
        <w:t xml:space="preserve"> translated</w:t>
      </w:r>
      <w:r w:rsidRPr="008E64C3">
        <w:rPr>
          <w:rFonts w:ascii="Arial" w:eastAsia="Calibri" w:hAnsi="Arial" w:cs="Arial"/>
          <w:sz w:val="22"/>
          <w:szCs w:val="22"/>
        </w:rPr>
        <w:t>, downregulat</w:t>
      </w:r>
      <w:r w:rsidR="00E76E67">
        <w:rPr>
          <w:rFonts w:ascii="Arial" w:eastAsia="Calibri" w:hAnsi="Arial" w:cs="Arial"/>
          <w:sz w:val="22"/>
          <w:szCs w:val="22"/>
        </w:rPr>
        <w:t>ing</w:t>
      </w:r>
      <w:r w:rsidRPr="008E64C3">
        <w:rPr>
          <w:rFonts w:ascii="Arial" w:eastAsia="Calibri" w:hAnsi="Arial" w:cs="Arial"/>
          <w:sz w:val="22"/>
          <w:szCs w:val="22"/>
        </w:rPr>
        <w:t xml:space="preserve"> p53 levels allowing for progression through the cell cycle. When ribosome biogenesis is perturbed Non1 is not </w:t>
      </w:r>
      <w:r w:rsidR="00E76E67">
        <w:rPr>
          <w:rFonts w:ascii="Arial" w:eastAsia="Calibri" w:hAnsi="Arial" w:cs="Arial"/>
          <w:sz w:val="22"/>
          <w:szCs w:val="22"/>
        </w:rPr>
        <w:t xml:space="preserve">translated </w:t>
      </w:r>
      <w:r w:rsidRPr="008E64C3">
        <w:rPr>
          <w:rFonts w:ascii="Arial" w:eastAsia="Calibri" w:hAnsi="Arial" w:cs="Arial"/>
          <w:sz w:val="22"/>
          <w:szCs w:val="22"/>
        </w:rPr>
        <w:t>to sufficient levels, resulting in the accumulation of p53 and cell cycle arrest. Scale bar for all images is 15 micron.</w:t>
      </w:r>
    </w:p>
    <w:p w14:paraId="04DDBC95" w14:textId="77777777" w:rsidR="00755CAA" w:rsidRPr="008E64C3" w:rsidRDefault="00755CAA" w:rsidP="006C0869">
      <w:pPr>
        <w:jc w:val="both"/>
        <w:rPr>
          <w:rFonts w:ascii="Arial" w:eastAsia="Calibri" w:hAnsi="Arial" w:cs="Arial"/>
          <w:sz w:val="22"/>
          <w:szCs w:val="22"/>
        </w:rPr>
      </w:pPr>
    </w:p>
    <w:p w14:paraId="49984777" w14:textId="2B9DE16C" w:rsidR="00755CAA" w:rsidRPr="008E64C3" w:rsidRDefault="00755CAA" w:rsidP="006C0869">
      <w:pPr>
        <w:jc w:val="both"/>
        <w:rPr>
          <w:rFonts w:ascii="Arial" w:eastAsia="Calibri" w:hAnsi="Arial" w:cs="Arial"/>
          <w:sz w:val="22"/>
          <w:szCs w:val="22"/>
        </w:rPr>
      </w:pPr>
      <w:r w:rsidRPr="00862249">
        <w:rPr>
          <w:rFonts w:ascii="Arial" w:eastAsia="Calibri" w:hAnsi="Arial" w:cs="Arial"/>
          <w:b/>
          <w:bCs/>
          <w:sz w:val="22"/>
          <w:szCs w:val="22"/>
        </w:rPr>
        <w:t xml:space="preserve">Supplemental Figure 1. </w:t>
      </w:r>
      <w:r w:rsidR="00862249" w:rsidRPr="00533492">
        <w:rPr>
          <w:rFonts w:ascii="Arial" w:eastAsia="Calibri" w:hAnsi="Arial" w:cs="Arial"/>
          <w:b/>
          <w:bCs/>
          <w:sz w:val="22"/>
          <w:szCs w:val="22"/>
        </w:rPr>
        <w:t xml:space="preserve">Aramis, Athos, and </w:t>
      </w:r>
      <w:proofErr w:type="spellStart"/>
      <w:r w:rsidR="00862249" w:rsidRPr="00533492">
        <w:rPr>
          <w:rFonts w:ascii="Arial" w:eastAsia="Calibri" w:hAnsi="Arial" w:cs="Arial"/>
          <w:b/>
          <w:bCs/>
          <w:sz w:val="22"/>
          <w:szCs w:val="22"/>
        </w:rPr>
        <w:t>Porthos</w:t>
      </w:r>
      <w:proofErr w:type="spellEnd"/>
      <w:r w:rsidR="00862249" w:rsidRPr="00533492">
        <w:rPr>
          <w:rFonts w:ascii="Arial" w:eastAsia="Calibri" w:hAnsi="Arial" w:cs="Arial"/>
          <w:b/>
          <w:bCs/>
          <w:sz w:val="22"/>
          <w:szCs w:val="22"/>
        </w:rPr>
        <w:t xml:space="preserve"> are required for proper cytokinesis and differentiation, related to Figure 1</w:t>
      </w:r>
      <w:r w:rsidR="00C5556D">
        <w:rPr>
          <w:rFonts w:ascii="Arial" w:eastAsia="Calibri" w:hAnsi="Arial" w:cs="Arial"/>
          <w:b/>
          <w:bCs/>
          <w:sz w:val="22"/>
          <w:szCs w:val="22"/>
        </w:rPr>
        <w:t>.</w:t>
      </w:r>
      <w:r w:rsidR="00862249" w:rsidRPr="00533492">
        <w:rPr>
          <w:rFonts w:ascii="Arial" w:eastAsia="Calibri" w:hAnsi="Arial" w:cs="Arial"/>
          <w:b/>
          <w:bCs/>
          <w:sz w:val="22"/>
          <w:szCs w:val="22"/>
        </w:rPr>
        <w:t xml:space="preserve"> </w:t>
      </w:r>
      <w:r w:rsidRPr="00862249">
        <w:rPr>
          <w:rFonts w:ascii="Arial" w:eastAsia="Calibri" w:hAnsi="Arial" w:cs="Arial"/>
          <w:sz w:val="22"/>
          <w:szCs w:val="22"/>
        </w:rPr>
        <w:t>(</w:t>
      </w:r>
      <w:r w:rsidRPr="00471668">
        <w:rPr>
          <w:rFonts w:ascii="Arial" w:eastAsia="Calibri" w:hAnsi="Arial" w:cs="Arial"/>
          <w:b/>
          <w:bCs/>
          <w:sz w:val="22"/>
          <w:szCs w:val="22"/>
        </w:rPr>
        <w:t>A-A</w:t>
      </w:r>
      <w:r w:rsidRPr="00862249">
        <w:rPr>
          <w:rFonts w:ascii="Arial" w:eastAsia="Calibri" w:hAnsi="Arial" w:cs="Arial"/>
          <w:b/>
          <w:bCs/>
          <w:sz w:val="22"/>
          <w:szCs w:val="22"/>
        </w:rPr>
        <w:t>’’’</w:t>
      </w:r>
      <w:r w:rsidRPr="00471668">
        <w:rPr>
          <w:rFonts w:ascii="Arial" w:eastAsia="Calibri" w:hAnsi="Arial" w:cs="Arial"/>
          <w:sz w:val="22"/>
          <w:szCs w:val="22"/>
        </w:rPr>
        <w:t>)</w:t>
      </w:r>
      <w:r w:rsidRPr="008E64C3">
        <w:rPr>
          <w:rFonts w:ascii="Arial" w:eastAsia="Calibri" w:hAnsi="Arial" w:cs="Arial"/>
          <w:sz w:val="22"/>
          <w:szCs w:val="22"/>
        </w:rPr>
        <w:t xml:space="preserve"> Confocal images of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w:t>
      </w:r>
      <w:r w:rsidRPr="008E64C3">
        <w:rPr>
          <w:rFonts w:ascii="Arial" w:eastAsia="Calibri" w:hAnsi="Arial" w:cs="Arial"/>
          <w:b/>
          <w:bCs/>
          <w:sz w:val="22"/>
          <w:szCs w:val="22"/>
        </w:rPr>
        <w:t>A</w:t>
      </w:r>
      <w:r w:rsidRPr="008E64C3">
        <w:rPr>
          <w:rFonts w:ascii="Arial" w:eastAsia="Calibri" w:hAnsi="Arial" w:cs="Arial"/>
          <w:sz w:val="22"/>
          <w:szCs w:val="22"/>
        </w:rPr>
        <w:t xml:space="preserve">) and germline RNAi knockdown </w:t>
      </w:r>
      <w:r w:rsidR="00FD66DA">
        <w:rPr>
          <w:rFonts w:ascii="Arial" w:eastAsia="Calibri" w:hAnsi="Arial" w:cs="Arial"/>
          <w:sz w:val="22"/>
          <w:szCs w:val="22"/>
        </w:rPr>
        <w:t xml:space="preserve">using </w:t>
      </w:r>
      <w:r w:rsidR="00FD66DA" w:rsidRPr="008E64C3">
        <w:rPr>
          <w:rFonts w:ascii="Arial" w:eastAsia="Calibri" w:hAnsi="Arial" w:cs="Arial"/>
          <w:sz w:val="22"/>
          <w:szCs w:val="22"/>
        </w:rPr>
        <w:t xml:space="preserve">additional </w:t>
      </w:r>
      <w:r w:rsidR="00FD66DA">
        <w:rPr>
          <w:rFonts w:ascii="Arial" w:eastAsia="Calibri" w:hAnsi="Arial" w:cs="Arial"/>
          <w:sz w:val="22"/>
          <w:szCs w:val="22"/>
        </w:rPr>
        <w:t>RNAis for</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w:t>
      </w:r>
      <w:r w:rsidRPr="008E64C3">
        <w:rPr>
          <w:rFonts w:ascii="Arial" w:eastAsia="Calibri" w:hAnsi="Arial" w:cs="Arial"/>
          <w:b/>
          <w:bCs/>
          <w:sz w:val="22"/>
          <w:szCs w:val="22"/>
        </w:rPr>
        <w:t>A’</w:t>
      </w:r>
      <w:r w:rsidRPr="008E64C3">
        <w:rPr>
          <w:rFonts w:ascii="Arial" w:eastAsia="Calibri" w:hAnsi="Arial" w:cs="Arial"/>
          <w:sz w:val="22"/>
          <w:szCs w:val="22"/>
        </w:rPr>
        <w:t xml:space="preserve">) and </w:t>
      </w:r>
      <w:proofErr w:type="spellStart"/>
      <w:r w:rsidRPr="008E64C3">
        <w:rPr>
          <w:rFonts w:ascii="Arial" w:eastAsia="Calibri" w:hAnsi="Arial" w:cs="Arial"/>
          <w:i/>
          <w:iCs/>
          <w:sz w:val="22"/>
          <w:szCs w:val="22"/>
        </w:rPr>
        <w:t>athos</w:t>
      </w:r>
      <w:proofErr w:type="spellEnd"/>
      <w:r w:rsidRPr="008E64C3">
        <w:rPr>
          <w:rFonts w:ascii="Arial" w:eastAsia="Calibri" w:hAnsi="Arial" w:cs="Arial"/>
          <w:sz w:val="22"/>
          <w:szCs w:val="22"/>
        </w:rPr>
        <w:t xml:space="preserve"> (</w:t>
      </w:r>
      <w:r w:rsidRPr="008E64C3">
        <w:rPr>
          <w:rFonts w:ascii="Arial" w:eastAsia="Calibri" w:hAnsi="Arial" w:cs="Arial"/>
          <w:b/>
          <w:bCs/>
          <w:sz w:val="22"/>
          <w:szCs w:val="22"/>
        </w:rPr>
        <w:t>A’’</w:t>
      </w:r>
      <w:r w:rsidRPr="008E64C3">
        <w:rPr>
          <w:rFonts w:ascii="Arial" w:eastAsia="Calibri" w:hAnsi="Arial" w:cs="Arial"/>
          <w:sz w:val="22"/>
          <w:szCs w:val="22"/>
        </w:rPr>
        <w:t>) stained for 1B1 (red) and Vasa (green). (</w:t>
      </w:r>
      <w:r w:rsidRPr="008E64C3">
        <w:rPr>
          <w:rFonts w:ascii="Arial" w:eastAsia="Calibri" w:hAnsi="Arial" w:cs="Arial"/>
          <w:b/>
          <w:bCs/>
          <w:sz w:val="22"/>
          <w:szCs w:val="22"/>
        </w:rPr>
        <w:t>A’’’</w:t>
      </w:r>
      <w:r w:rsidRPr="008E64C3">
        <w:rPr>
          <w:rFonts w:ascii="Arial" w:eastAsia="Calibri" w:hAnsi="Arial" w:cs="Arial"/>
          <w:sz w:val="22"/>
          <w:szCs w:val="22"/>
        </w:rPr>
        <w:t xml:space="preserve">) Quantification of percentage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with no defect (black), stem cysts (salmon), or germline loss (dark red) in ovaries depleted of </w:t>
      </w:r>
      <w:proofErr w:type="spellStart"/>
      <w:r w:rsidRPr="008E64C3">
        <w:rPr>
          <w:rFonts w:ascii="Arial" w:eastAsia="Calibri" w:hAnsi="Arial" w:cs="Arial"/>
          <w:i/>
          <w:iCs/>
          <w:sz w:val="22"/>
          <w:szCs w:val="22"/>
        </w:rPr>
        <w:t>athos</w:t>
      </w:r>
      <w:proofErr w:type="spellEnd"/>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or </w:t>
      </w:r>
      <w:proofErr w:type="spellStart"/>
      <w:r w:rsidRPr="008E64C3">
        <w:rPr>
          <w:rFonts w:ascii="Arial" w:eastAsia="Calibri" w:hAnsi="Arial" w:cs="Arial"/>
          <w:i/>
          <w:iCs/>
          <w:sz w:val="22"/>
          <w:szCs w:val="22"/>
        </w:rPr>
        <w:t>porthos</w:t>
      </w:r>
      <w:proofErr w:type="spellEnd"/>
      <w:r w:rsidRPr="008E64C3">
        <w:rPr>
          <w:rFonts w:ascii="Arial" w:eastAsia="Calibri" w:hAnsi="Arial" w:cs="Arial"/>
          <w:sz w:val="22"/>
          <w:szCs w:val="22"/>
        </w:rPr>
        <w:t xml:space="preserve"> compared to control ovaries recapitulates the phenotypes with independent RNAi lines (n=50, df=2, *** = p&lt;0.001, Fisher’s </w:t>
      </w:r>
      <w:r w:rsidRPr="006C0869">
        <w:rPr>
          <w:rFonts w:ascii="Arial" w:eastAsia="Calibri" w:hAnsi="Arial" w:cs="Arial"/>
          <w:sz w:val="22"/>
          <w:szCs w:val="22"/>
        </w:rPr>
        <w:t>exact test</w:t>
      </w:r>
      <w:r w:rsidRPr="008E64C3">
        <w:rPr>
          <w:rFonts w:ascii="Arial" w:eastAsia="Calibri" w:hAnsi="Arial" w:cs="Arial"/>
          <w:sz w:val="22"/>
          <w:szCs w:val="22"/>
        </w:rPr>
        <w:t xml:space="preserve"> with </w:t>
      </w:r>
      <w:r w:rsidR="002B48C6">
        <w:rPr>
          <w:rFonts w:ascii="Arial" w:eastAsia="Calibri" w:hAnsi="Arial" w:cs="Arial"/>
          <w:sz w:val="22"/>
          <w:szCs w:val="22"/>
        </w:rPr>
        <w:t>Holm-</w:t>
      </w:r>
      <w:r w:rsidRPr="008E64C3">
        <w:rPr>
          <w:rFonts w:ascii="Arial" w:eastAsia="Calibri" w:hAnsi="Arial" w:cs="Arial"/>
          <w:sz w:val="22"/>
          <w:szCs w:val="22"/>
        </w:rPr>
        <w:t>Bonferroni correction). (</w:t>
      </w:r>
      <w:r w:rsidRPr="008E64C3">
        <w:rPr>
          <w:rFonts w:ascii="Arial" w:eastAsia="Calibri" w:hAnsi="Arial" w:cs="Arial"/>
          <w:b/>
          <w:bCs/>
          <w:sz w:val="22"/>
          <w:szCs w:val="22"/>
        </w:rPr>
        <w:t>B-B’’’</w:t>
      </w:r>
      <w:r w:rsidRPr="008E64C3">
        <w:rPr>
          <w:rFonts w:ascii="Arial" w:eastAsia="Calibri" w:hAnsi="Arial" w:cs="Arial"/>
          <w:sz w:val="22"/>
          <w:szCs w:val="22"/>
        </w:rPr>
        <w:t xml:space="preserve">) Confocal images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1B1 (red) and Phospho-tyrosine (green). Ring canals, marked by </w:t>
      </w:r>
      <w:proofErr w:type="spellStart"/>
      <w:r w:rsidRPr="008E64C3">
        <w:rPr>
          <w:rFonts w:ascii="Arial" w:eastAsia="Calibri" w:hAnsi="Arial" w:cs="Arial"/>
          <w:sz w:val="22"/>
          <w:szCs w:val="22"/>
        </w:rPr>
        <w:t>Phosopho</w:t>
      </w:r>
      <w:proofErr w:type="spellEnd"/>
      <w:r w:rsidRPr="008E64C3">
        <w:rPr>
          <w:rFonts w:ascii="Arial" w:eastAsia="Calibri" w:hAnsi="Arial" w:cs="Arial"/>
          <w:sz w:val="22"/>
          <w:szCs w:val="22"/>
        </w:rPr>
        <w:t xml:space="preserve">-tyrosine, are present between the interconnected cells of ovaries depleted of </w:t>
      </w:r>
      <w:proofErr w:type="spellStart"/>
      <w:r w:rsidRPr="008E64C3">
        <w:rPr>
          <w:rFonts w:ascii="Arial" w:eastAsia="Calibri" w:hAnsi="Arial" w:cs="Arial"/>
          <w:i/>
          <w:iCs/>
          <w:sz w:val="22"/>
          <w:szCs w:val="22"/>
        </w:rPr>
        <w:t>athos</w:t>
      </w:r>
      <w:proofErr w:type="spellEnd"/>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and </w:t>
      </w:r>
      <w:proofErr w:type="spellStart"/>
      <w:r w:rsidRPr="008E64C3">
        <w:rPr>
          <w:rFonts w:ascii="Arial" w:eastAsia="Calibri" w:hAnsi="Arial" w:cs="Arial"/>
          <w:i/>
          <w:iCs/>
          <w:sz w:val="22"/>
          <w:szCs w:val="22"/>
        </w:rPr>
        <w:t>porthos</w:t>
      </w:r>
      <w:proofErr w:type="spellEnd"/>
      <w:r w:rsidRPr="008E64C3">
        <w:rPr>
          <w:rFonts w:ascii="Arial" w:eastAsia="Calibri" w:hAnsi="Arial" w:cs="Arial"/>
          <w:sz w:val="22"/>
          <w:szCs w:val="22"/>
        </w:rPr>
        <w:t xml:space="preserve"> with 1B1 positive structures going through the ring canals. (</w:t>
      </w:r>
      <w:r w:rsidRPr="008E64C3">
        <w:rPr>
          <w:rFonts w:ascii="Arial" w:eastAsia="Calibri" w:hAnsi="Arial" w:cs="Arial"/>
          <w:b/>
          <w:bCs/>
          <w:sz w:val="22"/>
          <w:szCs w:val="22"/>
        </w:rPr>
        <w:t>C-F’</w:t>
      </w:r>
      <w:r w:rsidRPr="008E64C3">
        <w:rPr>
          <w:rFonts w:ascii="Arial" w:eastAsia="Calibri" w:hAnsi="Arial" w:cs="Arial"/>
          <w:sz w:val="22"/>
          <w:szCs w:val="22"/>
        </w:rPr>
        <w:t xml:space="preserve">) Confocal images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w:t>
      </w:r>
      <w:proofErr w:type="spellStart"/>
      <w:r w:rsidRPr="008E64C3">
        <w:rPr>
          <w:rFonts w:ascii="Arial" w:eastAsia="Calibri" w:hAnsi="Arial" w:cs="Arial"/>
          <w:sz w:val="22"/>
          <w:szCs w:val="22"/>
        </w:rPr>
        <w:t>pMad</w:t>
      </w:r>
      <w:proofErr w:type="spellEnd"/>
      <w:r w:rsidRPr="008E64C3">
        <w:rPr>
          <w:rFonts w:ascii="Arial" w:eastAsia="Calibri" w:hAnsi="Arial" w:cs="Arial"/>
          <w:sz w:val="22"/>
          <w:szCs w:val="22"/>
        </w:rPr>
        <w:t xml:space="preserve"> (red) and Vasa (green)</w:t>
      </w:r>
      <w:r w:rsidR="00F10633">
        <w:rPr>
          <w:rFonts w:ascii="Arial" w:eastAsia="Calibri" w:hAnsi="Arial" w:cs="Arial"/>
          <w:sz w:val="22"/>
          <w:szCs w:val="22"/>
        </w:rPr>
        <w:t>. In control ovaries (</w:t>
      </w:r>
      <w:r w:rsidR="00F10633">
        <w:rPr>
          <w:rFonts w:ascii="Arial" w:eastAsia="Calibri" w:hAnsi="Arial" w:cs="Arial"/>
          <w:b/>
          <w:bCs/>
          <w:sz w:val="22"/>
          <w:szCs w:val="22"/>
        </w:rPr>
        <w:t>C</w:t>
      </w:r>
      <w:r w:rsidR="00F10633">
        <w:rPr>
          <w:rFonts w:ascii="Arial" w:eastAsia="Calibri" w:hAnsi="Arial" w:cs="Arial"/>
          <w:sz w:val="22"/>
          <w:szCs w:val="22"/>
        </w:rPr>
        <w:t xml:space="preserve">) nuclear </w:t>
      </w:r>
      <w:proofErr w:type="spellStart"/>
      <w:r w:rsidR="00F10633">
        <w:rPr>
          <w:rFonts w:ascii="Arial" w:eastAsia="Calibri" w:hAnsi="Arial" w:cs="Arial"/>
          <w:sz w:val="22"/>
          <w:szCs w:val="22"/>
        </w:rPr>
        <w:t>pMad</w:t>
      </w:r>
      <w:proofErr w:type="spellEnd"/>
      <w:r w:rsidR="00F10633">
        <w:rPr>
          <w:rFonts w:ascii="Arial" w:eastAsia="Calibri" w:hAnsi="Arial" w:cs="Arial"/>
          <w:sz w:val="22"/>
          <w:szCs w:val="22"/>
        </w:rPr>
        <w:t xml:space="preserve"> staining occurs in cells proximal to the niche marking GSCs. </w:t>
      </w:r>
      <w:r w:rsidR="003B1EB6">
        <w:rPr>
          <w:rFonts w:ascii="Arial" w:eastAsia="Calibri" w:hAnsi="Arial" w:cs="Arial"/>
          <w:sz w:val="22"/>
          <w:szCs w:val="22"/>
        </w:rPr>
        <w:t>N</w:t>
      </w:r>
      <w:r w:rsidRPr="008E64C3">
        <w:rPr>
          <w:rFonts w:ascii="Arial" w:eastAsia="Calibri" w:hAnsi="Arial" w:cs="Arial"/>
          <w:sz w:val="22"/>
          <w:szCs w:val="22"/>
        </w:rPr>
        <w:t xml:space="preserve">uclear </w:t>
      </w:r>
      <w:proofErr w:type="spellStart"/>
      <w:r w:rsidRPr="008E64C3">
        <w:rPr>
          <w:rFonts w:ascii="Arial" w:eastAsia="Calibri" w:hAnsi="Arial" w:cs="Arial"/>
          <w:sz w:val="22"/>
          <w:szCs w:val="22"/>
        </w:rPr>
        <w:t>pMad</w:t>
      </w:r>
      <w:proofErr w:type="spellEnd"/>
      <w:r w:rsidR="003B1EB6">
        <w:rPr>
          <w:rFonts w:ascii="Arial" w:eastAsia="Calibri" w:hAnsi="Arial" w:cs="Arial"/>
          <w:sz w:val="22"/>
          <w:szCs w:val="22"/>
        </w:rPr>
        <w:t xml:space="preserve"> staining in ovaries </w:t>
      </w:r>
      <w:r w:rsidR="003B1EB6" w:rsidRPr="008E64C3">
        <w:rPr>
          <w:rFonts w:ascii="Arial" w:eastAsia="Calibri" w:hAnsi="Arial" w:cs="Arial"/>
          <w:sz w:val="22"/>
          <w:szCs w:val="22"/>
        </w:rPr>
        <w:t xml:space="preserve">depleted of </w:t>
      </w:r>
      <w:r w:rsidR="001267E8">
        <w:rPr>
          <w:rFonts w:ascii="Arial" w:eastAsia="Calibri" w:hAnsi="Arial" w:cs="Arial"/>
          <w:sz w:val="22"/>
          <w:szCs w:val="22"/>
        </w:rPr>
        <w:t>(</w:t>
      </w:r>
      <w:r w:rsidR="001267E8" w:rsidRPr="00533492">
        <w:rPr>
          <w:rFonts w:ascii="Arial" w:eastAsia="Calibri" w:hAnsi="Arial" w:cs="Arial"/>
          <w:b/>
          <w:bCs/>
          <w:sz w:val="22"/>
          <w:szCs w:val="22"/>
        </w:rPr>
        <w:t>D</w:t>
      </w:r>
      <w:r w:rsidR="001267E8">
        <w:rPr>
          <w:rFonts w:ascii="Arial" w:eastAsia="Calibri" w:hAnsi="Arial" w:cs="Arial"/>
          <w:sz w:val="22"/>
          <w:szCs w:val="22"/>
        </w:rPr>
        <w:t xml:space="preserve">) </w:t>
      </w:r>
      <w:proofErr w:type="spellStart"/>
      <w:r w:rsidR="003B1EB6" w:rsidRPr="008E64C3">
        <w:rPr>
          <w:rFonts w:ascii="Arial" w:eastAsia="Calibri" w:hAnsi="Arial" w:cs="Arial"/>
          <w:i/>
          <w:iCs/>
          <w:sz w:val="22"/>
          <w:szCs w:val="22"/>
        </w:rPr>
        <w:t>athos</w:t>
      </w:r>
      <w:proofErr w:type="spellEnd"/>
      <w:r w:rsidR="003B1EB6" w:rsidRPr="008E64C3">
        <w:rPr>
          <w:rFonts w:ascii="Arial" w:eastAsia="Calibri" w:hAnsi="Arial" w:cs="Arial"/>
          <w:sz w:val="22"/>
          <w:szCs w:val="22"/>
        </w:rPr>
        <w:t xml:space="preserve">, </w:t>
      </w:r>
      <w:r w:rsidR="001267E8">
        <w:rPr>
          <w:rFonts w:ascii="Arial" w:eastAsia="Calibri" w:hAnsi="Arial" w:cs="Arial"/>
          <w:sz w:val="22"/>
          <w:szCs w:val="22"/>
        </w:rPr>
        <w:t>(</w:t>
      </w:r>
      <w:r w:rsidR="001267E8" w:rsidRPr="00533492">
        <w:rPr>
          <w:rFonts w:ascii="Arial" w:eastAsia="Calibri" w:hAnsi="Arial" w:cs="Arial"/>
          <w:b/>
          <w:bCs/>
          <w:sz w:val="22"/>
          <w:szCs w:val="22"/>
        </w:rPr>
        <w:t>E</w:t>
      </w:r>
      <w:r w:rsidR="001267E8">
        <w:rPr>
          <w:rFonts w:ascii="Arial" w:eastAsia="Calibri" w:hAnsi="Arial" w:cs="Arial"/>
          <w:sz w:val="22"/>
          <w:szCs w:val="22"/>
        </w:rPr>
        <w:t>)</w:t>
      </w:r>
      <w:r w:rsidR="009A4786">
        <w:rPr>
          <w:rFonts w:ascii="Arial" w:eastAsia="Calibri" w:hAnsi="Arial" w:cs="Arial"/>
          <w:sz w:val="22"/>
          <w:szCs w:val="22"/>
        </w:rPr>
        <w:t xml:space="preserve"> </w:t>
      </w:r>
      <w:proofErr w:type="spellStart"/>
      <w:r w:rsidR="003B1EB6" w:rsidRPr="008E64C3">
        <w:rPr>
          <w:rFonts w:ascii="Arial" w:eastAsia="Calibri" w:hAnsi="Arial" w:cs="Arial"/>
          <w:i/>
          <w:iCs/>
          <w:sz w:val="22"/>
          <w:szCs w:val="22"/>
        </w:rPr>
        <w:t>aramis</w:t>
      </w:r>
      <w:proofErr w:type="spellEnd"/>
      <w:r w:rsidR="003B1EB6" w:rsidRPr="008E64C3">
        <w:rPr>
          <w:rFonts w:ascii="Arial" w:eastAsia="Calibri" w:hAnsi="Arial" w:cs="Arial"/>
          <w:sz w:val="22"/>
          <w:szCs w:val="22"/>
        </w:rPr>
        <w:t xml:space="preserve">, and </w:t>
      </w:r>
      <w:r w:rsidR="001267E8">
        <w:rPr>
          <w:rFonts w:ascii="Arial" w:eastAsia="Calibri" w:hAnsi="Arial" w:cs="Arial"/>
          <w:sz w:val="22"/>
          <w:szCs w:val="22"/>
        </w:rPr>
        <w:t>(</w:t>
      </w:r>
      <w:r w:rsidR="001267E8" w:rsidRPr="00533492">
        <w:rPr>
          <w:rFonts w:ascii="Arial" w:eastAsia="Calibri" w:hAnsi="Arial" w:cs="Arial"/>
          <w:b/>
          <w:bCs/>
          <w:sz w:val="22"/>
          <w:szCs w:val="22"/>
        </w:rPr>
        <w:t>F</w:t>
      </w:r>
      <w:r w:rsidR="001267E8">
        <w:rPr>
          <w:rFonts w:ascii="Arial" w:eastAsia="Calibri" w:hAnsi="Arial" w:cs="Arial"/>
          <w:sz w:val="22"/>
          <w:szCs w:val="22"/>
        </w:rPr>
        <w:t xml:space="preserve">) </w:t>
      </w:r>
      <w:proofErr w:type="spellStart"/>
      <w:r w:rsidR="003B1EB6" w:rsidRPr="008E64C3">
        <w:rPr>
          <w:rFonts w:ascii="Arial" w:eastAsia="Calibri" w:hAnsi="Arial" w:cs="Arial"/>
          <w:i/>
          <w:iCs/>
          <w:sz w:val="22"/>
          <w:szCs w:val="22"/>
        </w:rPr>
        <w:t>porthos</w:t>
      </w:r>
      <w:proofErr w:type="spellEnd"/>
      <w:r w:rsidRPr="008E64C3">
        <w:rPr>
          <w:rFonts w:ascii="Arial" w:eastAsia="Calibri" w:hAnsi="Arial" w:cs="Arial"/>
          <w:sz w:val="22"/>
          <w:szCs w:val="22"/>
        </w:rPr>
        <w:t xml:space="preserve"> demonstrat</w:t>
      </w:r>
      <w:r w:rsidR="003B1EB6">
        <w:rPr>
          <w:rFonts w:ascii="Arial" w:eastAsia="Calibri" w:hAnsi="Arial" w:cs="Arial"/>
          <w:sz w:val="22"/>
          <w:szCs w:val="22"/>
        </w:rPr>
        <w:t>es</w:t>
      </w:r>
      <w:r w:rsidRPr="008E64C3">
        <w:rPr>
          <w:rFonts w:ascii="Arial" w:eastAsia="Calibri" w:hAnsi="Arial" w:cs="Arial"/>
          <w:sz w:val="22"/>
          <w:szCs w:val="22"/>
        </w:rPr>
        <w:t xml:space="preserve"> that the observed cyst</w:t>
      </w:r>
      <w:r w:rsidR="00296973">
        <w:rPr>
          <w:rFonts w:ascii="Arial" w:eastAsia="Calibri" w:hAnsi="Arial" w:cs="Arial"/>
          <w:sz w:val="22"/>
          <w:szCs w:val="22"/>
        </w:rPr>
        <w:t>s</w:t>
      </w:r>
      <w:r w:rsidRPr="008E64C3">
        <w:rPr>
          <w:rFonts w:ascii="Arial" w:eastAsia="Calibri" w:hAnsi="Arial" w:cs="Arial"/>
          <w:sz w:val="22"/>
          <w:szCs w:val="22"/>
        </w:rPr>
        <w:t xml:space="preserve"> are not composed of GSCs. Scale bar for main images is 15 micron, scale bar for insets is 3.75 micron.</w:t>
      </w:r>
    </w:p>
    <w:p w14:paraId="71FA87EE" w14:textId="77777777" w:rsidR="00755CAA" w:rsidRPr="008E64C3" w:rsidRDefault="00755CAA" w:rsidP="006C0869">
      <w:pPr>
        <w:jc w:val="both"/>
        <w:rPr>
          <w:rFonts w:ascii="Arial" w:eastAsia="Calibri" w:hAnsi="Arial" w:cs="Arial"/>
          <w:sz w:val="22"/>
          <w:szCs w:val="22"/>
        </w:rPr>
      </w:pPr>
    </w:p>
    <w:p w14:paraId="333D9E49" w14:textId="5EA358ED" w:rsidR="00755CAA" w:rsidRPr="008E64C3" w:rsidRDefault="00755CAA" w:rsidP="006C0869">
      <w:pPr>
        <w:jc w:val="both"/>
        <w:rPr>
          <w:rFonts w:ascii="Arial" w:eastAsia="Calibri" w:hAnsi="Arial" w:cs="Arial"/>
          <w:sz w:val="22"/>
          <w:szCs w:val="22"/>
        </w:rPr>
      </w:pPr>
      <w:r w:rsidRPr="008E64C3">
        <w:rPr>
          <w:rFonts w:ascii="Arial" w:eastAsia="Calibri" w:hAnsi="Arial" w:cs="Arial"/>
          <w:b/>
          <w:bCs/>
          <w:sz w:val="22"/>
          <w:szCs w:val="22"/>
        </w:rPr>
        <w:t>Supplemental Figure 2.</w:t>
      </w:r>
      <w:r w:rsidR="00862249">
        <w:rPr>
          <w:rFonts w:ascii="Arial" w:eastAsia="Calibri" w:hAnsi="Arial" w:cs="Arial"/>
          <w:b/>
          <w:bCs/>
          <w:sz w:val="22"/>
          <w:szCs w:val="22"/>
        </w:rPr>
        <w:t xml:space="preserve"> </w:t>
      </w:r>
      <w:r w:rsidR="00902EEF" w:rsidRPr="00BD5EAE">
        <w:rPr>
          <w:rFonts w:ascii="Arial" w:eastAsia="Calibri" w:hAnsi="Arial" w:cs="Arial"/>
          <w:b/>
          <w:bCs/>
          <w:sz w:val="22"/>
          <w:szCs w:val="22"/>
        </w:rPr>
        <w:t xml:space="preserve">Athos, Aramis, and </w:t>
      </w:r>
      <w:proofErr w:type="spellStart"/>
      <w:r w:rsidR="00902EEF" w:rsidRPr="00BD5EAE">
        <w:rPr>
          <w:rFonts w:ascii="Arial" w:eastAsia="Calibri" w:hAnsi="Arial" w:cs="Arial"/>
          <w:b/>
          <w:bCs/>
          <w:sz w:val="22"/>
          <w:szCs w:val="22"/>
        </w:rPr>
        <w:t>Porthos</w:t>
      </w:r>
      <w:proofErr w:type="spellEnd"/>
      <w:r w:rsidR="00902EEF" w:rsidRPr="00BD5EAE">
        <w:rPr>
          <w:rFonts w:ascii="Arial" w:eastAsia="Calibri" w:hAnsi="Arial" w:cs="Arial"/>
          <w:b/>
          <w:bCs/>
          <w:sz w:val="22"/>
          <w:szCs w:val="22"/>
        </w:rPr>
        <w:t xml:space="preserve"> are required for efficient ribosome biogenesis.</w:t>
      </w:r>
      <w:r w:rsidR="00862249" w:rsidRPr="00533492">
        <w:rPr>
          <w:rFonts w:ascii="Arial" w:eastAsia="Calibri" w:hAnsi="Arial" w:cs="Arial"/>
          <w:b/>
          <w:bCs/>
          <w:sz w:val="22"/>
          <w:szCs w:val="22"/>
        </w:rPr>
        <w:t xml:space="preserve">, related to Figure </w:t>
      </w:r>
      <w:r w:rsidR="00862249">
        <w:rPr>
          <w:rFonts w:ascii="Arial" w:eastAsia="Calibri" w:hAnsi="Arial" w:cs="Arial"/>
          <w:b/>
          <w:bCs/>
          <w:sz w:val="22"/>
          <w:szCs w:val="22"/>
        </w:rPr>
        <w:t>2</w:t>
      </w:r>
      <w:r w:rsidR="00C5556D">
        <w:rPr>
          <w:rFonts w:ascii="Arial" w:eastAsia="Calibri" w:hAnsi="Arial" w:cs="Arial"/>
          <w:b/>
          <w:bCs/>
          <w:sz w:val="22"/>
          <w:szCs w:val="22"/>
        </w:rPr>
        <w:t>.</w:t>
      </w:r>
      <w:r w:rsidRPr="008E64C3">
        <w:rPr>
          <w:rFonts w:ascii="Arial" w:eastAsia="Calibri" w:hAnsi="Arial" w:cs="Arial"/>
          <w:b/>
          <w:bCs/>
          <w:sz w:val="22"/>
          <w:szCs w:val="22"/>
        </w:rPr>
        <w:t xml:space="preserve"> </w:t>
      </w:r>
      <w:r w:rsidR="002B48C6" w:rsidRPr="008E64C3">
        <w:rPr>
          <w:rFonts w:ascii="Arial" w:eastAsia="Calibri" w:hAnsi="Arial" w:cs="Arial"/>
          <w:sz w:val="22"/>
          <w:szCs w:val="22"/>
        </w:rPr>
        <w:t>(</w:t>
      </w:r>
      <w:r w:rsidR="002B48C6">
        <w:rPr>
          <w:rFonts w:ascii="Arial" w:eastAsia="Calibri" w:hAnsi="Arial" w:cs="Arial"/>
          <w:b/>
          <w:bCs/>
          <w:sz w:val="22"/>
          <w:szCs w:val="22"/>
        </w:rPr>
        <w:t>A</w:t>
      </w:r>
      <w:r w:rsidR="002B48C6" w:rsidRPr="008E64C3">
        <w:rPr>
          <w:rFonts w:ascii="Arial" w:eastAsia="Calibri" w:hAnsi="Arial" w:cs="Arial"/>
          <w:b/>
          <w:bCs/>
          <w:sz w:val="22"/>
          <w:szCs w:val="22"/>
        </w:rPr>
        <w:t>-</w:t>
      </w:r>
      <w:r w:rsidR="002B48C6">
        <w:rPr>
          <w:rFonts w:ascii="Arial" w:eastAsia="Calibri" w:hAnsi="Arial" w:cs="Arial"/>
          <w:b/>
          <w:bCs/>
          <w:sz w:val="22"/>
          <w:szCs w:val="22"/>
        </w:rPr>
        <w:t>A</w:t>
      </w:r>
      <w:r w:rsidR="002B48C6" w:rsidRPr="008E64C3">
        <w:rPr>
          <w:rFonts w:ascii="Arial" w:eastAsia="Calibri" w:hAnsi="Arial" w:cs="Arial"/>
          <w:b/>
          <w:bCs/>
          <w:sz w:val="22"/>
          <w:szCs w:val="22"/>
        </w:rPr>
        <w:t>’’</w:t>
      </w:r>
      <w:r w:rsidR="002B48C6" w:rsidRPr="008E64C3">
        <w:rPr>
          <w:rFonts w:ascii="Arial" w:eastAsia="Calibri" w:hAnsi="Arial" w:cs="Arial"/>
          <w:sz w:val="22"/>
          <w:szCs w:val="22"/>
        </w:rPr>
        <w:t>) Western blots of immunoprecipitations from ovaries for FLAG</w:t>
      </w:r>
      <w:r w:rsidR="00AD2481">
        <w:rPr>
          <w:rFonts w:ascii="Arial" w:eastAsia="Calibri" w:hAnsi="Arial" w:cs="Arial"/>
          <w:sz w:val="22"/>
          <w:szCs w:val="22"/>
        </w:rPr>
        <w:t>-</w:t>
      </w:r>
      <w:r w:rsidR="002B48C6" w:rsidRPr="008E64C3">
        <w:rPr>
          <w:rFonts w:ascii="Arial" w:eastAsia="Calibri" w:hAnsi="Arial" w:cs="Arial"/>
          <w:sz w:val="22"/>
          <w:szCs w:val="22"/>
        </w:rPr>
        <w:t>tagged Aramis (</w:t>
      </w:r>
      <w:r w:rsidR="002B48C6">
        <w:rPr>
          <w:rFonts w:ascii="Arial" w:eastAsia="Calibri" w:hAnsi="Arial" w:cs="Arial"/>
          <w:b/>
          <w:bCs/>
          <w:sz w:val="22"/>
          <w:szCs w:val="22"/>
        </w:rPr>
        <w:t>A</w:t>
      </w:r>
      <w:r w:rsidR="002B48C6" w:rsidRPr="008E64C3">
        <w:rPr>
          <w:rFonts w:ascii="Arial" w:eastAsia="Calibri" w:hAnsi="Arial" w:cs="Arial"/>
          <w:sz w:val="22"/>
          <w:szCs w:val="22"/>
        </w:rPr>
        <w:t>), Athos, (</w:t>
      </w:r>
      <w:r w:rsidR="002B48C6">
        <w:rPr>
          <w:rFonts w:ascii="Arial" w:eastAsia="Calibri" w:hAnsi="Arial" w:cs="Arial"/>
          <w:b/>
          <w:bCs/>
          <w:sz w:val="22"/>
          <w:szCs w:val="22"/>
        </w:rPr>
        <w:t>A</w:t>
      </w:r>
      <w:r w:rsidR="002B48C6" w:rsidRPr="008E64C3">
        <w:rPr>
          <w:rFonts w:ascii="Arial" w:eastAsia="Calibri" w:hAnsi="Arial" w:cs="Arial"/>
          <w:b/>
          <w:bCs/>
          <w:sz w:val="22"/>
          <w:szCs w:val="22"/>
        </w:rPr>
        <w:t>’</w:t>
      </w:r>
      <w:r w:rsidR="002B48C6" w:rsidRPr="008E64C3">
        <w:rPr>
          <w:rFonts w:ascii="Arial" w:eastAsia="Calibri" w:hAnsi="Arial" w:cs="Arial"/>
          <w:sz w:val="22"/>
          <w:szCs w:val="22"/>
        </w:rPr>
        <w:t xml:space="preserve">), and </w:t>
      </w:r>
      <w:proofErr w:type="spellStart"/>
      <w:r w:rsidR="002B48C6" w:rsidRPr="008E64C3">
        <w:rPr>
          <w:rFonts w:ascii="Arial" w:eastAsia="Calibri" w:hAnsi="Arial" w:cs="Arial"/>
          <w:sz w:val="22"/>
          <w:szCs w:val="22"/>
        </w:rPr>
        <w:t>Porthos</w:t>
      </w:r>
      <w:proofErr w:type="spellEnd"/>
      <w:r w:rsidR="002B48C6" w:rsidRPr="008E64C3">
        <w:rPr>
          <w:rFonts w:ascii="Arial" w:eastAsia="Calibri" w:hAnsi="Arial" w:cs="Arial"/>
          <w:sz w:val="22"/>
          <w:szCs w:val="22"/>
        </w:rPr>
        <w:t xml:space="preserve"> (</w:t>
      </w:r>
      <w:r w:rsidR="002B48C6" w:rsidRPr="00533492">
        <w:rPr>
          <w:rFonts w:ascii="Arial" w:eastAsia="Calibri" w:hAnsi="Arial" w:cs="Arial"/>
          <w:b/>
          <w:bCs/>
          <w:sz w:val="22"/>
          <w:szCs w:val="22"/>
        </w:rPr>
        <w:t>A</w:t>
      </w:r>
      <w:r w:rsidR="002B48C6" w:rsidRPr="004B391B">
        <w:rPr>
          <w:rFonts w:ascii="Arial" w:eastAsia="Calibri" w:hAnsi="Arial" w:cs="Arial"/>
          <w:b/>
          <w:bCs/>
          <w:sz w:val="22"/>
          <w:szCs w:val="22"/>
        </w:rPr>
        <w:t>’’</w:t>
      </w:r>
      <w:r w:rsidR="002B48C6" w:rsidRPr="008E64C3">
        <w:rPr>
          <w:rFonts w:ascii="Arial" w:eastAsia="Calibri" w:hAnsi="Arial" w:cs="Arial"/>
          <w:sz w:val="22"/>
          <w:szCs w:val="22"/>
        </w:rPr>
        <w:t xml:space="preserve">). </w:t>
      </w:r>
      <w:r w:rsidRPr="008E64C3">
        <w:rPr>
          <w:rFonts w:ascii="Arial" w:eastAsia="Calibri" w:hAnsi="Arial" w:cs="Arial"/>
          <w:sz w:val="22"/>
          <w:szCs w:val="22"/>
        </w:rPr>
        <w:t>(</w:t>
      </w:r>
      <w:r w:rsidR="002B48C6">
        <w:rPr>
          <w:rFonts w:ascii="Arial" w:eastAsia="Calibri" w:hAnsi="Arial" w:cs="Arial"/>
          <w:b/>
          <w:bCs/>
          <w:sz w:val="22"/>
          <w:szCs w:val="22"/>
        </w:rPr>
        <w:t>B</w:t>
      </w:r>
      <w:r w:rsidRPr="008E64C3">
        <w:rPr>
          <w:rFonts w:ascii="Arial" w:eastAsia="Calibri" w:hAnsi="Arial" w:cs="Arial"/>
          <w:b/>
          <w:bCs/>
          <w:sz w:val="22"/>
          <w:szCs w:val="22"/>
        </w:rPr>
        <w:t>-</w:t>
      </w:r>
      <w:r w:rsidR="002B48C6">
        <w:rPr>
          <w:rFonts w:ascii="Arial" w:eastAsia="Calibri" w:hAnsi="Arial" w:cs="Arial"/>
          <w:b/>
          <w:bCs/>
          <w:sz w:val="22"/>
          <w:szCs w:val="22"/>
        </w:rPr>
        <w:t>B</w:t>
      </w:r>
      <w:r w:rsidRPr="008E64C3">
        <w:rPr>
          <w:rFonts w:ascii="Arial" w:eastAsia="Calibri" w:hAnsi="Arial" w:cs="Arial"/>
          <w:b/>
          <w:bCs/>
          <w:sz w:val="22"/>
          <w:szCs w:val="22"/>
        </w:rPr>
        <w:t>’’’</w:t>
      </w:r>
      <w:r w:rsidRPr="008E64C3">
        <w:rPr>
          <w:rFonts w:ascii="Arial" w:eastAsia="Calibri" w:hAnsi="Arial" w:cs="Arial"/>
          <w:sz w:val="22"/>
          <w:szCs w:val="22"/>
        </w:rPr>
        <w:t>) Confocal images of (</w:t>
      </w:r>
      <w:r w:rsidR="002B48C6">
        <w:rPr>
          <w:rFonts w:ascii="Arial" w:eastAsia="Calibri" w:hAnsi="Arial" w:cs="Arial"/>
          <w:b/>
          <w:bCs/>
          <w:sz w:val="22"/>
          <w:szCs w:val="22"/>
        </w:rPr>
        <w:t>B</w:t>
      </w:r>
      <w:r w:rsidRPr="008E64C3">
        <w:rPr>
          <w:rFonts w:ascii="Arial" w:eastAsia="Calibri" w:hAnsi="Arial" w:cs="Arial"/>
          <w:sz w:val="22"/>
          <w:szCs w:val="22"/>
        </w:rPr>
        <w:t xml:space="preserve">)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w:t>
      </w:r>
      <w:r w:rsidR="002B48C6">
        <w:rPr>
          <w:rFonts w:ascii="Arial" w:eastAsia="Calibri" w:hAnsi="Arial" w:cs="Arial"/>
          <w:b/>
          <w:bCs/>
          <w:sz w:val="22"/>
          <w:szCs w:val="22"/>
        </w:rPr>
        <w:t>B</w:t>
      </w:r>
      <w:r w:rsidRPr="008E64C3">
        <w:rPr>
          <w:rFonts w:ascii="Arial" w:eastAsia="Calibri" w:hAnsi="Arial" w:cs="Arial"/>
          <w:b/>
          <w:bCs/>
          <w:sz w:val="22"/>
          <w:szCs w:val="22"/>
        </w:rPr>
        <w:t>’</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w:t>
      </w:r>
      <w:r w:rsidR="002B48C6">
        <w:rPr>
          <w:rFonts w:ascii="Arial" w:eastAsia="Calibri" w:hAnsi="Arial" w:cs="Arial"/>
          <w:b/>
          <w:bCs/>
          <w:sz w:val="22"/>
          <w:szCs w:val="22"/>
        </w:rPr>
        <w:t>B</w:t>
      </w:r>
      <w:r w:rsidRPr="008E64C3">
        <w:rPr>
          <w:rFonts w:ascii="Arial" w:eastAsia="Calibri" w:hAnsi="Arial" w:cs="Arial"/>
          <w:b/>
          <w:bCs/>
          <w:sz w:val="22"/>
          <w:szCs w:val="22"/>
        </w:rPr>
        <w:t>’’</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athos</w:t>
      </w:r>
      <w:proofErr w:type="spellEnd"/>
      <w:r w:rsidRPr="008E64C3">
        <w:rPr>
          <w:rFonts w:ascii="Arial" w:eastAsia="Calibri" w:hAnsi="Arial" w:cs="Arial"/>
          <w:sz w:val="22"/>
          <w:szCs w:val="22"/>
        </w:rPr>
        <w:t xml:space="preserve"> and </w:t>
      </w:r>
      <w:proofErr w:type="spellStart"/>
      <w:r w:rsidRPr="008E64C3">
        <w:rPr>
          <w:rFonts w:ascii="Arial" w:eastAsia="Calibri" w:hAnsi="Arial" w:cs="Arial"/>
          <w:i/>
          <w:iCs/>
          <w:sz w:val="22"/>
          <w:szCs w:val="22"/>
        </w:rPr>
        <w:t>porthos</w:t>
      </w:r>
      <w:proofErr w:type="spellEnd"/>
      <w:r w:rsidRPr="008E64C3">
        <w:rPr>
          <w:rFonts w:ascii="Arial" w:eastAsia="Calibri" w:hAnsi="Arial" w:cs="Arial"/>
          <w:sz w:val="22"/>
          <w:szCs w:val="22"/>
        </w:rPr>
        <w:t xml:space="preserve"> (</w:t>
      </w:r>
      <w:r w:rsidR="002B48C6">
        <w:rPr>
          <w:rFonts w:ascii="Arial" w:eastAsia="Calibri" w:hAnsi="Arial" w:cs="Arial"/>
          <w:b/>
          <w:bCs/>
          <w:sz w:val="22"/>
          <w:szCs w:val="22"/>
        </w:rPr>
        <w:t>B</w:t>
      </w:r>
      <w:r w:rsidRPr="008E64C3">
        <w:rPr>
          <w:rFonts w:ascii="Arial" w:eastAsia="Calibri" w:hAnsi="Arial" w:cs="Arial"/>
          <w:b/>
          <w:bCs/>
          <w:sz w:val="22"/>
          <w:szCs w:val="22"/>
        </w:rPr>
        <w:t>’’’</w:t>
      </w:r>
      <w:r w:rsidRPr="008E64C3">
        <w:rPr>
          <w:rFonts w:ascii="Arial" w:eastAsia="Calibri" w:hAnsi="Arial" w:cs="Arial"/>
          <w:sz w:val="22"/>
          <w:szCs w:val="22"/>
        </w:rPr>
        <w:t xml:space="preserve">) germline RNAi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Fibrillarin (red), DAPI (blue), and Vasa (green). (</w:t>
      </w:r>
      <w:r w:rsidR="002B48C6">
        <w:rPr>
          <w:rFonts w:ascii="Arial" w:eastAsia="Calibri" w:hAnsi="Arial" w:cs="Arial"/>
          <w:b/>
          <w:bCs/>
          <w:sz w:val="22"/>
          <w:szCs w:val="22"/>
        </w:rPr>
        <w:t>C</w:t>
      </w:r>
      <w:r w:rsidRPr="008E64C3">
        <w:rPr>
          <w:rFonts w:ascii="Arial" w:eastAsia="Calibri" w:hAnsi="Arial" w:cs="Arial"/>
          <w:sz w:val="22"/>
          <w:szCs w:val="22"/>
        </w:rPr>
        <w:t xml:space="preserve">) Quantification of nucleolar volume in GSCs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athos</w:t>
      </w:r>
      <w:proofErr w:type="spellEnd"/>
      <w:r w:rsidRPr="008E64C3">
        <w:rPr>
          <w:rFonts w:ascii="Arial" w:eastAsia="Calibri" w:hAnsi="Arial" w:cs="Arial"/>
          <w:sz w:val="22"/>
          <w:szCs w:val="22"/>
        </w:rPr>
        <w:t xml:space="preserve">, and </w:t>
      </w:r>
      <w:proofErr w:type="spellStart"/>
      <w:r w:rsidRPr="008E64C3">
        <w:rPr>
          <w:rFonts w:ascii="Arial" w:eastAsia="Calibri" w:hAnsi="Arial" w:cs="Arial"/>
          <w:i/>
          <w:iCs/>
          <w:sz w:val="22"/>
          <w:szCs w:val="22"/>
        </w:rPr>
        <w:t>porthos</w:t>
      </w:r>
      <w:proofErr w:type="spellEnd"/>
      <w:r w:rsidRPr="008E64C3">
        <w:rPr>
          <w:rFonts w:ascii="Arial" w:eastAsia="Calibri" w:hAnsi="Arial" w:cs="Arial"/>
          <w:sz w:val="22"/>
          <w:szCs w:val="22"/>
        </w:rPr>
        <w:t xml:space="preserve"> RNAi, compared to control normalized to somatic nucleolar volume indicates loss of each helicase results in nucleolar stress (n=24 GSCs per genotype, One-way ANOVA, p&lt;0.001, with Welch’s t-test, * = p&lt;0.05, ** = p&lt;0.01). (</w:t>
      </w:r>
      <w:r w:rsidRPr="008E64C3">
        <w:rPr>
          <w:rFonts w:ascii="Arial" w:eastAsia="Calibri" w:hAnsi="Arial" w:cs="Arial"/>
          <w:b/>
          <w:bCs/>
          <w:sz w:val="22"/>
          <w:szCs w:val="22"/>
        </w:rPr>
        <w:t>D-D’</w:t>
      </w:r>
      <w:r w:rsidRPr="008E64C3">
        <w:rPr>
          <w:rFonts w:ascii="Arial" w:eastAsia="Calibri" w:hAnsi="Arial" w:cs="Arial"/>
          <w:sz w:val="22"/>
          <w:szCs w:val="22"/>
        </w:rPr>
        <w:t xml:space="preserve">) Polysome preparations from </w:t>
      </w:r>
      <w:r w:rsidRPr="008E64C3">
        <w:rPr>
          <w:rFonts w:ascii="Arial" w:eastAsia="Calibri" w:hAnsi="Arial" w:cs="Arial"/>
          <w:i/>
          <w:iCs/>
          <w:sz w:val="22"/>
          <w:szCs w:val="22"/>
        </w:rPr>
        <w:t>Drosophila</w:t>
      </w:r>
      <w:r w:rsidRPr="008E64C3">
        <w:rPr>
          <w:rFonts w:ascii="Arial" w:eastAsia="Calibri" w:hAnsi="Arial" w:cs="Arial"/>
          <w:sz w:val="22"/>
          <w:szCs w:val="22"/>
        </w:rPr>
        <w:t xml:space="preserve"> S2 cells in cells treated with dsRNA targeting </w:t>
      </w:r>
      <w:r w:rsidRPr="008E64C3">
        <w:rPr>
          <w:rFonts w:ascii="Arial" w:eastAsia="Calibri" w:hAnsi="Arial" w:cs="Arial"/>
          <w:i/>
          <w:iCs/>
          <w:sz w:val="22"/>
          <w:szCs w:val="22"/>
        </w:rPr>
        <w:t>RpS19a</w:t>
      </w:r>
      <w:r w:rsidRPr="008E64C3">
        <w:rPr>
          <w:rFonts w:ascii="Arial" w:eastAsia="Calibri" w:hAnsi="Arial" w:cs="Arial"/>
          <w:sz w:val="22"/>
          <w:szCs w:val="22"/>
        </w:rPr>
        <w:t xml:space="preserve"> (</w:t>
      </w:r>
      <w:r w:rsidRPr="008E64C3">
        <w:rPr>
          <w:rFonts w:ascii="Arial" w:eastAsia="Calibri" w:hAnsi="Arial" w:cs="Arial"/>
          <w:b/>
          <w:bCs/>
          <w:sz w:val="22"/>
          <w:szCs w:val="22"/>
        </w:rPr>
        <w:t>D</w:t>
      </w:r>
      <w:r w:rsidRPr="008E64C3">
        <w:rPr>
          <w:rFonts w:ascii="Arial" w:eastAsia="Calibri" w:hAnsi="Arial" w:cs="Arial"/>
          <w:sz w:val="22"/>
          <w:szCs w:val="22"/>
        </w:rPr>
        <w:t xml:space="preserve">) or </w:t>
      </w:r>
      <w:r w:rsidRPr="008E64C3">
        <w:rPr>
          <w:rFonts w:ascii="Arial" w:eastAsia="Calibri" w:hAnsi="Arial" w:cs="Arial"/>
          <w:i/>
          <w:iCs/>
          <w:sz w:val="22"/>
          <w:szCs w:val="22"/>
        </w:rPr>
        <w:t>RpL30</w:t>
      </w:r>
      <w:r w:rsidRPr="008E64C3">
        <w:rPr>
          <w:rFonts w:ascii="Arial" w:eastAsia="Calibri" w:hAnsi="Arial" w:cs="Arial"/>
          <w:sz w:val="22"/>
          <w:szCs w:val="22"/>
        </w:rPr>
        <w:t xml:space="preserve"> (</w:t>
      </w:r>
      <w:r w:rsidRPr="008E64C3">
        <w:rPr>
          <w:rFonts w:ascii="Arial" w:eastAsia="Calibri" w:hAnsi="Arial" w:cs="Arial"/>
          <w:b/>
          <w:bCs/>
          <w:sz w:val="22"/>
          <w:szCs w:val="22"/>
        </w:rPr>
        <w:t>D’</w:t>
      </w:r>
      <w:r w:rsidRPr="008E64C3">
        <w:rPr>
          <w:rFonts w:ascii="Arial" w:eastAsia="Calibri" w:hAnsi="Arial" w:cs="Arial"/>
          <w:sz w:val="22"/>
          <w:szCs w:val="22"/>
        </w:rPr>
        <w:t>). (</w:t>
      </w:r>
      <w:r w:rsidRPr="008E64C3">
        <w:rPr>
          <w:rFonts w:ascii="Arial" w:eastAsia="Calibri" w:hAnsi="Arial" w:cs="Arial"/>
          <w:b/>
          <w:bCs/>
          <w:sz w:val="22"/>
          <w:szCs w:val="22"/>
        </w:rPr>
        <w:t>E-G</w:t>
      </w:r>
      <w:r w:rsidRPr="008E64C3">
        <w:rPr>
          <w:rFonts w:ascii="Arial" w:eastAsia="Calibri" w:hAnsi="Arial" w:cs="Arial"/>
          <w:sz w:val="22"/>
          <w:szCs w:val="22"/>
        </w:rPr>
        <w:t>) Western blot against proteins targeted for depletion by siRNA in HeLa cells. The human homologs of Aramis (DDX52) (</w:t>
      </w:r>
      <w:r w:rsidRPr="008E64C3">
        <w:rPr>
          <w:rFonts w:ascii="Arial" w:eastAsia="Calibri" w:hAnsi="Arial" w:cs="Arial"/>
          <w:b/>
          <w:bCs/>
          <w:sz w:val="22"/>
          <w:szCs w:val="22"/>
        </w:rPr>
        <w:t>E</w:t>
      </w:r>
      <w:r w:rsidRPr="008E64C3">
        <w:rPr>
          <w:rFonts w:ascii="Arial" w:eastAsia="Calibri" w:hAnsi="Arial" w:cs="Arial"/>
          <w:sz w:val="22"/>
          <w:szCs w:val="22"/>
        </w:rPr>
        <w:t>), Athos (DHX33) (</w:t>
      </w:r>
      <w:r w:rsidRPr="008E64C3">
        <w:rPr>
          <w:rFonts w:ascii="Arial" w:eastAsia="Calibri" w:hAnsi="Arial" w:cs="Arial"/>
          <w:b/>
          <w:bCs/>
          <w:sz w:val="22"/>
          <w:szCs w:val="22"/>
        </w:rPr>
        <w:t>F</w:t>
      </w:r>
      <w:r w:rsidRPr="008E64C3">
        <w:rPr>
          <w:rFonts w:ascii="Arial" w:eastAsia="Calibri" w:hAnsi="Arial" w:cs="Arial"/>
          <w:sz w:val="22"/>
          <w:szCs w:val="22"/>
        </w:rPr>
        <w:t xml:space="preserve">), and </w:t>
      </w:r>
      <w:proofErr w:type="spellStart"/>
      <w:r w:rsidRPr="008E64C3">
        <w:rPr>
          <w:rFonts w:ascii="Arial" w:eastAsia="Calibri" w:hAnsi="Arial" w:cs="Arial"/>
          <w:sz w:val="22"/>
          <w:szCs w:val="22"/>
        </w:rPr>
        <w:t>Porthos</w:t>
      </w:r>
      <w:proofErr w:type="spellEnd"/>
      <w:r w:rsidRPr="008E64C3">
        <w:rPr>
          <w:rFonts w:ascii="Arial" w:eastAsia="Calibri" w:hAnsi="Arial" w:cs="Arial"/>
          <w:sz w:val="22"/>
          <w:szCs w:val="22"/>
        </w:rPr>
        <w:t xml:space="preserve"> (DDX47) (</w:t>
      </w:r>
      <w:r w:rsidRPr="008E64C3">
        <w:rPr>
          <w:rFonts w:ascii="Arial" w:eastAsia="Calibri" w:hAnsi="Arial" w:cs="Arial"/>
          <w:b/>
          <w:bCs/>
          <w:sz w:val="22"/>
          <w:szCs w:val="22"/>
        </w:rPr>
        <w:t>G</w:t>
      </w:r>
      <w:r w:rsidRPr="008E64C3">
        <w:rPr>
          <w:rFonts w:ascii="Arial" w:eastAsia="Calibri" w:hAnsi="Arial" w:cs="Arial"/>
          <w:sz w:val="22"/>
          <w:szCs w:val="22"/>
        </w:rPr>
        <w:t>) are efficiently depleted with siRNA treatment after 72 hours (n=3, Welch’s t-test, * = p&lt;0.05). Scale bar for all images is 15 micron.</w:t>
      </w:r>
    </w:p>
    <w:p w14:paraId="5DEE34DA" w14:textId="77777777" w:rsidR="00755CAA" w:rsidRPr="008E64C3" w:rsidRDefault="00755CAA" w:rsidP="006C0869">
      <w:pPr>
        <w:jc w:val="both"/>
        <w:rPr>
          <w:rFonts w:ascii="Arial" w:eastAsia="Calibri" w:hAnsi="Arial" w:cs="Arial"/>
          <w:b/>
          <w:bCs/>
          <w:sz w:val="22"/>
          <w:szCs w:val="22"/>
        </w:rPr>
      </w:pPr>
    </w:p>
    <w:p w14:paraId="166E8356" w14:textId="4A68EE26" w:rsidR="00755CAA" w:rsidRPr="008E64C3" w:rsidRDefault="00755CAA" w:rsidP="006C0869">
      <w:pPr>
        <w:jc w:val="both"/>
        <w:rPr>
          <w:rFonts w:ascii="Arial" w:eastAsia="Calibri" w:hAnsi="Arial" w:cs="Arial"/>
          <w:sz w:val="22"/>
          <w:szCs w:val="22"/>
        </w:rPr>
      </w:pPr>
      <w:r w:rsidRPr="008E64C3">
        <w:rPr>
          <w:rFonts w:ascii="Arial" w:eastAsia="Calibri" w:hAnsi="Arial" w:cs="Arial"/>
          <w:b/>
          <w:bCs/>
          <w:sz w:val="22"/>
          <w:szCs w:val="22"/>
        </w:rPr>
        <w:t>Supplemental Figure 3</w:t>
      </w:r>
      <w:r w:rsidRPr="008E64C3">
        <w:rPr>
          <w:rFonts w:ascii="Arial" w:eastAsia="Calibri" w:hAnsi="Arial" w:cs="Arial"/>
          <w:sz w:val="22"/>
          <w:szCs w:val="22"/>
        </w:rPr>
        <w:t>.</w:t>
      </w:r>
      <w:r w:rsidR="00862249">
        <w:rPr>
          <w:rFonts w:ascii="Arial" w:eastAsia="Calibri" w:hAnsi="Arial" w:cs="Arial"/>
          <w:sz w:val="22"/>
          <w:szCs w:val="22"/>
        </w:rPr>
        <w:t xml:space="preserve"> </w:t>
      </w:r>
      <w:r w:rsidR="00471668" w:rsidRPr="00533492">
        <w:rPr>
          <w:rFonts w:ascii="Arial" w:eastAsia="Calibri" w:hAnsi="Arial" w:cs="Arial"/>
          <w:b/>
          <w:bCs/>
          <w:sz w:val="22"/>
          <w:szCs w:val="22"/>
        </w:rPr>
        <w:t>Aramis is required to maintain proper cell cycle progression</w:t>
      </w:r>
      <w:r w:rsidR="00862249" w:rsidRPr="00471668">
        <w:rPr>
          <w:rFonts w:ascii="Arial" w:eastAsia="Calibri" w:hAnsi="Arial" w:cs="Arial"/>
          <w:b/>
          <w:bCs/>
          <w:sz w:val="22"/>
          <w:szCs w:val="22"/>
        </w:rPr>
        <w:t>,</w:t>
      </w:r>
      <w:r w:rsidR="00862249" w:rsidRPr="002F724D">
        <w:rPr>
          <w:rFonts w:ascii="Arial" w:eastAsia="Calibri" w:hAnsi="Arial" w:cs="Arial"/>
          <w:b/>
          <w:bCs/>
          <w:sz w:val="22"/>
          <w:szCs w:val="22"/>
        </w:rPr>
        <w:t xml:space="preserve"> related to Figure </w:t>
      </w:r>
      <w:r w:rsidR="00862249">
        <w:rPr>
          <w:rFonts w:ascii="Arial" w:eastAsia="Calibri" w:hAnsi="Arial" w:cs="Arial"/>
          <w:b/>
          <w:bCs/>
          <w:sz w:val="22"/>
          <w:szCs w:val="22"/>
        </w:rPr>
        <w:t>3</w:t>
      </w:r>
      <w:r w:rsidR="00C5556D">
        <w:rPr>
          <w:rFonts w:ascii="Arial" w:eastAsia="Calibri" w:hAnsi="Arial" w:cs="Arial"/>
          <w:sz w:val="22"/>
          <w:szCs w:val="22"/>
        </w:rPr>
        <w:t xml:space="preserve">. </w:t>
      </w:r>
      <w:r w:rsidRPr="008E64C3">
        <w:rPr>
          <w:rFonts w:ascii="Arial" w:eastAsia="Calibri" w:hAnsi="Arial" w:cs="Arial"/>
          <w:sz w:val="22"/>
          <w:szCs w:val="22"/>
        </w:rPr>
        <w:t>(</w:t>
      </w:r>
      <w:r w:rsidRPr="008E64C3">
        <w:rPr>
          <w:rFonts w:ascii="Arial" w:eastAsia="Calibri" w:hAnsi="Arial" w:cs="Arial"/>
          <w:b/>
          <w:bCs/>
          <w:sz w:val="22"/>
          <w:szCs w:val="22"/>
        </w:rPr>
        <w:t>A</w:t>
      </w:r>
      <w:r w:rsidRPr="008E64C3">
        <w:rPr>
          <w:rFonts w:ascii="Arial" w:eastAsia="Calibri" w:hAnsi="Arial" w:cs="Arial"/>
          <w:sz w:val="22"/>
          <w:szCs w:val="22"/>
        </w:rPr>
        <w:t xml:space="preserve">) Volcano plot of mRNA expression in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compared to </w:t>
      </w:r>
      <w:r w:rsidRPr="008E64C3">
        <w:rPr>
          <w:rFonts w:ascii="Arial" w:eastAsia="Calibri" w:hAnsi="Arial" w:cs="Arial"/>
          <w:i/>
          <w:iCs/>
          <w:sz w:val="22"/>
          <w:szCs w:val="22"/>
        </w:rPr>
        <w:t>bam</w:t>
      </w:r>
      <w:r w:rsidRPr="008E64C3">
        <w:rPr>
          <w:rFonts w:ascii="Arial" w:eastAsia="Calibri" w:hAnsi="Arial" w:cs="Arial"/>
          <w:sz w:val="22"/>
          <w:szCs w:val="22"/>
        </w:rPr>
        <w:t xml:space="preserve"> RNAi. Blue points represent mRNAs significantly upregulated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compared to </w:t>
      </w:r>
      <w:r w:rsidRPr="008E64C3">
        <w:rPr>
          <w:rFonts w:ascii="Arial" w:eastAsia="Calibri" w:hAnsi="Arial" w:cs="Arial"/>
          <w:i/>
          <w:iCs/>
          <w:sz w:val="22"/>
          <w:szCs w:val="22"/>
        </w:rPr>
        <w:t>bam</w:t>
      </w:r>
      <w:r w:rsidRPr="008E64C3">
        <w:rPr>
          <w:rFonts w:ascii="Arial" w:eastAsia="Calibri" w:hAnsi="Arial" w:cs="Arial"/>
          <w:sz w:val="22"/>
          <w:szCs w:val="22"/>
        </w:rPr>
        <w:t xml:space="preserve"> RNAi, red points represent mRNAs significantly downregulated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compared to </w:t>
      </w:r>
      <w:r w:rsidRPr="008E64C3">
        <w:rPr>
          <w:rFonts w:ascii="Arial" w:eastAsia="Calibri" w:hAnsi="Arial" w:cs="Arial"/>
          <w:i/>
          <w:iCs/>
          <w:sz w:val="22"/>
          <w:szCs w:val="22"/>
        </w:rPr>
        <w:t>bam</w:t>
      </w:r>
      <w:r w:rsidRPr="008E64C3">
        <w:rPr>
          <w:rFonts w:ascii="Arial" w:eastAsia="Calibri" w:hAnsi="Arial" w:cs="Arial"/>
          <w:sz w:val="22"/>
          <w:szCs w:val="22"/>
        </w:rPr>
        <w:t xml:space="preserve"> RNAi. (</w:t>
      </w:r>
      <w:r w:rsidRPr="008E64C3">
        <w:rPr>
          <w:rFonts w:ascii="Arial" w:eastAsia="Calibri" w:hAnsi="Arial" w:cs="Arial"/>
          <w:b/>
          <w:bCs/>
          <w:sz w:val="22"/>
          <w:szCs w:val="22"/>
        </w:rPr>
        <w:t>B</w:t>
      </w:r>
      <w:r w:rsidRPr="008E64C3">
        <w:rPr>
          <w:rFonts w:ascii="Arial" w:eastAsia="Calibri" w:hAnsi="Arial" w:cs="Arial"/>
          <w:sz w:val="22"/>
          <w:szCs w:val="22"/>
        </w:rPr>
        <w:t xml:space="preserve">) Bar plot representing the most significant Biological Process GO terms </w:t>
      </w:r>
      <w:r w:rsidRPr="00A559BD">
        <w:rPr>
          <w:rFonts w:ascii="Arial" w:eastAsia="Calibri" w:hAnsi="Arial" w:cs="Arial"/>
          <w:sz w:val="22"/>
          <w:szCs w:val="22"/>
        </w:rPr>
        <w:t xml:space="preserve">of upregulated </w:t>
      </w:r>
      <w:r w:rsidRPr="008165C8">
        <w:rPr>
          <w:rFonts w:ascii="Arial" w:eastAsia="Calibri" w:hAnsi="Arial" w:cs="Arial"/>
          <w:sz w:val="22"/>
          <w:szCs w:val="22"/>
        </w:rPr>
        <w:t xml:space="preserve">genes in ovaries depleted of </w:t>
      </w:r>
      <w:proofErr w:type="spellStart"/>
      <w:r w:rsidRPr="008165C8">
        <w:rPr>
          <w:rFonts w:ascii="Arial" w:eastAsia="Calibri" w:hAnsi="Arial" w:cs="Arial"/>
          <w:i/>
          <w:iCs/>
          <w:sz w:val="22"/>
          <w:szCs w:val="22"/>
        </w:rPr>
        <w:t>aramis</w:t>
      </w:r>
      <w:proofErr w:type="spellEnd"/>
      <w:r w:rsidRPr="008165C8">
        <w:rPr>
          <w:rFonts w:ascii="Arial" w:eastAsia="Calibri" w:hAnsi="Arial" w:cs="Arial"/>
          <w:sz w:val="22"/>
          <w:szCs w:val="22"/>
        </w:rPr>
        <w:t xml:space="preserve"> compared to the developmental control, </w:t>
      </w:r>
      <w:r w:rsidRPr="008165C8">
        <w:rPr>
          <w:rFonts w:ascii="Arial" w:eastAsia="Calibri" w:hAnsi="Arial" w:cs="Arial"/>
          <w:i/>
          <w:iCs/>
          <w:sz w:val="22"/>
          <w:szCs w:val="22"/>
        </w:rPr>
        <w:t>bam</w:t>
      </w:r>
      <w:r w:rsidRPr="008165C8">
        <w:rPr>
          <w:rFonts w:ascii="Arial" w:eastAsia="Calibri" w:hAnsi="Arial" w:cs="Arial"/>
          <w:sz w:val="22"/>
          <w:szCs w:val="22"/>
        </w:rPr>
        <w:t xml:space="preserve"> RNAi. (</w:t>
      </w:r>
      <w:r w:rsidRPr="008165C8">
        <w:rPr>
          <w:rFonts w:ascii="Arial" w:eastAsia="Calibri" w:hAnsi="Arial" w:cs="Arial"/>
          <w:b/>
          <w:bCs/>
          <w:sz w:val="22"/>
          <w:szCs w:val="22"/>
        </w:rPr>
        <w:t>C-C’</w:t>
      </w:r>
      <w:r w:rsidRPr="00EB6F4D">
        <w:rPr>
          <w:rFonts w:ascii="Arial" w:eastAsia="Calibri" w:hAnsi="Arial" w:cs="Arial"/>
          <w:sz w:val="22"/>
          <w:szCs w:val="22"/>
        </w:rPr>
        <w:t xml:space="preserve">) Genome browser </w:t>
      </w:r>
      <w:r w:rsidRPr="00C176B8">
        <w:rPr>
          <w:rFonts w:ascii="Arial" w:eastAsia="Calibri" w:hAnsi="Arial" w:cs="Arial"/>
          <w:sz w:val="22"/>
          <w:szCs w:val="22"/>
        </w:rPr>
        <w:t xml:space="preserve">tracks of mRNA expression at the </w:t>
      </w:r>
      <w:r w:rsidRPr="00C176B8">
        <w:rPr>
          <w:rFonts w:ascii="Arial" w:eastAsia="Calibri" w:hAnsi="Arial" w:cs="Arial"/>
          <w:i/>
          <w:iCs/>
          <w:sz w:val="22"/>
          <w:szCs w:val="22"/>
        </w:rPr>
        <w:t>Cyclin</w:t>
      </w:r>
      <w:r w:rsidRPr="00C176B8">
        <w:rPr>
          <w:rFonts w:ascii="Arial" w:eastAsia="Calibri" w:hAnsi="Arial" w:cs="Arial"/>
          <w:sz w:val="22"/>
          <w:szCs w:val="22"/>
        </w:rPr>
        <w:t xml:space="preserve"> </w:t>
      </w:r>
      <w:r w:rsidRPr="00C176B8">
        <w:rPr>
          <w:rFonts w:ascii="Arial" w:eastAsia="Calibri" w:hAnsi="Arial" w:cs="Arial"/>
          <w:i/>
          <w:iCs/>
          <w:sz w:val="22"/>
          <w:szCs w:val="22"/>
        </w:rPr>
        <w:t>A</w:t>
      </w:r>
      <w:r w:rsidRPr="00C176B8">
        <w:rPr>
          <w:rFonts w:ascii="Arial" w:eastAsia="Calibri" w:hAnsi="Arial" w:cs="Arial"/>
          <w:sz w:val="22"/>
          <w:szCs w:val="22"/>
        </w:rPr>
        <w:t xml:space="preserve"> (</w:t>
      </w:r>
      <w:r w:rsidRPr="00BD5EAE">
        <w:rPr>
          <w:rFonts w:ascii="Arial" w:eastAsia="Calibri" w:hAnsi="Arial" w:cs="Arial"/>
          <w:b/>
          <w:bCs/>
          <w:sz w:val="22"/>
          <w:szCs w:val="22"/>
        </w:rPr>
        <w:t>C</w:t>
      </w:r>
      <w:r w:rsidRPr="00BD5EAE">
        <w:rPr>
          <w:rFonts w:ascii="Arial" w:eastAsia="Calibri" w:hAnsi="Arial" w:cs="Arial"/>
          <w:sz w:val="22"/>
          <w:szCs w:val="22"/>
        </w:rPr>
        <w:t xml:space="preserve">) and </w:t>
      </w:r>
      <w:r w:rsidRPr="00BD5EAE">
        <w:rPr>
          <w:rFonts w:ascii="Arial" w:eastAsia="Calibri" w:hAnsi="Arial" w:cs="Arial"/>
          <w:i/>
          <w:iCs/>
          <w:sz w:val="22"/>
          <w:szCs w:val="22"/>
        </w:rPr>
        <w:t xml:space="preserve">Actin </w:t>
      </w:r>
      <w:r w:rsidRPr="008B0D2E">
        <w:rPr>
          <w:rFonts w:ascii="Arial" w:eastAsia="Calibri" w:hAnsi="Arial" w:cs="Arial"/>
          <w:i/>
          <w:iCs/>
          <w:sz w:val="22"/>
          <w:szCs w:val="22"/>
        </w:rPr>
        <w:t>5C</w:t>
      </w:r>
      <w:r w:rsidRPr="008E64C3">
        <w:rPr>
          <w:rFonts w:ascii="Arial" w:eastAsia="Calibri" w:hAnsi="Arial" w:cs="Arial"/>
          <w:sz w:val="22"/>
          <w:szCs w:val="22"/>
        </w:rPr>
        <w:t xml:space="preserve"> (</w:t>
      </w:r>
      <w:r w:rsidRPr="008E64C3">
        <w:rPr>
          <w:rFonts w:ascii="Arial" w:eastAsia="Calibri" w:hAnsi="Arial" w:cs="Arial"/>
          <w:b/>
          <w:bCs/>
          <w:sz w:val="22"/>
          <w:szCs w:val="22"/>
        </w:rPr>
        <w:t>C’</w:t>
      </w:r>
      <w:r w:rsidRPr="008E64C3">
        <w:rPr>
          <w:rFonts w:ascii="Arial" w:eastAsia="Calibri" w:hAnsi="Arial" w:cs="Arial"/>
          <w:sz w:val="22"/>
          <w:szCs w:val="22"/>
        </w:rPr>
        <w:t>) loci</w:t>
      </w:r>
      <w:r w:rsidRPr="00A559BD">
        <w:rPr>
          <w:rFonts w:ascii="Arial" w:eastAsia="Calibri" w:hAnsi="Arial" w:cs="Arial"/>
          <w:sz w:val="22"/>
          <w:szCs w:val="22"/>
        </w:rPr>
        <w:t xml:space="preserve"> i</w:t>
      </w:r>
      <w:r w:rsidRPr="008165C8">
        <w:rPr>
          <w:rFonts w:ascii="Arial" w:eastAsia="Calibri" w:hAnsi="Arial" w:cs="Arial"/>
          <w:sz w:val="22"/>
          <w:szCs w:val="22"/>
        </w:rPr>
        <w:t xml:space="preserve">ndicate </w:t>
      </w:r>
      <w:r w:rsidRPr="00EB6F4D">
        <w:rPr>
          <w:rFonts w:ascii="Arial" w:eastAsia="Calibri" w:hAnsi="Arial" w:cs="Arial"/>
          <w:sz w:val="22"/>
          <w:szCs w:val="22"/>
        </w:rPr>
        <w:t>tha</w:t>
      </w:r>
      <w:r w:rsidRPr="00C176B8">
        <w:rPr>
          <w:rFonts w:ascii="Arial" w:eastAsia="Calibri" w:hAnsi="Arial" w:cs="Arial"/>
          <w:sz w:val="22"/>
          <w:szCs w:val="22"/>
        </w:rPr>
        <w:t xml:space="preserve">t the </w:t>
      </w:r>
      <w:proofErr w:type="spellStart"/>
      <w:r w:rsidRPr="00C176B8">
        <w:rPr>
          <w:rFonts w:ascii="Arial" w:eastAsia="Calibri" w:hAnsi="Arial" w:cs="Arial"/>
          <w:sz w:val="22"/>
          <w:szCs w:val="22"/>
        </w:rPr>
        <w:t>RN</w:t>
      </w:r>
      <w:r w:rsidRPr="00BD5EAE">
        <w:rPr>
          <w:rFonts w:ascii="Arial" w:eastAsia="Calibri" w:hAnsi="Arial" w:cs="Arial"/>
          <w:sz w:val="22"/>
          <w:szCs w:val="22"/>
        </w:rPr>
        <w:t>Aseq</w:t>
      </w:r>
      <w:proofErr w:type="spellEnd"/>
      <w:r w:rsidRPr="00BD5EAE">
        <w:rPr>
          <w:rFonts w:ascii="Arial" w:eastAsia="Calibri" w:hAnsi="Arial" w:cs="Arial"/>
          <w:sz w:val="22"/>
          <w:szCs w:val="22"/>
        </w:rPr>
        <w:t xml:space="preserve"> t</w:t>
      </w:r>
      <w:r w:rsidRPr="008B0D2E">
        <w:rPr>
          <w:rFonts w:ascii="Arial" w:eastAsia="Calibri" w:hAnsi="Arial" w:cs="Arial"/>
          <w:sz w:val="22"/>
          <w:szCs w:val="22"/>
        </w:rPr>
        <w:t>ar</w:t>
      </w:r>
      <w:r w:rsidRPr="008E64C3">
        <w:rPr>
          <w:rFonts w:ascii="Arial" w:eastAsia="Calibri" w:hAnsi="Arial" w:cs="Arial"/>
          <w:sz w:val="22"/>
          <w:szCs w:val="22"/>
        </w:rPr>
        <w:t xml:space="preserve">get gene </w:t>
      </w:r>
      <w:r w:rsidRPr="008E64C3">
        <w:rPr>
          <w:rFonts w:ascii="Arial" w:eastAsia="Calibri" w:hAnsi="Arial" w:cs="Arial"/>
          <w:i/>
          <w:iCs/>
          <w:sz w:val="22"/>
          <w:szCs w:val="22"/>
        </w:rPr>
        <w:t>Cyclin A</w:t>
      </w:r>
      <w:r w:rsidRPr="008E64C3">
        <w:rPr>
          <w:rFonts w:ascii="Arial" w:eastAsia="Calibri" w:hAnsi="Arial" w:cs="Arial"/>
          <w:sz w:val="22"/>
          <w:szCs w:val="22"/>
        </w:rPr>
        <w:t xml:space="preserve"> expression is downregulated, while a non-target, </w:t>
      </w:r>
      <w:r w:rsidRPr="008E64C3">
        <w:rPr>
          <w:rFonts w:ascii="Arial" w:eastAsia="Calibri" w:hAnsi="Arial" w:cs="Arial"/>
          <w:i/>
          <w:iCs/>
          <w:sz w:val="22"/>
          <w:szCs w:val="22"/>
        </w:rPr>
        <w:t>Actin 5C</w:t>
      </w:r>
      <w:r w:rsidRPr="008E64C3">
        <w:rPr>
          <w:rFonts w:ascii="Arial" w:eastAsia="Calibri" w:hAnsi="Arial" w:cs="Arial"/>
          <w:sz w:val="22"/>
          <w:szCs w:val="22"/>
        </w:rPr>
        <w:t xml:space="preserve"> </w:t>
      </w:r>
      <w:r w:rsidRPr="008E64C3">
        <w:rPr>
          <w:rFonts w:ascii="Arial" w:eastAsia="Calibri" w:hAnsi="Arial" w:cs="Arial"/>
          <w:sz w:val="22"/>
          <w:szCs w:val="22"/>
        </w:rPr>
        <w:lastRenderedPageBreak/>
        <w:t>is not downregulated. (</w:t>
      </w:r>
      <w:r w:rsidRPr="008E64C3">
        <w:rPr>
          <w:rFonts w:ascii="Arial" w:eastAsia="Calibri" w:hAnsi="Arial" w:cs="Arial"/>
          <w:b/>
          <w:bCs/>
          <w:sz w:val="22"/>
          <w:szCs w:val="22"/>
        </w:rPr>
        <w:t>D-E’</w:t>
      </w:r>
      <w:r w:rsidRPr="008E64C3">
        <w:rPr>
          <w:rFonts w:ascii="Arial" w:eastAsia="Calibri" w:hAnsi="Arial" w:cs="Arial"/>
          <w:sz w:val="22"/>
          <w:szCs w:val="22"/>
        </w:rPr>
        <w:t xml:space="preserve">) Confocal images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1B1 (red), DAPI (blue), and Cyclin B::GFP (green) in control (</w:t>
      </w:r>
      <w:r w:rsidRPr="008E64C3">
        <w:rPr>
          <w:rFonts w:ascii="Arial" w:eastAsia="Calibri" w:hAnsi="Arial" w:cs="Arial"/>
          <w:b/>
          <w:bCs/>
          <w:sz w:val="22"/>
          <w:szCs w:val="22"/>
        </w:rPr>
        <w:t>D-D’</w:t>
      </w:r>
      <w:r w:rsidRPr="008E64C3">
        <w:rPr>
          <w:rFonts w:ascii="Arial" w:eastAsia="Calibri" w:hAnsi="Arial" w:cs="Arial"/>
          <w:sz w:val="22"/>
          <w:szCs w:val="22"/>
        </w:rPr>
        <w:t xml:space="preserve">) and germline depletion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w:t>
      </w:r>
      <w:r w:rsidRPr="008E64C3">
        <w:rPr>
          <w:rFonts w:ascii="Arial" w:eastAsia="Calibri" w:hAnsi="Arial" w:cs="Arial"/>
          <w:b/>
          <w:bCs/>
          <w:sz w:val="22"/>
          <w:szCs w:val="22"/>
        </w:rPr>
        <w:t>E-E’</w:t>
      </w:r>
      <w:r w:rsidRPr="008E64C3">
        <w:rPr>
          <w:rFonts w:ascii="Arial" w:eastAsia="Calibri" w:hAnsi="Arial" w:cs="Arial"/>
          <w:sz w:val="22"/>
          <w:szCs w:val="22"/>
        </w:rPr>
        <w:t xml:space="preserve">) demonstrates that functional Cyclin B::GFP cannot be efficiently expressed in germline depleted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w:t>
      </w:r>
      <w:r w:rsidRPr="008E64C3">
        <w:rPr>
          <w:rFonts w:ascii="Arial" w:eastAsia="Calibri" w:hAnsi="Arial" w:cs="Arial"/>
          <w:b/>
          <w:bCs/>
          <w:sz w:val="22"/>
          <w:szCs w:val="22"/>
        </w:rPr>
        <w:t>F-H’’</w:t>
      </w:r>
      <w:r w:rsidRPr="008E64C3">
        <w:rPr>
          <w:rFonts w:ascii="Arial" w:eastAsia="Calibri" w:hAnsi="Arial" w:cs="Arial"/>
          <w:sz w:val="22"/>
          <w:szCs w:val="22"/>
        </w:rPr>
        <w:t xml:space="preserve">) Confocal images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that express Fly-FUCCI in the germline stained for Vasa (blue). GFP-E2f1</w:t>
      </w:r>
      <w:r w:rsidRPr="008E64C3">
        <w:rPr>
          <w:rFonts w:ascii="Arial" w:eastAsia="Calibri" w:hAnsi="Arial" w:cs="Arial"/>
          <w:sz w:val="22"/>
          <w:szCs w:val="22"/>
          <w:vertAlign w:val="superscript"/>
        </w:rPr>
        <w:t>degron</w:t>
      </w:r>
      <w:r w:rsidRPr="008E64C3">
        <w:rPr>
          <w:rFonts w:ascii="Arial" w:eastAsia="Calibri" w:hAnsi="Arial" w:cs="Arial"/>
          <w:sz w:val="22"/>
          <w:szCs w:val="22"/>
        </w:rPr>
        <w:t xml:space="preserve"> (green, right greyscale) and RFP-</w:t>
      </w:r>
      <w:proofErr w:type="spellStart"/>
      <w:r w:rsidRPr="008E64C3">
        <w:rPr>
          <w:rFonts w:ascii="Arial" w:eastAsia="Calibri" w:hAnsi="Arial" w:cs="Arial"/>
          <w:sz w:val="22"/>
          <w:szCs w:val="22"/>
        </w:rPr>
        <w:t>CycB</w:t>
      </w:r>
      <w:r w:rsidRPr="008E64C3">
        <w:rPr>
          <w:rFonts w:ascii="Arial" w:eastAsia="Calibri" w:hAnsi="Arial" w:cs="Arial"/>
          <w:sz w:val="22"/>
          <w:szCs w:val="22"/>
          <w:vertAlign w:val="superscript"/>
        </w:rPr>
        <w:t>degron</w:t>
      </w:r>
      <w:proofErr w:type="spellEnd"/>
      <w:r w:rsidRPr="008E64C3">
        <w:rPr>
          <w:rFonts w:ascii="Arial" w:eastAsia="Calibri" w:hAnsi="Arial" w:cs="Arial"/>
          <w:sz w:val="22"/>
          <w:szCs w:val="22"/>
        </w:rPr>
        <w:t xml:space="preserve"> (red, left greyscale)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ovaries (</w:t>
      </w:r>
      <w:r w:rsidRPr="008E64C3">
        <w:rPr>
          <w:rFonts w:ascii="Arial" w:eastAsia="Calibri" w:hAnsi="Arial" w:cs="Arial"/>
          <w:b/>
          <w:bCs/>
          <w:sz w:val="22"/>
          <w:szCs w:val="22"/>
        </w:rPr>
        <w:t>F-F’’</w:t>
      </w:r>
      <w:r w:rsidRPr="008E64C3">
        <w:rPr>
          <w:rFonts w:ascii="Arial" w:eastAsia="Calibri" w:hAnsi="Arial" w:cs="Arial"/>
          <w:sz w:val="22"/>
          <w:szCs w:val="22"/>
        </w:rPr>
        <w:t xml:space="preserve">), </w:t>
      </w:r>
      <w:r w:rsidRPr="008E64C3">
        <w:rPr>
          <w:rFonts w:ascii="Arial" w:eastAsia="Calibri" w:hAnsi="Arial" w:cs="Arial"/>
          <w:i/>
          <w:iCs/>
          <w:sz w:val="22"/>
          <w:szCs w:val="22"/>
        </w:rPr>
        <w:t>bam</w:t>
      </w:r>
      <w:r w:rsidRPr="008E64C3">
        <w:rPr>
          <w:rFonts w:ascii="Arial" w:eastAsia="Calibri" w:hAnsi="Arial" w:cs="Arial"/>
          <w:sz w:val="22"/>
          <w:szCs w:val="22"/>
        </w:rPr>
        <w:t xml:space="preserve"> RNAi as a developmental control (</w:t>
      </w:r>
      <w:r w:rsidRPr="008E64C3">
        <w:rPr>
          <w:rFonts w:ascii="Arial" w:eastAsia="Calibri" w:hAnsi="Arial" w:cs="Arial"/>
          <w:b/>
          <w:bCs/>
          <w:sz w:val="22"/>
          <w:szCs w:val="22"/>
        </w:rPr>
        <w:t>G-G’’</w:t>
      </w:r>
      <w:r w:rsidRPr="008E64C3">
        <w:rPr>
          <w:rFonts w:ascii="Arial" w:eastAsia="Calibri" w:hAnsi="Arial" w:cs="Arial"/>
          <w:sz w:val="22"/>
          <w:szCs w:val="22"/>
        </w:rPr>
        <w:t xml:space="preserve">), and ovaries with germline depletion </w:t>
      </w:r>
      <w:r w:rsidRPr="008E64C3">
        <w:rPr>
          <w:rFonts w:ascii="Arial" w:eastAsia="Calibri" w:hAnsi="Arial" w:cs="Arial"/>
          <w:i/>
          <w:iCs/>
          <w:sz w:val="22"/>
          <w:szCs w:val="22"/>
        </w:rPr>
        <w:t>of</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w:t>
      </w:r>
      <w:r w:rsidRPr="008E64C3">
        <w:rPr>
          <w:rFonts w:ascii="Arial" w:eastAsia="Calibri" w:hAnsi="Arial" w:cs="Arial"/>
          <w:b/>
          <w:bCs/>
          <w:sz w:val="22"/>
          <w:szCs w:val="22"/>
        </w:rPr>
        <w:t>H-H’’</w:t>
      </w:r>
      <w:r w:rsidRPr="008E64C3">
        <w:rPr>
          <w:rFonts w:ascii="Arial" w:eastAsia="Calibri" w:hAnsi="Arial" w:cs="Arial"/>
          <w:sz w:val="22"/>
          <w:szCs w:val="22"/>
        </w:rPr>
        <w:t xml:space="preserve">) demonstrates that the germline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germline depleted ovaries are</w:t>
      </w:r>
      <w:r w:rsidR="0094270C">
        <w:rPr>
          <w:rFonts w:ascii="Arial" w:eastAsia="Calibri" w:hAnsi="Arial" w:cs="Arial"/>
          <w:sz w:val="22"/>
          <w:szCs w:val="22"/>
        </w:rPr>
        <w:t xml:space="preserve"> negative for both G1 and G2 cell cycle markers</w:t>
      </w:r>
      <w:r w:rsidRPr="008E64C3">
        <w:rPr>
          <w:rFonts w:ascii="Arial" w:eastAsia="Calibri" w:hAnsi="Arial" w:cs="Arial"/>
          <w:sz w:val="22"/>
          <w:szCs w:val="22"/>
        </w:rPr>
        <w:t>. (</w:t>
      </w:r>
      <w:r w:rsidRPr="008E64C3">
        <w:rPr>
          <w:rFonts w:ascii="Arial" w:eastAsia="Calibri" w:hAnsi="Arial" w:cs="Arial"/>
          <w:b/>
          <w:bCs/>
          <w:sz w:val="22"/>
          <w:szCs w:val="22"/>
        </w:rPr>
        <w:t>I-I’</w:t>
      </w:r>
      <w:r w:rsidRPr="008E64C3">
        <w:rPr>
          <w:rFonts w:ascii="Arial" w:eastAsia="Calibri" w:hAnsi="Arial" w:cs="Arial"/>
          <w:sz w:val="22"/>
          <w:szCs w:val="22"/>
        </w:rPr>
        <w:t xml:space="preserve">) Confocal images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germline RNAi expressing GFP indicates productive translation of transgenes still occurs. (</w:t>
      </w:r>
      <w:r w:rsidRPr="008E64C3">
        <w:rPr>
          <w:rFonts w:ascii="Arial" w:eastAsia="Calibri" w:hAnsi="Arial" w:cs="Arial"/>
          <w:b/>
          <w:bCs/>
          <w:sz w:val="22"/>
          <w:szCs w:val="22"/>
        </w:rPr>
        <w:t>J-M</w:t>
      </w:r>
      <w:r w:rsidRPr="008E64C3">
        <w:rPr>
          <w:rFonts w:ascii="Arial" w:eastAsia="Calibri" w:hAnsi="Arial" w:cs="Arial"/>
          <w:sz w:val="22"/>
          <w:szCs w:val="22"/>
        </w:rPr>
        <w:t xml:space="preserve">) Confocal images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p53 (red) and Vasa (blue) in hybrid dysgenic, Harwich, ovaries (</w:t>
      </w:r>
      <w:r w:rsidRPr="008E64C3">
        <w:rPr>
          <w:rFonts w:ascii="Arial" w:eastAsia="Calibri" w:hAnsi="Arial" w:cs="Arial"/>
          <w:b/>
          <w:bCs/>
          <w:sz w:val="22"/>
          <w:szCs w:val="22"/>
        </w:rPr>
        <w:t>J</w:t>
      </w:r>
      <w:r w:rsidRPr="008E64C3">
        <w:rPr>
          <w:rFonts w:ascii="Arial" w:eastAsia="Calibri" w:hAnsi="Arial" w:cs="Arial"/>
          <w:sz w:val="22"/>
          <w:szCs w:val="22"/>
        </w:rPr>
        <w:t>) and p53</w:t>
      </w:r>
      <w:r w:rsidRPr="008E64C3">
        <w:rPr>
          <w:rFonts w:ascii="Arial" w:eastAsia="Calibri" w:hAnsi="Arial" w:cs="Arial"/>
          <w:sz w:val="22"/>
          <w:szCs w:val="22"/>
          <w:vertAlign w:val="superscript"/>
        </w:rPr>
        <w:t>11-B1</w:t>
      </w:r>
      <w:r w:rsidRPr="008E64C3">
        <w:rPr>
          <w:rFonts w:ascii="Arial" w:eastAsia="Calibri" w:hAnsi="Arial" w:cs="Arial"/>
          <w:sz w:val="22"/>
          <w:szCs w:val="22"/>
        </w:rPr>
        <w:t xml:space="preserve"> ovaries (</w:t>
      </w:r>
      <w:r w:rsidRPr="008E64C3">
        <w:rPr>
          <w:rFonts w:ascii="Arial" w:eastAsia="Calibri" w:hAnsi="Arial" w:cs="Arial"/>
          <w:b/>
          <w:bCs/>
          <w:sz w:val="22"/>
          <w:szCs w:val="22"/>
        </w:rPr>
        <w:t>K</w:t>
      </w:r>
      <w:r w:rsidRPr="008E64C3">
        <w:rPr>
          <w:rFonts w:ascii="Arial" w:eastAsia="Calibri" w:hAnsi="Arial" w:cs="Arial"/>
          <w:sz w:val="22"/>
          <w:szCs w:val="22"/>
        </w:rPr>
        <w:t>) demonstrate the expected p53 staining patterns. (</w:t>
      </w:r>
      <w:r w:rsidRPr="008E64C3">
        <w:rPr>
          <w:rFonts w:ascii="Arial" w:eastAsia="Calibri" w:hAnsi="Arial" w:cs="Arial"/>
          <w:b/>
          <w:bCs/>
          <w:sz w:val="22"/>
          <w:szCs w:val="22"/>
        </w:rPr>
        <w:t>L-M</w:t>
      </w:r>
      <w:r w:rsidRPr="008E64C3">
        <w:rPr>
          <w:rFonts w:ascii="Arial" w:eastAsia="Calibri" w:hAnsi="Arial" w:cs="Arial"/>
          <w:sz w:val="22"/>
          <w:szCs w:val="22"/>
        </w:rPr>
        <w:t xml:space="preserve">) Confocal images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w:t>
      </w:r>
      <w:proofErr w:type="spellStart"/>
      <w:r w:rsidRPr="008E64C3">
        <w:rPr>
          <w:rFonts w:ascii="Arial" w:eastAsia="Calibri" w:hAnsi="Arial" w:cs="Arial"/>
          <w:sz w:val="22"/>
          <w:szCs w:val="22"/>
        </w:rPr>
        <w:t>immunostained</w:t>
      </w:r>
      <w:proofErr w:type="spellEnd"/>
      <w:r w:rsidRPr="008E64C3">
        <w:rPr>
          <w:rFonts w:ascii="Arial" w:eastAsia="Calibri" w:hAnsi="Arial" w:cs="Arial"/>
          <w:sz w:val="22"/>
          <w:szCs w:val="22"/>
        </w:rPr>
        <w:t xml:space="preserve"> for p53 (red) and Vasa (blue) in ovaries depleted of </w:t>
      </w:r>
      <w:proofErr w:type="spellStart"/>
      <w:r w:rsidRPr="008E64C3">
        <w:rPr>
          <w:rFonts w:ascii="Arial" w:eastAsia="Calibri" w:hAnsi="Arial" w:cs="Arial"/>
          <w:i/>
          <w:iCs/>
          <w:sz w:val="22"/>
          <w:szCs w:val="22"/>
        </w:rPr>
        <w:t>athos</w:t>
      </w:r>
      <w:proofErr w:type="spellEnd"/>
      <w:r w:rsidRPr="008E64C3">
        <w:rPr>
          <w:rFonts w:ascii="Arial" w:eastAsia="Calibri" w:hAnsi="Arial" w:cs="Arial"/>
          <w:sz w:val="22"/>
          <w:szCs w:val="22"/>
        </w:rPr>
        <w:t xml:space="preserve"> (</w:t>
      </w:r>
      <w:r w:rsidRPr="008E64C3">
        <w:rPr>
          <w:rFonts w:ascii="Arial" w:eastAsia="Calibri" w:hAnsi="Arial" w:cs="Arial"/>
          <w:b/>
          <w:bCs/>
          <w:sz w:val="22"/>
          <w:szCs w:val="22"/>
        </w:rPr>
        <w:t>L</w:t>
      </w:r>
      <w:r w:rsidRPr="008E64C3">
        <w:rPr>
          <w:rFonts w:ascii="Arial" w:eastAsia="Calibri" w:hAnsi="Arial" w:cs="Arial"/>
          <w:sz w:val="22"/>
          <w:szCs w:val="22"/>
        </w:rPr>
        <w:t xml:space="preserve">) or </w:t>
      </w:r>
      <w:proofErr w:type="spellStart"/>
      <w:r w:rsidRPr="008E64C3">
        <w:rPr>
          <w:rFonts w:ascii="Arial" w:eastAsia="Calibri" w:hAnsi="Arial" w:cs="Arial"/>
          <w:i/>
          <w:iCs/>
          <w:sz w:val="22"/>
          <w:szCs w:val="22"/>
        </w:rPr>
        <w:t>porthos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w:t>
      </w:r>
      <w:r w:rsidRPr="008E64C3">
        <w:rPr>
          <w:rFonts w:ascii="Arial" w:eastAsia="Calibri" w:hAnsi="Arial" w:cs="Arial"/>
          <w:b/>
          <w:bCs/>
          <w:sz w:val="22"/>
          <w:szCs w:val="22"/>
        </w:rPr>
        <w:t>M</w:t>
      </w:r>
      <w:r w:rsidRPr="008E64C3">
        <w:rPr>
          <w:rFonts w:ascii="Arial" w:eastAsia="Calibri" w:hAnsi="Arial" w:cs="Arial"/>
          <w:sz w:val="22"/>
          <w:szCs w:val="22"/>
        </w:rPr>
        <w:t xml:space="preserve">) in the germline </w:t>
      </w:r>
      <w:proofErr w:type="spellStart"/>
      <w:r w:rsidRPr="008E64C3">
        <w:rPr>
          <w:rFonts w:ascii="Arial" w:eastAsia="Calibri" w:hAnsi="Arial" w:cs="Arial"/>
          <w:sz w:val="22"/>
          <w:szCs w:val="22"/>
        </w:rPr>
        <w:t>exibit</w:t>
      </w:r>
      <w:proofErr w:type="spellEnd"/>
      <w:r w:rsidRPr="008E64C3">
        <w:rPr>
          <w:rFonts w:ascii="Arial" w:eastAsia="Calibri" w:hAnsi="Arial" w:cs="Arial"/>
          <w:sz w:val="22"/>
          <w:szCs w:val="22"/>
        </w:rPr>
        <w:t xml:space="preserve"> p53 punctate staining. Cells highlighted by a dashed yellow circle represent cells shown in the inset. Scale bar for main images is 15 micron, scale bar for insets is 3.75 micron.</w:t>
      </w:r>
    </w:p>
    <w:p w14:paraId="28B1428D" w14:textId="77777777" w:rsidR="00755CAA" w:rsidRPr="008E64C3" w:rsidRDefault="00755CAA" w:rsidP="006C0869">
      <w:pPr>
        <w:jc w:val="both"/>
        <w:rPr>
          <w:rFonts w:ascii="Arial" w:eastAsia="Calibri" w:hAnsi="Arial" w:cs="Arial"/>
          <w:sz w:val="22"/>
          <w:szCs w:val="22"/>
        </w:rPr>
      </w:pPr>
    </w:p>
    <w:p w14:paraId="3352D990" w14:textId="3684FBA6" w:rsidR="00755CAA" w:rsidRPr="008E64C3" w:rsidRDefault="00755CAA" w:rsidP="006C0869">
      <w:pPr>
        <w:jc w:val="both"/>
        <w:rPr>
          <w:rFonts w:ascii="Arial" w:eastAsia="Calibri" w:hAnsi="Arial" w:cs="Arial"/>
          <w:sz w:val="22"/>
          <w:szCs w:val="22"/>
        </w:rPr>
      </w:pPr>
      <w:r w:rsidRPr="008E64C3">
        <w:rPr>
          <w:rFonts w:ascii="Arial" w:eastAsia="Calibri" w:hAnsi="Arial" w:cs="Arial"/>
          <w:b/>
          <w:bCs/>
          <w:sz w:val="22"/>
          <w:szCs w:val="22"/>
        </w:rPr>
        <w:t xml:space="preserve">Supplemental Figure 4. </w:t>
      </w:r>
      <w:r w:rsidR="00471668">
        <w:rPr>
          <w:rFonts w:ascii="Arial" w:eastAsia="Calibri" w:hAnsi="Arial" w:cs="Arial"/>
          <w:b/>
          <w:bCs/>
          <w:sz w:val="22"/>
          <w:szCs w:val="22"/>
        </w:rPr>
        <w:t>The mRNA levels of Aramis polysome-seq targets are not significan</w:t>
      </w:r>
      <w:r w:rsidR="001267E8">
        <w:rPr>
          <w:rFonts w:ascii="Arial" w:eastAsia="Calibri" w:hAnsi="Arial" w:cs="Arial"/>
          <w:b/>
          <w:bCs/>
          <w:sz w:val="22"/>
          <w:szCs w:val="22"/>
        </w:rPr>
        <w:t>t</w:t>
      </w:r>
      <w:r w:rsidR="00471668">
        <w:rPr>
          <w:rFonts w:ascii="Arial" w:eastAsia="Calibri" w:hAnsi="Arial" w:cs="Arial"/>
          <w:b/>
          <w:bCs/>
          <w:sz w:val="22"/>
          <w:szCs w:val="22"/>
        </w:rPr>
        <w:t>ly changing</w:t>
      </w:r>
      <w:r w:rsidR="00862249" w:rsidRPr="002F724D">
        <w:rPr>
          <w:rFonts w:ascii="Arial" w:eastAsia="Calibri" w:hAnsi="Arial" w:cs="Arial"/>
          <w:b/>
          <w:bCs/>
          <w:sz w:val="22"/>
          <w:szCs w:val="22"/>
        </w:rPr>
        <w:t xml:space="preserve">, related to Figure </w:t>
      </w:r>
      <w:r w:rsidR="00862249">
        <w:rPr>
          <w:rFonts w:ascii="Arial" w:eastAsia="Calibri" w:hAnsi="Arial" w:cs="Arial"/>
          <w:b/>
          <w:bCs/>
          <w:sz w:val="22"/>
          <w:szCs w:val="22"/>
        </w:rPr>
        <w:t>4</w:t>
      </w:r>
      <w:r w:rsidR="00C5556D">
        <w:rPr>
          <w:rFonts w:ascii="Arial" w:eastAsia="Calibri" w:hAnsi="Arial" w:cs="Arial"/>
          <w:b/>
          <w:bCs/>
          <w:sz w:val="22"/>
          <w:szCs w:val="22"/>
        </w:rPr>
        <w:t>.</w:t>
      </w:r>
      <w:r w:rsidR="00862249" w:rsidRPr="008E64C3">
        <w:rPr>
          <w:rFonts w:ascii="Arial" w:eastAsia="Calibri" w:hAnsi="Arial" w:cs="Arial"/>
          <w:sz w:val="22"/>
          <w:szCs w:val="22"/>
        </w:rPr>
        <w:t xml:space="preserve"> </w:t>
      </w:r>
      <w:r w:rsidRPr="008E64C3">
        <w:rPr>
          <w:rFonts w:ascii="Arial" w:eastAsia="Calibri" w:hAnsi="Arial" w:cs="Arial"/>
          <w:sz w:val="22"/>
          <w:szCs w:val="22"/>
        </w:rPr>
        <w:t>(</w:t>
      </w:r>
      <w:r w:rsidRPr="008E64C3">
        <w:rPr>
          <w:rFonts w:ascii="Arial" w:eastAsia="Calibri" w:hAnsi="Arial" w:cs="Arial"/>
          <w:b/>
          <w:bCs/>
          <w:sz w:val="22"/>
          <w:szCs w:val="22"/>
        </w:rPr>
        <w:t>A-A’</w:t>
      </w:r>
      <w:r w:rsidRPr="008E64C3">
        <w:rPr>
          <w:rFonts w:ascii="Arial" w:eastAsia="Calibri" w:hAnsi="Arial" w:cs="Arial"/>
          <w:sz w:val="22"/>
          <w:szCs w:val="22"/>
        </w:rPr>
        <w:t xml:space="preserve">) Volcano plot of mRNA expression from </w:t>
      </w:r>
      <w:r w:rsidRPr="008E64C3">
        <w:rPr>
          <w:rFonts w:ascii="Arial" w:hAnsi="Arial" w:cs="Arial"/>
          <w:sz w:val="22"/>
          <w:szCs w:val="22"/>
        </w:rPr>
        <w:t>poly(A)+ mRNA Input</w:t>
      </w:r>
      <w:r w:rsidRPr="008E64C3">
        <w:rPr>
          <w:rFonts w:ascii="Arial" w:eastAsia="Calibri" w:hAnsi="Arial" w:cs="Arial"/>
          <w:sz w:val="22"/>
          <w:szCs w:val="22"/>
        </w:rPr>
        <w:t xml:space="preserve"> libraries in </w:t>
      </w:r>
      <w:r w:rsidR="00AD2481">
        <w:rPr>
          <w:rFonts w:ascii="Arial" w:eastAsia="Calibri" w:hAnsi="Arial" w:cs="Arial"/>
          <w:sz w:val="22"/>
          <w:szCs w:val="22"/>
        </w:rPr>
        <w:t xml:space="preserve">germline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compared to</w:t>
      </w:r>
      <w:r w:rsidR="00AD2481">
        <w:rPr>
          <w:rFonts w:ascii="Arial" w:eastAsia="Calibri" w:hAnsi="Arial" w:cs="Arial"/>
          <w:sz w:val="22"/>
          <w:szCs w:val="22"/>
        </w:rPr>
        <w:t xml:space="preserve"> germline driven</w:t>
      </w:r>
      <w:r w:rsidRPr="008E64C3">
        <w:rPr>
          <w:rFonts w:ascii="Arial" w:eastAsia="Calibri" w:hAnsi="Arial" w:cs="Arial"/>
          <w:sz w:val="22"/>
          <w:szCs w:val="22"/>
        </w:rPr>
        <w:t xml:space="preserve"> </w:t>
      </w:r>
      <w:r w:rsidRPr="008E64C3">
        <w:rPr>
          <w:rFonts w:ascii="Arial" w:eastAsia="Calibri" w:hAnsi="Arial" w:cs="Arial"/>
          <w:i/>
          <w:iCs/>
          <w:sz w:val="22"/>
          <w:szCs w:val="22"/>
        </w:rPr>
        <w:t>UAS</w:t>
      </w:r>
      <w:r w:rsidRPr="008E64C3">
        <w:rPr>
          <w:rFonts w:ascii="Arial" w:eastAsia="Calibri" w:hAnsi="Arial" w:cs="Arial"/>
          <w:sz w:val="22"/>
          <w:szCs w:val="22"/>
        </w:rPr>
        <w:t>-</w:t>
      </w:r>
      <w:proofErr w:type="spellStart"/>
      <w:r w:rsidRPr="008E64C3">
        <w:rPr>
          <w:rFonts w:ascii="Arial" w:eastAsia="Calibri" w:hAnsi="Arial" w:cs="Arial"/>
          <w:i/>
          <w:iCs/>
          <w:sz w:val="22"/>
          <w:szCs w:val="22"/>
        </w:rPr>
        <w:t>tkv</w:t>
      </w:r>
      <w:proofErr w:type="spellEnd"/>
      <w:r w:rsidRPr="008E64C3">
        <w:rPr>
          <w:rFonts w:ascii="Arial" w:eastAsia="Calibri" w:hAnsi="Arial" w:cs="Arial"/>
          <w:sz w:val="22"/>
          <w:szCs w:val="22"/>
        </w:rPr>
        <w:t xml:space="preserve"> (</w:t>
      </w:r>
      <w:r w:rsidRPr="008E64C3">
        <w:rPr>
          <w:rFonts w:ascii="Arial" w:eastAsia="Calibri" w:hAnsi="Arial" w:cs="Arial"/>
          <w:b/>
          <w:bCs/>
          <w:sz w:val="22"/>
          <w:szCs w:val="22"/>
        </w:rPr>
        <w:t>A</w:t>
      </w:r>
      <w:r w:rsidRPr="008E64C3">
        <w:rPr>
          <w:rFonts w:ascii="Arial" w:eastAsia="Calibri" w:hAnsi="Arial" w:cs="Arial"/>
          <w:sz w:val="22"/>
          <w:szCs w:val="22"/>
        </w:rPr>
        <w:t xml:space="preserve">) and </w:t>
      </w:r>
      <w:r w:rsidRPr="008E64C3">
        <w:rPr>
          <w:rFonts w:ascii="Arial" w:eastAsia="Calibri" w:hAnsi="Arial" w:cs="Arial"/>
          <w:i/>
          <w:iCs/>
          <w:sz w:val="22"/>
          <w:szCs w:val="22"/>
        </w:rPr>
        <w:t>bam</w:t>
      </w:r>
      <w:r w:rsidRPr="008E64C3">
        <w:rPr>
          <w:rFonts w:ascii="Arial" w:eastAsia="Calibri" w:hAnsi="Arial" w:cs="Arial"/>
          <w:sz w:val="22"/>
          <w:szCs w:val="22"/>
        </w:rPr>
        <w:t xml:space="preserve"> RNAi (</w:t>
      </w:r>
      <w:r w:rsidRPr="008E64C3">
        <w:rPr>
          <w:rFonts w:ascii="Arial" w:eastAsia="Calibri" w:hAnsi="Arial" w:cs="Arial"/>
          <w:b/>
          <w:bCs/>
          <w:sz w:val="22"/>
          <w:szCs w:val="22"/>
        </w:rPr>
        <w:t>A’</w:t>
      </w:r>
      <w:r w:rsidRPr="008E64C3">
        <w:rPr>
          <w:rFonts w:ascii="Arial" w:eastAsia="Calibri" w:hAnsi="Arial" w:cs="Arial"/>
          <w:sz w:val="22"/>
          <w:szCs w:val="22"/>
        </w:rPr>
        <w:t xml:space="preserve">) of targets identified from polysome-seq. No target genes identified from polysome-seq meet the differential expression cutoff for mRNA in </w:t>
      </w:r>
      <w:proofErr w:type="spellStart"/>
      <w:r w:rsidRPr="008E64C3">
        <w:rPr>
          <w:rFonts w:ascii="Arial" w:eastAsia="Calibri" w:hAnsi="Arial" w:cs="Arial"/>
          <w:i/>
          <w:iCs/>
          <w:sz w:val="22"/>
          <w:szCs w:val="22"/>
        </w:rPr>
        <w:t>UAS­tkv</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compared to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or</w:t>
      </w:r>
      <w:r w:rsidRPr="008E64C3">
        <w:rPr>
          <w:rFonts w:ascii="Arial" w:eastAsia="Calibri" w:hAnsi="Arial" w:cs="Arial"/>
          <w:i/>
          <w:iCs/>
          <w:sz w:val="22"/>
          <w:szCs w:val="22"/>
        </w:rPr>
        <w:t xml:space="preserve"> bam</w:t>
      </w:r>
      <w:r w:rsidRPr="008E64C3">
        <w:rPr>
          <w:rFonts w:ascii="Arial" w:eastAsia="Calibri" w:hAnsi="Arial" w:cs="Arial"/>
          <w:sz w:val="22"/>
          <w:szCs w:val="22"/>
        </w:rPr>
        <w:t xml:space="preserve"> RNAi</w:t>
      </w:r>
      <w:r w:rsidRPr="008E64C3">
        <w:rPr>
          <w:rFonts w:ascii="Arial" w:eastAsia="Calibri" w:hAnsi="Arial" w:cs="Arial"/>
          <w:i/>
          <w:iCs/>
          <w:sz w:val="22"/>
          <w:szCs w:val="22"/>
        </w:rPr>
        <w:t xml:space="preserve"> </w:t>
      </w:r>
      <w:r w:rsidRPr="008E64C3">
        <w:rPr>
          <w:rFonts w:ascii="Arial" w:eastAsia="Calibri" w:hAnsi="Arial" w:cs="Arial"/>
          <w:sz w:val="22"/>
          <w:szCs w:val="22"/>
        </w:rPr>
        <w:t xml:space="preserve">compared to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input libraries.</w:t>
      </w:r>
    </w:p>
    <w:p w14:paraId="0C7147F3" w14:textId="77777777" w:rsidR="00755CAA" w:rsidRPr="008E64C3" w:rsidRDefault="00755CAA" w:rsidP="006C0869">
      <w:pPr>
        <w:jc w:val="both"/>
        <w:rPr>
          <w:rFonts w:ascii="Arial" w:eastAsia="Calibri" w:hAnsi="Arial" w:cs="Arial"/>
          <w:sz w:val="22"/>
          <w:szCs w:val="22"/>
        </w:rPr>
      </w:pPr>
    </w:p>
    <w:p w14:paraId="70E1F88F" w14:textId="5393912C" w:rsidR="00755CAA" w:rsidRPr="008E64C3" w:rsidRDefault="00755CAA" w:rsidP="006C0869">
      <w:pPr>
        <w:jc w:val="both"/>
        <w:rPr>
          <w:rFonts w:ascii="Arial" w:eastAsia="Calibri" w:hAnsi="Arial" w:cs="Arial"/>
          <w:sz w:val="22"/>
          <w:szCs w:val="22"/>
        </w:rPr>
      </w:pPr>
      <w:r w:rsidRPr="008E64C3">
        <w:rPr>
          <w:rFonts w:ascii="Arial" w:eastAsia="Calibri" w:hAnsi="Arial" w:cs="Arial"/>
          <w:b/>
          <w:bCs/>
          <w:sz w:val="22"/>
          <w:szCs w:val="22"/>
        </w:rPr>
        <w:t>Supplemental Figure 5.</w:t>
      </w:r>
      <w:r w:rsidR="00862249" w:rsidRPr="00862249">
        <w:rPr>
          <w:rFonts w:ascii="Arial" w:eastAsia="Calibri" w:hAnsi="Arial" w:cs="Arial"/>
          <w:b/>
          <w:bCs/>
          <w:sz w:val="22"/>
          <w:szCs w:val="22"/>
        </w:rPr>
        <w:t xml:space="preserve"> </w:t>
      </w:r>
      <w:r w:rsidR="00471668">
        <w:rPr>
          <w:rFonts w:ascii="Arial" w:eastAsia="Calibri" w:hAnsi="Arial" w:cs="Arial"/>
          <w:b/>
          <w:bCs/>
          <w:sz w:val="22"/>
          <w:szCs w:val="22"/>
        </w:rPr>
        <w:t>Non1 and p53 expression are inversely related</w:t>
      </w:r>
      <w:r w:rsidR="00862249" w:rsidRPr="002F724D">
        <w:rPr>
          <w:rFonts w:ascii="Arial" w:eastAsia="Calibri" w:hAnsi="Arial" w:cs="Arial"/>
          <w:b/>
          <w:bCs/>
          <w:sz w:val="22"/>
          <w:szCs w:val="22"/>
        </w:rPr>
        <w:t xml:space="preserve">, related to Figure </w:t>
      </w:r>
      <w:r w:rsidR="00862249">
        <w:rPr>
          <w:rFonts w:ascii="Arial" w:eastAsia="Calibri" w:hAnsi="Arial" w:cs="Arial"/>
          <w:b/>
          <w:bCs/>
          <w:sz w:val="22"/>
          <w:szCs w:val="22"/>
        </w:rPr>
        <w:t>5</w:t>
      </w:r>
      <w:r w:rsidR="00C5556D">
        <w:rPr>
          <w:rFonts w:ascii="Arial" w:eastAsia="Calibri" w:hAnsi="Arial" w:cs="Arial"/>
          <w:b/>
          <w:bCs/>
          <w:sz w:val="22"/>
          <w:szCs w:val="22"/>
        </w:rPr>
        <w:t>.</w:t>
      </w:r>
      <w:r w:rsidRPr="008E64C3">
        <w:rPr>
          <w:rFonts w:ascii="Arial" w:eastAsia="Calibri" w:hAnsi="Arial" w:cs="Arial"/>
          <w:sz w:val="22"/>
          <w:szCs w:val="22"/>
        </w:rPr>
        <w:t xml:space="preserve"> (</w:t>
      </w:r>
      <w:r w:rsidRPr="008E64C3">
        <w:rPr>
          <w:rFonts w:ascii="Arial" w:eastAsia="Calibri" w:hAnsi="Arial" w:cs="Arial"/>
          <w:b/>
          <w:bCs/>
          <w:sz w:val="22"/>
          <w:szCs w:val="22"/>
        </w:rPr>
        <w:t>A-B’</w:t>
      </w:r>
      <w:r w:rsidRPr="008E64C3">
        <w:rPr>
          <w:rFonts w:ascii="Arial" w:eastAsia="Calibri" w:hAnsi="Arial" w:cs="Arial"/>
          <w:sz w:val="22"/>
          <w:szCs w:val="22"/>
        </w:rPr>
        <w:t>) Confocal images of ovarioles expressing Non1::GFP stained for p53 (red), Vasa (blue), and Non1::GFP (green). Quantifications of staining (</w:t>
      </w:r>
      <w:r w:rsidRPr="008E64C3">
        <w:rPr>
          <w:rFonts w:ascii="Arial" w:eastAsia="Calibri" w:hAnsi="Arial" w:cs="Arial"/>
          <w:b/>
          <w:bCs/>
          <w:sz w:val="22"/>
          <w:szCs w:val="22"/>
        </w:rPr>
        <w:t>B-B’</w:t>
      </w:r>
      <w:r w:rsidRPr="009A4786">
        <w:rPr>
          <w:rFonts w:ascii="Arial" w:eastAsia="Calibri" w:hAnsi="Arial" w:cs="Arial"/>
          <w:sz w:val="22"/>
          <w:szCs w:val="22"/>
        </w:rPr>
        <w:t xml:space="preserve">), </w:t>
      </w:r>
      <w:r w:rsidRPr="006C0869">
        <w:rPr>
          <w:rFonts w:ascii="Arial" w:eastAsia="Calibri" w:hAnsi="Arial" w:cs="Arial"/>
          <w:sz w:val="22"/>
          <w:szCs w:val="22"/>
        </w:rPr>
        <w:t xml:space="preserve">peak </w:t>
      </w:r>
      <w:r w:rsidR="00CA2BC6" w:rsidRPr="006C0869">
        <w:rPr>
          <w:rFonts w:ascii="Arial" w:eastAsia="Calibri" w:hAnsi="Arial" w:cs="Arial"/>
          <w:sz w:val="22"/>
          <w:szCs w:val="22"/>
        </w:rPr>
        <w:t xml:space="preserve">Non1 </w:t>
      </w:r>
      <w:r w:rsidRPr="006C0869">
        <w:rPr>
          <w:rFonts w:ascii="Arial" w:eastAsia="Calibri" w:hAnsi="Arial" w:cs="Arial"/>
          <w:sz w:val="22"/>
          <w:szCs w:val="22"/>
        </w:rPr>
        <w:t xml:space="preserve">expression in control ovaries occurs in GSC-4 cell cyst stages and 16-cell cyst-region 2b stages where </w:t>
      </w:r>
      <w:r w:rsidR="00CA2BC6" w:rsidRPr="006C0869">
        <w:rPr>
          <w:rFonts w:ascii="Arial" w:eastAsia="Calibri" w:hAnsi="Arial" w:cs="Arial"/>
          <w:sz w:val="22"/>
          <w:szCs w:val="22"/>
        </w:rPr>
        <w:t>p53</w:t>
      </w:r>
      <w:r w:rsidRPr="006C0869">
        <w:rPr>
          <w:rFonts w:ascii="Arial" w:eastAsia="Calibri" w:hAnsi="Arial" w:cs="Arial"/>
          <w:sz w:val="22"/>
          <w:szCs w:val="22"/>
        </w:rPr>
        <w:t xml:space="preserve"> expression is low.</w:t>
      </w:r>
      <w:r w:rsidRPr="008E64C3">
        <w:rPr>
          <w:rFonts w:ascii="Arial" w:eastAsia="Calibri" w:hAnsi="Arial" w:cs="Arial"/>
          <w:sz w:val="22"/>
          <w:szCs w:val="22"/>
        </w:rPr>
        <w:t xml:space="preserve"> (</w:t>
      </w:r>
      <w:r w:rsidRPr="008E64C3">
        <w:rPr>
          <w:rFonts w:ascii="Arial" w:eastAsia="Calibri" w:hAnsi="Arial" w:cs="Arial"/>
          <w:b/>
          <w:bCs/>
          <w:sz w:val="22"/>
          <w:szCs w:val="22"/>
        </w:rPr>
        <w:t>C-D’</w:t>
      </w:r>
      <w:r w:rsidRPr="008E64C3">
        <w:rPr>
          <w:rFonts w:ascii="Arial" w:eastAsia="Calibri" w:hAnsi="Arial" w:cs="Arial"/>
          <w:sz w:val="22"/>
          <w:szCs w:val="22"/>
        </w:rPr>
        <w:t xml:space="preserve">) Confocal images of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w:t>
      </w:r>
      <w:r w:rsidRPr="008E64C3">
        <w:rPr>
          <w:rFonts w:ascii="Arial" w:eastAsia="Calibri" w:hAnsi="Arial" w:cs="Arial"/>
          <w:b/>
          <w:bCs/>
          <w:sz w:val="22"/>
          <w:szCs w:val="22"/>
        </w:rPr>
        <w:t>C-C’</w:t>
      </w:r>
      <w:r w:rsidRPr="008E64C3">
        <w:rPr>
          <w:rFonts w:ascii="Arial" w:eastAsia="Calibri" w:hAnsi="Arial" w:cs="Arial"/>
          <w:sz w:val="22"/>
          <w:szCs w:val="22"/>
        </w:rPr>
        <w:t xml:space="preserve">) and germline </w:t>
      </w:r>
      <w:r w:rsidRPr="008E64C3">
        <w:rPr>
          <w:rFonts w:ascii="Arial" w:eastAsia="Calibri" w:hAnsi="Arial" w:cs="Arial"/>
          <w:i/>
          <w:iCs/>
          <w:sz w:val="22"/>
          <w:szCs w:val="22"/>
        </w:rPr>
        <w:t>non1</w:t>
      </w:r>
      <w:r w:rsidRPr="008E64C3">
        <w:rPr>
          <w:rFonts w:ascii="Arial" w:eastAsia="Calibri" w:hAnsi="Arial" w:cs="Arial"/>
          <w:sz w:val="22"/>
          <w:szCs w:val="22"/>
        </w:rPr>
        <w:t xml:space="preserve"> RNAi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p53 (red) and Vasa (blue). (</w:t>
      </w:r>
      <w:r w:rsidRPr="008E64C3">
        <w:rPr>
          <w:rFonts w:ascii="Arial" w:eastAsia="Calibri" w:hAnsi="Arial" w:cs="Arial"/>
          <w:b/>
          <w:bCs/>
          <w:sz w:val="22"/>
          <w:szCs w:val="22"/>
        </w:rPr>
        <w:t>E</w:t>
      </w:r>
      <w:r w:rsidRPr="008E64C3">
        <w:rPr>
          <w:rFonts w:ascii="Arial" w:eastAsia="Calibri" w:hAnsi="Arial" w:cs="Arial"/>
          <w:sz w:val="22"/>
          <w:szCs w:val="22"/>
        </w:rPr>
        <w:t xml:space="preserve">) Quantification of p53 punctate area above cutoff are markedly brighter in the germline of </w:t>
      </w:r>
      <w:r w:rsidRPr="008E64C3">
        <w:rPr>
          <w:rFonts w:ascii="Arial" w:eastAsia="Calibri" w:hAnsi="Arial" w:cs="Arial"/>
          <w:i/>
          <w:iCs/>
          <w:sz w:val="22"/>
          <w:szCs w:val="22"/>
        </w:rPr>
        <w:t>Non1</w:t>
      </w:r>
      <w:r w:rsidRPr="008E64C3">
        <w:rPr>
          <w:rFonts w:ascii="Arial" w:eastAsia="Calibri" w:hAnsi="Arial" w:cs="Arial"/>
          <w:sz w:val="22"/>
          <w:szCs w:val="22"/>
        </w:rPr>
        <w:t xml:space="preserve"> RNAi depleted ovaries compared to the control. Cells highlighted by a dashed yellow circle represent cells shown in the inset. Scale bar for main images is 15 micron, scale bar for insets is 3.75 micron.</w:t>
      </w:r>
    </w:p>
    <w:p w14:paraId="28098A80" w14:textId="77777777" w:rsidR="00755CAA" w:rsidRPr="008E64C3" w:rsidRDefault="00755CAA" w:rsidP="006C0869">
      <w:pPr>
        <w:jc w:val="both"/>
        <w:rPr>
          <w:rFonts w:ascii="Arial" w:eastAsia="Calibri" w:hAnsi="Arial" w:cs="Arial"/>
          <w:sz w:val="22"/>
          <w:szCs w:val="22"/>
        </w:rPr>
      </w:pPr>
    </w:p>
    <w:p w14:paraId="1113106B" w14:textId="1370BBE3" w:rsidR="00755CAA" w:rsidRPr="008E64C3" w:rsidRDefault="00755CAA" w:rsidP="006C0869">
      <w:pPr>
        <w:jc w:val="both"/>
        <w:rPr>
          <w:rFonts w:ascii="Arial" w:eastAsia="Calibri" w:hAnsi="Arial" w:cs="Arial"/>
          <w:sz w:val="22"/>
          <w:szCs w:val="22"/>
        </w:rPr>
      </w:pPr>
      <w:r w:rsidRPr="008E64C3">
        <w:rPr>
          <w:rFonts w:ascii="Arial" w:eastAsia="Calibri" w:hAnsi="Arial" w:cs="Arial"/>
          <w:b/>
          <w:bCs/>
          <w:sz w:val="22"/>
          <w:szCs w:val="22"/>
        </w:rPr>
        <w:t>Supplemental Figure 6.</w:t>
      </w:r>
      <w:r w:rsidR="00471668">
        <w:rPr>
          <w:rFonts w:ascii="Arial" w:eastAsia="Calibri" w:hAnsi="Arial" w:cs="Arial"/>
          <w:b/>
          <w:bCs/>
          <w:sz w:val="22"/>
          <w:szCs w:val="22"/>
        </w:rPr>
        <w:t xml:space="preserve"> mTorc1 activity positively regulates TOP expression</w:t>
      </w:r>
      <w:r w:rsidR="00862249" w:rsidRPr="002F724D">
        <w:rPr>
          <w:rFonts w:ascii="Arial" w:eastAsia="Calibri" w:hAnsi="Arial" w:cs="Arial"/>
          <w:b/>
          <w:bCs/>
          <w:sz w:val="22"/>
          <w:szCs w:val="22"/>
        </w:rPr>
        <w:t xml:space="preserve">, related to Figure </w:t>
      </w:r>
      <w:r w:rsidR="00862249">
        <w:rPr>
          <w:rFonts w:ascii="Arial" w:eastAsia="Calibri" w:hAnsi="Arial" w:cs="Arial"/>
          <w:b/>
          <w:bCs/>
          <w:sz w:val="22"/>
          <w:szCs w:val="22"/>
        </w:rPr>
        <w:t>6</w:t>
      </w:r>
      <w:r w:rsidR="00C5556D">
        <w:rPr>
          <w:rFonts w:ascii="Arial" w:eastAsia="Calibri" w:hAnsi="Arial" w:cs="Arial"/>
          <w:b/>
          <w:bCs/>
          <w:sz w:val="22"/>
          <w:szCs w:val="22"/>
        </w:rPr>
        <w:t>.</w:t>
      </w:r>
      <w:r w:rsidR="00862249" w:rsidRPr="008E64C3">
        <w:rPr>
          <w:rFonts w:ascii="Arial" w:eastAsia="Calibri" w:hAnsi="Arial" w:cs="Arial"/>
          <w:sz w:val="22"/>
          <w:szCs w:val="22"/>
        </w:rPr>
        <w:t xml:space="preserve"> </w:t>
      </w:r>
      <w:r w:rsidRPr="008E64C3">
        <w:rPr>
          <w:rFonts w:ascii="Arial" w:eastAsia="Calibri" w:hAnsi="Arial" w:cs="Arial"/>
          <w:sz w:val="22"/>
          <w:szCs w:val="22"/>
        </w:rPr>
        <w:t>(</w:t>
      </w:r>
      <w:r w:rsidRPr="008E64C3">
        <w:rPr>
          <w:rFonts w:ascii="Arial" w:eastAsia="Calibri" w:hAnsi="Arial" w:cs="Arial"/>
          <w:b/>
          <w:bCs/>
          <w:sz w:val="22"/>
          <w:szCs w:val="22"/>
        </w:rPr>
        <w:t>A-A’</w:t>
      </w:r>
      <w:r w:rsidRPr="008E64C3">
        <w:rPr>
          <w:rFonts w:ascii="Arial" w:eastAsia="Calibri" w:hAnsi="Arial" w:cs="Arial"/>
          <w:sz w:val="22"/>
          <w:szCs w:val="22"/>
        </w:rPr>
        <w:t xml:space="preserve">) Genome browser tracks of the </w:t>
      </w:r>
      <w:r w:rsidRPr="008E64C3">
        <w:rPr>
          <w:rFonts w:ascii="Arial" w:eastAsia="Calibri" w:hAnsi="Arial" w:cs="Arial"/>
          <w:i/>
          <w:iCs/>
          <w:sz w:val="22"/>
          <w:szCs w:val="22"/>
        </w:rPr>
        <w:t>Non1</w:t>
      </w:r>
      <w:r w:rsidRPr="008E64C3">
        <w:rPr>
          <w:rFonts w:ascii="Arial" w:eastAsia="Calibri" w:hAnsi="Arial" w:cs="Arial"/>
          <w:sz w:val="22"/>
          <w:szCs w:val="22"/>
        </w:rPr>
        <w:t xml:space="preserve"> (</w:t>
      </w:r>
      <w:r w:rsidRPr="008E64C3">
        <w:rPr>
          <w:rFonts w:ascii="Arial" w:eastAsia="Calibri" w:hAnsi="Arial" w:cs="Arial"/>
          <w:b/>
          <w:bCs/>
          <w:sz w:val="22"/>
          <w:szCs w:val="22"/>
        </w:rPr>
        <w:t>A</w:t>
      </w:r>
      <w:r w:rsidRPr="008E64C3">
        <w:rPr>
          <w:rFonts w:ascii="Arial" w:eastAsia="Calibri" w:hAnsi="Arial" w:cs="Arial"/>
          <w:sz w:val="22"/>
          <w:szCs w:val="22"/>
        </w:rPr>
        <w:t>) and RpS2</w:t>
      </w:r>
      <w:r w:rsidR="00471668">
        <w:rPr>
          <w:rFonts w:ascii="Arial" w:eastAsia="Calibri" w:hAnsi="Arial" w:cs="Arial"/>
          <w:sz w:val="22"/>
          <w:szCs w:val="22"/>
        </w:rPr>
        <w:t xml:space="preserve"> </w:t>
      </w:r>
      <w:r w:rsidRPr="008E64C3">
        <w:rPr>
          <w:rFonts w:ascii="Arial" w:eastAsia="Calibri" w:hAnsi="Arial" w:cs="Arial"/>
          <w:sz w:val="22"/>
          <w:szCs w:val="22"/>
        </w:rPr>
        <w:t>(</w:t>
      </w:r>
      <w:r w:rsidRPr="008E64C3">
        <w:rPr>
          <w:rFonts w:ascii="Arial" w:eastAsia="Calibri" w:hAnsi="Arial" w:cs="Arial"/>
          <w:b/>
          <w:bCs/>
          <w:sz w:val="22"/>
          <w:szCs w:val="22"/>
        </w:rPr>
        <w:t>A’</w:t>
      </w:r>
      <w:r w:rsidRPr="008E64C3">
        <w:rPr>
          <w:rFonts w:ascii="Arial" w:eastAsia="Calibri" w:hAnsi="Arial" w:cs="Arial"/>
          <w:sz w:val="22"/>
          <w:szCs w:val="22"/>
        </w:rPr>
        <w:t xml:space="preserve">) loci in ovary CAGE-seq data showing the proportion of transcripts that are produced from a given TSS (orange). Predominant TSSs are shown in orange and putative TOP motif beginning at the dominant TSS is indicated with a green box. The bottom blue </w:t>
      </w:r>
      <w:r w:rsidRPr="00A559BD">
        <w:rPr>
          <w:rFonts w:ascii="Arial" w:eastAsia="Calibri" w:hAnsi="Arial" w:cs="Arial"/>
          <w:sz w:val="22"/>
          <w:szCs w:val="22"/>
        </w:rPr>
        <w:t xml:space="preserve">and red graph represents sequence conservation of the locus across </w:t>
      </w:r>
      <w:r w:rsidRPr="008165C8">
        <w:rPr>
          <w:rFonts w:ascii="Arial" w:eastAsia="Calibri" w:hAnsi="Arial" w:cs="Arial"/>
          <w:i/>
          <w:iCs/>
          <w:sz w:val="22"/>
          <w:szCs w:val="22"/>
        </w:rPr>
        <w:t>Diptera</w:t>
      </w:r>
      <w:r w:rsidRPr="008165C8">
        <w:rPr>
          <w:rFonts w:ascii="Arial" w:eastAsia="Calibri" w:hAnsi="Arial" w:cs="Arial"/>
          <w:sz w:val="22"/>
          <w:szCs w:val="22"/>
        </w:rPr>
        <w:t>. The d</w:t>
      </w:r>
      <w:r w:rsidRPr="00EB6F4D">
        <w:rPr>
          <w:rFonts w:ascii="Arial" w:eastAsia="Calibri" w:hAnsi="Arial" w:cs="Arial"/>
          <w:sz w:val="22"/>
          <w:szCs w:val="22"/>
        </w:rPr>
        <w:t>omin</w:t>
      </w:r>
      <w:r w:rsidRPr="00C176B8">
        <w:rPr>
          <w:rFonts w:ascii="Arial" w:eastAsia="Calibri" w:hAnsi="Arial" w:cs="Arial"/>
          <w:sz w:val="22"/>
          <w:szCs w:val="22"/>
        </w:rPr>
        <w:t xml:space="preserve">ant TSS </w:t>
      </w:r>
      <w:r w:rsidRPr="00BD5EAE">
        <w:rPr>
          <w:rFonts w:ascii="Arial" w:eastAsia="Calibri" w:hAnsi="Arial" w:cs="Arial"/>
          <w:sz w:val="22"/>
          <w:szCs w:val="22"/>
        </w:rPr>
        <w:t xml:space="preserve">of </w:t>
      </w:r>
      <w:r w:rsidRPr="00BD5EAE">
        <w:rPr>
          <w:rFonts w:ascii="Arial" w:eastAsia="Calibri" w:hAnsi="Arial" w:cs="Arial"/>
          <w:i/>
          <w:iCs/>
          <w:sz w:val="22"/>
          <w:szCs w:val="22"/>
        </w:rPr>
        <w:t>Non</w:t>
      </w:r>
      <w:r w:rsidRPr="008B0D2E">
        <w:rPr>
          <w:rFonts w:ascii="Arial" w:eastAsia="Calibri" w:hAnsi="Arial" w:cs="Arial"/>
          <w:i/>
          <w:iCs/>
          <w:sz w:val="22"/>
          <w:szCs w:val="22"/>
        </w:rPr>
        <w:t>1</w:t>
      </w:r>
      <w:r w:rsidRPr="008E64C3">
        <w:rPr>
          <w:rFonts w:ascii="Arial" w:eastAsia="Calibri" w:hAnsi="Arial" w:cs="Arial"/>
          <w:sz w:val="22"/>
          <w:szCs w:val="22"/>
        </w:rPr>
        <w:t xml:space="preserve"> initiates with a canonical TOP motif and the </w:t>
      </w:r>
      <w:r w:rsidRPr="008E64C3">
        <w:rPr>
          <w:rFonts w:ascii="Arial" w:eastAsia="Calibri" w:hAnsi="Arial" w:cs="Arial"/>
          <w:i/>
          <w:iCs/>
          <w:sz w:val="22"/>
          <w:szCs w:val="22"/>
        </w:rPr>
        <w:t>RpS2</w:t>
      </w:r>
      <w:r w:rsidRPr="008E64C3">
        <w:rPr>
          <w:rFonts w:ascii="Arial" w:eastAsia="Calibri" w:hAnsi="Arial" w:cs="Arial"/>
          <w:sz w:val="22"/>
          <w:szCs w:val="22"/>
        </w:rPr>
        <w:t xml:space="preserve"> TSS initiates at a sequence resembling a TOP motif. (</w:t>
      </w:r>
      <w:r w:rsidRPr="008E64C3">
        <w:rPr>
          <w:rFonts w:ascii="Arial" w:eastAsia="Calibri" w:hAnsi="Arial" w:cs="Arial"/>
          <w:b/>
          <w:bCs/>
          <w:sz w:val="22"/>
          <w:szCs w:val="22"/>
        </w:rPr>
        <w:t>B</w:t>
      </w:r>
      <w:r w:rsidRPr="008E64C3">
        <w:rPr>
          <w:rFonts w:ascii="Arial" w:eastAsia="Calibri" w:hAnsi="Arial" w:cs="Arial"/>
          <w:sz w:val="22"/>
          <w:szCs w:val="22"/>
        </w:rPr>
        <w:t xml:space="preserve">) Diagram of the </w:t>
      </w:r>
      <w:r w:rsidRPr="008E64C3">
        <w:rPr>
          <w:rFonts w:ascii="Arial" w:eastAsia="Calibri" w:hAnsi="Arial" w:cs="Arial"/>
          <w:i/>
          <w:iCs/>
          <w:sz w:val="22"/>
          <w:szCs w:val="22"/>
        </w:rPr>
        <w:t>WT</w:t>
      </w:r>
      <w:r w:rsidRPr="008E64C3">
        <w:rPr>
          <w:rFonts w:ascii="Arial" w:eastAsia="Calibri" w:hAnsi="Arial" w:cs="Arial"/>
          <w:sz w:val="22"/>
          <w:szCs w:val="22"/>
        </w:rPr>
        <w:t xml:space="preserve"> and </w:t>
      </w:r>
      <w:r w:rsidRPr="008E64C3">
        <w:rPr>
          <w:rFonts w:ascii="Arial" w:eastAsia="Calibri" w:hAnsi="Arial" w:cs="Arial"/>
          <w:i/>
          <w:sz w:val="22"/>
          <w:szCs w:val="22"/>
        </w:rPr>
        <w:t xml:space="preserve">Mut-TOP-GFP </w:t>
      </w:r>
      <w:r w:rsidRPr="008E64C3">
        <w:rPr>
          <w:rFonts w:ascii="Arial" w:eastAsia="Calibri" w:hAnsi="Arial" w:cs="Arial"/>
          <w:sz w:val="22"/>
          <w:szCs w:val="22"/>
        </w:rPr>
        <w:t xml:space="preserve">reporter constructs indicating the TOP sequence that is mutated </w:t>
      </w:r>
      <w:r w:rsidR="00A77583">
        <w:rPr>
          <w:rFonts w:ascii="Arial" w:eastAsia="Calibri" w:hAnsi="Arial" w:cs="Arial"/>
          <w:sz w:val="22"/>
          <w:szCs w:val="22"/>
        </w:rPr>
        <w:t xml:space="preserve">by transversion </w:t>
      </w:r>
      <w:r w:rsidRPr="008E64C3">
        <w:rPr>
          <w:rFonts w:ascii="Arial" w:eastAsia="Calibri" w:hAnsi="Arial" w:cs="Arial"/>
          <w:sz w:val="22"/>
          <w:szCs w:val="22"/>
        </w:rPr>
        <w:t>in the Mutant reporter (blue). (</w:t>
      </w:r>
      <w:r w:rsidRPr="008E64C3">
        <w:rPr>
          <w:rFonts w:ascii="Arial" w:eastAsia="Calibri" w:hAnsi="Arial" w:cs="Arial"/>
          <w:b/>
          <w:bCs/>
          <w:sz w:val="22"/>
          <w:szCs w:val="22"/>
        </w:rPr>
        <w:t>C-</w:t>
      </w:r>
      <w:r w:rsidR="00090BE8">
        <w:rPr>
          <w:rFonts w:ascii="Arial" w:eastAsia="Calibri" w:hAnsi="Arial" w:cs="Arial"/>
          <w:b/>
          <w:bCs/>
          <w:sz w:val="22"/>
          <w:szCs w:val="22"/>
        </w:rPr>
        <w:t>D’</w:t>
      </w:r>
      <w:r w:rsidRPr="008E64C3">
        <w:rPr>
          <w:rFonts w:ascii="Arial" w:eastAsia="Calibri" w:hAnsi="Arial" w:cs="Arial"/>
          <w:sz w:val="22"/>
          <w:szCs w:val="22"/>
        </w:rPr>
        <w:t xml:space="preserve">) Confocal images of </w:t>
      </w:r>
      <w:r w:rsidRPr="008E64C3">
        <w:rPr>
          <w:rFonts w:ascii="Arial" w:eastAsia="Calibri" w:hAnsi="Arial" w:cs="Arial"/>
          <w:i/>
          <w:iCs/>
          <w:sz w:val="22"/>
          <w:szCs w:val="22"/>
        </w:rPr>
        <w:t>WT-TOP</w:t>
      </w:r>
      <w:r w:rsidRPr="008E64C3">
        <w:rPr>
          <w:rFonts w:ascii="Arial" w:eastAsia="Calibri" w:hAnsi="Arial" w:cs="Arial"/>
          <w:sz w:val="22"/>
          <w:szCs w:val="22"/>
        </w:rPr>
        <w:t xml:space="preserve"> reporter expression stained for 1B1 (red), GFP (green), and Vasa (blue) in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ovaries (</w:t>
      </w:r>
      <w:r w:rsidRPr="008E64C3">
        <w:rPr>
          <w:rFonts w:ascii="Arial" w:eastAsia="Calibri" w:hAnsi="Arial" w:cs="Arial"/>
          <w:b/>
          <w:bCs/>
          <w:sz w:val="22"/>
          <w:szCs w:val="22"/>
        </w:rPr>
        <w:t>C-C’</w:t>
      </w:r>
      <w:r w:rsidRPr="008E64C3">
        <w:rPr>
          <w:rFonts w:ascii="Arial" w:eastAsia="Calibri" w:hAnsi="Arial" w:cs="Arial"/>
          <w:sz w:val="22"/>
          <w:szCs w:val="22"/>
        </w:rPr>
        <w:t xml:space="preserve">) and ovaries depleted of </w:t>
      </w:r>
      <w:r w:rsidRPr="008E64C3">
        <w:rPr>
          <w:rFonts w:ascii="Arial" w:eastAsia="Calibri" w:hAnsi="Arial" w:cs="Arial"/>
          <w:i/>
          <w:iCs/>
          <w:sz w:val="22"/>
          <w:szCs w:val="22"/>
        </w:rPr>
        <w:t>Nprl3</w:t>
      </w:r>
      <w:r w:rsidRPr="008E64C3">
        <w:rPr>
          <w:rFonts w:ascii="Arial" w:eastAsia="Calibri" w:hAnsi="Arial" w:cs="Arial"/>
          <w:sz w:val="22"/>
          <w:szCs w:val="22"/>
        </w:rPr>
        <w:t xml:space="preserve"> (</w:t>
      </w:r>
      <w:r w:rsidRPr="008E64C3">
        <w:rPr>
          <w:rFonts w:ascii="Arial" w:eastAsia="Calibri" w:hAnsi="Arial" w:cs="Arial"/>
          <w:b/>
          <w:bCs/>
          <w:sz w:val="22"/>
          <w:szCs w:val="22"/>
        </w:rPr>
        <w:t>D-D’</w:t>
      </w:r>
      <w:r w:rsidRPr="008E64C3">
        <w:rPr>
          <w:rFonts w:ascii="Arial" w:eastAsia="Calibri" w:hAnsi="Arial" w:cs="Arial"/>
          <w:sz w:val="22"/>
          <w:szCs w:val="22"/>
        </w:rPr>
        <w:t>) in the germline. (</w:t>
      </w:r>
      <w:r w:rsidR="00090BE8">
        <w:rPr>
          <w:rFonts w:ascii="Arial" w:eastAsia="Calibri" w:hAnsi="Arial" w:cs="Arial"/>
          <w:b/>
          <w:bCs/>
          <w:sz w:val="22"/>
          <w:szCs w:val="22"/>
        </w:rPr>
        <w:t>E</w:t>
      </w:r>
      <w:r w:rsidRPr="008E64C3">
        <w:rPr>
          <w:rFonts w:ascii="Arial" w:eastAsia="Calibri" w:hAnsi="Arial" w:cs="Arial"/>
          <w:b/>
          <w:bCs/>
          <w:sz w:val="22"/>
          <w:szCs w:val="22"/>
        </w:rPr>
        <w:t>-</w:t>
      </w:r>
      <w:r w:rsidR="00090BE8">
        <w:rPr>
          <w:rFonts w:ascii="Arial" w:eastAsia="Calibri" w:hAnsi="Arial" w:cs="Arial"/>
          <w:b/>
          <w:bCs/>
          <w:sz w:val="22"/>
          <w:szCs w:val="22"/>
        </w:rPr>
        <w:t>F</w:t>
      </w:r>
      <w:r w:rsidRPr="008E64C3">
        <w:rPr>
          <w:rFonts w:ascii="Arial" w:eastAsia="Calibri" w:hAnsi="Arial" w:cs="Arial"/>
          <w:b/>
          <w:bCs/>
          <w:sz w:val="22"/>
          <w:szCs w:val="22"/>
        </w:rPr>
        <w:t>’</w:t>
      </w:r>
      <w:r w:rsidRPr="008E64C3">
        <w:rPr>
          <w:rFonts w:ascii="Arial" w:eastAsia="Calibri" w:hAnsi="Arial" w:cs="Arial"/>
          <w:sz w:val="22"/>
          <w:szCs w:val="22"/>
        </w:rPr>
        <w:t xml:space="preserve">) Confocal images of </w:t>
      </w:r>
      <w:r w:rsidRPr="008E64C3">
        <w:rPr>
          <w:rFonts w:ascii="Arial" w:eastAsia="Calibri" w:hAnsi="Arial" w:cs="Arial"/>
          <w:i/>
          <w:sz w:val="22"/>
          <w:szCs w:val="22"/>
        </w:rPr>
        <w:t xml:space="preserve">Mut-TOP-GFP </w:t>
      </w:r>
      <w:r w:rsidRPr="008E64C3">
        <w:rPr>
          <w:rFonts w:ascii="Arial" w:eastAsia="Calibri" w:hAnsi="Arial" w:cs="Arial"/>
          <w:sz w:val="22"/>
          <w:szCs w:val="22"/>
        </w:rPr>
        <w:t xml:space="preserve">reporter expression stained for 1B1 (red), GFP (green), and Vasa (blue) in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ovaries (</w:t>
      </w:r>
      <w:r w:rsidR="00090BE8">
        <w:rPr>
          <w:rFonts w:ascii="Arial" w:eastAsia="Calibri" w:hAnsi="Arial" w:cs="Arial"/>
          <w:b/>
          <w:bCs/>
          <w:sz w:val="22"/>
          <w:szCs w:val="22"/>
        </w:rPr>
        <w:t>E</w:t>
      </w:r>
      <w:r w:rsidRPr="008E64C3">
        <w:rPr>
          <w:rFonts w:ascii="Arial" w:eastAsia="Calibri" w:hAnsi="Arial" w:cs="Arial"/>
          <w:b/>
          <w:bCs/>
          <w:sz w:val="22"/>
          <w:szCs w:val="22"/>
        </w:rPr>
        <w:t>-</w:t>
      </w:r>
      <w:r w:rsidR="00090BE8">
        <w:rPr>
          <w:rFonts w:ascii="Arial" w:eastAsia="Calibri" w:hAnsi="Arial" w:cs="Arial"/>
          <w:b/>
          <w:bCs/>
          <w:sz w:val="22"/>
          <w:szCs w:val="22"/>
        </w:rPr>
        <w:t>E</w:t>
      </w:r>
      <w:r w:rsidRPr="008E64C3">
        <w:rPr>
          <w:rFonts w:ascii="Arial" w:eastAsia="Calibri" w:hAnsi="Arial" w:cs="Arial"/>
          <w:b/>
          <w:bCs/>
          <w:sz w:val="22"/>
          <w:szCs w:val="22"/>
        </w:rPr>
        <w:t>’</w:t>
      </w:r>
      <w:r w:rsidRPr="008E64C3">
        <w:rPr>
          <w:rFonts w:ascii="Arial" w:eastAsia="Calibri" w:hAnsi="Arial" w:cs="Arial"/>
          <w:sz w:val="22"/>
          <w:szCs w:val="22"/>
        </w:rPr>
        <w:t xml:space="preserve">) and ovaries depleted of </w:t>
      </w:r>
      <w:r w:rsidRPr="008E64C3">
        <w:rPr>
          <w:rFonts w:ascii="Arial" w:eastAsia="Calibri" w:hAnsi="Arial" w:cs="Arial"/>
          <w:i/>
          <w:iCs/>
          <w:sz w:val="22"/>
          <w:szCs w:val="22"/>
        </w:rPr>
        <w:t>Nprl3</w:t>
      </w:r>
      <w:r w:rsidRPr="008E64C3">
        <w:rPr>
          <w:rFonts w:ascii="Arial" w:eastAsia="Calibri" w:hAnsi="Arial" w:cs="Arial"/>
          <w:sz w:val="22"/>
          <w:szCs w:val="22"/>
        </w:rPr>
        <w:t xml:space="preserve"> (</w:t>
      </w:r>
      <w:r w:rsidR="00090BE8">
        <w:rPr>
          <w:rFonts w:ascii="Arial" w:eastAsia="Calibri" w:hAnsi="Arial" w:cs="Arial"/>
          <w:b/>
          <w:bCs/>
          <w:sz w:val="22"/>
          <w:szCs w:val="22"/>
        </w:rPr>
        <w:t>F</w:t>
      </w:r>
      <w:r w:rsidRPr="008E64C3">
        <w:rPr>
          <w:rFonts w:ascii="Arial" w:eastAsia="Calibri" w:hAnsi="Arial" w:cs="Arial"/>
          <w:b/>
          <w:bCs/>
          <w:sz w:val="22"/>
          <w:szCs w:val="22"/>
        </w:rPr>
        <w:t>-</w:t>
      </w:r>
      <w:r w:rsidR="00090BE8">
        <w:rPr>
          <w:rFonts w:ascii="Arial" w:eastAsia="Calibri" w:hAnsi="Arial" w:cs="Arial"/>
          <w:b/>
          <w:bCs/>
          <w:sz w:val="22"/>
          <w:szCs w:val="22"/>
        </w:rPr>
        <w:t>F</w:t>
      </w:r>
      <w:r w:rsidRPr="008E64C3">
        <w:rPr>
          <w:rFonts w:ascii="Arial" w:eastAsia="Calibri" w:hAnsi="Arial" w:cs="Arial"/>
          <w:b/>
          <w:bCs/>
          <w:sz w:val="22"/>
          <w:szCs w:val="22"/>
        </w:rPr>
        <w:t>’</w:t>
      </w:r>
      <w:r w:rsidRPr="008E64C3">
        <w:rPr>
          <w:rFonts w:ascii="Arial" w:eastAsia="Calibri" w:hAnsi="Arial" w:cs="Arial"/>
          <w:sz w:val="22"/>
          <w:szCs w:val="22"/>
        </w:rPr>
        <w:t>) in the germline. (</w:t>
      </w:r>
      <w:r w:rsidR="00090BE8">
        <w:rPr>
          <w:rFonts w:ascii="Arial" w:eastAsia="Calibri" w:hAnsi="Arial" w:cs="Arial"/>
          <w:b/>
          <w:bCs/>
          <w:sz w:val="22"/>
          <w:szCs w:val="22"/>
        </w:rPr>
        <w:t>G</w:t>
      </w:r>
      <w:r w:rsidRPr="008E64C3">
        <w:rPr>
          <w:rFonts w:ascii="Arial" w:eastAsia="Calibri" w:hAnsi="Arial" w:cs="Arial"/>
          <w:sz w:val="22"/>
          <w:szCs w:val="22"/>
        </w:rPr>
        <w:t xml:space="preserve">) A.U. quantification of WT and Mutant TOP reporter expression in GSCs of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 xml:space="preserve">driver control ovaries and GSCs of </w:t>
      </w:r>
      <w:r w:rsidRPr="008E64C3">
        <w:rPr>
          <w:rFonts w:ascii="Arial" w:eastAsia="Calibri" w:hAnsi="Arial" w:cs="Arial"/>
          <w:i/>
          <w:iCs/>
          <w:sz w:val="22"/>
          <w:szCs w:val="22"/>
        </w:rPr>
        <w:t>Nprl3</w:t>
      </w:r>
      <w:r w:rsidRPr="008E64C3">
        <w:rPr>
          <w:rFonts w:ascii="Arial" w:eastAsia="Calibri" w:hAnsi="Arial" w:cs="Arial"/>
          <w:sz w:val="22"/>
          <w:szCs w:val="22"/>
        </w:rPr>
        <w:t xml:space="preserve"> germline depleted ovaries normalized to Vasa expression indicate that the relative expression of the </w:t>
      </w:r>
      <w:r w:rsidRPr="008E64C3">
        <w:rPr>
          <w:rFonts w:ascii="Arial" w:eastAsia="Calibri" w:hAnsi="Arial" w:cs="Arial"/>
          <w:i/>
          <w:iCs/>
          <w:sz w:val="22"/>
          <w:szCs w:val="22"/>
        </w:rPr>
        <w:t xml:space="preserve">WT-TOP-GFP </w:t>
      </w:r>
      <w:r w:rsidRPr="008E64C3">
        <w:rPr>
          <w:rFonts w:ascii="Arial" w:eastAsia="Calibri" w:hAnsi="Arial" w:cs="Arial"/>
          <w:sz w:val="22"/>
          <w:szCs w:val="22"/>
        </w:rPr>
        <w:t xml:space="preserve">reporter is higher than the </w:t>
      </w:r>
      <w:r w:rsidRPr="008E64C3">
        <w:rPr>
          <w:rFonts w:ascii="Arial" w:eastAsia="Calibri" w:hAnsi="Arial" w:cs="Arial"/>
          <w:i/>
          <w:iCs/>
          <w:sz w:val="22"/>
          <w:szCs w:val="22"/>
        </w:rPr>
        <w:t xml:space="preserve">Mut-TOP-GFP </w:t>
      </w:r>
      <w:r w:rsidRPr="008E64C3">
        <w:rPr>
          <w:rFonts w:ascii="Arial" w:eastAsia="Calibri" w:hAnsi="Arial" w:cs="Arial"/>
          <w:sz w:val="22"/>
          <w:szCs w:val="22"/>
        </w:rPr>
        <w:t xml:space="preserve">reporter (n=9-11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per genotype, Welch’s t-test, * = p&lt;0.05, ** = p&lt;0.01, *** = p&lt;0.001). </w:t>
      </w:r>
      <w:r w:rsidR="00090BE8" w:rsidRPr="008E64C3">
        <w:rPr>
          <w:rFonts w:ascii="Arial" w:eastAsia="Calibri" w:hAnsi="Arial" w:cs="Arial"/>
          <w:sz w:val="22"/>
          <w:szCs w:val="22"/>
        </w:rPr>
        <w:t>(</w:t>
      </w:r>
      <w:r w:rsidR="00090BE8">
        <w:rPr>
          <w:rFonts w:ascii="Arial" w:eastAsia="Calibri" w:hAnsi="Arial" w:cs="Arial"/>
          <w:b/>
          <w:bCs/>
          <w:sz w:val="22"/>
          <w:szCs w:val="22"/>
        </w:rPr>
        <w:t>H</w:t>
      </w:r>
      <w:r w:rsidR="00090BE8" w:rsidRPr="008E64C3">
        <w:rPr>
          <w:rFonts w:ascii="Arial" w:eastAsia="Calibri" w:hAnsi="Arial" w:cs="Arial"/>
          <w:b/>
          <w:bCs/>
          <w:sz w:val="22"/>
          <w:szCs w:val="22"/>
        </w:rPr>
        <w:t>-</w:t>
      </w:r>
      <w:r w:rsidR="00090BE8">
        <w:rPr>
          <w:rFonts w:ascii="Arial" w:eastAsia="Calibri" w:hAnsi="Arial" w:cs="Arial"/>
          <w:b/>
          <w:bCs/>
          <w:sz w:val="22"/>
          <w:szCs w:val="22"/>
        </w:rPr>
        <w:t>I’</w:t>
      </w:r>
      <w:r w:rsidR="00090BE8" w:rsidRPr="008E64C3">
        <w:rPr>
          <w:rFonts w:ascii="Arial" w:eastAsia="Calibri" w:hAnsi="Arial" w:cs="Arial"/>
          <w:sz w:val="22"/>
          <w:szCs w:val="22"/>
        </w:rPr>
        <w:t xml:space="preserve">) Confocal images of </w:t>
      </w:r>
      <w:r w:rsidR="00090BE8" w:rsidRPr="008E64C3">
        <w:rPr>
          <w:rFonts w:ascii="Arial" w:eastAsia="Calibri" w:hAnsi="Arial" w:cs="Arial"/>
          <w:i/>
          <w:iCs/>
          <w:sz w:val="22"/>
          <w:szCs w:val="22"/>
        </w:rPr>
        <w:t>WT-TOP</w:t>
      </w:r>
      <w:r w:rsidR="00090BE8" w:rsidRPr="008E64C3">
        <w:rPr>
          <w:rFonts w:ascii="Arial" w:eastAsia="Calibri" w:hAnsi="Arial" w:cs="Arial"/>
          <w:sz w:val="22"/>
          <w:szCs w:val="22"/>
        </w:rPr>
        <w:t xml:space="preserve"> reporter expression stained for 1B1 (red), GFP (green), and Vasa (blue) in </w:t>
      </w:r>
      <w:r w:rsidR="00090BE8" w:rsidRPr="005800C5">
        <w:rPr>
          <w:rFonts w:ascii="Arial" w:eastAsia="Calibri" w:hAnsi="Arial" w:cs="Arial"/>
          <w:i/>
          <w:iCs/>
          <w:sz w:val="22"/>
          <w:szCs w:val="22"/>
        </w:rPr>
        <w:t>nosGAL4</w:t>
      </w:r>
      <w:r w:rsidR="00090BE8">
        <w:rPr>
          <w:rFonts w:ascii="Arial" w:eastAsia="Calibri" w:hAnsi="Arial" w:cs="Arial"/>
          <w:sz w:val="22"/>
          <w:szCs w:val="22"/>
        </w:rPr>
        <w:t xml:space="preserve">, </w:t>
      </w:r>
      <w:r w:rsidR="00090BE8" w:rsidRPr="008E64C3">
        <w:rPr>
          <w:rFonts w:ascii="Arial" w:eastAsia="Calibri" w:hAnsi="Arial" w:cs="Arial"/>
          <w:sz w:val="22"/>
          <w:szCs w:val="22"/>
        </w:rPr>
        <w:t xml:space="preserve">driver </w:t>
      </w:r>
      <w:r w:rsidR="00090BE8" w:rsidRPr="008E64C3">
        <w:rPr>
          <w:rFonts w:ascii="Arial" w:eastAsia="Calibri" w:hAnsi="Arial" w:cs="Arial"/>
          <w:sz w:val="22"/>
          <w:szCs w:val="22"/>
        </w:rPr>
        <w:lastRenderedPageBreak/>
        <w:t>control ovaries (</w:t>
      </w:r>
      <w:r w:rsidR="00090BE8">
        <w:rPr>
          <w:rFonts w:ascii="Arial" w:eastAsia="Calibri" w:hAnsi="Arial" w:cs="Arial"/>
          <w:b/>
          <w:bCs/>
          <w:sz w:val="22"/>
          <w:szCs w:val="22"/>
        </w:rPr>
        <w:t>H</w:t>
      </w:r>
      <w:r w:rsidR="00090BE8" w:rsidRPr="008E64C3">
        <w:rPr>
          <w:rFonts w:ascii="Arial" w:eastAsia="Calibri" w:hAnsi="Arial" w:cs="Arial"/>
          <w:b/>
          <w:bCs/>
          <w:sz w:val="22"/>
          <w:szCs w:val="22"/>
        </w:rPr>
        <w:t>-</w:t>
      </w:r>
      <w:r w:rsidR="00090BE8">
        <w:rPr>
          <w:rFonts w:ascii="Arial" w:eastAsia="Calibri" w:hAnsi="Arial" w:cs="Arial"/>
          <w:b/>
          <w:bCs/>
          <w:sz w:val="22"/>
          <w:szCs w:val="22"/>
        </w:rPr>
        <w:t>H</w:t>
      </w:r>
      <w:r w:rsidR="00090BE8" w:rsidRPr="008E64C3">
        <w:rPr>
          <w:rFonts w:ascii="Arial" w:eastAsia="Calibri" w:hAnsi="Arial" w:cs="Arial"/>
          <w:b/>
          <w:bCs/>
          <w:sz w:val="22"/>
          <w:szCs w:val="22"/>
        </w:rPr>
        <w:t>’</w:t>
      </w:r>
      <w:r w:rsidR="00090BE8" w:rsidRPr="008E64C3">
        <w:rPr>
          <w:rFonts w:ascii="Arial" w:eastAsia="Calibri" w:hAnsi="Arial" w:cs="Arial"/>
          <w:sz w:val="22"/>
          <w:szCs w:val="22"/>
        </w:rPr>
        <w:t xml:space="preserve">) and ovaries depleted of </w:t>
      </w:r>
      <w:r w:rsidR="00090BE8">
        <w:rPr>
          <w:rFonts w:ascii="Arial" w:eastAsia="Calibri" w:hAnsi="Arial" w:cs="Arial"/>
          <w:i/>
          <w:iCs/>
          <w:sz w:val="22"/>
          <w:szCs w:val="22"/>
        </w:rPr>
        <w:t>raptor</w:t>
      </w:r>
      <w:r w:rsidR="00090BE8" w:rsidRPr="008E64C3">
        <w:rPr>
          <w:rFonts w:ascii="Arial" w:eastAsia="Calibri" w:hAnsi="Arial" w:cs="Arial"/>
          <w:sz w:val="22"/>
          <w:szCs w:val="22"/>
        </w:rPr>
        <w:t xml:space="preserve"> (</w:t>
      </w:r>
      <w:r w:rsidR="00090BE8">
        <w:rPr>
          <w:rFonts w:ascii="Arial" w:eastAsia="Calibri" w:hAnsi="Arial" w:cs="Arial"/>
          <w:b/>
          <w:bCs/>
          <w:sz w:val="22"/>
          <w:szCs w:val="22"/>
        </w:rPr>
        <w:t>I</w:t>
      </w:r>
      <w:r w:rsidR="00090BE8" w:rsidRPr="008E64C3">
        <w:rPr>
          <w:rFonts w:ascii="Arial" w:eastAsia="Calibri" w:hAnsi="Arial" w:cs="Arial"/>
          <w:b/>
          <w:bCs/>
          <w:sz w:val="22"/>
          <w:szCs w:val="22"/>
        </w:rPr>
        <w:t>-</w:t>
      </w:r>
      <w:r w:rsidR="00090BE8">
        <w:rPr>
          <w:rFonts w:ascii="Arial" w:eastAsia="Calibri" w:hAnsi="Arial" w:cs="Arial"/>
          <w:b/>
          <w:bCs/>
          <w:sz w:val="22"/>
          <w:szCs w:val="22"/>
        </w:rPr>
        <w:t>I</w:t>
      </w:r>
      <w:r w:rsidR="00090BE8" w:rsidRPr="008E64C3">
        <w:rPr>
          <w:rFonts w:ascii="Arial" w:eastAsia="Calibri" w:hAnsi="Arial" w:cs="Arial"/>
          <w:b/>
          <w:bCs/>
          <w:sz w:val="22"/>
          <w:szCs w:val="22"/>
        </w:rPr>
        <w:t>’</w:t>
      </w:r>
      <w:r w:rsidR="00090BE8" w:rsidRPr="008E64C3">
        <w:rPr>
          <w:rFonts w:ascii="Arial" w:eastAsia="Calibri" w:hAnsi="Arial" w:cs="Arial"/>
          <w:sz w:val="22"/>
          <w:szCs w:val="22"/>
        </w:rPr>
        <w:t>) in the germline. (</w:t>
      </w:r>
      <w:r w:rsidR="00090BE8">
        <w:rPr>
          <w:rFonts w:ascii="Arial" w:eastAsia="Calibri" w:hAnsi="Arial" w:cs="Arial"/>
          <w:b/>
          <w:bCs/>
          <w:sz w:val="22"/>
          <w:szCs w:val="22"/>
        </w:rPr>
        <w:t>J</w:t>
      </w:r>
      <w:r w:rsidR="00090BE8" w:rsidRPr="008E64C3">
        <w:rPr>
          <w:rFonts w:ascii="Arial" w:eastAsia="Calibri" w:hAnsi="Arial" w:cs="Arial"/>
          <w:b/>
          <w:bCs/>
          <w:sz w:val="22"/>
          <w:szCs w:val="22"/>
        </w:rPr>
        <w:t>-</w:t>
      </w:r>
      <w:r w:rsidR="00090BE8">
        <w:rPr>
          <w:rFonts w:ascii="Arial" w:eastAsia="Calibri" w:hAnsi="Arial" w:cs="Arial"/>
          <w:b/>
          <w:bCs/>
          <w:sz w:val="22"/>
          <w:szCs w:val="22"/>
        </w:rPr>
        <w:t>K</w:t>
      </w:r>
      <w:r w:rsidR="00090BE8" w:rsidRPr="008E64C3">
        <w:rPr>
          <w:rFonts w:ascii="Arial" w:eastAsia="Calibri" w:hAnsi="Arial" w:cs="Arial"/>
          <w:b/>
          <w:bCs/>
          <w:sz w:val="22"/>
          <w:szCs w:val="22"/>
        </w:rPr>
        <w:t>’</w:t>
      </w:r>
      <w:r w:rsidR="00090BE8" w:rsidRPr="008E64C3">
        <w:rPr>
          <w:rFonts w:ascii="Arial" w:eastAsia="Calibri" w:hAnsi="Arial" w:cs="Arial"/>
          <w:sz w:val="22"/>
          <w:szCs w:val="22"/>
        </w:rPr>
        <w:t xml:space="preserve">) Confocal images of </w:t>
      </w:r>
      <w:r w:rsidR="00090BE8" w:rsidRPr="008E64C3">
        <w:rPr>
          <w:rFonts w:ascii="Arial" w:eastAsia="Calibri" w:hAnsi="Arial" w:cs="Arial"/>
          <w:i/>
          <w:sz w:val="22"/>
          <w:szCs w:val="22"/>
        </w:rPr>
        <w:t xml:space="preserve">Mut-TOP-GFP </w:t>
      </w:r>
      <w:r w:rsidR="00090BE8" w:rsidRPr="008E64C3">
        <w:rPr>
          <w:rFonts w:ascii="Arial" w:eastAsia="Calibri" w:hAnsi="Arial" w:cs="Arial"/>
          <w:sz w:val="22"/>
          <w:szCs w:val="22"/>
        </w:rPr>
        <w:t xml:space="preserve">reporter expression stained for 1B1 (red), GFP (green), and Vasa (blue) in </w:t>
      </w:r>
      <w:r w:rsidR="00090BE8" w:rsidRPr="005800C5">
        <w:rPr>
          <w:rFonts w:ascii="Arial" w:eastAsia="Calibri" w:hAnsi="Arial" w:cs="Arial"/>
          <w:i/>
          <w:iCs/>
          <w:sz w:val="22"/>
          <w:szCs w:val="22"/>
        </w:rPr>
        <w:t>nosGAL4</w:t>
      </w:r>
      <w:r w:rsidR="00090BE8">
        <w:rPr>
          <w:rFonts w:ascii="Arial" w:eastAsia="Calibri" w:hAnsi="Arial" w:cs="Arial"/>
          <w:sz w:val="22"/>
          <w:szCs w:val="22"/>
        </w:rPr>
        <w:t xml:space="preserve">, </w:t>
      </w:r>
      <w:r w:rsidR="00090BE8" w:rsidRPr="008E64C3">
        <w:rPr>
          <w:rFonts w:ascii="Arial" w:eastAsia="Calibri" w:hAnsi="Arial" w:cs="Arial"/>
          <w:sz w:val="22"/>
          <w:szCs w:val="22"/>
        </w:rPr>
        <w:t>driver control ovaries (</w:t>
      </w:r>
      <w:r w:rsidR="00090BE8">
        <w:rPr>
          <w:rFonts w:ascii="Arial" w:eastAsia="Calibri" w:hAnsi="Arial" w:cs="Arial"/>
          <w:b/>
          <w:bCs/>
          <w:sz w:val="22"/>
          <w:szCs w:val="22"/>
        </w:rPr>
        <w:t>J</w:t>
      </w:r>
      <w:r w:rsidR="00090BE8" w:rsidRPr="008E64C3">
        <w:rPr>
          <w:rFonts w:ascii="Arial" w:eastAsia="Calibri" w:hAnsi="Arial" w:cs="Arial"/>
          <w:b/>
          <w:bCs/>
          <w:sz w:val="22"/>
          <w:szCs w:val="22"/>
        </w:rPr>
        <w:t>-</w:t>
      </w:r>
      <w:r w:rsidR="00090BE8">
        <w:rPr>
          <w:rFonts w:ascii="Arial" w:eastAsia="Calibri" w:hAnsi="Arial" w:cs="Arial"/>
          <w:b/>
          <w:bCs/>
          <w:sz w:val="22"/>
          <w:szCs w:val="22"/>
        </w:rPr>
        <w:t>J</w:t>
      </w:r>
      <w:r w:rsidR="00090BE8" w:rsidRPr="008E64C3">
        <w:rPr>
          <w:rFonts w:ascii="Arial" w:eastAsia="Calibri" w:hAnsi="Arial" w:cs="Arial"/>
          <w:b/>
          <w:bCs/>
          <w:sz w:val="22"/>
          <w:szCs w:val="22"/>
        </w:rPr>
        <w:t>’</w:t>
      </w:r>
      <w:r w:rsidR="00090BE8" w:rsidRPr="008E64C3">
        <w:rPr>
          <w:rFonts w:ascii="Arial" w:eastAsia="Calibri" w:hAnsi="Arial" w:cs="Arial"/>
          <w:sz w:val="22"/>
          <w:szCs w:val="22"/>
        </w:rPr>
        <w:t xml:space="preserve">) and ovaries depleted of </w:t>
      </w:r>
      <w:r w:rsidR="00090BE8">
        <w:rPr>
          <w:rFonts w:ascii="Arial" w:eastAsia="Calibri" w:hAnsi="Arial" w:cs="Arial"/>
          <w:i/>
          <w:iCs/>
          <w:sz w:val="22"/>
          <w:szCs w:val="22"/>
        </w:rPr>
        <w:t>raptor</w:t>
      </w:r>
      <w:r w:rsidR="00090BE8" w:rsidRPr="008E64C3">
        <w:rPr>
          <w:rFonts w:ascii="Arial" w:eastAsia="Calibri" w:hAnsi="Arial" w:cs="Arial"/>
          <w:sz w:val="22"/>
          <w:szCs w:val="22"/>
        </w:rPr>
        <w:t xml:space="preserve"> (</w:t>
      </w:r>
      <w:r w:rsidR="00090BE8">
        <w:rPr>
          <w:rFonts w:ascii="Arial" w:eastAsia="Calibri" w:hAnsi="Arial" w:cs="Arial"/>
          <w:b/>
          <w:bCs/>
          <w:sz w:val="22"/>
          <w:szCs w:val="22"/>
        </w:rPr>
        <w:t>K</w:t>
      </w:r>
      <w:r w:rsidR="00090BE8" w:rsidRPr="008E64C3">
        <w:rPr>
          <w:rFonts w:ascii="Arial" w:eastAsia="Calibri" w:hAnsi="Arial" w:cs="Arial"/>
          <w:b/>
          <w:bCs/>
          <w:sz w:val="22"/>
          <w:szCs w:val="22"/>
        </w:rPr>
        <w:t>-</w:t>
      </w:r>
      <w:r w:rsidR="00090BE8">
        <w:rPr>
          <w:rFonts w:ascii="Arial" w:eastAsia="Calibri" w:hAnsi="Arial" w:cs="Arial"/>
          <w:b/>
          <w:bCs/>
          <w:sz w:val="22"/>
          <w:szCs w:val="22"/>
        </w:rPr>
        <w:t>K</w:t>
      </w:r>
      <w:r w:rsidR="00090BE8" w:rsidRPr="008E64C3">
        <w:rPr>
          <w:rFonts w:ascii="Arial" w:eastAsia="Calibri" w:hAnsi="Arial" w:cs="Arial"/>
          <w:b/>
          <w:bCs/>
          <w:sz w:val="22"/>
          <w:szCs w:val="22"/>
        </w:rPr>
        <w:t>’</w:t>
      </w:r>
      <w:r w:rsidR="00090BE8" w:rsidRPr="008E64C3">
        <w:rPr>
          <w:rFonts w:ascii="Arial" w:eastAsia="Calibri" w:hAnsi="Arial" w:cs="Arial"/>
          <w:sz w:val="22"/>
          <w:szCs w:val="22"/>
        </w:rPr>
        <w:t xml:space="preserve">) in the germline. </w:t>
      </w:r>
      <w:r w:rsidRPr="008E64C3">
        <w:rPr>
          <w:rFonts w:ascii="Arial" w:eastAsia="Calibri" w:hAnsi="Arial" w:cs="Arial"/>
          <w:sz w:val="22"/>
          <w:szCs w:val="22"/>
        </w:rPr>
        <w:t>(</w:t>
      </w:r>
      <w:r w:rsidR="00090BE8">
        <w:rPr>
          <w:rFonts w:ascii="Arial" w:eastAsia="Calibri" w:hAnsi="Arial" w:cs="Arial"/>
          <w:b/>
          <w:bCs/>
          <w:sz w:val="22"/>
          <w:szCs w:val="22"/>
        </w:rPr>
        <w:t>L</w:t>
      </w:r>
      <w:r w:rsidRPr="008E64C3">
        <w:rPr>
          <w:rFonts w:ascii="Arial" w:eastAsia="Calibri" w:hAnsi="Arial" w:cs="Arial"/>
          <w:sz w:val="22"/>
          <w:szCs w:val="22"/>
        </w:rPr>
        <w:t xml:space="preserve">) A.U. quantification of WT and Mutant TOP reporter expression in GSCs of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 xml:space="preserve">driver control ovaries and GSCs of </w:t>
      </w:r>
      <w:r w:rsidRPr="008E64C3">
        <w:rPr>
          <w:rFonts w:ascii="Arial" w:eastAsia="Calibri" w:hAnsi="Arial" w:cs="Arial"/>
          <w:i/>
          <w:iCs/>
          <w:sz w:val="22"/>
          <w:szCs w:val="22"/>
        </w:rPr>
        <w:t>raptor</w:t>
      </w:r>
      <w:r w:rsidRPr="008E64C3">
        <w:rPr>
          <w:rFonts w:ascii="Arial" w:eastAsia="Calibri" w:hAnsi="Arial" w:cs="Arial"/>
          <w:sz w:val="22"/>
          <w:szCs w:val="22"/>
        </w:rPr>
        <w:t xml:space="preserve"> germline depleted ovaries normalized to Vasa expression indicate that the relative expression of the </w:t>
      </w:r>
      <w:r w:rsidRPr="008E64C3">
        <w:rPr>
          <w:rFonts w:ascii="Arial" w:eastAsia="Calibri" w:hAnsi="Arial" w:cs="Arial"/>
          <w:i/>
          <w:iCs/>
          <w:sz w:val="22"/>
          <w:szCs w:val="22"/>
        </w:rPr>
        <w:t xml:space="preserve">WT-TOP-GFP </w:t>
      </w:r>
      <w:r w:rsidRPr="008E64C3">
        <w:rPr>
          <w:rFonts w:ascii="Arial" w:eastAsia="Calibri" w:hAnsi="Arial" w:cs="Arial"/>
          <w:sz w:val="22"/>
          <w:szCs w:val="22"/>
        </w:rPr>
        <w:t xml:space="preserve">reporter is lower than the </w:t>
      </w:r>
      <w:r w:rsidRPr="008E64C3">
        <w:rPr>
          <w:rFonts w:ascii="Arial" w:eastAsia="Calibri" w:hAnsi="Arial" w:cs="Arial"/>
          <w:i/>
          <w:iCs/>
          <w:sz w:val="22"/>
          <w:szCs w:val="22"/>
        </w:rPr>
        <w:t xml:space="preserve">Mut-TOP-GFP </w:t>
      </w:r>
      <w:r w:rsidRPr="008E64C3">
        <w:rPr>
          <w:rFonts w:ascii="Arial" w:eastAsia="Calibri" w:hAnsi="Arial" w:cs="Arial"/>
          <w:sz w:val="22"/>
          <w:szCs w:val="22"/>
        </w:rPr>
        <w:t xml:space="preserve">reporter (n=10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per genotype, Welch’s t-test, * = p&lt;0.05, ** = p&lt;0.01). Scale bar for images is 15 micron.</w:t>
      </w:r>
    </w:p>
    <w:p w14:paraId="23698A07" w14:textId="77777777" w:rsidR="00755CAA" w:rsidRPr="008E64C3" w:rsidRDefault="00755CAA" w:rsidP="006C0869">
      <w:pPr>
        <w:jc w:val="both"/>
        <w:rPr>
          <w:rFonts w:ascii="Arial" w:eastAsia="Calibri" w:hAnsi="Arial" w:cs="Arial"/>
          <w:sz w:val="22"/>
          <w:szCs w:val="22"/>
        </w:rPr>
      </w:pPr>
    </w:p>
    <w:p w14:paraId="1F85DA9B" w14:textId="70633500" w:rsidR="00755CAA" w:rsidRDefault="00755CAA" w:rsidP="006C0869">
      <w:pPr>
        <w:jc w:val="both"/>
        <w:rPr>
          <w:rFonts w:ascii="Arial" w:eastAsia="Calibri" w:hAnsi="Arial" w:cs="Arial"/>
          <w:sz w:val="22"/>
          <w:szCs w:val="22"/>
        </w:rPr>
      </w:pPr>
      <w:r w:rsidRPr="008E64C3">
        <w:rPr>
          <w:rFonts w:ascii="Arial" w:eastAsia="Calibri" w:hAnsi="Arial" w:cs="Arial"/>
          <w:b/>
          <w:bCs/>
          <w:sz w:val="22"/>
          <w:szCs w:val="22"/>
        </w:rPr>
        <w:t>Supplemental Figure 7.</w:t>
      </w:r>
      <w:r w:rsidR="00471668">
        <w:rPr>
          <w:rFonts w:ascii="Arial" w:eastAsia="Calibri" w:hAnsi="Arial" w:cs="Arial"/>
          <w:b/>
          <w:bCs/>
          <w:sz w:val="22"/>
          <w:szCs w:val="22"/>
        </w:rPr>
        <w:t xml:space="preserve"> </w:t>
      </w:r>
      <w:proofErr w:type="spellStart"/>
      <w:r w:rsidR="00471668">
        <w:rPr>
          <w:rFonts w:ascii="Arial" w:eastAsia="Calibri" w:hAnsi="Arial" w:cs="Arial"/>
          <w:b/>
          <w:bCs/>
          <w:sz w:val="22"/>
          <w:szCs w:val="22"/>
        </w:rPr>
        <w:t>Larp</w:t>
      </w:r>
      <w:proofErr w:type="spellEnd"/>
      <w:r w:rsidR="00471668">
        <w:rPr>
          <w:rFonts w:ascii="Arial" w:eastAsia="Calibri" w:hAnsi="Arial" w:cs="Arial"/>
          <w:b/>
          <w:bCs/>
          <w:sz w:val="22"/>
          <w:szCs w:val="22"/>
        </w:rPr>
        <w:t xml:space="preserve"> binds specifically to TOP containing mRNAs</w:t>
      </w:r>
      <w:r w:rsidR="00F10633">
        <w:rPr>
          <w:rFonts w:ascii="Arial" w:eastAsia="Calibri" w:hAnsi="Arial" w:cs="Arial"/>
          <w:b/>
          <w:bCs/>
          <w:sz w:val="22"/>
          <w:szCs w:val="22"/>
        </w:rPr>
        <w:t xml:space="preserve"> and regulates cytokinesis</w:t>
      </w:r>
      <w:r w:rsidR="00862249" w:rsidRPr="002F724D">
        <w:rPr>
          <w:rFonts w:ascii="Arial" w:eastAsia="Calibri" w:hAnsi="Arial" w:cs="Arial"/>
          <w:b/>
          <w:bCs/>
          <w:sz w:val="22"/>
          <w:szCs w:val="22"/>
        </w:rPr>
        <w:t xml:space="preserve">, related to Figure </w:t>
      </w:r>
      <w:r w:rsidR="00862249">
        <w:rPr>
          <w:rFonts w:ascii="Arial" w:eastAsia="Calibri" w:hAnsi="Arial" w:cs="Arial"/>
          <w:b/>
          <w:bCs/>
          <w:sz w:val="22"/>
          <w:szCs w:val="22"/>
        </w:rPr>
        <w:t>7</w:t>
      </w:r>
      <w:r w:rsidR="00C5556D">
        <w:rPr>
          <w:rFonts w:ascii="Arial" w:eastAsia="Calibri" w:hAnsi="Arial" w:cs="Arial"/>
          <w:b/>
          <w:bCs/>
          <w:sz w:val="22"/>
          <w:szCs w:val="22"/>
        </w:rPr>
        <w:t>.</w:t>
      </w:r>
      <w:r w:rsidR="00862249" w:rsidRPr="008E64C3">
        <w:rPr>
          <w:rFonts w:ascii="Arial" w:eastAsia="Calibri" w:hAnsi="Arial" w:cs="Arial"/>
          <w:sz w:val="22"/>
          <w:szCs w:val="22"/>
        </w:rPr>
        <w:t xml:space="preserve"> </w:t>
      </w:r>
      <w:r w:rsidRPr="008E64C3">
        <w:rPr>
          <w:rFonts w:ascii="Arial" w:eastAsia="Calibri" w:hAnsi="Arial" w:cs="Arial"/>
          <w:sz w:val="22"/>
          <w:szCs w:val="22"/>
        </w:rPr>
        <w:t>(</w:t>
      </w:r>
      <w:r w:rsidRPr="008E64C3">
        <w:rPr>
          <w:rFonts w:ascii="Arial" w:eastAsia="Calibri" w:hAnsi="Arial" w:cs="Arial"/>
          <w:b/>
          <w:bCs/>
          <w:sz w:val="22"/>
          <w:szCs w:val="22"/>
        </w:rPr>
        <w:t>A-A’</w:t>
      </w:r>
      <w:r w:rsidRPr="008E64C3">
        <w:rPr>
          <w:rFonts w:ascii="Arial" w:eastAsia="Calibri" w:hAnsi="Arial" w:cs="Arial"/>
          <w:sz w:val="22"/>
          <w:szCs w:val="22"/>
        </w:rPr>
        <w:t xml:space="preserve">) Confocal images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1B1 (red), Vasa (blue), and</w:t>
      </w:r>
      <w:r w:rsidRPr="008E64C3">
        <w:rPr>
          <w:rFonts w:ascii="Arial" w:eastAsia="Calibri" w:hAnsi="Arial" w:cs="Arial"/>
          <w:i/>
          <w:iCs/>
          <w:sz w:val="22"/>
          <w:szCs w:val="22"/>
        </w:rPr>
        <w:t xml:space="preserve"> </w:t>
      </w:r>
      <w:proofErr w:type="spellStart"/>
      <w:r w:rsidRPr="008E64C3">
        <w:rPr>
          <w:rFonts w:ascii="Arial" w:eastAsia="Calibri" w:hAnsi="Arial" w:cs="Arial"/>
          <w:i/>
          <w:iCs/>
          <w:sz w:val="22"/>
          <w:szCs w:val="22"/>
        </w:rPr>
        <w:t>Larp</w:t>
      </w:r>
      <w:proofErr w:type="spellEnd"/>
      <w:r w:rsidRPr="008E64C3">
        <w:rPr>
          <w:rFonts w:ascii="Arial" w:eastAsia="Calibri" w:hAnsi="Arial" w:cs="Arial"/>
          <w:i/>
          <w:iCs/>
          <w:sz w:val="22"/>
          <w:szCs w:val="22"/>
        </w:rPr>
        <w:t xml:space="preserve"> GFP-3xFLAG</w:t>
      </w:r>
      <w:r w:rsidRPr="008E64C3">
        <w:rPr>
          <w:rFonts w:ascii="Arial" w:eastAsia="Calibri" w:hAnsi="Arial" w:cs="Arial"/>
          <w:sz w:val="22"/>
          <w:szCs w:val="22"/>
        </w:rPr>
        <w:t xml:space="preserve"> (green, greyscale) indicates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is expressed throughout early oogenesis. </w:t>
      </w:r>
      <w:r w:rsidR="003A33EB" w:rsidRPr="008E64C3">
        <w:rPr>
          <w:rFonts w:ascii="Arial" w:eastAsia="Calibri" w:hAnsi="Arial" w:cs="Arial"/>
          <w:sz w:val="22"/>
          <w:szCs w:val="22"/>
        </w:rPr>
        <w:t>(</w:t>
      </w:r>
      <w:r w:rsidR="003A33EB">
        <w:rPr>
          <w:rFonts w:ascii="Arial" w:eastAsia="Calibri" w:hAnsi="Arial" w:cs="Arial"/>
          <w:b/>
          <w:bCs/>
          <w:sz w:val="22"/>
          <w:szCs w:val="22"/>
        </w:rPr>
        <w:t>B</w:t>
      </w:r>
      <w:r w:rsidR="003A33EB" w:rsidRPr="008E64C3">
        <w:rPr>
          <w:rFonts w:ascii="Arial" w:eastAsia="Calibri" w:hAnsi="Arial" w:cs="Arial"/>
          <w:sz w:val="22"/>
          <w:szCs w:val="22"/>
        </w:rPr>
        <w:t xml:space="preserve">) Quantification of EMSAs and summary of </w:t>
      </w:r>
      <w:proofErr w:type="spellStart"/>
      <w:r w:rsidR="003A33EB" w:rsidRPr="008E64C3">
        <w:rPr>
          <w:rFonts w:ascii="Arial" w:eastAsia="Calibri" w:hAnsi="Arial" w:cs="Arial"/>
          <w:sz w:val="22"/>
          <w:szCs w:val="22"/>
        </w:rPr>
        <w:t>K</w:t>
      </w:r>
      <w:r w:rsidR="003A33EB" w:rsidRPr="008E64C3">
        <w:rPr>
          <w:rFonts w:ascii="Arial" w:eastAsia="Calibri" w:hAnsi="Arial" w:cs="Arial"/>
          <w:sz w:val="22"/>
          <w:szCs w:val="22"/>
          <w:vertAlign w:val="subscript"/>
        </w:rPr>
        <w:t>d</w:t>
      </w:r>
      <w:proofErr w:type="spellEnd"/>
      <w:r w:rsidR="003A33EB" w:rsidRPr="008E64C3">
        <w:rPr>
          <w:rFonts w:ascii="Arial" w:eastAsia="Calibri" w:hAnsi="Arial" w:cs="Arial"/>
          <w:sz w:val="22"/>
          <w:szCs w:val="22"/>
        </w:rPr>
        <w:t xml:space="preserve"> of the protein-RNA interactions. </w:t>
      </w:r>
      <w:r w:rsidRPr="008E64C3">
        <w:rPr>
          <w:rFonts w:ascii="Arial" w:eastAsia="Calibri" w:hAnsi="Arial" w:cs="Arial"/>
          <w:sz w:val="22"/>
          <w:szCs w:val="22"/>
        </w:rPr>
        <w:t>(</w:t>
      </w:r>
      <w:r w:rsidR="003A33EB">
        <w:rPr>
          <w:rFonts w:ascii="Arial" w:eastAsia="Calibri" w:hAnsi="Arial" w:cs="Arial"/>
          <w:b/>
          <w:bCs/>
          <w:sz w:val="22"/>
          <w:szCs w:val="22"/>
        </w:rPr>
        <w:t>C</w:t>
      </w:r>
      <w:r w:rsidRPr="008E64C3">
        <w:rPr>
          <w:rFonts w:ascii="Arial" w:eastAsia="Calibri" w:hAnsi="Arial" w:cs="Arial"/>
          <w:b/>
          <w:bCs/>
          <w:sz w:val="22"/>
          <w:szCs w:val="22"/>
        </w:rPr>
        <w:t>-</w:t>
      </w:r>
      <w:r w:rsidR="003A33EB">
        <w:rPr>
          <w:rFonts w:ascii="Arial" w:eastAsia="Calibri" w:hAnsi="Arial" w:cs="Arial"/>
          <w:b/>
          <w:bCs/>
          <w:sz w:val="22"/>
          <w:szCs w:val="22"/>
        </w:rPr>
        <w:t>C</w:t>
      </w:r>
      <w:r w:rsidRPr="008E64C3">
        <w:rPr>
          <w:rFonts w:ascii="Arial" w:eastAsia="Calibri" w:hAnsi="Arial" w:cs="Arial"/>
          <w:b/>
          <w:bCs/>
          <w:sz w:val="22"/>
          <w:szCs w:val="22"/>
        </w:rPr>
        <w:t>’</w:t>
      </w:r>
      <w:r w:rsidRPr="008E64C3">
        <w:rPr>
          <w:rFonts w:ascii="Arial" w:eastAsia="Calibri" w:hAnsi="Arial" w:cs="Arial"/>
          <w:sz w:val="22"/>
          <w:szCs w:val="22"/>
        </w:rPr>
        <w:t xml:space="preserve">) EMSA of Larp-DM15 and the leading 42 nucleotides of </w:t>
      </w:r>
      <w:r w:rsidRPr="008E64C3">
        <w:rPr>
          <w:rFonts w:ascii="Arial" w:eastAsia="Calibri" w:hAnsi="Arial" w:cs="Arial"/>
          <w:i/>
          <w:iCs/>
          <w:sz w:val="22"/>
          <w:szCs w:val="22"/>
        </w:rPr>
        <w:t>RpL30</w:t>
      </w:r>
      <w:r w:rsidRPr="008E64C3">
        <w:rPr>
          <w:rFonts w:ascii="Arial" w:eastAsia="Calibri" w:hAnsi="Arial" w:cs="Arial"/>
          <w:sz w:val="22"/>
          <w:szCs w:val="22"/>
        </w:rPr>
        <w:t xml:space="preserve"> (</w:t>
      </w:r>
      <w:r w:rsidRPr="008E64C3">
        <w:rPr>
          <w:rFonts w:ascii="Arial" w:eastAsia="Calibri" w:hAnsi="Arial" w:cs="Arial"/>
          <w:b/>
          <w:bCs/>
          <w:sz w:val="22"/>
          <w:szCs w:val="22"/>
        </w:rPr>
        <w:t>B</w:t>
      </w:r>
      <w:r w:rsidRPr="008E64C3">
        <w:rPr>
          <w:rFonts w:ascii="Arial" w:eastAsia="Calibri" w:hAnsi="Arial" w:cs="Arial"/>
          <w:sz w:val="22"/>
          <w:szCs w:val="22"/>
        </w:rPr>
        <w:t>) and Non1 (</w:t>
      </w:r>
      <w:r w:rsidRPr="008E64C3">
        <w:rPr>
          <w:rFonts w:ascii="Arial" w:eastAsia="Calibri" w:hAnsi="Arial" w:cs="Arial"/>
          <w:b/>
          <w:bCs/>
          <w:sz w:val="22"/>
          <w:szCs w:val="22"/>
        </w:rPr>
        <w:t>B’</w:t>
      </w:r>
      <w:r w:rsidRPr="008E64C3">
        <w:rPr>
          <w:rFonts w:ascii="Arial" w:eastAsia="Calibri" w:hAnsi="Arial" w:cs="Arial"/>
          <w:sz w:val="22"/>
          <w:szCs w:val="22"/>
        </w:rPr>
        <w:t>) with their TOP sequence mutated to purines as a negative control with increasing concentrations of Larp-DM15 from left to right indicates that Larp-DM15 requires a leading TOP sequence for its binding. (</w:t>
      </w:r>
      <w:r w:rsidRPr="008E64C3">
        <w:rPr>
          <w:rFonts w:ascii="Arial" w:eastAsia="Calibri" w:hAnsi="Arial" w:cs="Arial"/>
          <w:b/>
          <w:bCs/>
          <w:sz w:val="22"/>
          <w:szCs w:val="22"/>
        </w:rPr>
        <w:t>D</w:t>
      </w:r>
      <w:r w:rsidRPr="008E64C3">
        <w:rPr>
          <w:rFonts w:ascii="Arial" w:eastAsia="Calibri" w:hAnsi="Arial" w:cs="Arial"/>
          <w:sz w:val="22"/>
          <w:szCs w:val="22"/>
        </w:rPr>
        <w:t xml:space="preserve">) Western of representative IP of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::GFP::FLAG from ovary tissue used for RNA IP-seq. (</w:t>
      </w:r>
      <w:r w:rsidRPr="008E64C3">
        <w:rPr>
          <w:rFonts w:ascii="Arial" w:eastAsia="Calibri" w:hAnsi="Arial" w:cs="Arial"/>
          <w:b/>
          <w:bCs/>
          <w:sz w:val="22"/>
          <w:szCs w:val="22"/>
        </w:rPr>
        <w:t>E-F’</w:t>
      </w:r>
      <w:r w:rsidRPr="008E64C3">
        <w:rPr>
          <w:rFonts w:ascii="Arial" w:eastAsia="Calibri" w:hAnsi="Arial" w:cs="Arial"/>
          <w:sz w:val="22"/>
          <w:szCs w:val="22"/>
        </w:rPr>
        <w:t xml:space="preserve">) Confocal images of </w:t>
      </w:r>
      <w:proofErr w:type="spellStart"/>
      <w:r w:rsidRPr="008E64C3">
        <w:rPr>
          <w:rFonts w:ascii="Arial" w:eastAsia="Calibri" w:hAnsi="Arial" w:cs="Arial"/>
          <w:i/>
          <w:iCs/>
          <w:sz w:val="22"/>
          <w:szCs w:val="22"/>
        </w:rPr>
        <w:t>Larp</w:t>
      </w:r>
      <w:proofErr w:type="spellEnd"/>
      <w:r w:rsidRPr="008E64C3">
        <w:rPr>
          <w:rFonts w:ascii="Arial" w:eastAsia="Calibri" w:hAnsi="Arial" w:cs="Arial"/>
          <w:i/>
          <w:iCs/>
          <w:sz w:val="22"/>
          <w:szCs w:val="22"/>
        </w:rPr>
        <w:t>::GFP::FLAG</w:t>
      </w:r>
      <w:r w:rsidRPr="008E64C3">
        <w:rPr>
          <w:rFonts w:ascii="Arial" w:eastAsia="Calibri" w:hAnsi="Arial" w:cs="Arial"/>
          <w:sz w:val="22"/>
          <w:szCs w:val="22"/>
        </w:rPr>
        <w:t xml:space="preserve"> reporter expression stained for 1B1 (red), GFP (green, greyscale), and Vasa (blue) in </w:t>
      </w:r>
      <w:r w:rsidRPr="008E64C3">
        <w:rPr>
          <w:rFonts w:ascii="Arial" w:eastAsia="Calibri" w:hAnsi="Arial" w:cs="Arial"/>
          <w:i/>
          <w:iCs/>
          <w:sz w:val="22"/>
          <w:szCs w:val="22"/>
        </w:rPr>
        <w:t>bam</w:t>
      </w:r>
      <w:r w:rsidRPr="008E64C3">
        <w:rPr>
          <w:rFonts w:ascii="Arial" w:eastAsia="Calibri" w:hAnsi="Arial" w:cs="Arial"/>
          <w:sz w:val="22"/>
          <w:szCs w:val="22"/>
        </w:rPr>
        <w:t xml:space="preserve"> (</w:t>
      </w:r>
      <w:r w:rsidRPr="008E64C3">
        <w:rPr>
          <w:rFonts w:ascii="Arial" w:eastAsia="Calibri" w:hAnsi="Arial" w:cs="Arial"/>
          <w:b/>
          <w:bCs/>
          <w:sz w:val="22"/>
          <w:szCs w:val="22"/>
        </w:rPr>
        <w:t>E-E’</w:t>
      </w:r>
      <w:r w:rsidRPr="008E64C3">
        <w:rPr>
          <w:rFonts w:ascii="Arial" w:eastAsia="Calibri" w:hAnsi="Arial" w:cs="Arial"/>
          <w:sz w:val="22"/>
          <w:szCs w:val="22"/>
        </w:rPr>
        <w:t xml:space="preserve">) and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depleted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w:t>
      </w:r>
      <w:r w:rsidRPr="008E64C3">
        <w:rPr>
          <w:rFonts w:ascii="Arial" w:eastAsia="Calibri" w:hAnsi="Arial" w:cs="Arial"/>
          <w:b/>
          <w:bCs/>
          <w:sz w:val="22"/>
          <w:szCs w:val="22"/>
        </w:rPr>
        <w:t>F-F’</w:t>
      </w:r>
      <w:r w:rsidRPr="008E64C3">
        <w:rPr>
          <w:rFonts w:ascii="Arial" w:eastAsia="Calibri" w:hAnsi="Arial" w:cs="Arial"/>
          <w:sz w:val="22"/>
          <w:szCs w:val="22"/>
        </w:rPr>
        <w:t>). (</w:t>
      </w:r>
      <w:r w:rsidRPr="008E64C3">
        <w:rPr>
          <w:rFonts w:ascii="Arial" w:eastAsia="Calibri" w:hAnsi="Arial" w:cs="Arial"/>
          <w:b/>
          <w:bCs/>
          <w:sz w:val="22"/>
          <w:szCs w:val="22"/>
        </w:rPr>
        <w:t>G</w:t>
      </w:r>
      <w:r w:rsidRPr="008E64C3">
        <w:rPr>
          <w:rFonts w:ascii="Arial" w:eastAsia="Calibri" w:hAnsi="Arial" w:cs="Arial"/>
          <w:sz w:val="22"/>
          <w:szCs w:val="22"/>
        </w:rPr>
        <w:t xml:space="preserve">) A.U. quantification of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::GFP::FLAG reporter expression in the germline of </w:t>
      </w:r>
      <w:r w:rsidRPr="008E64C3">
        <w:rPr>
          <w:rFonts w:ascii="Arial" w:eastAsia="Calibri" w:hAnsi="Arial" w:cs="Arial"/>
          <w:i/>
          <w:iCs/>
          <w:sz w:val="22"/>
          <w:szCs w:val="22"/>
        </w:rPr>
        <w:t>bam</w:t>
      </w:r>
      <w:r w:rsidRPr="008E64C3">
        <w:rPr>
          <w:rFonts w:ascii="Arial" w:eastAsia="Calibri" w:hAnsi="Arial" w:cs="Arial"/>
          <w:sz w:val="22"/>
          <w:szCs w:val="22"/>
        </w:rPr>
        <w:t xml:space="preserve"> RNAi and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demonstrates that the germline expression of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is not elevated in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germline RNAi compared to </w:t>
      </w:r>
      <w:r w:rsidRPr="008E64C3">
        <w:rPr>
          <w:rFonts w:ascii="Arial" w:eastAsia="Calibri" w:hAnsi="Arial" w:cs="Arial"/>
          <w:i/>
          <w:iCs/>
          <w:sz w:val="22"/>
          <w:szCs w:val="22"/>
        </w:rPr>
        <w:t>bam</w:t>
      </w:r>
      <w:r w:rsidRPr="008E64C3">
        <w:rPr>
          <w:rFonts w:ascii="Arial" w:eastAsia="Calibri" w:hAnsi="Arial" w:cs="Arial"/>
          <w:sz w:val="22"/>
          <w:szCs w:val="22"/>
        </w:rPr>
        <w:t xml:space="preserve"> germline RNAi as a developmental control (n=10, p&gt;0.05, Welch’s t-test). </w:t>
      </w:r>
      <w:r w:rsidR="003A33EB" w:rsidRPr="008E64C3">
        <w:rPr>
          <w:rFonts w:ascii="Arial" w:eastAsia="Calibri" w:hAnsi="Arial" w:cs="Arial"/>
          <w:sz w:val="22"/>
          <w:szCs w:val="22"/>
        </w:rPr>
        <w:t>(</w:t>
      </w:r>
      <w:r w:rsidR="003A33EB">
        <w:rPr>
          <w:rFonts w:ascii="Arial" w:eastAsia="Calibri" w:hAnsi="Arial" w:cs="Arial"/>
          <w:b/>
          <w:bCs/>
          <w:sz w:val="22"/>
          <w:szCs w:val="22"/>
        </w:rPr>
        <w:t>H</w:t>
      </w:r>
      <w:r w:rsidR="003A33EB" w:rsidRPr="008E64C3">
        <w:rPr>
          <w:rFonts w:ascii="Arial" w:eastAsia="Calibri" w:hAnsi="Arial" w:cs="Arial"/>
          <w:sz w:val="22"/>
          <w:szCs w:val="22"/>
        </w:rPr>
        <w:t xml:space="preserve">) Western of representative IP of </w:t>
      </w:r>
      <w:proofErr w:type="spellStart"/>
      <w:r w:rsidR="003A33EB" w:rsidRPr="008E64C3">
        <w:rPr>
          <w:rFonts w:ascii="Arial" w:eastAsia="Calibri" w:hAnsi="Arial" w:cs="Arial"/>
          <w:sz w:val="22"/>
          <w:szCs w:val="22"/>
        </w:rPr>
        <w:t>Larp</w:t>
      </w:r>
      <w:proofErr w:type="spellEnd"/>
      <w:r w:rsidR="003A33EB" w:rsidRPr="008E64C3">
        <w:rPr>
          <w:rFonts w:ascii="Arial" w:eastAsia="Calibri" w:hAnsi="Arial" w:cs="Arial"/>
          <w:sz w:val="22"/>
          <w:szCs w:val="22"/>
        </w:rPr>
        <w:t xml:space="preserve">::GFP::FLAG from ovary tissue used for RNA IP qPCR. </w:t>
      </w:r>
      <w:r w:rsidRPr="008E64C3">
        <w:rPr>
          <w:rFonts w:ascii="Arial" w:eastAsia="Calibri" w:hAnsi="Arial" w:cs="Arial"/>
          <w:sz w:val="22"/>
          <w:szCs w:val="22"/>
        </w:rPr>
        <w:t>(</w:t>
      </w:r>
      <w:r w:rsidR="003A33EB">
        <w:rPr>
          <w:rFonts w:ascii="Arial" w:eastAsia="Calibri" w:hAnsi="Arial" w:cs="Arial"/>
          <w:b/>
          <w:bCs/>
          <w:sz w:val="22"/>
          <w:szCs w:val="22"/>
        </w:rPr>
        <w:t>I</w:t>
      </w:r>
      <w:r w:rsidRPr="008E64C3">
        <w:rPr>
          <w:rFonts w:ascii="Arial" w:eastAsia="Calibri" w:hAnsi="Arial" w:cs="Arial"/>
          <w:b/>
          <w:bCs/>
          <w:sz w:val="22"/>
          <w:szCs w:val="22"/>
        </w:rPr>
        <w:t>-</w:t>
      </w:r>
      <w:r w:rsidR="003A33EB">
        <w:rPr>
          <w:rFonts w:ascii="Arial" w:eastAsia="Calibri" w:hAnsi="Arial" w:cs="Arial"/>
          <w:b/>
          <w:bCs/>
          <w:sz w:val="22"/>
          <w:szCs w:val="22"/>
        </w:rPr>
        <w:t>I</w:t>
      </w:r>
      <w:r w:rsidRPr="008E64C3">
        <w:rPr>
          <w:rFonts w:ascii="Arial" w:eastAsia="Calibri" w:hAnsi="Arial" w:cs="Arial"/>
          <w:b/>
          <w:bCs/>
          <w:sz w:val="22"/>
          <w:szCs w:val="22"/>
        </w:rPr>
        <w:t>’</w:t>
      </w:r>
      <w:r w:rsidRPr="008E64C3">
        <w:rPr>
          <w:rFonts w:ascii="Arial" w:eastAsia="Calibri" w:hAnsi="Arial" w:cs="Arial"/>
          <w:sz w:val="22"/>
          <w:szCs w:val="22"/>
        </w:rPr>
        <w:t xml:space="preserve">) Confocal images of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w:t>
      </w:r>
      <w:r w:rsidRPr="008E64C3">
        <w:rPr>
          <w:rFonts w:ascii="Arial" w:eastAsia="Calibri" w:hAnsi="Arial" w:cs="Arial"/>
          <w:b/>
          <w:bCs/>
          <w:sz w:val="22"/>
          <w:szCs w:val="22"/>
        </w:rPr>
        <w:t>H</w:t>
      </w:r>
      <w:r w:rsidRPr="008E64C3">
        <w:rPr>
          <w:rFonts w:ascii="Arial" w:eastAsia="Calibri" w:hAnsi="Arial" w:cs="Arial"/>
          <w:sz w:val="22"/>
          <w:szCs w:val="22"/>
        </w:rPr>
        <w:t xml:space="preserve">) and ovaries overexpressing the DM15 region of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in the germline (</w:t>
      </w:r>
      <w:r w:rsidR="003A33EB">
        <w:rPr>
          <w:rFonts w:ascii="Arial" w:eastAsia="Calibri" w:hAnsi="Arial" w:cs="Arial"/>
          <w:b/>
          <w:bCs/>
          <w:sz w:val="22"/>
          <w:szCs w:val="22"/>
        </w:rPr>
        <w:t>I</w:t>
      </w:r>
      <w:r w:rsidRPr="008E64C3">
        <w:rPr>
          <w:rFonts w:ascii="Arial" w:eastAsia="Calibri" w:hAnsi="Arial" w:cs="Arial"/>
          <w:b/>
          <w:bCs/>
          <w:sz w:val="22"/>
          <w:szCs w:val="22"/>
        </w:rPr>
        <w:t>’</w:t>
      </w:r>
      <w:r w:rsidRPr="008E64C3">
        <w:rPr>
          <w:rFonts w:ascii="Arial" w:eastAsia="Calibri" w:hAnsi="Arial" w:cs="Arial"/>
          <w:sz w:val="22"/>
          <w:szCs w:val="22"/>
        </w:rPr>
        <w:t>) ovaries stained for 1B1 (red), Vasa (blue), and Larp-DM15::GFP (green). Overexpression of Larp-DM15 results in the production of 32-cell egg chambers which indicates it causes a cytokinesis defect. Scale bar for all images is 15 micron.</w:t>
      </w:r>
    </w:p>
    <w:p w14:paraId="3084EBED" w14:textId="5FA3F587" w:rsidR="00CB0BD5" w:rsidRDefault="00CB0BD5" w:rsidP="006C0869">
      <w:pPr>
        <w:jc w:val="both"/>
        <w:rPr>
          <w:rFonts w:ascii="Arial" w:eastAsia="Arial" w:hAnsi="Arial" w:cs="Arial"/>
          <w:sz w:val="22"/>
          <w:szCs w:val="22"/>
        </w:rPr>
      </w:pPr>
    </w:p>
    <w:p w14:paraId="61786731" w14:textId="28F53118" w:rsidR="00A42306" w:rsidRDefault="00A42306" w:rsidP="006C0869">
      <w:pPr>
        <w:jc w:val="both"/>
        <w:rPr>
          <w:rFonts w:ascii="Arial" w:eastAsia="Calibri" w:hAnsi="Arial" w:cs="Arial"/>
          <w:sz w:val="22"/>
          <w:szCs w:val="22"/>
        </w:rPr>
      </w:pPr>
      <w:r>
        <w:rPr>
          <w:rFonts w:ascii="Arial" w:eastAsia="Calibri" w:hAnsi="Arial" w:cs="Arial"/>
          <w:b/>
          <w:bCs/>
          <w:sz w:val="22"/>
          <w:szCs w:val="22"/>
        </w:rPr>
        <w:t>Supplemental Table 1</w:t>
      </w:r>
      <w:r w:rsidR="00862249">
        <w:rPr>
          <w:rFonts w:ascii="Arial" w:eastAsia="Calibri" w:hAnsi="Arial" w:cs="Arial"/>
          <w:b/>
          <w:bCs/>
          <w:sz w:val="22"/>
          <w:szCs w:val="22"/>
        </w:rPr>
        <w:t>.</w:t>
      </w:r>
      <w:r w:rsidR="00C562C9">
        <w:rPr>
          <w:rFonts w:ascii="Arial" w:eastAsia="Calibri" w:hAnsi="Arial" w:cs="Arial"/>
          <w:b/>
          <w:bCs/>
          <w:sz w:val="22"/>
          <w:szCs w:val="22"/>
        </w:rPr>
        <w:t xml:space="preserve"> Results of germline helicase RNAi </w:t>
      </w:r>
      <w:r w:rsidR="001267E8">
        <w:rPr>
          <w:rFonts w:ascii="Arial" w:eastAsia="Calibri" w:hAnsi="Arial" w:cs="Arial"/>
          <w:b/>
          <w:bCs/>
          <w:sz w:val="22"/>
          <w:szCs w:val="22"/>
        </w:rPr>
        <w:t xml:space="preserve">screen </w:t>
      </w:r>
      <w:r w:rsidR="00C562C9">
        <w:rPr>
          <w:rFonts w:ascii="Arial" w:eastAsia="Calibri" w:hAnsi="Arial" w:cs="Arial"/>
          <w:b/>
          <w:bCs/>
          <w:sz w:val="22"/>
          <w:szCs w:val="22"/>
        </w:rPr>
        <w:t>on ovariole morphology</w:t>
      </w:r>
      <w:r w:rsidR="001267E8">
        <w:rPr>
          <w:rFonts w:ascii="Arial" w:eastAsia="Calibri" w:hAnsi="Arial" w:cs="Arial"/>
          <w:b/>
          <w:bCs/>
          <w:sz w:val="22"/>
          <w:szCs w:val="22"/>
        </w:rPr>
        <w:t>.</w:t>
      </w:r>
    </w:p>
    <w:p w14:paraId="631BBB82" w14:textId="77777777" w:rsidR="00A42306" w:rsidRDefault="00A42306" w:rsidP="006C0869">
      <w:pPr>
        <w:jc w:val="both"/>
        <w:rPr>
          <w:rFonts w:ascii="Arial" w:eastAsia="Calibri" w:hAnsi="Arial" w:cs="Arial"/>
          <w:sz w:val="22"/>
          <w:szCs w:val="22"/>
        </w:rPr>
      </w:pPr>
      <w:r>
        <w:rPr>
          <w:rFonts w:ascii="Arial" w:eastAsia="Calibri" w:hAnsi="Arial" w:cs="Arial"/>
          <w:sz w:val="22"/>
          <w:szCs w:val="22"/>
        </w:rPr>
        <w:t xml:space="preserve">Results of screen of RNA helicases depleted from the germline. Reported is the majority phenotype from n=50 ovarioles. </w:t>
      </w:r>
    </w:p>
    <w:p w14:paraId="39F55BF8" w14:textId="77777777" w:rsidR="00A42306" w:rsidRDefault="00A42306" w:rsidP="006C0869">
      <w:pPr>
        <w:jc w:val="both"/>
        <w:rPr>
          <w:rFonts w:ascii="Arial" w:eastAsia="Arial" w:hAnsi="Arial" w:cs="Arial"/>
          <w:sz w:val="22"/>
          <w:szCs w:val="22"/>
        </w:rPr>
      </w:pPr>
    </w:p>
    <w:p w14:paraId="72147E57" w14:textId="1C313436" w:rsidR="00A42306" w:rsidRDefault="00A42306" w:rsidP="006C0869">
      <w:pPr>
        <w:jc w:val="both"/>
        <w:rPr>
          <w:rFonts w:ascii="Arial" w:eastAsia="Calibri" w:hAnsi="Arial" w:cs="Arial"/>
          <w:sz w:val="22"/>
          <w:szCs w:val="22"/>
        </w:rPr>
      </w:pPr>
      <w:r>
        <w:rPr>
          <w:rFonts w:ascii="Arial" w:eastAsia="Calibri" w:hAnsi="Arial" w:cs="Arial"/>
          <w:b/>
          <w:bCs/>
          <w:sz w:val="22"/>
          <w:szCs w:val="22"/>
        </w:rPr>
        <w:t>Supplemental Table 2</w:t>
      </w:r>
      <w:r w:rsidR="00862249">
        <w:rPr>
          <w:rFonts w:ascii="Arial" w:eastAsia="Calibri" w:hAnsi="Arial" w:cs="Arial"/>
          <w:b/>
          <w:bCs/>
          <w:sz w:val="22"/>
          <w:szCs w:val="22"/>
        </w:rPr>
        <w:t>.</w:t>
      </w:r>
      <w:r w:rsidR="00C562C9">
        <w:rPr>
          <w:rFonts w:ascii="Arial" w:eastAsia="Calibri" w:hAnsi="Arial" w:cs="Arial"/>
          <w:b/>
          <w:bCs/>
          <w:sz w:val="22"/>
          <w:szCs w:val="22"/>
        </w:rPr>
        <w:t xml:space="preserve"> Differential expression analysis from</w:t>
      </w:r>
      <w:r w:rsidR="00C562C9" w:rsidRPr="00C562C9">
        <w:rPr>
          <w:rFonts w:ascii="Arial" w:eastAsia="Calibri" w:hAnsi="Arial" w:cs="Arial"/>
          <w:sz w:val="22"/>
          <w:szCs w:val="22"/>
        </w:rPr>
        <w:t xml:space="preserve"> </w:t>
      </w:r>
      <w:proofErr w:type="spellStart"/>
      <w:r w:rsidR="00C562C9" w:rsidRPr="00533492">
        <w:rPr>
          <w:rFonts w:ascii="Arial" w:eastAsia="Calibri" w:hAnsi="Arial" w:cs="Arial"/>
          <w:b/>
          <w:bCs/>
          <w:sz w:val="22"/>
          <w:szCs w:val="22"/>
        </w:rPr>
        <w:t>RNAseq</w:t>
      </w:r>
      <w:proofErr w:type="spellEnd"/>
      <w:r w:rsidR="00C562C9" w:rsidRPr="00533492">
        <w:rPr>
          <w:rFonts w:ascii="Arial" w:eastAsia="Calibri" w:hAnsi="Arial" w:cs="Arial"/>
          <w:b/>
          <w:bCs/>
          <w:sz w:val="22"/>
          <w:szCs w:val="22"/>
        </w:rPr>
        <w:t xml:space="preserve"> of ovaries depleted of </w:t>
      </w:r>
      <w:proofErr w:type="spellStart"/>
      <w:r w:rsidR="00C562C9" w:rsidRPr="00533492">
        <w:rPr>
          <w:rFonts w:ascii="Arial" w:eastAsia="Calibri" w:hAnsi="Arial" w:cs="Arial"/>
          <w:b/>
          <w:bCs/>
          <w:sz w:val="22"/>
          <w:szCs w:val="22"/>
        </w:rPr>
        <w:t>aramis</w:t>
      </w:r>
      <w:proofErr w:type="spellEnd"/>
      <w:r w:rsidR="00C562C9" w:rsidRPr="00533492">
        <w:rPr>
          <w:rFonts w:ascii="Arial" w:eastAsia="Calibri" w:hAnsi="Arial" w:cs="Arial"/>
          <w:b/>
          <w:bCs/>
          <w:sz w:val="22"/>
          <w:szCs w:val="22"/>
        </w:rPr>
        <w:t xml:space="preserve"> in the germline compared </w:t>
      </w:r>
      <w:r w:rsidR="00C562C9">
        <w:rPr>
          <w:rFonts w:ascii="Arial" w:eastAsia="Calibri" w:hAnsi="Arial" w:cs="Arial"/>
          <w:b/>
          <w:bCs/>
          <w:sz w:val="22"/>
          <w:szCs w:val="22"/>
        </w:rPr>
        <w:t xml:space="preserve">to </w:t>
      </w:r>
      <w:r w:rsidR="00C562C9" w:rsidRPr="00533492">
        <w:rPr>
          <w:rFonts w:ascii="Arial" w:eastAsia="Calibri" w:hAnsi="Arial" w:cs="Arial"/>
          <w:b/>
          <w:bCs/>
          <w:sz w:val="22"/>
          <w:szCs w:val="22"/>
        </w:rPr>
        <w:t>a developmental control</w:t>
      </w:r>
      <w:r w:rsidR="001267E8">
        <w:rPr>
          <w:rFonts w:ascii="Arial" w:eastAsia="Calibri" w:hAnsi="Arial" w:cs="Arial"/>
          <w:sz w:val="22"/>
          <w:szCs w:val="22"/>
        </w:rPr>
        <w:t xml:space="preserve">. </w:t>
      </w:r>
      <w:r>
        <w:rPr>
          <w:rFonts w:ascii="Arial" w:eastAsia="Calibri" w:hAnsi="Arial" w:cs="Arial"/>
          <w:sz w:val="22"/>
          <w:szCs w:val="22"/>
        </w:rPr>
        <w:t xml:space="preserve">DEseq2 output from </w:t>
      </w:r>
      <w:proofErr w:type="spellStart"/>
      <w:r>
        <w:rPr>
          <w:rFonts w:ascii="Arial" w:eastAsia="Calibri" w:hAnsi="Arial" w:cs="Arial"/>
          <w:sz w:val="22"/>
          <w:szCs w:val="22"/>
        </w:rPr>
        <w:t>RNAseq</w:t>
      </w:r>
      <w:proofErr w:type="spellEnd"/>
      <w:r>
        <w:rPr>
          <w:rFonts w:ascii="Arial" w:eastAsia="Calibri" w:hAnsi="Arial" w:cs="Arial"/>
          <w:sz w:val="22"/>
          <w:szCs w:val="22"/>
        </w:rPr>
        <w:t xml:space="preserve"> of ovaries depleted of </w:t>
      </w:r>
      <w:proofErr w:type="spellStart"/>
      <w:r>
        <w:rPr>
          <w:rFonts w:ascii="Arial" w:eastAsia="Calibri" w:hAnsi="Arial" w:cs="Arial"/>
          <w:i/>
          <w:iCs/>
          <w:sz w:val="22"/>
          <w:szCs w:val="22"/>
        </w:rPr>
        <w:t>aramis</w:t>
      </w:r>
      <w:proofErr w:type="spellEnd"/>
      <w:r>
        <w:rPr>
          <w:rFonts w:ascii="Arial" w:eastAsia="Calibri" w:hAnsi="Arial" w:cs="Arial"/>
          <w:sz w:val="22"/>
          <w:szCs w:val="22"/>
        </w:rPr>
        <w:t xml:space="preserve"> in the germline compared to ovaries depleted of bam in the germline as a developmental control. Sheet 1 (Downregulated Genes) contains genes and corresponding DEseq2 output meeting the cutoffs to be considered downregulated in </w:t>
      </w:r>
      <w:proofErr w:type="spellStart"/>
      <w:r>
        <w:rPr>
          <w:rFonts w:ascii="Arial" w:eastAsia="Calibri" w:hAnsi="Arial" w:cs="Arial"/>
          <w:sz w:val="22"/>
          <w:szCs w:val="22"/>
        </w:rPr>
        <w:t>aramis</w:t>
      </w:r>
      <w:proofErr w:type="spellEnd"/>
      <w:r>
        <w:rPr>
          <w:rFonts w:ascii="Arial" w:eastAsia="Calibri" w:hAnsi="Arial" w:cs="Arial"/>
          <w:sz w:val="22"/>
          <w:szCs w:val="22"/>
        </w:rPr>
        <w:t xml:space="preserve"> RNAi compared to bam RNAi. Sheet 2 (Upregulated Genes) contains genes and corresponding DEseq2 output meeting the cutoffs to be considered upregulated in </w:t>
      </w:r>
      <w:proofErr w:type="spellStart"/>
      <w:r>
        <w:rPr>
          <w:rFonts w:ascii="Arial" w:eastAsia="Calibri" w:hAnsi="Arial" w:cs="Arial"/>
          <w:sz w:val="22"/>
          <w:szCs w:val="22"/>
        </w:rPr>
        <w:t>aramis</w:t>
      </w:r>
      <w:proofErr w:type="spellEnd"/>
      <w:r>
        <w:rPr>
          <w:rFonts w:ascii="Arial" w:eastAsia="Calibri" w:hAnsi="Arial" w:cs="Arial"/>
          <w:sz w:val="22"/>
          <w:szCs w:val="22"/>
        </w:rPr>
        <w:t xml:space="preserve"> RNAi compared to bam RNAi. Sheet 3 (All Genes) contains DEseq2 output for all genes in the dm6 assembly.</w:t>
      </w:r>
    </w:p>
    <w:p w14:paraId="173FC89E" w14:textId="77777777" w:rsidR="00A42306" w:rsidRDefault="00A42306" w:rsidP="006C0869">
      <w:pPr>
        <w:jc w:val="both"/>
        <w:rPr>
          <w:rFonts w:ascii="Arial" w:eastAsia="Calibri" w:hAnsi="Arial" w:cs="Arial"/>
          <w:sz w:val="22"/>
          <w:szCs w:val="22"/>
        </w:rPr>
      </w:pPr>
    </w:p>
    <w:p w14:paraId="6F66B3C4" w14:textId="4D3595D1" w:rsidR="00A42306" w:rsidRDefault="00A42306" w:rsidP="006C0869">
      <w:pPr>
        <w:jc w:val="both"/>
        <w:rPr>
          <w:rFonts w:ascii="Arial" w:eastAsia="Calibri" w:hAnsi="Arial" w:cs="Arial"/>
          <w:sz w:val="22"/>
          <w:szCs w:val="22"/>
        </w:rPr>
      </w:pPr>
      <w:r>
        <w:rPr>
          <w:rFonts w:ascii="Arial" w:eastAsia="Calibri" w:hAnsi="Arial" w:cs="Arial"/>
          <w:b/>
          <w:bCs/>
          <w:sz w:val="22"/>
          <w:szCs w:val="22"/>
        </w:rPr>
        <w:t>Supplemental Table 3</w:t>
      </w:r>
      <w:r w:rsidR="00862249">
        <w:rPr>
          <w:rFonts w:ascii="Arial" w:eastAsia="Calibri" w:hAnsi="Arial" w:cs="Arial"/>
          <w:b/>
          <w:bCs/>
          <w:sz w:val="22"/>
          <w:szCs w:val="22"/>
        </w:rPr>
        <w:t>.</w:t>
      </w:r>
      <w:r w:rsidR="00C562C9">
        <w:rPr>
          <w:rFonts w:ascii="Arial" w:eastAsia="Calibri" w:hAnsi="Arial" w:cs="Arial"/>
          <w:b/>
          <w:bCs/>
          <w:sz w:val="22"/>
          <w:szCs w:val="22"/>
        </w:rPr>
        <w:t xml:space="preserve"> Analysis of polysome-</w:t>
      </w:r>
      <w:r w:rsidR="00C562C9" w:rsidRPr="002F724D">
        <w:rPr>
          <w:rFonts w:ascii="Arial" w:eastAsia="Calibri" w:hAnsi="Arial" w:cs="Arial"/>
          <w:b/>
          <w:bCs/>
          <w:sz w:val="22"/>
          <w:szCs w:val="22"/>
        </w:rPr>
        <w:t xml:space="preserve">seq of ovaries depleted of </w:t>
      </w:r>
      <w:proofErr w:type="spellStart"/>
      <w:r w:rsidR="00C562C9" w:rsidRPr="002F724D">
        <w:rPr>
          <w:rFonts w:ascii="Arial" w:eastAsia="Calibri" w:hAnsi="Arial" w:cs="Arial"/>
          <w:b/>
          <w:bCs/>
          <w:sz w:val="22"/>
          <w:szCs w:val="22"/>
        </w:rPr>
        <w:t>aramis</w:t>
      </w:r>
      <w:proofErr w:type="spellEnd"/>
      <w:r w:rsidR="00C562C9" w:rsidRPr="002F724D">
        <w:rPr>
          <w:rFonts w:ascii="Arial" w:eastAsia="Calibri" w:hAnsi="Arial" w:cs="Arial"/>
          <w:b/>
          <w:bCs/>
          <w:sz w:val="22"/>
          <w:szCs w:val="22"/>
        </w:rPr>
        <w:t xml:space="preserve"> in the germline compared</w:t>
      </w:r>
      <w:r w:rsidR="00C562C9">
        <w:rPr>
          <w:rFonts w:ascii="Arial" w:eastAsia="Calibri" w:hAnsi="Arial" w:cs="Arial"/>
          <w:b/>
          <w:bCs/>
          <w:sz w:val="22"/>
          <w:szCs w:val="22"/>
        </w:rPr>
        <w:t xml:space="preserve"> to</w:t>
      </w:r>
      <w:r w:rsidR="00C562C9" w:rsidRPr="002F724D">
        <w:rPr>
          <w:rFonts w:ascii="Arial" w:eastAsia="Calibri" w:hAnsi="Arial" w:cs="Arial"/>
          <w:b/>
          <w:bCs/>
          <w:sz w:val="22"/>
          <w:szCs w:val="22"/>
        </w:rPr>
        <w:t xml:space="preserve"> developmental control</w:t>
      </w:r>
      <w:r w:rsidR="00C562C9">
        <w:rPr>
          <w:rFonts w:ascii="Arial" w:eastAsia="Calibri" w:hAnsi="Arial" w:cs="Arial"/>
          <w:b/>
          <w:bCs/>
          <w:sz w:val="22"/>
          <w:szCs w:val="22"/>
        </w:rPr>
        <w:t>s</w:t>
      </w:r>
      <w:r w:rsidR="001267E8">
        <w:rPr>
          <w:rFonts w:ascii="Arial" w:eastAsia="Calibri" w:hAnsi="Arial" w:cs="Arial"/>
          <w:sz w:val="22"/>
          <w:szCs w:val="22"/>
        </w:rPr>
        <w:t xml:space="preserve">. </w:t>
      </w:r>
      <w:r>
        <w:rPr>
          <w:rFonts w:ascii="Arial" w:eastAsia="Calibri" w:hAnsi="Arial" w:cs="Arial"/>
          <w:sz w:val="22"/>
          <w:szCs w:val="22"/>
        </w:rPr>
        <w:t xml:space="preserve">Results of polysome-seq from ovaries depleted of </w:t>
      </w:r>
      <w:proofErr w:type="spellStart"/>
      <w:r>
        <w:rPr>
          <w:rFonts w:ascii="Arial" w:eastAsia="Calibri" w:hAnsi="Arial" w:cs="Arial"/>
          <w:i/>
          <w:iCs/>
          <w:sz w:val="22"/>
          <w:szCs w:val="22"/>
        </w:rPr>
        <w:t>aramis</w:t>
      </w:r>
      <w:proofErr w:type="spellEnd"/>
      <w:r>
        <w:rPr>
          <w:rFonts w:ascii="Arial" w:eastAsia="Calibri" w:hAnsi="Arial" w:cs="Arial"/>
          <w:i/>
          <w:iCs/>
          <w:sz w:val="22"/>
          <w:szCs w:val="22"/>
        </w:rPr>
        <w:t xml:space="preserve"> </w:t>
      </w:r>
      <w:r>
        <w:rPr>
          <w:rFonts w:ascii="Arial" w:eastAsia="Calibri" w:hAnsi="Arial" w:cs="Arial"/>
          <w:sz w:val="22"/>
          <w:szCs w:val="22"/>
        </w:rPr>
        <w:t xml:space="preserve">in the germline, ovaries depleted of </w:t>
      </w:r>
      <w:r>
        <w:rPr>
          <w:rFonts w:ascii="Arial" w:eastAsia="Calibri" w:hAnsi="Arial" w:cs="Arial"/>
          <w:i/>
          <w:iCs/>
          <w:sz w:val="22"/>
          <w:szCs w:val="22"/>
        </w:rPr>
        <w:t>bam</w:t>
      </w:r>
      <w:r>
        <w:rPr>
          <w:rFonts w:ascii="Arial" w:eastAsia="Calibri" w:hAnsi="Arial" w:cs="Arial"/>
          <w:sz w:val="22"/>
          <w:szCs w:val="22"/>
        </w:rPr>
        <w:t xml:space="preserve">, and ovaries overexpressing </w:t>
      </w:r>
      <w:proofErr w:type="spellStart"/>
      <w:r>
        <w:rPr>
          <w:rFonts w:ascii="Arial" w:eastAsia="Calibri" w:hAnsi="Arial" w:cs="Arial"/>
          <w:sz w:val="22"/>
          <w:szCs w:val="22"/>
        </w:rPr>
        <w:t>Tkv</w:t>
      </w:r>
      <w:proofErr w:type="spellEnd"/>
      <w:r>
        <w:rPr>
          <w:rFonts w:ascii="Arial" w:eastAsia="Calibri" w:hAnsi="Arial" w:cs="Arial"/>
          <w:sz w:val="22"/>
          <w:szCs w:val="22"/>
        </w:rPr>
        <w:t xml:space="preserve"> in the germline as developmental controls. Sheet 1 (Downregulated Genes) contains genes and corresponding polysome/input ratio values and values representing the difference in the polysome/input ratios between </w:t>
      </w:r>
      <w:proofErr w:type="spellStart"/>
      <w:r>
        <w:rPr>
          <w:rFonts w:ascii="Arial" w:eastAsia="Calibri" w:hAnsi="Arial" w:cs="Arial"/>
          <w:i/>
          <w:iCs/>
          <w:sz w:val="22"/>
          <w:szCs w:val="22"/>
        </w:rPr>
        <w:t>aramis</w:t>
      </w:r>
      <w:proofErr w:type="spellEnd"/>
      <w:r>
        <w:rPr>
          <w:rFonts w:ascii="Arial" w:eastAsia="Calibri" w:hAnsi="Arial" w:cs="Arial"/>
          <w:i/>
          <w:iCs/>
          <w:sz w:val="22"/>
          <w:szCs w:val="22"/>
        </w:rPr>
        <w:t xml:space="preserve"> </w:t>
      </w:r>
      <w:r>
        <w:rPr>
          <w:rFonts w:ascii="Arial" w:eastAsia="Calibri" w:hAnsi="Arial" w:cs="Arial"/>
          <w:sz w:val="22"/>
          <w:szCs w:val="22"/>
        </w:rPr>
        <w:t xml:space="preserve">RNAi and the developmental controls meeting the cutoffs to be considered downregulated in </w:t>
      </w:r>
      <w:proofErr w:type="spellStart"/>
      <w:r>
        <w:rPr>
          <w:rFonts w:ascii="Arial" w:eastAsia="Calibri" w:hAnsi="Arial" w:cs="Arial"/>
          <w:i/>
          <w:iCs/>
          <w:sz w:val="22"/>
          <w:szCs w:val="22"/>
        </w:rPr>
        <w:t>aramis</w:t>
      </w:r>
      <w:proofErr w:type="spellEnd"/>
      <w:r>
        <w:rPr>
          <w:rFonts w:ascii="Arial" w:eastAsia="Calibri" w:hAnsi="Arial" w:cs="Arial"/>
          <w:sz w:val="22"/>
          <w:szCs w:val="22"/>
        </w:rPr>
        <w:t xml:space="preserve"> RNAi. Sheet 2 (Upregulated Genes) contains genes and corresponding polysome/input ratio values and values representing the difference in the polysome/input ratios between </w:t>
      </w:r>
      <w:proofErr w:type="spellStart"/>
      <w:r>
        <w:rPr>
          <w:rFonts w:ascii="Arial" w:eastAsia="Calibri" w:hAnsi="Arial" w:cs="Arial"/>
          <w:i/>
          <w:iCs/>
          <w:sz w:val="22"/>
          <w:szCs w:val="22"/>
        </w:rPr>
        <w:t>aramis</w:t>
      </w:r>
      <w:proofErr w:type="spellEnd"/>
      <w:r>
        <w:rPr>
          <w:rFonts w:ascii="Arial" w:eastAsia="Calibri" w:hAnsi="Arial" w:cs="Arial"/>
          <w:i/>
          <w:iCs/>
          <w:sz w:val="22"/>
          <w:szCs w:val="22"/>
        </w:rPr>
        <w:t xml:space="preserve"> </w:t>
      </w:r>
      <w:r>
        <w:rPr>
          <w:rFonts w:ascii="Arial" w:eastAsia="Calibri" w:hAnsi="Arial" w:cs="Arial"/>
          <w:sz w:val="22"/>
          <w:szCs w:val="22"/>
        </w:rPr>
        <w:t xml:space="preserve">RNAi and the developmental controls meeting the cutoffs </w:t>
      </w:r>
      <w:r>
        <w:rPr>
          <w:rFonts w:ascii="Arial" w:eastAsia="Calibri" w:hAnsi="Arial" w:cs="Arial"/>
          <w:sz w:val="22"/>
          <w:szCs w:val="22"/>
        </w:rPr>
        <w:lastRenderedPageBreak/>
        <w:t xml:space="preserve">to be considered upregulated in </w:t>
      </w:r>
      <w:proofErr w:type="spellStart"/>
      <w:r>
        <w:rPr>
          <w:rFonts w:ascii="Arial" w:eastAsia="Calibri" w:hAnsi="Arial" w:cs="Arial"/>
          <w:i/>
          <w:iCs/>
          <w:sz w:val="22"/>
          <w:szCs w:val="22"/>
        </w:rPr>
        <w:t>aramis</w:t>
      </w:r>
      <w:proofErr w:type="spellEnd"/>
      <w:r>
        <w:rPr>
          <w:rFonts w:ascii="Arial" w:eastAsia="Calibri" w:hAnsi="Arial" w:cs="Arial"/>
          <w:sz w:val="22"/>
          <w:szCs w:val="22"/>
        </w:rPr>
        <w:t xml:space="preserve"> RNAi.  Sheet 3 (All Genes) contains DEseq2 output for all genes in the dm6 assembly. </w:t>
      </w:r>
    </w:p>
    <w:p w14:paraId="520B5911" w14:textId="77777777" w:rsidR="00A42306" w:rsidRDefault="00A42306" w:rsidP="006C0869">
      <w:pPr>
        <w:jc w:val="both"/>
        <w:rPr>
          <w:rFonts w:ascii="Arial" w:eastAsia="Calibri" w:hAnsi="Arial" w:cs="Arial"/>
          <w:sz w:val="22"/>
          <w:szCs w:val="22"/>
        </w:rPr>
      </w:pPr>
    </w:p>
    <w:p w14:paraId="6E07FBDC" w14:textId="6257451D" w:rsidR="00A42306" w:rsidRDefault="00A42306" w:rsidP="006C0869">
      <w:pPr>
        <w:jc w:val="both"/>
        <w:rPr>
          <w:rFonts w:ascii="Arial" w:eastAsia="Calibri" w:hAnsi="Arial" w:cs="Arial"/>
          <w:sz w:val="22"/>
          <w:szCs w:val="22"/>
        </w:rPr>
      </w:pPr>
      <w:r>
        <w:rPr>
          <w:rFonts w:ascii="Arial" w:eastAsia="Calibri" w:hAnsi="Arial" w:cs="Arial"/>
          <w:b/>
          <w:bCs/>
          <w:sz w:val="22"/>
          <w:szCs w:val="22"/>
        </w:rPr>
        <w:t>Supplemental Table 4</w:t>
      </w:r>
      <w:r w:rsidR="00862249">
        <w:rPr>
          <w:rFonts w:ascii="Arial" w:eastAsia="Calibri" w:hAnsi="Arial" w:cs="Arial"/>
          <w:b/>
          <w:bCs/>
          <w:sz w:val="22"/>
          <w:szCs w:val="22"/>
        </w:rPr>
        <w:t>.</w:t>
      </w:r>
      <w:r w:rsidR="00C562C9">
        <w:rPr>
          <w:rFonts w:ascii="Arial" w:eastAsia="Calibri" w:hAnsi="Arial" w:cs="Arial"/>
          <w:b/>
          <w:bCs/>
          <w:sz w:val="22"/>
          <w:szCs w:val="22"/>
        </w:rPr>
        <w:t xml:space="preserve"> </w:t>
      </w:r>
      <w:r w:rsidR="00862249">
        <w:rPr>
          <w:rFonts w:ascii="Arial" w:eastAsia="Calibri" w:hAnsi="Arial" w:cs="Arial"/>
          <w:b/>
          <w:bCs/>
          <w:sz w:val="22"/>
          <w:szCs w:val="22"/>
        </w:rPr>
        <w:t>Aramis translation targets contain TOP sequences</w:t>
      </w:r>
      <w:r w:rsidR="001267E8">
        <w:rPr>
          <w:rFonts w:ascii="Arial" w:eastAsia="Calibri" w:hAnsi="Arial" w:cs="Arial"/>
          <w:b/>
          <w:bCs/>
          <w:sz w:val="22"/>
          <w:szCs w:val="22"/>
        </w:rPr>
        <w:t>.</w:t>
      </w:r>
      <w:r w:rsidR="001267E8">
        <w:rPr>
          <w:rFonts w:ascii="Arial" w:eastAsia="Calibri" w:hAnsi="Arial" w:cs="Arial"/>
          <w:sz w:val="22"/>
          <w:szCs w:val="22"/>
        </w:rPr>
        <w:t xml:space="preserve"> </w:t>
      </w:r>
      <w:r>
        <w:rPr>
          <w:rFonts w:ascii="Arial" w:eastAsia="Calibri" w:hAnsi="Arial" w:cs="Arial"/>
          <w:sz w:val="22"/>
          <w:szCs w:val="22"/>
        </w:rPr>
        <w:t xml:space="preserve">List of </w:t>
      </w:r>
      <w:proofErr w:type="spellStart"/>
      <w:r>
        <w:rPr>
          <w:rFonts w:ascii="Arial" w:eastAsia="Calibri" w:hAnsi="Arial" w:cs="Arial"/>
          <w:i/>
          <w:iCs/>
          <w:sz w:val="22"/>
          <w:szCs w:val="22"/>
        </w:rPr>
        <w:t>aramis</w:t>
      </w:r>
      <w:proofErr w:type="spellEnd"/>
      <w:r>
        <w:rPr>
          <w:rFonts w:ascii="Arial" w:eastAsia="Calibri" w:hAnsi="Arial" w:cs="Arial"/>
          <w:sz w:val="22"/>
          <w:szCs w:val="22"/>
        </w:rPr>
        <w:t xml:space="preserve"> RNAi polysome downregulated targets and the position and sequence of the first instance of a 5-mer pyrimidine sequence downstream of the CAGE-defined TSS of each gene.</w:t>
      </w:r>
    </w:p>
    <w:p w14:paraId="4356216E" w14:textId="77777777" w:rsidR="00A42306" w:rsidRDefault="00A42306" w:rsidP="006C0869">
      <w:pPr>
        <w:jc w:val="both"/>
        <w:rPr>
          <w:rFonts w:ascii="Arial" w:eastAsia="Calibri" w:hAnsi="Arial" w:cs="Arial"/>
          <w:b/>
          <w:bCs/>
          <w:sz w:val="22"/>
          <w:szCs w:val="22"/>
        </w:rPr>
      </w:pPr>
    </w:p>
    <w:p w14:paraId="6357552D" w14:textId="205BA799" w:rsidR="00A42306" w:rsidRDefault="00A42306" w:rsidP="006C0869">
      <w:pPr>
        <w:jc w:val="both"/>
        <w:rPr>
          <w:rFonts w:ascii="Arial" w:eastAsia="Calibri" w:hAnsi="Arial" w:cs="Arial"/>
          <w:sz w:val="22"/>
          <w:szCs w:val="22"/>
        </w:rPr>
      </w:pPr>
      <w:r>
        <w:rPr>
          <w:rFonts w:ascii="Arial" w:eastAsia="Calibri" w:hAnsi="Arial" w:cs="Arial"/>
          <w:b/>
          <w:bCs/>
          <w:sz w:val="22"/>
          <w:szCs w:val="22"/>
        </w:rPr>
        <w:t>Supplemental Table 5</w:t>
      </w:r>
      <w:r w:rsidR="00862249">
        <w:rPr>
          <w:rFonts w:ascii="Arial" w:eastAsia="Calibri" w:hAnsi="Arial" w:cs="Arial"/>
          <w:b/>
          <w:bCs/>
          <w:sz w:val="22"/>
          <w:szCs w:val="22"/>
        </w:rPr>
        <w:t>. Enrichment analysis of</w:t>
      </w:r>
      <w:r w:rsidR="00862249" w:rsidRPr="00C562C9">
        <w:rPr>
          <w:rFonts w:ascii="Arial" w:eastAsia="Calibri" w:hAnsi="Arial" w:cs="Arial"/>
          <w:sz w:val="22"/>
          <w:szCs w:val="22"/>
        </w:rPr>
        <w:t xml:space="preserve"> </w:t>
      </w:r>
      <w:proofErr w:type="spellStart"/>
      <w:r w:rsidR="00862249">
        <w:rPr>
          <w:rFonts w:ascii="Arial" w:eastAsia="Calibri" w:hAnsi="Arial" w:cs="Arial"/>
          <w:b/>
          <w:bCs/>
          <w:sz w:val="22"/>
          <w:szCs w:val="22"/>
        </w:rPr>
        <w:t>Larp</w:t>
      </w:r>
      <w:proofErr w:type="spellEnd"/>
      <w:r w:rsidR="00862249">
        <w:rPr>
          <w:rFonts w:ascii="Arial" w:eastAsia="Calibri" w:hAnsi="Arial" w:cs="Arial"/>
          <w:b/>
          <w:bCs/>
          <w:sz w:val="22"/>
          <w:szCs w:val="22"/>
        </w:rPr>
        <w:t xml:space="preserve"> RNA IP mRNA-seq</w:t>
      </w:r>
      <w:r w:rsidR="001267E8">
        <w:rPr>
          <w:rFonts w:ascii="Arial" w:eastAsia="Calibri" w:hAnsi="Arial" w:cs="Arial"/>
          <w:sz w:val="22"/>
          <w:szCs w:val="22"/>
        </w:rPr>
        <w:t xml:space="preserve">. </w:t>
      </w:r>
      <w:r>
        <w:rPr>
          <w:rFonts w:ascii="Arial" w:eastAsia="Calibri" w:hAnsi="Arial" w:cs="Arial"/>
          <w:sz w:val="22"/>
          <w:szCs w:val="22"/>
        </w:rPr>
        <w:t xml:space="preserve">Results of </w:t>
      </w:r>
      <w:proofErr w:type="spellStart"/>
      <w:r>
        <w:rPr>
          <w:rFonts w:ascii="Arial" w:eastAsia="Calibri" w:hAnsi="Arial" w:cs="Arial"/>
          <w:sz w:val="22"/>
          <w:szCs w:val="22"/>
        </w:rPr>
        <w:t>Larp</w:t>
      </w:r>
      <w:proofErr w:type="spellEnd"/>
      <w:r>
        <w:rPr>
          <w:rFonts w:ascii="Arial" w:eastAsia="Calibri" w:hAnsi="Arial" w:cs="Arial"/>
          <w:sz w:val="22"/>
          <w:szCs w:val="22"/>
        </w:rPr>
        <w:t xml:space="preserve">::GFP::FLAG IP/IgG/Input </w:t>
      </w:r>
      <w:proofErr w:type="spellStart"/>
      <w:r>
        <w:rPr>
          <w:rFonts w:ascii="Arial" w:eastAsia="Calibri" w:hAnsi="Arial" w:cs="Arial"/>
          <w:sz w:val="22"/>
          <w:szCs w:val="22"/>
        </w:rPr>
        <w:t>mRNAseq</w:t>
      </w:r>
      <w:proofErr w:type="spellEnd"/>
      <w:r>
        <w:rPr>
          <w:rFonts w:ascii="Arial" w:eastAsia="Calibri" w:hAnsi="Arial" w:cs="Arial"/>
          <w:sz w:val="22"/>
          <w:szCs w:val="22"/>
        </w:rPr>
        <w:t>. Each sheet contains the output of DEseq2. Sheet 1 (</w:t>
      </w:r>
      <w:proofErr w:type="spellStart"/>
      <w:r>
        <w:rPr>
          <w:rFonts w:ascii="Arial" w:eastAsia="Calibri" w:hAnsi="Arial" w:cs="Arial"/>
          <w:sz w:val="22"/>
          <w:szCs w:val="22"/>
        </w:rPr>
        <w:t>Larp</w:t>
      </w:r>
      <w:proofErr w:type="spellEnd"/>
      <w:r>
        <w:rPr>
          <w:rFonts w:ascii="Arial" w:eastAsia="Calibri" w:hAnsi="Arial" w:cs="Arial"/>
          <w:sz w:val="22"/>
          <w:szCs w:val="22"/>
        </w:rPr>
        <w:t xml:space="preserve"> Targets) contains </w:t>
      </w:r>
      <w:proofErr w:type="spellStart"/>
      <w:r>
        <w:rPr>
          <w:rFonts w:ascii="Arial" w:eastAsia="Calibri" w:hAnsi="Arial" w:cs="Arial"/>
          <w:sz w:val="22"/>
          <w:szCs w:val="22"/>
        </w:rPr>
        <w:t>Larp</w:t>
      </w:r>
      <w:proofErr w:type="spellEnd"/>
      <w:r>
        <w:rPr>
          <w:rFonts w:ascii="Arial" w:eastAsia="Calibri" w:hAnsi="Arial" w:cs="Arial"/>
          <w:sz w:val="22"/>
          <w:szCs w:val="22"/>
        </w:rPr>
        <w:t xml:space="preserve"> IP targets as defined in methods. Sheet 2 (</w:t>
      </w:r>
      <w:proofErr w:type="spellStart"/>
      <w:r>
        <w:rPr>
          <w:rFonts w:ascii="Arial" w:eastAsia="Calibri" w:hAnsi="Arial" w:cs="Arial"/>
          <w:sz w:val="22"/>
          <w:szCs w:val="22"/>
        </w:rPr>
        <w:t>IPvsIn</w:t>
      </w:r>
      <w:proofErr w:type="spellEnd"/>
      <w:r>
        <w:rPr>
          <w:rFonts w:ascii="Arial" w:eastAsia="Calibri" w:hAnsi="Arial" w:cs="Arial"/>
          <w:sz w:val="22"/>
          <w:szCs w:val="22"/>
        </w:rPr>
        <w:t xml:space="preserve"> Enriched) contains genes significantly enriched in the </w:t>
      </w:r>
      <w:proofErr w:type="spellStart"/>
      <w:r>
        <w:rPr>
          <w:rFonts w:ascii="Arial" w:eastAsia="Calibri" w:hAnsi="Arial" w:cs="Arial"/>
          <w:sz w:val="22"/>
          <w:szCs w:val="22"/>
        </w:rPr>
        <w:t>Larp</w:t>
      </w:r>
      <w:proofErr w:type="spellEnd"/>
      <w:r>
        <w:rPr>
          <w:rFonts w:ascii="Arial" w:eastAsia="Calibri" w:hAnsi="Arial" w:cs="Arial"/>
          <w:sz w:val="22"/>
          <w:szCs w:val="22"/>
        </w:rPr>
        <w:t xml:space="preserve"> IP samples compared to the input samples. Sheet 3 (</w:t>
      </w:r>
      <w:proofErr w:type="spellStart"/>
      <w:r>
        <w:rPr>
          <w:rFonts w:ascii="Arial" w:eastAsia="Calibri" w:hAnsi="Arial" w:cs="Arial"/>
          <w:sz w:val="22"/>
          <w:szCs w:val="22"/>
        </w:rPr>
        <w:t>IgGvsIn</w:t>
      </w:r>
      <w:proofErr w:type="spellEnd"/>
      <w:r>
        <w:rPr>
          <w:rFonts w:ascii="Arial" w:eastAsia="Calibri" w:hAnsi="Arial" w:cs="Arial"/>
          <w:sz w:val="22"/>
          <w:szCs w:val="22"/>
        </w:rPr>
        <w:t xml:space="preserve"> Enriched) contains genes significantly enriched (see methods) in the IgG samples compared to the input samples. Sheet 4 (</w:t>
      </w:r>
      <w:proofErr w:type="spellStart"/>
      <w:r>
        <w:rPr>
          <w:rFonts w:ascii="Arial" w:eastAsia="Calibri" w:hAnsi="Arial" w:cs="Arial"/>
          <w:sz w:val="22"/>
          <w:szCs w:val="22"/>
        </w:rPr>
        <w:t>IPvsIn</w:t>
      </w:r>
      <w:proofErr w:type="spellEnd"/>
      <w:r>
        <w:rPr>
          <w:rFonts w:ascii="Arial" w:eastAsia="Calibri" w:hAnsi="Arial" w:cs="Arial"/>
          <w:sz w:val="22"/>
          <w:szCs w:val="22"/>
        </w:rPr>
        <w:t xml:space="preserve"> All Genes) contains the DEseq2 output of all genes in the </w:t>
      </w:r>
      <w:proofErr w:type="spellStart"/>
      <w:r>
        <w:rPr>
          <w:rFonts w:ascii="Arial" w:eastAsia="Calibri" w:hAnsi="Arial" w:cs="Arial"/>
          <w:sz w:val="22"/>
          <w:szCs w:val="22"/>
        </w:rPr>
        <w:t>Larp</w:t>
      </w:r>
      <w:proofErr w:type="spellEnd"/>
      <w:r>
        <w:rPr>
          <w:rFonts w:ascii="Arial" w:eastAsia="Calibri" w:hAnsi="Arial" w:cs="Arial"/>
          <w:sz w:val="22"/>
          <w:szCs w:val="22"/>
        </w:rPr>
        <w:t xml:space="preserve"> IP samples compared to the input samples. Sheet 5 (</w:t>
      </w:r>
      <w:proofErr w:type="spellStart"/>
      <w:r>
        <w:rPr>
          <w:rFonts w:ascii="Arial" w:eastAsia="Calibri" w:hAnsi="Arial" w:cs="Arial"/>
          <w:sz w:val="22"/>
          <w:szCs w:val="22"/>
        </w:rPr>
        <w:t>IgGvsIn</w:t>
      </w:r>
      <w:proofErr w:type="spellEnd"/>
      <w:r>
        <w:rPr>
          <w:rFonts w:ascii="Arial" w:eastAsia="Calibri" w:hAnsi="Arial" w:cs="Arial"/>
          <w:sz w:val="22"/>
          <w:szCs w:val="22"/>
        </w:rPr>
        <w:t xml:space="preserve"> All Genes) contains the DEseq2 output of all genes in the IgG samples compared to the input samples.</w:t>
      </w:r>
    </w:p>
    <w:p w14:paraId="300F1608" w14:textId="77777777" w:rsidR="00A42306" w:rsidRDefault="00A42306" w:rsidP="006C0869">
      <w:pPr>
        <w:jc w:val="both"/>
        <w:rPr>
          <w:rFonts w:ascii="Arial" w:eastAsia="Arial" w:hAnsi="Arial" w:cs="Arial"/>
          <w:sz w:val="22"/>
          <w:szCs w:val="22"/>
        </w:rPr>
      </w:pPr>
    </w:p>
    <w:p w14:paraId="245BC991" w14:textId="4091542F" w:rsidR="10A1F357" w:rsidRPr="00E60F12" w:rsidRDefault="10A1F357" w:rsidP="006C0869">
      <w:pPr>
        <w:spacing w:before="240"/>
        <w:jc w:val="both"/>
        <w:rPr>
          <w:rFonts w:eastAsia="Arial"/>
          <w:color w:val="000000" w:themeColor="text1"/>
        </w:rPr>
      </w:pPr>
      <w:r w:rsidRPr="00E60F12">
        <w:rPr>
          <w:rFonts w:ascii="Arial" w:eastAsia="Arial" w:hAnsi="Arial" w:cs="Arial"/>
          <w:b/>
          <w:bCs/>
          <w:color w:val="000000" w:themeColor="text1"/>
          <w:sz w:val="22"/>
          <w:szCs w:val="22"/>
        </w:rPr>
        <w:t>Materials and Methods</w:t>
      </w:r>
    </w:p>
    <w:p w14:paraId="053400A0" w14:textId="36235935" w:rsidR="00E31DCE" w:rsidRPr="00837831" w:rsidRDefault="10A1F357" w:rsidP="006C0869">
      <w:pPr>
        <w:jc w:val="both"/>
        <w:rPr>
          <w:rFonts w:ascii="Arial" w:eastAsia="Arial" w:hAnsi="Arial" w:cs="Arial"/>
          <w:color w:val="000000" w:themeColor="text1"/>
          <w:sz w:val="22"/>
          <w:szCs w:val="22"/>
          <w:u w:val="single"/>
        </w:rPr>
      </w:pPr>
      <w:r w:rsidRPr="00837831">
        <w:rPr>
          <w:rFonts w:ascii="Arial" w:eastAsia="Arial" w:hAnsi="Arial" w:cs="Arial"/>
          <w:color w:val="000000" w:themeColor="text1"/>
          <w:sz w:val="22"/>
          <w:szCs w:val="22"/>
          <w:u w:val="single"/>
        </w:rPr>
        <w:t>Fly lines:</w:t>
      </w:r>
    </w:p>
    <w:p w14:paraId="4AB3A21A" w14:textId="542853F5" w:rsidR="00AC0FED" w:rsidRPr="00837831" w:rsidRDefault="00E31DCE" w:rsidP="006C0869">
      <w:pPr>
        <w:jc w:val="both"/>
        <w:rPr>
          <w:rFonts w:ascii="Arial" w:eastAsia="Arial" w:hAnsi="Arial" w:cs="Arial"/>
          <w:color w:val="000000" w:themeColor="text1"/>
          <w:sz w:val="22"/>
          <w:szCs w:val="22"/>
        </w:rPr>
      </w:pPr>
      <w:r w:rsidRPr="00837831">
        <w:rPr>
          <w:rFonts w:ascii="Arial" w:eastAsia="Arial" w:hAnsi="Arial" w:cs="Arial"/>
          <w:color w:val="000000" w:themeColor="text1"/>
          <w:sz w:val="22"/>
          <w:szCs w:val="22"/>
        </w:rPr>
        <w:t xml:space="preserve">The following Bloomington Stock Center lines were used in this study: </w:t>
      </w:r>
      <w:r w:rsidR="00BE6D16" w:rsidRPr="008E64C3">
        <w:rPr>
          <w:rFonts w:ascii="Arial" w:hAnsi="Arial" w:cs="Arial"/>
          <w:color w:val="191919"/>
          <w:sz w:val="22"/>
          <w:szCs w:val="22"/>
          <w:shd w:val="clear" w:color="auto" w:fill="FFFFFF"/>
        </w:rPr>
        <w:t xml:space="preserve">#25751 </w:t>
      </w:r>
      <w:r w:rsidR="00BE6D16" w:rsidRPr="008E64C3">
        <w:rPr>
          <w:rStyle w:val="Emphasis"/>
          <w:rFonts w:ascii="Arial" w:hAnsi="Arial" w:cs="Arial"/>
          <w:color w:val="191919"/>
          <w:sz w:val="22"/>
          <w:szCs w:val="22"/>
          <w:bdr w:val="none" w:sz="0" w:space="0" w:color="auto" w:frame="1"/>
          <w:shd w:val="clear" w:color="auto" w:fill="FFFFFF"/>
        </w:rPr>
        <w:t>UAS-Dcr2;nosGAL4</w:t>
      </w:r>
      <w:r w:rsidR="00BE6D16" w:rsidRPr="008E64C3">
        <w:rPr>
          <w:rFonts w:ascii="Arial" w:hAnsi="Arial" w:cs="Arial"/>
          <w:color w:val="191919"/>
          <w:sz w:val="22"/>
          <w:szCs w:val="22"/>
          <w:shd w:val="clear" w:color="auto" w:fill="FFFFFF"/>
        </w:rPr>
        <w:t xml:space="preserve">, #4442 </w:t>
      </w:r>
      <w:r w:rsidR="00BE6D16" w:rsidRPr="008E64C3">
        <w:rPr>
          <w:rFonts w:ascii="Arial" w:hAnsi="Arial" w:cs="Arial"/>
          <w:i/>
          <w:iCs/>
          <w:color w:val="191919"/>
          <w:sz w:val="22"/>
          <w:szCs w:val="22"/>
          <w:shd w:val="clear" w:color="auto" w:fill="FFFFFF"/>
        </w:rPr>
        <w:t>nosGAL4;MKRS/TM6</w:t>
      </w:r>
      <w:r w:rsidR="00BE6D16" w:rsidRPr="008E64C3">
        <w:rPr>
          <w:rFonts w:ascii="Arial" w:hAnsi="Arial" w:cs="Arial"/>
          <w:color w:val="191919"/>
          <w:sz w:val="22"/>
          <w:szCs w:val="22"/>
          <w:shd w:val="clear" w:color="auto" w:fill="FFFFFF"/>
        </w:rPr>
        <w:t xml:space="preserve">, </w:t>
      </w:r>
      <w:r w:rsidR="4D0D5EDF" w:rsidRPr="00837831">
        <w:rPr>
          <w:rFonts w:ascii="Arial" w:eastAsia="Arial" w:hAnsi="Arial" w:cs="Arial"/>
          <w:color w:val="000000" w:themeColor="text1"/>
          <w:sz w:val="22"/>
          <w:szCs w:val="22"/>
        </w:rPr>
        <w:t xml:space="preserve">#32334 </w:t>
      </w:r>
      <w:r w:rsidR="10A1F357" w:rsidRPr="00837831">
        <w:rPr>
          <w:rFonts w:ascii="Arial" w:eastAsia="Arial" w:hAnsi="Arial" w:cs="Arial"/>
          <w:color w:val="000000" w:themeColor="text1"/>
          <w:sz w:val="22"/>
          <w:szCs w:val="22"/>
        </w:rPr>
        <w:t>Aramis RNAi#1 CG5589</w:t>
      </w:r>
      <w:r w:rsidR="10A1F357" w:rsidRPr="00837831">
        <w:rPr>
          <w:rFonts w:ascii="Arial" w:eastAsia="Arial" w:hAnsi="Arial" w:cs="Arial"/>
          <w:color w:val="000000" w:themeColor="text1"/>
          <w:sz w:val="22"/>
          <w:szCs w:val="22"/>
          <w:vertAlign w:val="superscript"/>
        </w:rPr>
        <w:t>HMS00325</w:t>
      </w:r>
      <w:r w:rsidRPr="00837831">
        <w:rPr>
          <w:rFonts w:ascii="Arial" w:eastAsia="Arial" w:hAnsi="Arial" w:cs="Arial"/>
          <w:color w:val="000000" w:themeColor="text1"/>
          <w:sz w:val="22"/>
          <w:szCs w:val="22"/>
        </w:rPr>
        <w:t xml:space="preserve">, </w:t>
      </w:r>
      <w:r w:rsidR="43306A1A" w:rsidRPr="00837831">
        <w:rPr>
          <w:rFonts w:ascii="Arial" w:eastAsia="Arial" w:hAnsi="Arial" w:cs="Arial"/>
          <w:color w:val="000000" w:themeColor="text1"/>
          <w:sz w:val="22"/>
          <w:szCs w:val="22"/>
        </w:rPr>
        <w:t xml:space="preserve">#56977 </w:t>
      </w:r>
      <w:r w:rsidR="10A1F357" w:rsidRPr="00837831">
        <w:rPr>
          <w:rFonts w:ascii="Arial" w:eastAsia="Arial" w:hAnsi="Arial" w:cs="Arial"/>
          <w:color w:val="000000" w:themeColor="text1"/>
          <w:sz w:val="22"/>
          <w:szCs w:val="22"/>
        </w:rPr>
        <w:t>Athos RNAi#1 CG4901</w:t>
      </w:r>
      <w:r w:rsidR="10A1F357" w:rsidRPr="00837831">
        <w:rPr>
          <w:rFonts w:ascii="Arial" w:eastAsia="Arial" w:hAnsi="Arial" w:cs="Arial"/>
          <w:color w:val="000000" w:themeColor="text1"/>
          <w:sz w:val="22"/>
          <w:szCs w:val="22"/>
          <w:vertAlign w:val="superscript"/>
        </w:rPr>
        <w:t>HMC04417</w:t>
      </w:r>
      <w:r w:rsidRPr="00837831">
        <w:rPr>
          <w:rFonts w:ascii="Arial" w:eastAsia="Arial" w:hAnsi="Arial" w:cs="Arial"/>
          <w:color w:val="000000" w:themeColor="text1"/>
          <w:sz w:val="22"/>
          <w:szCs w:val="22"/>
        </w:rPr>
        <w:t xml:space="preserve">, </w:t>
      </w:r>
      <w:r w:rsidR="5A9A0E6E" w:rsidRPr="00837831">
        <w:rPr>
          <w:rFonts w:ascii="Arial" w:eastAsia="Arial" w:hAnsi="Arial" w:cs="Arial"/>
          <w:color w:val="000000" w:themeColor="text1"/>
          <w:sz w:val="22"/>
          <w:szCs w:val="22"/>
        </w:rPr>
        <w:t xml:space="preserve">#36589 </w:t>
      </w:r>
      <w:proofErr w:type="spellStart"/>
      <w:r w:rsidR="10A1F357" w:rsidRPr="00837831">
        <w:rPr>
          <w:rFonts w:ascii="Arial" w:eastAsia="Arial" w:hAnsi="Arial" w:cs="Arial"/>
          <w:color w:val="000000" w:themeColor="text1"/>
          <w:sz w:val="22"/>
          <w:szCs w:val="22"/>
        </w:rPr>
        <w:t>Porthos</w:t>
      </w:r>
      <w:proofErr w:type="spellEnd"/>
      <w:r w:rsidR="10A1F357" w:rsidRPr="00837831">
        <w:rPr>
          <w:rFonts w:ascii="Arial" w:eastAsia="Arial" w:hAnsi="Arial" w:cs="Arial"/>
          <w:color w:val="000000" w:themeColor="text1"/>
          <w:sz w:val="22"/>
          <w:szCs w:val="22"/>
        </w:rPr>
        <w:t xml:space="preserve"> RNAi#1 CG9253</w:t>
      </w:r>
      <w:r w:rsidR="10A1F357" w:rsidRPr="00837831">
        <w:rPr>
          <w:rFonts w:ascii="Arial" w:eastAsia="Arial" w:hAnsi="Arial" w:cs="Arial"/>
          <w:color w:val="000000" w:themeColor="text1"/>
          <w:sz w:val="22"/>
          <w:szCs w:val="22"/>
          <w:vertAlign w:val="superscript"/>
        </w:rPr>
        <w:t>GL00549</w:t>
      </w:r>
      <w:r w:rsidRPr="00837831">
        <w:rPr>
          <w:rFonts w:ascii="Arial" w:eastAsia="Arial" w:hAnsi="Arial" w:cs="Arial"/>
          <w:color w:val="000000" w:themeColor="text1"/>
          <w:sz w:val="22"/>
          <w:szCs w:val="22"/>
        </w:rPr>
        <w:t xml:space="preserve">, </w:t>
      </w:r>
      <w:r w:rsidR="001E0CB4" w:rsidRPr="00837831">
        <w:rPr>
          <w:rFonts w:ascii="Arial" w:eastAsia="Arial" w:hAnsi="Arial" w:cs="Arial"/>
          <w:color w:val="000000" w:themeColor="text1"/>
          <w:sz w:val="22"/>
          <w:szCs w:val="22"/>
        </w:rPr>
        <w:t>#36537 UAS-tkv.CA, #33631 bam RNAi</w:t>
      </w:r>
      <w:r w:rsidR="001E0CB4" w:rsidRPr="00837831">
        <w:rPr>
          <w:rFonts w:ascii="Arial" w:eastAsia="Arial" w:hAnsi="Arial" w:cs="Arial"/>
          <w:color w:val="000000" w:themeColor="text1"/>
          <w:sz w:val="22"/>
          <w:szCs w:val="22"/>
          <w:vertAlign w:val="superscript"/>
        </w:rPr>
        <w:t>HMS00029</w:t>
      </w:r>
      <w:r w:rsidR="001E0CB4" w:rsidRPr="00837831">
        <w:rPr>
          <w:rFonts w:ascii="Arial" w:eastAsia="Arial" w:hAnsi="Arial" w:cs="Arial"/>
          <w:color w:val="000000" w:themeColor="text1"/>
          <w:sz w:val="22"/>
          <w:szCs w:val="22"/>
        </w:rPr>
        <w:t>,</w:t>
      </w:r>
      <w:r w:rsidR="00C73CCB" w:rsidRPr="00837831">
        <w:rPr>
          <w:rFonts w:ascii="Arial" w:eastAsia="Arial" w:hAnsi="Arial" w:cs="Arial"/>
          <w:color w:val="000000" w:themeColor="text1"/>
          <w:sz w:val="22"/>
          <w:szCs w:val="22"/>
        </w:rPr>
        <w:t xml:space="preserve"> </w:t>
      </w:r>
      <w:r w:rsidR="555BBE50" w:rsidRPr="00837831">
        <w:rPr>
          <w:rFonts w:ascii="Arial" w:eastAsia="Arial" w:hAnsi="Arial" w:cs="Arial"/>
          <w:color w:val="000000" w:themeColor="text1"/>
          <w:sz w:val="22"/>
          <w:szCs w:val="22"/>
        </w:rPr>
        <w:t>#68</w:t>
      </w:r>
      <w:r w:rsidR="00C73CCB" w:rsidRPr="00837831">
        <w:rPr>
          <w:rFonts w:ascii="Arial" w:eastAsia="Arial" w:hAnsi="Arial" w:cs="Arial"/>
          <w:color w:val="000000" w:themeColor="text1"/>
          <w:sz w:val="22"/>
          <w:szCs w:val="22"/>
        </w:rPr>
        <w:t>15</w:t>
      </w:r>
      <w:r w:rsidR="555BBE50" w:rsidRPr="00837831">
        <w:rPr>
          <w:rFonts w:ascii="Arial" w:eastAsia="Arial" w:hAnsi="Arial" w:cs="Arial"/>
          <w:color w:val="000000" w:themeColor="text1"/>
          <w:sz w:val="22"/>
          <w:szCs w:val="22"/>
        </w:rPr>
        <w:t xml:space="preserve"> </w:t>
      </w:r>
      <w:r w:rsidR="00CE57B7" w:rsidRPr="00837831">
        <w:rPr>
          <w:rFonts w:ascii="Arial" w:eastAsia="Arial" w:hAnsi="Arial" w:cs="Arial"/>
          <w:color w:val="000000" w:themeColor="text1"/>
          <w:sz w:val="22"/>
          <w:szCs w:val="22"/>
        </w:rPr>
        <w:t>p53</w:t>
      </w:r>
      <w:r w:rsidR="00CE57B7" w:rsidRPr="00837831">
        <w:rPr>
          <w:rFonts w:ascii="Arial" w:eastAsia="Arial" w:hAnsi="Arial" w:cs="Arial"/>
          <w:color w:val="000000" w:themeColor="text1"/>
          <w:sz w:val="22"/>
          <w:szCs w:val="22"/>
          <w:vertAlign w:val="superscript"/>
        </w:rPr>
        <w:t>5A-1-4</w:t>
      </w:r>
      <w:r w:rsidRPr="00837831">
        <w:rPr>
          <w:rFonts w:ascii="Arial" w:hAnsi="Arial" w:cs="Arial"/>
          <w:color w:val="000000" w:themeColor="text1"/>
          <w:sz w:val="22"/>
          <w:szCs w:val="22"/>
          <w:shd w:val="clear" w:color="auto" w:fill="FFFFFF"/>
        </w:rPr>
        <w:t xml:space="preserve">, </w:t>
      </w:r>
      <w:r w:rsidR="00C73CCB" w:rsidRPr="00837831">
        <w:rPr>
          <w:rFonts w:ascii="Arial" w:eastAsia="Arial" w:hAnsi="Arial" w:cs="Arial"/>
          <w:color w:val="000000" w:themeColor="text1"/>
          <w:sz w:val="22"/>
          <w:szCs w:val="22"/>
        </w:rPr>
        <w:t xml:space="preserve"> </w:t>
      </w:r>
      <w:r w:rsidR="00A430F6" w:rsidRPr="00837831">
        <w:rPr>
          <w:rFonts w:ascii="Arial" w:eastAsia="Arial" w:hAnsi="Arial" w:cs="Arial"/>
          <w:color w:val="000000" w:themeColor="text1"/>
          <w:sz w:val="22"/>
          <w:szCs w:val="22"/>
        </w:rPr>
        <w:t xml:space="preserve">#4264 Harwich,  </w:t>
      </w:r>
      <w:r w:rsidR="00C73CCB" w:rsidRPr="00837831">
        <w:rPr>
          <w:rFonts w:ascii="Arial" w:eastAsia="Arial" w:hAnsi="Arial" w:cs="Arial"/>
          <w:color w:val="000000" w:themeColor="text1"/>
          <w:sz w:val="22"/>
          <w:szCs w:val="22"/>
        </w:rPr>
        <w:t>#6816 p53</w:t>
      </w:r>
      <w:r w:rsidR="00C73CCB" w:rsidRPr="008E64C3">
        <w:rPr>
          <w:rFonts w:ascii="Arial" w:eastAsia="Arial" w:hAnsi="Arial" w:cs="Arial"/>
          <w:color w:val="000000" w:themeColor="text1"/>
          <w:sz w:val="22"/>
          <w:szCs w:val="22"/>
          <w:vertAlign w:val="superscript"/>
        </w:rPr>
        <w:t>11-1B-1</w:t>
      </w:r>
      <w:r w:rsidR="00C73CCB" w:rsidRPr="00837831">
        <w:rPr>
          <w:rFonts w:ascii="Arial" w:hAnsi="Arial" w:cs="Arial"/>
          <w:color w:val="000000" w:themeColor="text1"/>
          <w:sz w:val="22"/>
          <w:szCs w:val="22"/>
          <w:shd w:val="clear" w:color="auto" w:fill="FFFFFF"/>
        </w:rPr>
        <w:t xml:space="preserve">, </w:t>
      </w:r>
      <w:r w:rsidR="00076F97" w:rsidRPr="00837831">
        <w:rPr>
          <w:rFonts w:ascii="Arial" w:hAnsi="Arial" w:cs="Arial"/>
          <w:color w:val="000000" w:themeColor="text1"/>
          <w:sz w:val="22"/>
          <w:szCs w:val="22"/>
          <w:shd w:val="clear" w:color="auto" w:fill="FFFFFF"/>
        </w:rPr>
        <w:t xml:space="preserve">#55101 </w:t>
      </w:r>
      <w:r w:rsidR="0047385D" w:rsidRPr="00837831">
        <w:rPr>
          <w:rFonts w:ascii="Arial" w:hAnsi="Arial" w:cs="Arial"/>
          <w:color w:val="000000" w:themeColor="text1"/>
          <w:sz w:val="22"/>
          <w:szCs w:val="22"/>
          <w:shd w:val="clear" w:color="auto" w:fill="FFFFFF"/>
        </w:rPr>
        <w:t>FUCCI</w:t>
      </w:r>
      <w:r w:rsidR="001E0CB4" w:rsidRPr="00837831">
        <w:rPr>
          <w:rFonts w:ascii="Arial" w:hAnsi="Arial" w:cs="Arial"/>
          <w:color w:val="000000" w:themeColor="text1"/>
          <w:sz w:val="22"/>
          <w:szCs w:val="22"/>
          <w:shd w:val="clear" w:color="auto" w:fill="FFFFFF"/>
        </w:rPr>
        <w:t>:</w:t>
      </w:r>
      <w:r w:rsidR="0047385D" w:rsidRPr="00837831">
        <w:rPr>
          <w:rFonts w:ascii="Arial" w:hAnsi="Arial" w:cs="Arial"/>
          <w:color w:val="000000" w:themeColor="text1"/>
          <w:sz w:val="22"/>
          <w:szCs w:val="22"/>
          <w:shd w:val="clear" w:color="auto" w:fill="FFFFFF"/>
        </w:rPr>
        <w:t xml:space="preserve"> UASp-GFP.E2f1.1-230, UASp-mRFP1.CycB.1-266/TM6B, </w:t>
      </w:r>
      <w:r w:rsidR="00A430F6" w:rsidRPr="00837831">
        <w:rPr>
          <w:rFonts w:ascii="Arial" w:hAnsi="Arial" w:cs="Arial"/>
          <w:color w:val="000000" w:themeColor="text1"/>
          <w:sz w:val="22"/>
          <w:szCs w:val="22"/>
          <w:shd w:val="clear" w:color="auto" w:fill="FFFFFF"/>
        </w:rPr>
        <w:t>#5431 UAS-EGFP,</w:t>
      </w:r>
      <w:r w:rsidR="001E0CB4" w:rsidRPr="00837831">
        <w:rPr>
          <w:rFonts w:ascii="Arial" w:hAnsi="Arial" w:cs="Arial"/>
          <w:color w:val="000000" w:themeColor="text1"/>
          <w:sz w:val="22"/>
          <w:szCs w:val="22"/>
          <w:shd w:val="clear" w:color="auto" w:fill="FFFFFF"/>
        </w:rPr>
        <w:t xml:space="preserve"> </w:t>
      </w:r>
      <w:r w:rsidR="001E0CB4" w:rsidRPr="00837831">
        <w:rPr>
          <w:rFonts w:ascii="Arial" w:eastAsia="Arial" w:hAnsi="Arial" w:cs="Arial"/>
          <w:color w:val="000000" w:themeColor="text1"/>
          <w:sz w:val="22"/>
          <w:szCs w:val="22"/>
        </w:rPr>
        <w:t>#7877 Non1 RNAi P{TRiP.HMS05872},</w:t>
      </w:r>
      <w:r w:rsidR="00A430F6" w:rsidRPr="00837831">
        <w:rPr>
          <w:rFonts w:ascii="Arial" w:hAnsi="Arial" w:cs="Arial"/>
          <w:color w:val="000000" w:themeColor="text1"/>
          <w:sz w:val="22"/>
          <w:szCs w:val="22"/>
          <w:shd w:val="clear" w:color="auto" w:fill="FFFFFF"/>
        </w:rPr>
        <w:t xml:space="preserve"> </w:t>
      </w:r>
      <w:r w:rsidR="00C73CCB" w:rsidRPr="00837831">
        <w:rPr>
          <w:rFonts w:ascii="Arial" w:hAnsi="Arial" w:cs="Arial"/>
          <w:color w:val="000000" w:themeColor="text1"/>
          <w:sz w:val="22"/>
          <w:szCs w:val="22"/>
          <w:shd w:val="clear" w:color="auto" w:fill="FFFFFF"/>
        </w:rPr>
        <w:t>#</w:t>
      </w:r>
      <w:r w:rsidR="008A4341" w:rsidRPr="00837831">
        <w:rPr>
          <w:rFonts w:ascii="Arial" w:hAnsi="Arial" w:cs="Arial"/>
          <w:color w:val="000000" w:themeColor="text1"/>
          <w:sz w:val="22"/>
          <w:szCs w:val="22"/>
          <w:shd w:val="clear" w:color="auto" w:fill="FFFFFF"/>
        </w:rPr>
        <w:t xml:space="preserve">61790 </w:t>
      </w:r>
      <w:proofErr w:type="spellStart"/>
      <w:r w:rsidR="00CE57B7" w:rsidRPr="00837831">
        <w:rPr>
          <w:rFonts w:ascii="Arial" w:hAnsi="Arial" w:cs="Arial"/>
          <w:color w:val="000000" w:themeColor="text1"/>
          <w:sz w:val="22"/>
          <w:szCs w:val="22"/>
          <w:shd w:val="clear" w:color="auto" w:fill="FFFFFF"/>
        </w:rPr>
        <w:t>Larp</w:t>
      </w:r>
      <w:proofErr w:type="spellEnd"/>
      <w:r w:rsidR="00CE57B7" w:rsidRPr="00837831">
        <w:rPr>
          <w:rFonts w:ascii="Arial" w:hAnsi="Arial" w:cs="Arial"/>
          <w:color w:val="000000" w:themeColor="text1"/>
          <w:sz w:val="22"/>
          <w:szCs w:val="22"/>
          <w:shd w:val="clear" w:color="auto" w:fill="FFFFFF"/>
        </w:rPr>
        <w:t>::GFP::</w:t>
      </w:r>
      <w:r w:rsidR="009448E3" w:rsidRPr="00837831">
        <w:rPr>
          <w:rFonts w:ascii="Arial" w:hAnsi="Arial" w:cs="Arial"/>
          <w:color w:val="000000" w:themeColor="text1"/>
          <w:sz w:val="22"/>
          <w:szCs w:val="22"/>
          <w:shd w:val="clear" w:color="auto" w:fill="FFFFFF"/>
        </w:rPr>
        <w:t>3x</w:t>
      </w:r>
      <w:r w:rsidR="00CE57B7" w:rsidRPr="00837831">
        <w:rPr>
          <w:rFonts w:ascii="Arial" w:hAnsi="Arial" w:cs="Arial"/>
          <w:color w:val="000000" w:themeColor="text1"/>
          <w:sz w:val="22"/>
          <w:szCs w:val="22"/>
          <w:shd w:val="clear" w:color="auto" w:fill="FFFFFF"/>
        </w:rPr>
        <w:t>FLAG Mi{PT-GFSTF.1}larp</w:t>
      </w:r>
      <w:r w:rsidR="00CE57B7" w:rsidRPr="00837831">
        <w:rPr>
          <w:rFonts w:ascii="Arial" w:eastAsia="Arial" w:hAnsi="Arial" w:cs="Arial"/>
          <w:color w:val="000000" w:themeColor="text1"/>
          <w:sz w:val="22"/>
          <w:szCs w:val="22"/>
          <w:vertAlign w:val="superscript"/>
        </w:rPr>
        <w:t>MI06928-GFSTF.1</w:t>
      </w:r>
      <w:r w:rsidRPr="00837831">
        <w:rPr>
          <w:rFonts w:ascii="Arial" w:eastAsia="Arial" w:hAnsi="Arial" w:cs="Arial"/>
          <w:color w:val="000000" w:themeColor="text1"/>
          <w:sz w:val="22"/>
          <w:szCs w:val="22"/>
        </w:rPr>
        <w:t xml:space="preserve">, </w:t>
      </w:r>
      <w:r w:rsidR="008A4341" w:rsidRPr="00837831">
        <w:rPr>
          <w:rFonts w:ascii="Arial" w:eastAsia="Arial" w:hAnsi="Arial" w:cs="Arial"/>
          <w:color w:val="000000" w:themeColor="text1"/>
          <w:sz w:val="22"/>
          <w:szCs w:val="22"/>
        </w:rPr>
        <w:t xml:space="preserve">#8841 </w:t>
      </w:r>
      <w:r w:rsidR="00AC0FED" w:rsidRPr="00837831">
        <w:rPr>
          <w:rFonts w:ascii="Arial" w:eastAsia="Arial" w:hAnsi="Arial" w:cs="Arial"/>
          <w:color w:val="000000" w:themeColor="text1"/>
          <w:sz w:val="22"/>
          <w:szCs w:val="22"/>
        </w:rPr>
        <w:t>w[1118]; Df(3R)Hsp70A, Df(3R)Hsp70B</w:t>
      </w:r>
      <w:r w:rsidRPr="00837831">
        <w:rPr>
          <w:rFonts w:ascii="Arial" w:eastAsia="Arial" w:hAnsi="Arial" w:cs="Arial"/>
          <w:color w:val="000000" w:themeColor="text1"/>
          <w:sz w:val="22"/>
          <w:szCs w:val="22"/>
        </w:rPr>
        <w:t>,</w:t>
      </w:r>
      <w:r w:rsidR="0047385D" w:rsidRPr="00837831">
        <w:rPr>
          <w:rFonts w:ascii="Arial" w:eastAsia="Arial" w:hAnsi="Arial" w:cs="Arial"/>
          <w:color w:val="000000" w:themeColor="text1"/>
          <w:sz w:val="22"/>
          <w:szCs w:val="22"/>
        </w:rPr>
        <w:t xml:space="preserve"> </w:t>
      </w:r>
      <w:r w:rsidR="00086C08" w:rsidRPr="00837831">
        <w:rPr>
          <w:rFonts w:ascii="Arial" w:hAnsi="Arial" w:cs="Arial"/>
          <w:color w:val="000000"/>
          <w:sz w:val="22"/>
          <w:szCs w:val="22"/>
          <w:shd w:val="clear" w:color="auto" w:fill="FFFFFF"/>
        </w:rPr>
        <w:t>#55384 Nprl3 RNAi P{TRiP.HMC04072}attP40, #34814 raptor RNAi P{TRiP.HMS00124}attP2</w:t>
      </w:r>
    </w:p>
    <w:p w14:paraId="30DD909B" w14:textId="7A2A4748" w:rsidR="00416AFC" w:rsidRPr="00837831" w:rsidRDefault="00E31DCE" w:rsidP="006C0869">
      <w:pPr>
        <w:jc w:val="both"/>
        <w:rPr>
          <w:rFonts w:ascii="Arial" w:eastAsia="Arial" w:hAnsi="Arial" w:cs="Arial"/>
          <w:color w:val="000000" w:themeColor="text1"/>
          <w:sz w:val="22"/>
          <w:szCs w:val="22"/>
        </w:rPr>
      </w:pPr>
      <w:r w:rsidRPr="00837831">
        <w:rPr>
          <w:rFonts w:ascii="Arial" w:eastAsia="Arial" w:hAnsi="Arial" w:cs="Arial"/>
          <w:color w:val="000000" w:themeColor="text1"/>
          <w:sz w:val="22"/>
          <w:szCs w:val="22"/>
        </w:rPr>
        <w:t xml:space="preserve">The following Vienna Stock Center lines were used in this study: </w:t>
      </w:r>
      <w:r w:rsidR="10A1F357" w:rsidRPr="00837831">
        <w:rPr>
          <w:rFonts w:ascii="Arial" w:eastAsia="Arial" w:hAnsi="Arial" w:cs="Arial"/>
          <w:color w:val="000000" w:themeColor="text1"/>
          <w:sz w:val="22"/>
          <w:szCs w:val="22"/>
        </w:rPr>
        <w:t>Aramis RNAi#2 CG5589</w:t>
      </w:r>
      <w:r w:rsidR="10A1F357" w:rsidRPr="00837831">
        <w:rPr>
          <w:rFonts w:ascii="Arial" w:eastAsia="Arial" w:hAnsi="Arial" w:cs="Arial"/>
          <w:color w:val="000000" w:themeColor="text1"/>
          <w:sz w:val="22"/>
          <w:szCs w:val="22"/>
          <w:vertAlign w:val="superscript"/>
        </w:rPr>
        <w:t>v44322</w:t>
      </w:r>
      <w:r w:rsidRPr="00837831">
        <w:rPr>
          <w:rFonts w:ascii="Arial" w:eastAsia="Arial" w:hAnsi="Arial" w:cs="Arial"/>
          <w:color w:val="000000" w:themeColor="text1"/>
          <w:sz w:val="22"/>
          <w:szCs w:val="22"/>
        </w:rPr>
        <w:t xml:space="preserve">, </w:t>
      </w:r>
      <w:r w:rsidR="10A1F357" w:rsidRPr="00837831">
        <w:rPr>
          <w:rFonts w:ascii="Arial" w:eastAsia="Arial" w:hAnsi="Arial" w:cs="Arial"/>
          <w:color w:val="000000" w:themeColor="text1"/>
          <w:sz w:val="22"/>
          <w:szCs w:val="22"/>
        </w:rPr>
        <w:t>Athos RNAi#2 CG4901</w:t>
      </w:r>
      <w:r w:rsidR="10A1F357" w:rsidRPr="00837831">
        <w:rPr>
          <w:rFonts w:ascii="Arial" w:eastAsia="Arial" w:hAnsi="Arial" w:cs="Arial"/>
          <w:color w:val="000000" w:themeColor="text1"/>
          <w:sz w:val="22"/>
          <w:szCs w:val="22"/>
          <w:vertAlign w:val="superscript"/>
        </w:rPr>
        <w:t>v34905</w:t>
      </w:r>
      <w:r w:rsidRPr="00837831">
        <w:rPr>
          <w:rFonts w:ascii="Arial" w:eastAsia="Arial" w:hAnsi="Arial" w:cs="Arial"/>
          <w:color w:val="000000" w:themeColor="text1"/>
          <w:sz w:val="22"/>
          <w:szCs w:val="22"/>
        </w:rPr>
        <w:t xml:space="preserve">, </w:t>
      </w:r>
      <w:r w:rsidR="00416AFC" w:rsidRPr="00837831">
        <w:rPr>
          <w:rFonts w:ascii="Arial" w:eastAsia="Arial" w:hAnsi="Arial" w:cs="Arial"/>
          <w:color w:val="000000" w:themeColor="text1"/>
          <w:sz w:val="22"/>
          <w:szCs w:val="22"/>
        </w:rPr>
        <w:t xml:space="preserve">Aramis::GFP </w:t>
      </w:r>
      <w:proofErr w:type="spellStart"/>
      <w:r w:rsidR="00416AFC" w:rsidRPr="00837831">
        <w:rPr>
          <w:rFonts w:ascii="Arial" w:eastAsia="Arial" w:hAnsi="Arial" w:cs="Arial"/>
          <w:color w:val="000000" w:themeColor="text1"/>
          <w:sz w:val="22"/>
          <w:szCs w:val="22"/>
        </w:rPr>
        <w:t>PBac</w:t>
      </w:r>
      <w:proofErr w:type="spellEnd"/>
      <w:r w:rsidR="00416AFC" w:rsidRPr="00837831">
        <w:rPr>
          <w:rFonts w:ascii="Arial" w:eastAsia="Arial" w:hAnsi="Arial" w:cs="Arial"/>
          <w:color w:val="000000" w:themeColor="text1"/>
          <w:sz w:val="22"/>
          <w:szCs w:val="22"/>
        </w:rPr>
        <w:t>{fTRG01033.sfGFP-TVPTBF}</w:t>
      </w:r>
      <w:r w:rsidR="2EB2B6CD" w:rsidRPr="00837831">
        <w:rPr>
          <w:rFonts w:ascii="Arial" w:eastAsia="Arial" w:hAnsi="Arial" w:cs="Arial"/>
          <w:color w:val="000000" w:themeColor="text1"/>
          <w:sz w:val="22"/>
          <w:szCs w:val="22"/>
        </w:rPr>
        <w:t>VK00002</w:t>
      </w:r>
      <w:r w:rsidRPr="00837831">
        <w:rPr>
          <w:rFonts w:ascii="Arial" w:eastAsia="Arial" w:hAnsi="Arial" w:cs="Arial"/>
          <w:color w:val="000000" w:themeColor="text1"/>
          <w:sz w:val="22"/>
          <w:szCs w:val="22"/>
        </w:rPr>
        <w:t xml:space="preserve">, </w:t>
      </w:r>
      <w:r w:rsidR="00416AFC" w:rsidRPr="00837831">
        <w:rPr>
          <w:rFonts w:ascii="Arial" w:eastAsia="Arial" w:hAnsi="Arial" w:cs="Arial"/>
          <w:color w:val="000000" w:themeColor="text1"/>
          <w:sz w:val="22"/>
          <w:szCs w:val="22"/>
        </w:rPr>
        <w:t xml:space="preserve">Athos::GFP </w:t>
      </w:r>
      <w:proofErr w:type="spellStart"/>
      <w:r w:rsidR="00416AFC" w:rsidRPr="00837831">
        <w:rPr>
          <w:rFonts w:ascii="Arial" w:eastAsia="Arial" w:hAnsi="Arial" w:cs="Arial"/>
          <w:color w:val="000000" w:themeColor="text1"/>
          <w:sz w:val="22"/>
          <w:szCs w:val="22"/>
        </w:rPr>
        <w:t>PBac</w:t>
      </w:r>
      <w:proofErr w:type="spellEnd"/>
      <w:r w:rsidR="00416AFC" w:rsidRPr="00837831">
        <w:rPr>
          <w:rFonts w:ascii="Arial" w:eastAsia="Arial" w:hAnsi="Arial" w:cs="Arial"/>
          <w:color w:val="000000" w:themeColor="text1"/>
          <w:sz w:val="22"/>
          <w:szCs w:val="22"/>
        </w:rPr>
        <w:t>{fTRG01233.sfGFP-TVPTBF}VK00033</w:t>
      </w:r>
      <w:r w:rsidRPr="00837831">
        <w:rPr>
          <w:rFonts w:ascii="Arial" w:eastAsia="Arial" w:hAnsi="Arial" w:cs="Arial"/>
          <w:color w:val="000000" w:themeColor="text1"/>
          <w:sz w:val="22"/>
          <w:szCs w:val="22"/>
        </w:rPr>
        <w:t xml:space="preserve">, </w:t>
      </w:r>
      <w:r w:rsidR="00416AFC" w:rsidRPr="00837831">
        <w:rPr>
          <w:rFonts w:ascii="Arial" w:eastAsia="Arial" w:hAnsi="Arial" w:cs="Arial"/>
          <w:color w:val="000000" w:themeColor="text1"/>
          <w:sz w:val="22"/>
          <w:szCs w:val="22"/>
        </w:rPr>
        <w:t xml:space="preserve">Non1::GFP </w:t>
      </w:r>
      <w:proofErr w:type="spellStart"/>
      <w:r w:rsidR="00416AFC" w:rsidRPr="00837831">
        <w:rPr>
          <w:rFonts w:ascii="Arial" w:eastAsia="Arial" w:hAnsi="Arial" w:cs="Arial"/>
          <w:color w:val="000000" w:themeColor="text1"/>
          <w:sz w:val="22"/>
          <w:szCs w:val="22"/>
        </w:rPr>
        <w:t>PBac</w:t>
      </w:r>
      <w:proofErr w:type="spellEnd"/>
      <w:r w:rsidR="00416AFC" w:rsidRPr="00837831">
        <w:rPr>
          <w:rFonts w:ascii="Arial" w:eastAsia="Arial" w:hAnsi="Arial" w:cs="Arial"/>
          <w:color w:val="000000" w:themeColor="text1"/>
          <w:sz w:val="22"/>
          <w:szCs w:val="22"/>
        </w:rPr>
        <w:t>{fTRG00617.sfGFP-TVPTBF}VK00033</w:t>
      </w:r>
    </w:p>
    <w:p w14:paraId="53DA3241" w14:textId="77777777" w:rsidR="00E31DCE" w:rsidRPr="00837831" w:rsidRDefault="00E31DCE" w:rsidP="006C0869">
      <w:pPr>
        <w:jc w:val="both"/>
        <w:rPr>
          <w:rFonts w:ascii="Arial" w:eastAsia="Arial" w:hAnsi="Arial" w:cs="Arial"/>
          <w:color w:val="000000" w:themeColor="text1"/>
          <w:sz w:val="22"/>
          <w:szCs w:val="22"/>
        </w:rPr>
      </w:pPr>
    </w:p>
    <w:p w14:paraId="4E0A5D4B" w14:textId="5F08B7B5" w:rsidR="00AC0FED" w:rsidRPr="00837831" w:rsidRDefault="00E31DCE" w:rsidP="006C0869">
      <w:pPr>
        <w:jc w:val="both"/>
        <w:rPr>
          <w:rFonts w:ascii="Arial" w:eastAsia="Arial" w:hAnsi="Arial" w:cs="Arial"/>
          <w:color w:val="000000" w:themeColor="text1"/>
          <w:sz w:val="22"/>
          <w:szCs w:val="22"/>
        </w:rPr>
      </w:pPr>
      <w:r w:rsidRPr="00837831">
        <w:rPr>
          <w:rFonts w:ascii="Arial" w:eastAsia="Arial" w:hAnsi="Arial" w:cs="Arial"/>
          <w:color w:val="000000" w:themeColor="text1"/>
          <w:sz w:val="22"/>
          <w:szCs w:val="22"/>
        </w:rPr>
        <w:t xml:space="preserve">The following additional fly lines were used in the study: </w:t>
      </w:r>
      <w:proofErr w:type="spellStart"/>
      <w:r w:rsidR="00416AFC" w:rsidRPr="00837831">
        <w:rPr>
          <w:rFonts w:ascii="Arial" w:eastAsia="Arial" w:hAnsi="Arial" w:cs="Arial"/>
          <w:color w:val="000000" w:themeColor="text1"/>
          <w:sz w:val="22"/>
          <w:szCs w:val="22"/>
        </w:rPr>
        <w:t>UASp-CycB</w:t>
      </w:r>
      <w:proofErr w:type="spellEnd"/>
      <w:r w:rsidR="008C56B1" w:rsidRPr="00837831">
        <w:rPr>
          <w:rFonts w:ascii="Arial" w:eastAsia="Arial" w:hAnsi="Arial" w:cs="Arial"/>
          <w:color w:val="000000" w:themeColor="text1"/>
          <w:sz w:val="22"/>
          <w:szCs w:val="22"/>
        </w:rPr>
        <w:t>::GFP (</w:t>
      </w:r>
      <w:hyperlink r:id="rId9" w:anchor="R25" w:history="1">
        <w:r w:rsidR="008C56B1" w:rsidRPr="00837831">
          <w:rPr>
            <w:rFonts w:ascii="Arial" w:eastAsia="Arial" w:hAnsi="Arial" w:cs="Arial"/>
            <w:color w:val="000000" w:themeColor="text1"/>
            <w:sz w:val="22"/>
            <w:szCs w:val="22"/>
          </w:rPr>
          <w:t>Mathieu et al., 2013</w:t>
        </w:r>
      </w:hyperlink>
      <w:r w:rsidR="008C56B1" w:rsidRPr="00837831">
        <w:rPr>
          <w:rFonts w:ascii="Arial" w:eastAsia="Arial" w:hAnsi="Arial" w:cs="Arial"/>
          <w:color w:val="000000" w:themeColor="text1"/>
          <w:sz w:val="22"/>
          <w:szCs w:val="22"/>
        </w:rPr>
        <w:t>)</w:t>
      </w:r>
      <w:r w:rsidRPr="00837831">
        <w:rPr>
          <w:rFonts w:ascii="Arial" w:eastAsia="Arial" w:hAnsi="Arial" w:cs="Arial"/>
          <w:color w:val="000000" w:themeColor="text1"/>
          <w:sz w:val="22"/>
          <w:szCs w:val="22"/>
        </w:rPr>
        <w:t>,</w:t>
      </w:r>
      <w:r w:rsidR="00BE6D16" w:rsidRPr="00837831">
        <w:rPr>
          <w:rFonts w:ascii="Arial" w:eastAsia="Arial" w:hAnsi="Arial" w:cs="Arial"/>
          <w:color w:val="000000" w:themeColor="text1"/>
          <w:sz w:val="22"/>
          <w:szCs w:val="22"/>
        </w:rPr>
        <w:t xml:space="preserve"> </w:t>
      </w:r>
      <w:r w:rsidR="00BE6D16" w:rsidRPr="008E64C3">
        <w:rPr>
          <w:rStyle w:val="Emphasis"/>
          <w:rFonts w:ascii="Arial" w:hAnsi="Arial" w:cs="Arial"/>
          <w:color w:val="191919"/>
          <w:sz w:val="22"/>
          <w:szCs w:val="22"/>
          <w:bdr w:val="none" w:sz="0" w:space="0" w:color="auto" w:frame="1"/>
          <w:shd w:val="clear" w:color="auto" w:fill="FFFFFF"/>
        </w:rPr>
        <w:t>UAS-Dcr2;nosGAL4;bamGFP, If/CyO;nosGAL4</w:t>
      </w:r>
      <w:r w:rsidR="00BE6D16" w:rsidRPr="008E64C3">
        <w:rPr>
          <w:rFonts w:ascii="Arial" w:hAnsi="Arial" w:cs="Arial"/>
          <w:color w:val="191919"/>
          <w:sz w:val="22"/>
          <w:szCs w:val="22"/>
          <w:shd w:val="clear" w:color="auto" w:fill="FFFFFF"/>
        </w:rPr>
        <w:t> (Lehmann Lab),</w:t>
      </w:r>
      <w:r w:rsidR="00A430F6" w:rsidRPr="008E64C3">
        <w:rPr>
          <w:rFonts w:ascii="Arial" w:hAnsi="Arial" w:cs="Arial"/>
          <w:color w:val="191919"/>
          <w:sz w:val="22"/>
          <w:szCs w:val="22"/>
          <w:shd w:val="clear" w:color="auto" w:fill="FFFFFF"/>
        </w:rPr>
        <w:t xml:space="preserve"> w1118 (Lehmann lab),</w:t>
      </w:r>
      <w:r w:rsidR="00BE6D16" w:rsidRPr="008E64C3">
        <w:rPr>
          <w:rFonts w:ascii="Arial" w:hAnsi="Arial" w:cs="Arial"/>
          <w:color w:val="191919"/>
          <w:sz w:val="22"/>
          <w:szCs w:val="22"/>
          <w:shd w:val="clear" w:color="auto" w:fill="FFFFFF"/>
        </w:rPr>
        <w:t xml:space="preserve"> </w:t>
      </w:r>
      <w:r w:rsidR="00BE6D16" w:rsidRPr="008E64C3">
        <w:rPr>
          <w:rStyle w:val="Emphasis"/>
          <w:rFonts w:ascii="Arial" w:hAnsi="Arial" w:cs="Arial"/>
          <w:color w:val="191919"/>
          <w:sz w:val="22"/>
          <w:szCs w:val="22"/>
          <w:bdr w:val="none" w:sz="0" w:space="0" w:color="auto" w:frame="1"/>
          <w:shd w:val="clear" w:color="auto" w:fill="FFFFFF"/>
        </w:rPr>
        <w:t>tjGAL4/</w:t>
      </w:r>
      <w:proofErr w:type="spellStart"/>
      <w:r w:rsidR="00BE6D16" w:rsidRPr="008E64C3">
        <w:rPr>
          <w:rStyle w:val="Emphasis"/>
          <w:rFonts w:ascii="Arial" w:hAnsi="Arial" w:cs="Arial"/>
          <w:color w:val="191919"/>
          <w:sz w:val="22"/>
          <w:szCs w:val="22"/>
          <w:bdr w:val="none" w:sz="0" w:space="0" w:color="auto" w:frame="1"/>
          <w:shd w:val="clear" w:color="auto" w:fill="FFFFFF"/>
        </w:rPr>
        <w:t>CyO</w:t>
      </w:r>
      <w:proofErr w:type="spellEnd"/>
      <w:r w:rsidR="00BE6D16" w:rsidRPr="008E64C3">
        <w:rPr>
          <w:rFonts w:ascii="Arial" w:hAnsi="Arial" w:cs="Arial"/>
          <w:color w:val="191919"/>
          <w:sz w:val="22"/>
          <w:szCs w:val="22"/>
          <w:shd w:val="clear" w:color="auto" w:fill="FFFFFF"/>
        </w:rPr>
        <w:t> </w:t>
      </w:r>
      <w:r w:rsidR="00BE6D16" w:rsidRPr="008E64C3">
        <w:rPr>
          <w:rFonts w:ascii="Arial" w:hAnsi="Arial" w:cs="Arial"/>
          <w:color w:val="191919"/>
          <w:sz w:val="22"/>
          <w:szCs w:val="22"/>
          <w:shd w:val="clear" w:color="auto" w:fill="FFFFFF"/>
        </w:rPr>
        <w:fldChar w:fldCharType="begin"/>
      </w:r>
      <w:r w:rsidR="006D0695">
        <w:rPr>
          <w:rFonts w:ascii="Arial" w:hAnsi="Arial" w:cs="Arial"/>
          <w:color w:val="191919"/>
          <w:sz w:val="22"/>
          <w:szCs w:val="22"/>
          <w:shd w:val="clear" w:color="auto" w:fill="FFFFFF"/>
        </w:rPr>
        <w:instrText xml:space="preserve"> ADDIN ZOTERO_ITEM CSL_CITATION {"citationID":"a2drglm1fvi","properties":{"formattedCitation":"[@tanentzapfIntegrindependentAnchoringStemcell2007]","plainCitation":"[@tanentzapfIntegrindependentAnchoringStemcell2007]","noteIndex":0},"citationItems":[{"id":1499,"uris":["http://zotero.org/users/6609021/items/PYNJ65LJ"],"uri":["http://zotero.org/users/6609021/items/PYNJ65LJ"],"itemData":{"id":1499,"type":"article-journal","abstract":"Interactions between stem cells and their surrounding microenvironment, or niche, are critical for the establishment and maintenance of stem-cell properties1. The adult Drosophila testis contains a morphologically discrete stem-cell niche, the 'hub'2,3,4. The small cluster of non-dividing, somatic hub cells at the anterior tip of the fly testis is contacted by the germline stem cells (GSCs)5, which retain their stem-cell character through the direct association with the hub6. Here we show that integrin-mediated adhesion is important for maintaining the correct position of embryonic hub cells during gonad morphogenesis. The misplaced hub in integrin-deficient embryos directs the orientation of cell divisions in the presumptive GSCs, a hallmark of the active germline stem-cell niche. A decrease in integrin-mediated adhesion in adult testes, which resulted in a loss of the hub and the stem-cell population, revealed the importance of hub-cell anchoring. Finally, we show that an extracellular matrix (ECM) is present around the gonad during late embryogenesis and that this ECM is defective in integrin-deficient gonads. On the basis of our data, we propose that integrins are required for the attachment of the hub cells to the ECM, which is essential for maintaining the stem-cell niche.","container-title":"Nature Cell Biology","DOI":"10.1038/ncb1660","ISSN":"1476-4679","issue":"12","language":"en","note":"tanentzapfIntegrindependentAnchoringStemcell2007","page":"1413-1418","source":"www.nature.com","title":"Integrin-dependent anchoring of a stem-cell niche","volume":"9","author":[{"family":"Tanentzapf","given":"Guy"},{"family":"Devenport","given":"Danelle"},{"family":"Godt","given":"Dorothea"},{"family":"Brown","given":"Nicholas H."}],"issued":{"date-parts":[["2007",12]]}}}],"schema":"https://github.com/citation-style-language/schema/raw/master/csl-citation.json"} </w:instrText>
      </w:r>
      <w:r w:rsidR="00BE6D16" w:rsidRPr="008E64C3">
        <w:rPr>
          <w:rFonts w:ascii="Arial" w:hAnsi="Arial" w:cs="Arial"/>
          <w:color w:val="191919"/>
          <w:sz w:val="22"/>
          <w:szCs w:val="22"/>
          <w:shd w:val="clear" w:color="auto" w:fill="FFFFFF"/>
        </w:rPr>
        <w:fldChar w:fldCharType="separate"/>
      </w:r>
      <w:r w:rsidR="006D0695" w:rsidRPr="006D0695">
        <w:rPr>
          <w:rFonts w:ascii="Arial" w:hAnsi="Arial" w:cs="Arial"/>
          <w:sz w:val="22"/>
        </w:rPr>
        <w:t>[@tanentzapfIntegrindependentAnchoringStemcell2007]</w:t>
      </w:r>
      <w:r w:rsidR="00BE6D16" w:rsidRPr="008E64C3">
        <w:rPr>
          <w:rFonts w:ascii="Arial" w:hAnsi="Arial" w:cs="Arial"/>
          <w:color w:val="191919"/>
          <w:sz w:val="22"/>
          <w:szCs w:val="22"/>
          <w:shd w:val="clear" w:color="auto" w:fill="FFFFFF"/>
        </w:rPr>
        <w:fldChar w:fldCharType="end"/>
      </w:r>
      <w:r w:rsidR="00BE6D16" w:rsidRPr="008E64C3">
        <w:rPr>
          <w:rFonts w:ascii="Arial" w:hAnsi="Arial" w:cs="Arial"/>
          <w:color w:val="191919"/>
          <w:sz w:val="22"/>
          <w:szCs w:val="22"/>
          <w:shd w:val="clear" w:color="auto" w:fill="FFFFFF"/>
        </w:rPr>
        <w:t>,</w:t>
      </w:r>
      <w:r w:rsidR="00895B01" w:rsidRPr="008E64C3">
        <w:rPr>
          <w:rFonts w:ascii="Arial" w:hAnsi="Arial" w:cs="Arial"/>
          <w:color w:val="191919"/>
          <w:sz w:val="22"/>
          <w:szCs w:val="22"/>
          <w:shd w:val="clear" w:color="auto" w:fill="FFFFFF"/>
        </w:rPr>
        <w:t xml:space="preserve"> RpS2::GFP</w:t>
      </w:r>
      <w:r w:rsidR="00895B01" w:rsidRPr="008E64C3">
        <w:rPr>
          <w:rFonts w:ascii="Arial" w:hAnsi="Arial" w:cs="Arial"/>
          <w:color w:val="191919"/>
          <w:sz w:val="22"/>
          <w:szCs w:val="22"/>
          <w:shd w:val="clear" w:color="auto" w:fill="FFFFFF"/>
          <w:vertAlign w:val="superscript"/>
        </w:rPr>
        <w:t>CB02294</w:t>
      </w:r>
      <w:r w:rsidRPr="00837831">
        <w:rPr>
          <w:rFonts w:ascii="Arial" w:eastAsia="Arial" w:hAnsi="Arial" w:cs="Arial"/>
          <w:color w:val="000000" w:themeColor="text1"/>
          <w:sz w:val="22"/>
          <w:szCs w:val="22"/>
        </w:rPr>
        <w:t xml:space="preserve"> </w:t>
      </w:r>
      <w:r w:rsidR="001E0CB4" w:rsidRPr="008165C8">
        <w:rPr>
          <w:rFonts w:ascii="Arial" w:eastAsia="Arial" w:hAnsi="Arial" w:cs="Arial"/>
          <w:color w:val="000000" w:themeColor="text1"/>
          <w:sz w:val="22"/>
          <w:szCs w:val="22"/>
        </w:rPr>
        <w:fldChar w:fldCharType="begin"/>
      </w:r>
      <w:r w:rsidR="00835395">
        <w:rPr>
          <w:rFonts w:ascii="Arial" w:eastAsia="Arial" w:hAnsi="Arial" w:cs="Arial"/>
          <w:color w:val="000000" w:themeColor="text1"/>
          <w:sz w:val="22"/>
          <w:szCs w:val="22"/>
        </w:rPr>
        <w:instrText xml:space="preserve"> ADDIN ZOTERO_ITEM CSL_CITATION {"citationID":"a25r2f1lsk2","properties":{"formattedCitation":"[@buszczakCarnegieProteinTrap2007; @Zhang2014d]","plainCitation":"[@buszczakCarnegieProteinTrap2007; @Zhang2014d]","noteIndex":0},"citationItems":[{"id":1514,"uris":["http://zotero.org/users/6609021/items/9SIERS44"],"uri":["http://zotero.org/users/6609021/items/9SIERS44"],"itemData":{"id":1514,"type":"article-journal","abstract":"Metazoan physiology depends on intricate patterns of gene expression that remain poorly known. Using transposon mutagenesis in Drosophila, we constructed a library of 7404 protein trap and enhancer trap lines, the Carnegie collection, to facilitate gene expression mapping at single-cell resolution. By sequencing the genomic insertion sites, determining splicing patterns downstream of the enhanced green fluorescent protein (EGFP) exon, and analyzing expression patterns in the ovary and salivary gland, we found that 600–900 different genes are trapped in our collection. A core set of 244 lines trapped different identifiable protein isoforms, while insertions likely to act as GFP-enhancer traps were found in 256 additional genes. At least 8 novel genes were also identified. Our results demonstrate that the Carnegie collection will be useful as a discovery tool in diverse areas of cell and developmental biology and suggest new strategies for greatly increasing the coverage of the Drosophila proteome with protein trap insertions.","container-title":"Genetics","DOI":"10.1534/genetics.106.065961","ISSN":"1943-2631","issue":"3","journalAbbreviation":"Genetics","note":"buszczakCarnegieProteinTrap2007","page":"1505-1531","source":"Silverchair","title":"The Carnegie Protein Trap Library: A Versatile Tool for Drosophila Developmental Studies","title-short":"The Carnegie Protein Trap Library","volume":"175","author":[{"family":"Buszczak","given":"Michael"},{"family":"Paterno","given":"Shelley"},{"family":"Lighthouse","given":"Daniel"},{"family":"Bachman","given":"Julia"},{"family":"Planck","given":"Jamie"},{"family":"Owen","given":"Stephenie"},{"family":"Skora","given":"Andrew D"},{"family":"Nystul","given":"Todd G"},{"family":"Ohlstein","given":"Benjamin"},{"family":"Allen","given":"Anna"},{"family":"Wilhelm","given":"James E"},{"family":"Murphy","given":"Terence D"},{"family":"Levis","given":"Robert W"},{"family":"Matunis","given":"Erika"},{"family":"Srivali","given":"Nahathai"},{"family":"Hoskins","given":"Roger A"},{"family":"Spradling","given":"Allan C"}],"issued":{"date-parts":[["2007",3,1]]}}},{"id":518,"uris":["http://zotero.org/users/6609021/items/H7KT4TU3"],"uri":["http://zotero.org/users/6609021/items/H7KT4TU3"],"itemData":{"id":518,"type":"article-journal","abstract":"Ribosome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A"},{"family":"Buszczak","given":"Michael"}],"issued":{"date-parts":[["2014"]]}}}],"schema":"https://github.com/citation-style-language/schema/raw/master/csl-citation.json"} </w:instrText>
      </w:r>
      <w:r w:rsidR="001E0CB4" w:rsidRPr="008165C8">
        <w:rPr>
          <w:rFonts w:ascii="Arial" w:eastAsia="Arial" w:hAnsi="Arial" w:cs="Arial"/>
          <w:color w:val="000000" w:themeColor="text1"/>
          <w:sz w:val="22"/>
          <w:szCs w:val="22"/>
        </w:rPr>
        <w:fldChar w:fldCharType="separate"/>
      </w:r>
      <w:r w:rsidR="00835395" w:rsidRPr="00835395">
        <w:rPr>
          <w:rFonts w:ascii="Arial" w:hAnsi="Arial" w:cs="Arial"/>
          <w:sz w:val="22"/>
        </w:rPr>
        <w:t>[@buszczakCarnegieProteinTrap2007; @Zhang2014d]</w:t>
      </w:r>
      <w:r w:rsidR="001E0CB4" w:rsidRPr="008165C8">
        <w:rPr>
          <w:rFonts w:ascii="Arial" w:eastAsia="Arial" w:hAnsi="Arial" w:cs="Arial"/>
          <w:color w:val="000000" w:themeColor="text1"/>
          <w:sz w:val="22"/>
          <w:szCs w:val="22"/>
        </w:rPr>
        <w:fldChar w:fldCharType="end"/>
      </w:r>
      <w:r w:rsidR="001E0CB4" w:rsidRPr="00837831">
        <w:rPr>
          <w:rFonts w:ascii="Arial" w:eastAsia="Arial" w:hAnsi="Arial" w:cs="Arial"/>
          <w:color w:val="000000" w:themeColor="text1"/>
          <w:sz w:val="22"/>
          <w:szCs w:val="22"/>
        </w:rPr>
        <w:t xml:space="preserve">, </w:t>
      </w:r>
      <w:r w:rsidRPr="00837831">
        <w:rPr>
          <w:rFonts w:ascii="Arial" w:eastAsia="Arial" w:hAnsi="Arial" w:cs="Arial"/>
          <w:color w:val="000000" w:themeColor="text1"/>
          <w:sz w:val="22"/>
          <w:szCs w:val="22"/>
        </w:rPr>
        <w:t xml:space="preserve">UASp-Non1 (this study), </w:t>
      </w:r>
      <w:r w:rsidR="003A3A13" w:rsidRPr="00837831">
        <w:rPr>
          <w:rFonts w:ascii="Arial" w:eastAsia="Arial" w:hAnsi="Arial" w:cs="Arial"/>
          <w:color w:val="000000" w:themeColor="text1"/>
          <w:sz w:val="22"/>
          <w:szCs w:val="22"/>
        </w:rPr>
        <w:t>UASp-</w:t>
      </w:r>
      <w:r w:rsidR="009448E3" w:rsidRPr="00837831">
        <w:rPr>
          <w:rFonts w:ascii="Arial" w:eastAsia="Arial" w:hAnsi="Arial" w:cs="Arial"/>
          <w:color w:val="000000" w:themeColor="text1"/>
          <w:sz w:val="22"/>
          <w:szCs w:val="22"/>
        </w:rPr>
        <w:t>Larp-DM15</w:t>
      </w:r>
      <w:r w:rsidR="003A3A13" w:rsidRPr="00837831">
        <w:rPr>
          <w:rFonts w:ascii="Arial" w:eastAsia="Arial" w:hAnsi="Arial" w:cs="Arial"/>
          <w:color w:val="000000" w:themeColor="text1"/>
          <w:sz w:val="22"/>
          <w:szCs w:val="22"/>
        </w:rPr>
        <w:t xml:space="preserve"> (this study), WT-TOP-Reporter (this study), Mutant-TOP-Reporter</w:t>
      </w:r>
      <w:r w:rsidR="00B81A88" w:rsidRPr="00837831">
        <w:rPr>
          <w:rFonts w:ascii="Arial" w:eastAsia="Arial" w:hAnsi="Arial" w:cs="Arial"/>
          <w:color w:val="000000" w:themeColor="text1"/>
          <w:sz w:val="22"/>
          <w:szCs w:val="22"/>
        </w:rPr>
        <w:t xml:space="preserve"> (this study)</w:t>
      </w:r>
      <w:r w:rsidR="003A3A13" w:rsidRPr="00837831">
        <w:rPr>
          <w:rFonts w:ascii="Arial" w:eastAsia="Arial" w:hAnsi="Arial" w:cs="Arial"/>
          <w:color w:val="000000" w:themeColor="text1"/>
          <w:sz w:val="22"/>
          <w:szCs w:val="22"/>
        </w:rPr>
        <w:t>.</w:t>
      </w:r>
    </w:p>
    <w:p w14:paraId="4ED29F9E" w14:textId="426B766A" w:rsidR="3727385A" w:rsidRPr="00364451" w:rsidRDefault="3727385A" w:rsidP="006C0869">
      <w:pPr>
        <w:jc w:val="both"/>
        <w:rPr>
          <w:rFonts w:ascii="Arial" w:eastAsia="Arial" w:hAnsi="Arial" w:cs="Arial"/>
          <w:sz w:val="22"/>
          <w:szCs w:val="22"/>
        </w:rPr>
      </w:pPr>
    </w:p>
    <w:p w14:paraId="54A9707B" w14:textId="66F99A97" w:rsidR="10A1F357" w:rsidRPr="00364451" w:rsidRDefault="10A1F357" w:rsidP="006C0869">
      <w:pPr>
        <w:jc w:val="both"/>
        <w:rPr>
          <w:rFonts w:ascii="Arial" w:eastAsia="Arial" w:hAnsi="Arial" w:cs="Arial"/>
          <w:sz w:val="22"/>
          <w:szCs w:val="22"/>
          <w:u w:val="single"/>
        </w:rPr>
      </w:pPr>
      <w:r w:rsidRPr="00364451">
        <w:rPr>
          <w:rFonts w:ascii="Arial" w:eastAsia="Arial" w:hAnsi="Arial" w:cs="Arial"/>
          <w:sz w:val="22"/>
          <w:szCs w:val="22"/>
          <w:u w:val="single"/>
        </w:rPr>
        <w:t>Antibodies IF</w:t>
      </w:r>
    </w:p>
    <w:p w14:paraId="01F499B5" w14:textId="2BA6F1BF" w:rsidR="10A1F357" w:rsidRPr="00364451" w:rsidRDefault="00656CB6" w:rsidP="006C0869">
      <w:pPr>
        <w:jc w:val="both"/>
        <w:rPr>
          <w:rFonts w:ascii="Arial" w:eastAsia="Arial" w:hAnsi="Arial" w:cs="Arial"/>
          <w:color w:val="222222"/>
          <w:sz w:val="22"/>
          <w:szCs w:val="22"/>
        </w:rPr>
      </w:pPr>
      <w:r>
        <w:rPr>
          <w:rFonts w:ascii="Arial" w:eastAsia="Arial" w:hAnsi="Arial" w:cs="Arial"/>
          <w:sz w:val="22"/>
          <w:szCs w:val="22"/>
        </w:rPr>
        <w:t>The following antibo</w:t>
      </w:r>
      <w:r w:rsidR="00783668">
        <w:rPr>
          <w:rFonts w:ascii="Arial" w:eastAsia="Arial" w:hAnsi="Arial" w:cs="Arial"/>
          <w:sz w:val="22"/>
          <w:szCs w:val="22"/>
        </w:rPr>
        <w:t>di</w:t>
      </w:r>
      <w:r>
        <w:rPr>
          <w:rFonts w:ascii="Arial" w:eastAsia="Arial" w:hAnsi="Arial" w:cs="Arial"/>
          <w:sz w:val="22"/>
          <w:szCs w:val="22"/>
        </w:rPr>
        <w:t xml:space="preserve">es were used for </w:t>
      </w:r>
      <w:proofErr w:type="spellStart"/>
      <w:r>
        <w:rPr>
          <w:rFonts w:ascii="Arial" w:eastAsia="Arial" w:hAnsi="Arial" w:cs="Arial"/>
          <w:sz w:val="22"/>
          <w:szCs w:val="22"/>
        </w:rPr>
        <w:t>immunoflourenscence</w:t>
      </w:r>
      <w:proofErr w:type="spellEnd"/>
      <w:r>
        <w:rPr>
          <w:rFonts w:ascii="Arial" w:eastAsia="Arial" w:hAnsi="Arial" w:cs="Arial"/>
          <w:sz w:val="22"/>
          <w:szCs w:val="22"/>
        </w:rPr>
        <w:t xml:space="preserve">: </w:t>
      </w:r>
      <w:r w:rsidR="10A1F357" w:rsidRPr="00364451">
        <w:rPr>
          <w:rFonts w:ascii="Arial" w:eastAsia="Arial" w:hAnsi="Arial" w:cs="Arial"/>
          <w:sz w:val="22"/>
          <w:szCs w:val="22"/>
        </w:rPr>
        <w:t xml:space="preserve">mouse anti-1B1 1:20 </w:t>
      </w:r>
      <w:r w:rsidR="10A1F357" w:rsidRPr="00364451">
        <w:rPr>
          <w:rFonts w:ascii="Arial" w:eastAsia="Arial" w:hAnsi="Arial" w:cs="Arial"/>
          <w:color w:val="222222"/>
          <w:sz w:val="22"/>
          <w:szCs w:val="22"/>
        </w:rPr>
        <w:t xml:space="preserve">(DSHB </w:t>
      </w:r>
      <w:r w:rsidR="0020466A">
        <w:rPr>
          <w:rFonts w:ascii="Arial" w:eastAsia="Arial" w:hAnsi="Arial" w:cs="Arial"/>
          <w:color w:val="222222"/>
          <w:sz w:val="22"/>
          <w:szCs w:val="22"/>
        </w:rPr>
        <w:t>1B1</w:t>
      </w:r>
      <w:r w:rsidR="10A1F357" w:rsidRPr="00364451">
        <w:rPr>
          <w:rFonts w:ascii="Arial" w:eastAsia="Arial" w:hAnsi="Arial" w:cs="Arial"/>
          <w:color w:val="222222"/>
          <w:sz w:val="22"/>
          <w:szCs w:val="22"/>
        </w:rPr>
        <w:t>)</w:t>
      </w:r>
      <w:r w:rsidR="10A1F357" w:rsidRPr="00364451">
        <w:rPr>
          <w:rFonts w:ascii="Arial" w:eastAsia="Arial" w:hAnsi="Arial" w:cs="Arial"/>
          <w:sz w:val="22"/>
          <w:szCs w:val="22"/>
        </w:rPr>
        <w:t xml:space="preserve">, </w:t>
      </w:r>
      <w:r w:rsidR="10A1F357" w:rsidRPr="00364451">
        <w:rPr>
          <w:rFonts w:ascii="Arial" w:eastAsia="Arial" w:hAnsi="Arial" w:cs="Arial"/>
          <w:color w:val="222222"/>
          <w:sz w:val="22"/>
          <w:szCs w:val="22"/>
        </w:rPr>
        <w:t>rabbit anti-Vasa 1:833</w:t>
      </w:r>
      <w:r w:rsidR="007B1357">
        <w:rPr>
          <w:rFonts w:ascii="Arial" w:eastAsia="Arial" w:hAnsi="Arial" w:cs="Arial"/>
          <w:color w:val="222222"/>
          <w:sz w:val="22"/>
          <w:szCs w:val="22"/>
        </w:rPr>
        <w:t>-1:4000</w:t>
      </w:r>
      <w:r w:rsidR="007B1357" w:rsidRPr="00364451">
        <w:rPr>
          <w:rFonts w:ascii="Arial" w:eastAsia="Arial" w:hAnsi="Arial" w:cs="Arial"/>
          <w:color w:val="222222"/>
          <w:sz w:val="22"/>
          <w:szCs w:val="22"/>
        </w:rPr>
        <w:t xml:space="preserve"> </w:t>
      </w:r>
      <w:r w:rsidR="10A1F357" w:rsidRPr="00364451">
        <w:rPr>
          <w:rFonts w:ascii="Arial" w:eastAsia="Arial" w:hAnsi="Arial" w:cs="Arial"/>
          <w:color w:val="222222"/>
          <w:sz w:val="22"/>
          <w:szCs w:val="22"/>
        </w:rPr>
        <w:t>(Rangan</w:t>
      </w:r>
      <w:r w:rsidR="00C83500">
        <w:rPr>
          <w:rFonts w:ascii="Arial" w:eastAsia="Arial" w:hAnsi="Arial" w:cs="Arial"/>
          <w:color w:val="222222"/>
          <w:sz w:val="22"/>
          <w:szCs w:val="22"/>
        </w:rPr>
        <w:t xml:space="preserve"> Lab</w:t>
      </w:r>
      <w:r w:rsidR="10A1F357" w:rsidRPr="00364451">
        <w:rPr>
          <w:rFonts w:ascii="Arial" w:eastAsia="Arial" w:hAnsi="Arial" w:cs="Arial"/>
          <w:color w:val="222222"/>
          <w:sz w:val="22"/>
          <w:szCs w:val="22"/>
        </w:rPr>
        <w:t>),  chicken anti-Vasa 1:833</w:t>
      </w:r>
      <w:r w:rsidR="007B1357">
        <w:rPr>
          <w:rFonts w:ascii="Arial" w:eastAsia="Arial" w:hAnsi="Arial" w:cs="Arial"/>
          <w:color w:val="222222"/>
          <w:sz w:val="22"/>
          <w:szCs w:val="22"/>
        </w:rPr>
        <w:t>-1:4000</w:t>
      </w:r>
      <w:r w:rsidR="10A1F357" w:rsidRPr="00364451">
        <w:rPr>
          <w:rFonts w:ascii="Arial" w:eastAsia="Arial" w:hAnsi="Arial" w:cs="Arial"/>
          <w:color w:val="222222"/>
          <w:sz w:val="22"/>
          <w:szCs w:val="22"/>
        </w:rPr>
        <w:t xml:space="preserve"> (Rangan</w:t>
      </w:r>
      <w:r w:rsidR="00C83500">
        <w:rPr>
          <w:rFonts w:ascii="Arial" w:eastAsia="Arial" w:hAnsi="Arial" w:cs="Arial"/>
          <w:color w:val="222222"/>
          <w:sz w:val="22"/>
          <w:szCs w:val="22"/>
        </w:rPr>
        <w:t xml:space="preserve"> Lab</w:t>
      </w:r>
      <w:r w:rsidR="10A1F357" w:rsidRPr="00364451">
        <w:rPr>
          <w:rFonts w:ascii="Arial" w:eastAsia="Arial" w:hAnsi="Arial" w:cs="Arial"/>
          <w:color w:val="222222"/>
          <w:sz w:val="22"/>
          <w:szCs w:val="22"/>
        </w:rPr>
        <w:t>)</w:t>
      </w:r>
      <w:r w:rsidR="00C83500">
        <w:rPr>
          <w:rFonts w:ascii="Arial" w:eastAsia="Arial" w:hAnsi="Arial" w:cs="Arial"/>
          <w:color w:val="222222"/>
          <w:sz w:val="22"/>
          <w:szCs w:val="22"/>
        </w:rPr>
        <w:t xml:space="preserve"> </w:t>
      </w:r>
      <w:r w:rsidR="00C83500">
        <w:rPr>
          <w:rFonts w:ascii="Arial" w:eastAsia="Arial" w:hAnsi="Arial" w:cs="Arial"/>
          <w:color w:val="222222"/>
          <w:sz w:val="22"/>
          <w:szCs w:val="22"/>
        </w:rPr>
        <w:fldChar w:fldCharType="begin"/>
      </w:r>
      <w:r w:rsidR="006D0695">
        <w:rPr>
          <w:rFonts w:ascii="Arial" w:eastAsia="Arial" w:hAnsi="Arial" w:cs="Arial"/>
          <w:color w:val="222222"/>
          <w:sz w:val="22"/>
          <w:szCs w:val="22"/>
        </w:rPr>
        <w:instrText xml:space="preserve"> ADDIN ZOTERO_ITEM CSL_CITATION {"citationID":"Ac1tPF7K","properties":{"formattedCitation":"[@upadhyayTransposonDysregulationModulates2016]","plainCitation":"[@upadhyayTransposonDysregulationModulates2016]","noteIndex":0},"citationItems":[{"id":849,"uris":["http://zotero.org/users/6609021/items/N3FTK3LH"],"uri":["http://zotero.org/users/6609021/items/N3FTK3LH"],"itemData":{"id":849,"type":"article-journal","container-title":"PLOS Genetics","DOI":"10.1371/journal.pgen.1005918","ISSN":"1553-7404","issue":"3","journalAbbreviation":"PLoS Genet","language":"en","note":"upadhyayTransposonDysregulationModulates2016","page":"e1005918","source":"DOI.org (Crossref)","title":"Transposon Dysregulation Modulates dWnt4 Signaling to Control Germline Stem Cell Differentiation in Drosophila","volume":"12","author":[{"family":"Upadhyay","given":"Maitreyi"},{"family":"Martino Cortez","given":"Yesenia"},{"family":"Wong-Deyrup","given":"SiuWah"},{"family":"Tavares","given":"Leticia"},{"family":"Schowalter","given":"Sean"},{"family":"Flora","given":"Pooja"},{"family":"Hill","given":"Corinne"},{"family":"Nasrallah","given":"Mohamad Ali"},{"family":"Chittur","given":"Sridar"},{"family":"Rangan","given":"Prashanth"}],"editor":[{"family":"Matunis","given":"Erika L."}],"issued":{"date-parts":[["2016",3,28]]}}}],"schema":"https://github.com/citation-style-language/schema/raw/master/csl-citation.json"} </w:instrText>
      </w:r>
      <w:r w:rsidR="00C83500">
        <w:rPr>
          <w:rFonts w:ascii="Arial" w:eastAsia="Arial" w:hAnsi="Arial" w:cs="Arial"/>
          <w:color w:val="222222"/>
          <w:sz w:val="22"/>
          <w:szCs w:val="22"/>
        </w:rPr>
        <w:fldChar w:fldCharType="separate"/>
      </w:r>
      <w:r w:rsidR="006D0695" w:rsidRPr="006D0695">
        <w:rPr>
          <w:rFonts w:ascii="Arial" w:eastAsia="Arial" w:hAnsi="Arial" w:cs="Arial"/>
          <w:sz w:val="22"/>
        </w:rPr>
        <w:t>[@upadhyayTransposonDysregulationModulates2016]</w:t>
      </w:r>
      <w:r w:rsidR="00C83500">
        <w:rPr>
          <w:rFonts w:ascii="Arial" w:eastAsia="Arial" w:hAnsi="Arial" w:cs="Arial"/>
          <w:color w:val="222222"/>
          <w:sz w:val="22"/>
          <w:szCs w:val="22"/>
        </w:rPr>
        <w:fldChar w:fldCharType="end"/>
      </w:r>
      <w:r w:rsidR="10A1F357" w:rsidRPr="00364451">
        <w:rPr>
          <w:rFonts w:ascii="Arial" w:eastAsia="Arial" w:hAnsi="Arial" w:cs="Arial"/>
          <w:color w:val="222222"/>
          <w:sz w:val="22"/>
          <w:szCs w:val="22"/>
        </w:rPr>
        <w:t xml:space="preserve">, </w:t>
      </w:r>
      <w:r w:rsidR="00EF4E80" w:rsidRPr="00364451">
        <w:rPr>
          <w:rFonts w:ascii="Arial" w:eastAsia="Arial" w:hAnsi="Arial" w:cs="Arial"/>
          <w:color w:val="222222"/>
          <w:sz w:val="22"/>
          <w:szCs w:val="22"/>
        </w:rPr>
        <w:t>rabbit anti-</w:t>
      </w:r>
      <w:proofErr w:type="spellStart"/>
      <w:r w:rsidR="00EF4E80" w:rsidRPr="00364451">
        <w:rPr>
          <w:rFonts w:ascii="Arial" w:eastAsia="Arial" w:hAnsi="Arial" w:cs="Arial"/>
          <w:color w:val="222222"/>
          <w:sz w:val="22"/>
          <w:szCs w:val="22"/>
        </w:rPr>
        <w:t>p</w:t>
      </w:r>
      <w:r w:rsidR="00EF4E80">
        <w:rPr>
          <w:rFonts w:ascii="Arial" w:eastAsia="Arial" w:hAnsi="Arial" w:cs="Arial"/>
          <w:color w:val="222222"/>
          <w:sz w:val="22"/>
          <w:szCs w:val="22"/>
        </w:rPr>
        <w:t>Tyr</w:t>
      </w:r>
      <w:proofErr w:type="spellEnd"/>
      <w:r w:rsidR="00EF4E80">
        <w:rPr>
          <w:rFonts w:ascii="Arial" w:eastAsia="Arial" w:hAnsi="Arial" w:cs="Arial"/>
          <w:color w:val="222222"/>
          <w:sz w:val="22"/>
          <w:szCs w:val="22"/>
        </w:rPr>
        <w:t xml:space="preserve"> 1:500 (</w:t>
      </w:r>
      <w:r w:rsidR="00E23473">
        <w:rPr>
          <w:rFonts w:ascii="Arial" w:eastAsia="Arial" w:hAnsi="Arial" w:cs="Arial"/>
          <w:color w:val="222222"/>
          <w:sz w:val="22"/>
          <w:szCs w:val="22"/>
        </w:rPr>
        <w:t>Sigma T1235</w:t>
      </w:r>
      <w:r w:rsidR="00EF4E80">
        <w:rPr>
          <w:rFonts w:ascii="Arial" w:eastAsia="Arial" w:hAnsi="Arial" w:cs="Arial"/>
          <w:color w:val="222222"/>
          <w:sz w:val="22"/>
          <w:szCs w:val="22"/>
        </w:rPr>
        <w:t xml:space="preserve">), </w:t>
      </w:r>
      <w:r w:rsidR="10A1F357" w:rsidRPr="00364451">
        <w:rPr>
          <w:rFonts w:ascii="Arial" w:eastAsia="Arial" w:hAnsi="Arial" w:cs="Arial"/>
          <w:color w:val="222222"/>
          <w:sz w:val="22"/>
          <w:szCs w:val="22"/>
        </w:rPr>
        <w:t>rabbit anti-</w:t>
      </w:r>
      <w:proofErr w:type="spellStart"/>
      <w:r w:rsidR="10A1F357" w:rsidRPr="00364451">
        <w:rPr>
          <w:rFonts w:ascii="Arial" w:eastAsia="Arial" w:hAnsi="Arial" w:cs="Arial"/>
          <w:color w:val="222222"/>
          <w:sz w:val="22"/>
          <w:szCs w:val="22"/>
        </w:rPr>
        <w:t>pMad</w:t>
      </w:r>
      <w:proofErr w:type="spellEnd"/>
      <w:r w:rsidR="00C83500">
        <w:rPr>
          <w:rFonts w:ascii="Arial" w:eastAsia="Arial" w:hAnsi="Arial" w:cs="Arial"/>
          <w:color w:val="222222"/>
          <w:sz w:val="22"/>
          <w:szCs w:val="22"/>
        </w:rPr>
        <w:t xml:space="preserve"> 1:200 </w:t>
      </w:r>
      <w:r w:rsidR="10A1F357" w:rsidRPr="00364451">
        <w:rPr>
          <w:rFonts w:ascii="Arial" w:eastAsia="Arial" w:hAnsi="Arial" w:cs="Arial"/>
          <w:color w:val="222222"/>
          <w:sz w:val="22"/>
          <w:szCs w:val="22"/>
        </w:rPr>
        <w:t>(</w:t>
      </w:r>
      <w:r w:rsidR="00310D13">
        <w:rPr>
          <w:rFonts w:ascii="Arial" w:eastAsia="Arial" w:hAnsi="Arial" w:cs="Arial"/>
          <w:color w:val="222222"/>
          <w:sz w:val="22"/>
          <w:szCs w:val="22"/>
        </w:rPr>
        <w:t>A</w:t>
      </w:r>
      <w:r w:rsidR="00C83500">
        <w:rPr>
          <w:rFonts w:ascii="Arial" w:eastAsia="Arial" w:hAnsi="Arial" w:cs="Arial"/>
          <w:color w:val="222222"/>
          <w:sz w:val="22"/>
          <w:szCs w:val="22"/>
        </w:rPr>
        <w:t xml:space="preserve">bcam </w:t>
      </w:r>
      <w:r w:rsidR="00C83500" w:rsidRPr="00C83500">
        <w:rPr>
          <w:rFonts w:ascii="Arial" w:eastAsia="Arial" w:hAnsi="Arial" w:cs="Arial"/>
          <w:color w:val="222222"/>
          <w:sz w:val="22"/>
          <w:szCs w:val="22"/>
        </w:rPr>
        <w:t>ab52903</w:t>
      </w:r>
      <w:r w:rsidR="10A1F357" w:rsidRPr="00364451">
        <w:rPr>
          <w:rFonts w:ascii="Arial" w:eastAsia="Arial" w:hAnsi="Arial" w:cs="Arial"/>
          <w:color w:val="222222"/>
          <w:sz w:val="22"/>
          <w:szCs w:val="22"/>
        </w:rPr>
        <w:t>)</w:t>
      </w:r>
      <w:r w:rsidR="00310D13">
        <w:rPr>
          <w:rFonts w:ascii="Arial" w:eastAsia="Arial" w:hAnsi="Arial" w:cs="Arial"/>
          <w:color w:val="222222"/>
          <w:sz w:val="22"/>
          <w:szCs w:val="22"/>
        </w:rPr>
        <w:t>,</w:t>
      </w:r>
      <w:r w:rsidR="00EF4E80">
        <w:rPr>
          <w:rFonts w:ascii="Arial" w:eastAsia="Arial" w:hAnsi="Arial" w:cs="Arial"/>
          <w:color w:val="222222"/>
          <w:sz w:val="22"/>
          <w:szCs w:val="22"/>
        </w:rPr>
        <w:t xml:space="preserve"> rabbit anti-GFP 1:2000 (</w:t>
      </w:r>
      <w:proofErr w:type="spellStart"/>
      <w:r w:rsidR="00EF4E80" w:rsidRPr="00FF20CD">
        <w:rPr>
          <w:rFonts w:ascii="Arial" w:eastAsia="Arial" w:hAnsi="Arial" w:cs="Arial"/>
          <w:color w:val="222222"/>
          <w:sz w:val="22"/>
          <w:szCs w:val="22"/>
        </w:rPr>
        <w:t>abcam</w:t>
      </w:r>
      <w:proofErr w:type="spellEnd"/>
      <w:r w:rsidR="00EF4E80" w:rsidRPr="00FF20CD">
        <w:rPr>
          <w:rFonts w:ascii="Arial" w:eastAsia="Arial" w:hAnsi="Arial" w:cs="Arial"/>
          <w:color w:val="222222"/>
          <w:sz w:val="22"/>
          <w:szCs w:val="22"/>
        </w:rPr>
        <w:t>, ab6556</w:t>
      </w:r>
      <w:r w:rsidR="00EF4E80">
        <w:rPr>
          <w:rFonts w:ascii="Arial" w:eastAsia="Arial" w:hAnsi="Arial" w:cs="Arial"/>
          <w:color w:val="222222"/>
          <w:sz w:val="22"/>
          <w:szCs w:val="22"/>
        </w:rPr>
        <w:t>),</w:t>
      </w:r>
      <w:r w:rsidR="00EF4E80" w:rsidRPr="00FF20CD">
        <w:rPr>
          <w:rFonts w:ascii="Arial" w:eastAsia="Arial" w:hAnsi="Arial" w:cs="Arial"/>
          <w:color w:val="222222"/>
          <w:sz w:val="22"/>
          <w:szCs w:val="22"/>
        </w:rPr>
        <w:t xml:space="preserve"> </w:t>
      </w:r>
      <w:r w:rsidR="00EF4E80" w:rsidRPr="00364451">
        <w:rPr>
          <w:rFonts w:ascii="Arial" w:eastAsia="Arial" w:hAnsi="Arial" w:cs="Arial"/>
          <w:sz w:val="22"/>
          <w:szCs w:val="22"/>
        </w:rPr>
        <w:t>mouse anti-p53 1:</w:t>
      </w:r>
      <w:r w:rsidR="00EF4E80">
        <w:rPr>
          <w:rFonts w:ascii="Arial" w:eastAsia="Arial" w:hAnsi="Arial" w:cs="Arial"/>
          <w:sz w:val="22"/>
          <w:szCs w:val="22"/>
        </w:rPr>
        <w:t>2</w:t>
      </w:r>
      <w:r w:rsidR="00EF4E80" w:rsidRPr="00364451">
        <w:rPr>
          <w:rFonts w:ascii="Arial" w:eastAsia="Arial" w:hAnsi="Arial" w:cs="Arial"/>
          <w:sz w:val="22"/>
          <w:szCs w:val="22"/>
        </w:rPr>
        <w:t xml:space="preserve">00 </w:t>
      </w:r>
      <w:r w:rsidR="00EF4E80" w:rsidRPr="00364451">
        <w:rPr>
          <w:rFonts w:ascii="Arial" w:eastAsia="Arial" w:hAnsi="Arial" w:cs="Arial"/>
          <w:color w:val="222222"/>
          <w:sz w:val="22"/>
          <w:szCs w:val="22"/>
        </w:rPr>
        <w:t xml:space="preserve">(DSHB 25F4), </w:t>
      </w:r>
      <w:r w:rsidR="00310D13" w:rsidRPr="00310D13">
        <w:rPr>
          <w:rFonts w:ascii="Arial" w:eastAsia="Arial" w:hAnsi="Arial" w:cs="Arial"/>
          <w:color w:val="222222"/>
          <w:sz w:val="22"/>
          <w:szCs w:val="22"/>
        </w:rPr>
        <w:t>Rabbit anti-</w:t>
      </w:r>
      <w:proofErr w:type="spellStart"/>
      <w:r w:rsidR="00310D13" w:rsidRPr="00310D13">
        <w:rPr>
          <w:rFonts w:ascii="Arial" w:eastAsia="Arial" w:hAnsi="Arial" w:cs="Arial"/>
          <w:color w:val="222222"/>
          <w:sz w:val="22"/>
          <w:szCs w:val="22"/>
        </w:rPr>
        <w:t>CycB</w:t>
      </w:r>
      <w:proofErr w:type="spellEnd"/>
      <w:r w:rsidR="00310D13" w:rsidRPr="00310D13">
        <w:rPr>
          <w:rFonts w:ascii="Arial" w:eastAsia="Arial" w:hAnsi="Arial" w:cs="Arial"/>
          <w:color w:val="222222"/>
          <w:sz w:val="22"/>
          <w:szCs w:val="22"/>
        </w:rPr>
        <w:t xml:space="preserve"> </w:t>
      </w:r>
      <w:r w:rsidR="00310D13">
        <w:rPr>
          <w:rFonts w:ascii="Arial" w:eastAsia="Arial" w:hAnsi="Arial" w:cs="Arial"/>
          <w:color w:val="222222"/>
          <w:sz w:val="22"/>
          <w:szCs w:val="22"/>
        </w:rPr>
        <w:t xml:space="preserve">1:200 </w:t>
      </w:r>
      <w:r w:rsidR="00310D13" w:rsidRPr="00310D13">
        <w:rPr>
          <w:rFonts w:ascii="Arial" w:eastAsia="Arial" w:hAnsi="Arial" w:cs="Arial"/>
          <w:color w:val="222222"/>
          <w:sz w:val="22"/>
          <w:szCs w:val="22"/>
        </w:rPr>
        <w:t>(Santa Cruz Biotechnology, 25764)</w:t>
      </w:r>
      <w:r w:rsidR="00310D13">
        <w:rPr>
          <w:rFonts w:ascii="Arial" w:eastAsia="Arial" w:hAnsi="Arial" w:cs="Arial"/>
          <w:color w:val="222222"/>
          <w:sz w:val="22"/>
          <w:szCs w:val="22"/>
        </w:rPr>
        <w:t xml:space="preserve">, Rabbit anti-Fibrillarin </w:t>
      </w:r>
      <w:r w:rsidR="00EF4E80">
        <w:rPr>
          <w:rFonts w:ascii="Arial" w:eastAsia="Arial" w:hAnsi="Arial" w:cs="Arial"/>
          <w:color w:val="222222"/>
          <w:sz w:val="22"/>
          <w:szCs w:val="22"/>
        </w:rPr>
        <w:t xml:space="preserve">1:200 </w:t>
      </w:r>
      <w:r w:rsidR="00310D13">
        <w:rPr>
          <w:rFonts w:ascii="Arial" w:eastAsia="Arial" w:hAnsi="Arial" w:cs="Arial"/>
          <w:color w:val="222222"/>
          <w:sz w:val="22"/>
          <w:szCs w:val="22"/>
        </w:rPr>
        <w:t xml:space="preserve">(Abcam </w:t>
      </w:r>
      <w:r w:rsidR="00310D13" w:rsidRPr="00310D13">
        <w:rPr>
          <w:rFonts w:ascii="Arial" w:eastAsia="Arial" w:hAnsi="Arial" w:cs="Arial"/>
          <w:color w:val="222222"/>
          <w:sz w:val="22"/>
          <w:szCs w:val="22"/>
        </w:rPr>
        <w:t>ab5821</w:t>
      </w:r>
      <w:r w:rsidR="00310D13">
        <w:rPr>
          <w:rFonts w:ascii="Arial" w:eastAsia="Arial" w:hAnsi="Arial" w:cs="Arial"/>
          <w:color w:val="222222"/>
          <w:sz w:val="22"/>
          <w:szCs w:val="22"/>
        </w:rPr>
        <w:t>), Mouse anti-Fibrillarin 1:50 (</w:t>
      </w:r>
      <w:r w:rsidR="001431D5">
        <w:rPr>
          <w:rFonts w:ascii="Arial" w:eastAsia="Arial" w:hAnsi="Arial" w:cs="Arial"/>
          <w:color w:val="222222"/>
          <w:sz w:val="22"/>
          <w:szCs w:val="22"/>
        </w:rPr>
        <w:t>Fuchs Lab</w:t>
      </w:r>
      <w:r w:rsidR="00310D13">
        <w:rPr>
          <w:rFonts w:ascii="Arial" w:eastAsia="Arial" w:hAnsi="Arial" w:cs="Arial"/>
          <w:color w:val="222222"/>
          <w:sz w:val="22"/>
          <w:szCs w:val="22"/>
        </w:rPr>
        <w:t>)</w:t>
      </w:r>
      <w:r w:rsidR="001431D5">
        <w:rPr>
          <w:rFonts w:ascii="Arial" w:eastAsia="Arial" w:hAnsi="Arial" w:cs="Arial"/>
          <w:color w:val="222222"/>
          <w:sz w:val="22"/>
          <w:szCs w:val="22"/>
        </w:rPr>
        <w:t xml:space="preserve"> </w:t>
      </w:r>
      <w:r w:rsidR="001431D5">
        <w:rPr>
          <w:rFonts w:ascii="Arial" w:eastAsia="Arial" w:hAnsi="Arial" w:cs="Arial"/>
          <w:color w:val="222222"/>
          <w:sz w:val="22"/>
          <w:szCs w:val="22"/>
        </w:rPr>
        <w:fldChar w:fldCharType="begin"/>
      </w:r>
      <w:r w:rsidR="00835395">
        <w:rPr>
          <w:rFonts w:ascii="Arial" w:eastAsia="Arial" w:hAnsi="Arial" w:cs="Arial"/>
          <w:color w:val="222222"/>
          <w:sz w:val="22"/>
          <w:szCs w:val="22"/>
        </w:rPr>
        <w:instrText xml:space="preserve"> ADDIN ZOTERO_ITEM CSL_CITATION {"citationID":"x5jFtetT","properties":{"formattedCitation":"[@McCarthy2018h]","plainCitation":"[@McCarthy2018h]","noteIndex":0},"citationItems":[{"id":789,"uris":["http://zotero.org/users/6609021/items/828EYGL2"],"uri":["http://zotero.org/users/6609021/items/828EYGL2"],"itemData":{"id":789,"type":"article-journal","abstract":"Germline stem cells (GSCs) self-renew and differentiate to sustain a continuous production of gametes. In the female Drosophila germ line, two differentiation factors, bag of marbles (bam) and benign gonial cell neoplasm (bgcn), work in concert in the stem cell daughter to promote the generation of eggs. In GSCs, bam transcription is repressed by signaling from the niche and is activated in stem cell daughters. In contrast, bgcn is transcribed in both the GSCs and stem cell daughters, but little is known about how bgcn is transcriptionally modulated. Here we find that the conserved protein Nipped-A acts through the Tat interactive protein 60-kDa (Tip60) histone acetyl transferase complex in the germ line to promote GSC daughter differentiation. We find that Nipped-A is required for efficient exit from the gap phase 2 (G2) of cell cycle of the GSC daughter and for expression of a differentiation factor, bgcn. Loss of Nipped-A results in accumulation of GSC daughters. Forced expression of bgcn in Nipped-A germline-depleted ovaries rescues this differentiation defect. Together, our results indicate that Tip60 complex coordinates cell cycle progression and expression of bgcn to help drive GSC daughters toward a differentiation program.","container-title":"Molecular Biology of the Cell","DOI":"10.1091/mbc.E18-06-0385","ISSN":"1059-1524","issue":"24","note":"McCarthy2018h","page":"2933-2945","title":"Tip60 complex promotes expression of a differentiation factor to regulate germline differentiation in female Drosophila","title-short":"McCarthy2018h","volume":"29","author":[{"family":"McCarthy","given":"Alicia"},{"family":"Deiulio","given":"Aron"},{"family":"Martin","given":"Elliot Todd"},{"family":"Upadhyay","given":"Maitreyi"},{"family":"Rangan","given":"Prashanth"}],"issued":{"date-parts":[["2018",9,19]]}}}],"schema":"https://github.com/citation-style-language/schema/raw/master/csl-citation.json"} </w:instrText>
      </w:r>
      <w:r w:rsidR="001431D5">
        <w:rPr>
          <w:rFonts w:ascii="Arial" w:eastAsia="Arial" w:hAnsi="Arial" w:cs="Arial"/>
          <w:color w:val="222222"/>
          <w:sz w:val="22"/>
          <w:szCs w:val="22"/>
        </w:rPr>
        <w:fldChar w:fldCharType="separate"/>
      </w:r>
      <w:r w:rsidR="00835395" w:rsidRPr="00835395">
        <w:rPr>
          <w:rFonts w:ascii="Arial" w:eastAsia="Arial" w:hAnsi="Arial" w:cs="Arial"/>
          <w:sz w:val="22"/>
        </w:rPr>
        <w:t>[@McCarthy2018h]</w:t>
      </w:r>
      <w:r w:rsidR="001431D5">
        <w:rPr>
          <w:rFonts w:ascii="Arial" w:eastAsia="Arial" w:hAnsi="Arial" w:cs="Arial"/>
          <w:color w:val="222222"/>
          <w:sz w:val="22"/>
          <w:szCs w:val="22"/>
        </w:rPr>
        <w:fldChar w:fldCharType="end"/>
      </w:r>
      <w:r w:rsidR="00C83500">
        <w:rPr>
          <w:rFonts w:ascii="Arial" w:eastAsia="Arial" w:hAnsi="Arial" w:cs="Arial"/>
          <w:color w:val="222222"/>
          <w:sz w:val="22"/>
          <w:szCs w:val="22"/>
        </w:rPr>
        <w:t xml:space="preserve">. </w:t>
      </w:r>
      <w:r w:rsidR="00310D13" w:rsidRPr="00310D13">
        <w:rPr>
          <w:rFonts w:ascii="Arial" w:eastAsia="Arial" w:hAnsi="Arial" w:cs="Arial"/>
          <w:color w:val="222222"/>
          <w:sz w:val="22"/>
          <w:szCs w:val="22"/>
        </w:rPr>
        <w:t>Alexa 488 (Molecular Probes), Cy3 and Cy5 (Jackson Labs) were used at a dilution of 1:500.</w:t>
      </w:r>
    </w:p>
    <w:p w14:paraId="29EB979A" w14:textId="21E15EA4" w:rsidR="3727385A" w:rsidRPr="00364451" w:rsidRDefault="3727385A" w:rsidP="006C0869">
      <w:pPr>
        <w:jc w:val="both"/>
        <w:rPr>
          <w:rFonts w:ascii="Arial" w:eastAsia="Arial" w:hAnsi="Arial" w:cs="Arial"/>
          <w:color w:val="222222"/>
          <w:sz w:val="22"/>
          <w:szCs w:val="22"/>
        </w:rPr>
      </w:pPr>
    </w:p>
    <w:p w14:paraId="470847F8" w14:textId="70C4423D" w:rsidR="00310D13" w:rsidRPr="00364451" w:rsidRDefault="10A1F357" w:rsidP="006C0869">
      <w:pPr>
        <w:jc w:val="both"/>
        <w:rPr>
          <w:rFonts w:ascii="Arial" w:eastAsia="Arial" w:hAnsi="Arial" w:cs="Arial"/>
          <w:sz w:val="22"/>
          <w:szCs w:val="22"/>
          <w:u w:val="single"/>
        </w:rPr>
      </w:pPr>
      <w:r w:rsidRPr="4CEBB305">
        <w:rPr>
          <w:rFonts w:ascii="Arial" w:eastAsia="Arial" w:hAnsi="Arial" w:cs="Arial"/>
          <w:sz w:val="22"/>
          <w:szCs w:val="22"/>
          <w:u w:val="single"/>
        </w:rPr>
        <w:t>Antibodies Western</w:t>
      </w:r>
      <w:r w:rsidR="2BBBC9A2" w:rsidRPr="4CEBB305">
        <w:rPr>
          <w:rFonts w:ascii="Arial" w:eastAsia="Arial" w:hAnsi="Arial" w:cs="Arial"/>
          <w:sz w:val="22"/>
          <w:szCs w:val="22"/>
          <w:u w:val="single"/>
        </w:rPr>
        <w:t>/IP</w:t>
      </w:r>
    </w:p>
    <w:p w14:paraId="378E22EF" w14:textId="31CB99DC" w:rsidR="10A1F357" w:rsidRDefault="10A1F357" w:rsidP="006C0869">
      <w:pPr>
        <w:jc w:val="both"/>
        <w:rPr>
          <w:rFonts w:ascii="Arial" w:eastAsia="Arial" w:hAnsi="Arial" w:cs="Arial"/>
          <w:sz w:val="22"/>
          <w:szCs w:val="22"/>
        </w:rPr>
      </w:pPr>
      <w:r w:rsidRPr="4CEBB305">
        <w:rPr>
          <w:rFonts w:ascii="Arial" w:eastAsia="Arial" w:hAnsi="Arial" w:cs="Arial"/>
          <w:sz w:val="22"/>
          <w:szCs w:val="22"/>
        </w:rPr>
        <w:t>Mouse anti-FLAG-HRP 1:5000 (Sigma Aldrich</w:t>
      </w:r>
      <w:r w:rsidR="06730714" w:rsidRPr="4CEBB305">
        <w:rPr>
          <w:rFonts w:ascii="Arial" w:eastAsia="Arial" w:hAnsi="Arial" w:cs="Arial"/>
          <w:sz w:val="22"/>
          <w:szCs w:val="22"/>
        </w:rPr>
        <w:t>, A8592</w:t>
      </w:r>
      <w:r w:rsidRPr="4CEBB305">
        <w:rPr>
          <w:rFonts w:ascii="Arial" w:eastAsia="Arial" w:hAnsi="Arial" w:cs="Arial"/>
          <w:sz w:val="22"/>
          <w:szCs w:val="22"/>
        </w:rPr>
        <w:t>)</w:t>
      </w:r>
    </w:p>
    <w:p w14:paraId="4E340FFF" w14:textId="37958508" w:rsidR="4B195218" w:rsidRDefault="4B195218" w:rsidP="006C0869">
      <w:pPr>
        <w:jc w:val="both"/>
        <w:rPr>
          <w:rFonts w:ascii="Arial" w:eastAsia="Arial" w:hAnsi="Arial" w:cs="Arial"/>
          <w:sz w:val="22"/>
          <w:szCs w:val="22"/>
        </w:rPr>
      </w:pPr>
      <w:r w:rsidRPr="4CEBB305">
        <w:rPr>
          <w:rFonts w:ascii="Arial" w:eastAsia="Arial" w:hAnsi="Arial" w:cs="Arial"/>
          <w:sz w:val="22"/>
          <w:szCs w:val="22"/>
        </w:rPr>
        <w:t xml:space="preserve">Mouse anti-FLAG (Sigma Aldrich, </w:t>
      </w:r>
      <w:r w:rsidR="3D8929B4" w:rsidRPr="4CEBB305">
        <w:rPr>
          <w:rFonts w:ascii="Arial" w:eastAsia="Arial" w:hAnsi="Arial" w:cs="Arial"/>
          <w:sz w:val="22"/>
          <w:szCs w:val="22"/>
        </w:rPr>
        <w:t>F1804</w:t>
      </w:r>
      <w:r w:rsidRPr="4CEBB305">
        <w:rPr>
          <w:rFonts w:ascii="Arial" w:eastAsia="Arial" w:hAnsi="Arial" w:cs="Arial"/>
          <w:sz w:val="22"/>
          <w:szCs w:val="22"/>
        </w:rPr>
        <w:t>)</w:t>
      </w:r>
    </w:p>
    <w:p w14:paraId="29AA8B87" w14:textId="724FF831" w:rsidR="41971DF3" w:rsidRPr="00E60F12" w:rsidRDefault="41971DF3" w:rsidP="006C0869">
      <w:pPr>
        <w:jc w:val="both"/>
        <w:rPr>
          <w:rFonts w:ascii="Arial" w:eastAsia="Arial" w:hAnsi="Arial" w:cs="Arial"/>
          <w:b/>
          <w:bCs/>
          <w:sz w:val="22"/>
          <w:szCs w:val="22"/>
        </w:rPr>
      </w:pPr>
      <w:r w:rsidRPr="4CEBB305">
        <w:rPr>
          <w:rFonts w:ascii="Arial" w:eastAsia="Arial" w:hAnsi="Arial" w:cs="Arial"/>
          <w:sz w:val="22"/>
          <w:szCs w:val="22"/>
        </w:rPr>
        <w:t>Anti-GAPDH-HRP 1:10</w:t>
      </w:r>
      <w:r w:rsidR="00E23473">
        <w:rPr>
          <w:rFonts w:ascii="Arial" w:eastAsia="Arial" w:hAnsi="Arial" w:cs="Arial"/>
          <w:sz w:val="22"/>
          <w:szCs w:val="22"/>
        </w:rPr>
        <w:t>,</w:t>
      </w:r>
      <w:r w:rsidRPr="4CEBB305">
        <w:rPr>
          <w:rFonts w:ascii="Arial" w:eastAsia="Arial" w:hAnsi="Arial" w:cs="Arial"/>
          <w:sz w:val="22"/>
          <w:szCs w:val="22"/>
        </w:rPr>
        <w:t xml:space="preserve">000 (Cell </w:t>
      </w:r>
      <w:r w:rsidR="2AC74F55" w:rsidRPr="4CEBB305">
        <w:rPr>
          <w:rFonts w:ascii="Arial" w:eastAsia="Arial" w:hAnsi="Arial" w:cs="Arial"/>
          <w:sz w:val="22"/>
          <w:szCs w:val="22"/>
        </w:rPr>
        <w:t>Signaling</w:t>
      </w:r>
      <w:r w:rsidRPr="4CEBB305">
        <w:rPr>
          <w:rFonts w:ascii="Arial" w:eastAsia="Arial" w:hAnsi="Arial" w:cs="Arial"/>
          <w:sz w:val="22"/>
          <w:szCs w:val="22"/>
        </w:rPr>
        <w:t xml:space="preserve">, </w:t>
      </w:r>
      <w:r w:rsidR="003A3A13" w:rsidRPr="00E60F12">
        <w:rPr>
          <w:rFonts w:ascii="Arial" w:eastAsia="Arial" w:hAnsi="Arial" w:cs="Arial"/>
          <w:sz w:val="22"/>
          <w:szCs w:val="22"/>
        </w:rPr>
        <w:t>14C10)</w:t>
      </w:r>
    </w:p>
    <w:p w14:paraId="44E0FD79" w14:textId="665AF570" w:rsidR="00930AE2" w:rsidRPr="00364451" w:rsidRDefault="00FF20CD" w:rsidP="006C0869">
      <w:pPr>
        <w:jc w:val="both"/>
        <w:rPr>
          <w:rFonts w:ascii="Arial" w:eastAsia="Arial" w:hAnsi="Arial" w:cs="Arial"/>
          <w:sz w:val="22"/>
          <w:szCs w:val="22"/>
        </w:rPr>
      </w:pPr>
      <w:r>
        <w:rPr>
          <w:rFonts w:ascii="Arial" w:eastAsia="Arial" w:hAnsi="Arial" w:cs="Arial"/>
          <w:sz w:val="22"/>
          <w:szCs w:val="22"/>
        </w:rPr>
        <w:lastRenderedPageBreak/>
        <w:t>Rabbit anti-DDX52 1:5000 (</w:t>
      </w:r>
      <w:proofErr w:type="spellStart"/>
      <w:r>
        <w:rPr>
          <w:rFonts w:ascii="Arial" w:eastAsia="Arial" w:hAnsi="Arial" w:cs="Arial"/>
          <w:sz w:val="22"/>
          <w:szCs w:val="22"/>
        </w:rPr>
        <w:t>Bethyl</w:t>
      </w:r>
      <w:proofErr w:type="spellEnd"/>
      <w:r>
        <w:rPr>
          <w:rFonts w:ascii="Arial" w:eastAsia="Arial" w:hAnsi="Arial" w:cs="Arial"/>
          <w:sz w:val="22"/>
          <w:szCs w:val="22"/>
        </w:rPr>
        <w:t xml:space="preserve">, </w:t>
      </w:r>
      <w:r w:rsidRPr="00FF20CD">
        <w:rPr>
          <w:rFonts w:ascii="Arial" w:eastAsia="Arial" w:hAnsi="Arial" w:cs="Arial"/>
          <w:sz w:val="22"/>
          <w:szCs w:val="22"/>
        </w:rPr>
        <w:t>A303-053A</w:t>
      </w:r>
      <w:r>
        <w:rPr>
          <w:rFonts w:ascii="Arial" w:eastAsia="Arial" w:hAnsi="Arial" w:cs="Arial"/>
          <w:sz w:val="22"/>
          <w:szCs w:val="22"/>
        </w:rPr>
        <w:t>)</w:t>
      </w:r>
    </w:p>
    <w:p w14:paraId="4103F082" w14:textId="62461584" w:rsidR="00FF20CD" w:rsidRPr="00364451" w:rsidRDefault="00FF20CD" w:rsidP="006C0869">
      <w:pPr>
        <w:jc w:val="both"/>
        <w:rPr>
          <w:rFonts w:ascii="Arial" w:eastAsia="Arial" w:hAnsi="Arial" w:cs="Arial"/>
          <w:sz w:val="22"/>
          <w:szCs w:val="22"/>
        </w:rPr>
      </w:pPr>
      <w:r>
        <w:rPr>
          <w:rFonts w:ascii="Arial" w:eastAsia="Arial" w:hAnsi="Arial" w:cs="Arial"/>
          <w:sz w:val="22"/>
          <w:szCs w:val="22"/>
        </w:rPr>
        <w:t>Rabbit anti-DHX33 1:5000 (</w:t>
      </w:r>
      <w:proofErr w:type="spellStart"/>
      <w:r>
        <w:rPr>
          <w:rFonts w:ascii="Arial" w:eastAsia="Arial" w:hAnsi="Arial" w:cs="Arial"/>
          <w:sz w:val="22"/>
          <w:szCs w:val="22"/>
        </w:rPr>
        <w:t>Bethyl</w:t>
      </w:r>
      <w:proofErr w:type="spellEnd"/>
      <w:r>
        <w:rPr>
          <w:rFonts w:ascii="Arial" w:eastAsia="Arial" w:hAnsi="Arial" w:cs="Arial"/>
          <w:sz w:val="22"/>
          <w:szCs w:val="22"/>
        </w:rPr>
        <w:t xml:space="preserve">, </w:t>
      </w:r>
      <w:r w:rsidRPr="00FF20CD">
        <w:rPr>
          <w:rFonts w:ascii="Arial" w:eastAsia="Arial" w:hAnsi="Arial" w:cs="Arial"/>
          <w:sz w:val="22"/>
          <w:szCs w:val="22"/>
        </w:rPr>
        <w:t>A300-800A</w:t>
      </w:r>
      <w:r>
        <w:rPr>
          <w:rFonts w:ascii="Arial" w:eastAsia="Arial" w:hAnsi="Arial" w:cs="Arial"/>
          <w:sz w:val="22"/>
          <w:szCs w:val="22"/>
        </w:rPr>
        <w:t>)</w:t>
      </w:r>
    </w:p>
    <w:p w14:paraId="55567425" w14:textId="05D4DC22" w:rsidR="00FF20CD" w:rsidRDefault="00FF20CD" w:rsidP="006C0869">
      <w:pPr>
        <w:jc w:val="both"/>
        <w:rPr>
          <w:rFonts w:ascii="Arial" w:eastAsia="Arial" w:hAnsi="Arial" w:cs="Arial"/>
          <w:sz w:val="22"/>
          <w:szCs w:val="22"/>
        </w:rPr>
      </w:pPr>
      <w:r>
        <w:rPr>
          <w:rFonts w:ascii="Arial" w:eastAsia="Arial" w:hAnsi="Arial" w:cs="Arial"/>
          <w:sz w:val="22"/>
          <w:szCs w:val="22"/>
        </w:rPr>
        <w:t>Rabbit anti-DDX47 1:1000 (</w:t>
      </w:r>
      <w:proofErr w:type="spellStart"/>
      <w:r>
        <w:rPr>
          <w:rFonts w:ascii="Arial" w:eastAsia="Arial" w:hAnsi="Arial" w:cs="Arial"/>
          <w:sz w:val="22"/>
          <w:szCs w:val="22"/>
        </w:rPr>
        <w:t>Bethyl</w:t>
      </w:r>
      <w:proofErr w:type="spellEnd"/>
      <w:r>
        <w:rPr>
          <w:rFonts w:ascii="Arial" w:eastAsia="Arial" w:hAnsi="Arial" w:cs="Arial"/>
          <w:sz w:val="22"/>
          <w:szCs w:val="22"/>
        </w:rPr>
        <w:t xml:space="preserve">, </w:t>
      </w:r>
      <w:r w:rsidRPr="00FF20CD">
        <w:rPr>
          <w:rFonts w:ascii="Arial" w:eastAsia="Arial" w:hAnsi="Arial" w:cs="Arial"/>
          <w:sz w:val="22"/>
          <w:szCs w:val="22"/>
        </w:rPr>
        <w:t>A302-977A</w:t>
      </w:r>
      <w:r>
        <w:rPr>
          <w:rFonts w:ascii="Arial" w:eastAsia="Arial" w:hAnsi="Arial" w:cs="Arial"/>
          <w:sz w:val="22"/>
          <w:szCs w:val="22"/>
        </w:rPr>
        <w:t>)</w:t>
      </w:r>
    </w:p>
    <w:p w14:paraId="520DC025" w14:textId="77777777" w:rsidR="003A3A13" w:rsidRDefault="003A3A13" w:rsidP="006C0869">
      <w:pPr>
        <w:jc w:val="both"/>
        <w:rPr>
          <w:rFonts w:ascii="Arial" w:eastAsia="Arial" w:hAnsi="Arial" w:cs="Arial"/>
          <w:sz w:val="22"/>
          <w:szCs w:val="22"/>
        </w:rPr>
      </w:pPr>
    </w:p>
    <w:p w14:paraId="23C55CB1" w14:textId="77777777" w:rsidR="003A3A13" w:rsidRDefault="003A3A13" w:rsidP="006C0869">
      <w:pPr>
        <w:jc w:val="both"/>
        <w:rPr>
          <w:rFonts w:ascii="Arial" w:eastAsia="Arial" w:hAnsi="Arial" w:cs="Arial"/>
          <w:sz w:val="22"/>
          <w:szCs w:val="22"/>
        </w:rPr>
      </w:pPr>
      <w:r w:rsidRPr="00E60F12">
        <w:rPr>
          <w:rFonts w:ascii="Arial" w:eastAsia="Arial" w:hAnsi="Arial" w:cs="Arial"/>
          <w:sz w:val="22"/>
          <w:szCs w:val="22"/>
          <w:u w:val="single"/>
        </w:rPr>
        <w:t>Protein Domain Analysis</w:t>
      </w:r>
      <w:r w:rsidRPr="00364451">
        <w:rPr>
          <w:rFonts w:ascii="Arial" w:eastAsia="Arial" w:hAnsi="Arial" w:cs="Arial"/>
          <w:sz w:val="22"/>
          <w:szCs w:val="22"/>
        </w:rPr>
        <w:t xml:space="preserve">: </w:t>
      </w:r>
    </w:p>
    <w:p w14:paraId="52A52B3E" w14:textId="3529CD8A" w:rsidR="00FF20CD" w:rsidRDefault="003A3A13" w:rsidP="006C0869">
      <w:pPr>
        <w:jc w:val="both"/>
        <w:rPr>
          <w:rFonts w:ascii="Arial" w:eastAsia="Arial" w:hAnsi="Arial" w:cs="Arial"/>
          <w:sz w:val="22"/>
          <w:szCs w:val="22"/>
        </w:rPr>
      </w:pPr>
      <w:r>
        <w:rPr>
          <w:rFonts w:ascii="Arial" w:eastAsia="Arial" w:hAnsi="Arial" w:cs="Arial"/>
          <w:sz w:val="22"/>
          <w:szCs w:val="22"/>
        </w:rPr>
        <w:t xml:space="preserve">Protein domain figures were adapted from: </w:t>
      </w:r>
      <w:r w:rsidRPr="00364451">
        <w:rPr>
          <w:rFonts w:ascii="Arial" w:eastAsia="Arial" w:hAnsi="Arial" w:cs="Arial"/>
          <w:sz w:val="22"/>
          <w:szCs w:val="22"/>
        </w:rPr>
        <w:t xml:space="preserve">The </w:t>
      </w:r>
      <w:proofErr w:type="spellStart"/>
      <w:r w:rsidRPr="00364451">
        <w:rPr>
          <w:rFonts w:ascii="Arial" w:eastAsia="Arial" w:hAnsi="Arial" w:cs="Arial"/>
          <w:sz w:val="22"/>
          <w:szCs w:val="22"/>
        </w:rPr>
        <w:t>Pfam</w:t>
      </w:r>
      <w:proofErr w:type="spellEnd"/>
      <w:r w:rsidRPr="00364451">
        <w:rPr>
          <w:rFonts w:ascii="Arial" w:eastAsia="Arial" w:hAnsi="Arial" w:cs="Arial"/>
          <w:sz w:val="22"/>
          <w:szCs w:val="22"/>
        </w:rPr>
        <w:t xml:space="preserve"> protein families database in 2019: S. El-</w:t>
      </w:r>
      <w:proofErr w:type="spellStart"/>
      <w:r w:rsidRPr="00364451">
        <w:rPr>
          <w:rFonts w:ascii="Arial" w:eastAsia="Arial" w:hAnsi="Arial" w:cs="Arial"/>
          <w:sz w:val="22"/>
          <w:szCs w:val="22"/>
        </w:rPr>
        <w:t>Gebali</w:t>
      </w:r>
      <w:proofErr w:type="spellEnd"/>
      <w:r w:rsidRPr="00364451">
        <w:rPr>
          <w:rFonts w:ascii="Arial" w:eastAsia="Arial" w:hAnsi="Arial" w:cs="Arial"/>
          <w:sz w:val="22"/>
          <w:szCs w:val="22"/>
        </w:rPr>
        <w:t xml:space="preserve"> et al. Nucleic Acids Research (2019)</w:t>
      </w:r>
      <w:r>
        <w:rPr>
          <w:rFonts w:ascii="Arial" w:eastAsia="Arial" w:hAnsi="Arial" w:cs="Arial"/>
          <w:sz w:val="22"/>
          <w:szCs w:val="22"/>
        </w:rPr>
        <w:t xml:space="preserve">. </w:t>
      </w:r>
      <w:r w:rsidRPr="00364451">
        <w:rPr>
          <w:rFonts w:ascii="Arial" w:eastAsia="Arial" w:hAnsi="Arial" w:cs="Arial"/>
          <w:sz w:val="22"/>
          <w:szCs w:val="22"/>
        </w:rPr>
        <w:t>Protein Similarity</w:t>
      </w:r>
      <w:r>
        <w:rPr>
          <w:rFonts w:ascii="Arial" w:eastAsia="Arial" w:hAnsi="Arial" w:cs="Arial"/>
          <w:sz w:val="22"/>
          <w:szCs w:val="22"/>
        </w:rPr>
        <w:t xml:space="preserve"> values were obtained from the</w:t>
      </w:r>
      <w:r w:rsidRPr="00364451">
        <w:rPr>
          <w:rFonts w:ascii="Arial" w:eastAsia="Arial" w:hAnsi="Arial" w:cs="Arial"/>
          <w:sz w:val="22"/>
          <w:szCs w:val="22"/>
        </w:rPr>
        <w:t xml:space="preserve"> DRSC/</w:t>
      </w:r>
      <w:proofErr w:type="spellStart"/>
      <w:r w:rsidRPr="00364451">
        <w:rPr>
          <w:rFonts w:ascii="Arial" w:eastAsia="Arial" w:hAnsi="Arial" w:cs="Arial"/>
          <w:sz w:val="22"/>
          <w:szCs w:val="22"/>
        </w:rPr>
        <w:t>TRiP</w:t>
      </w:r>
      <w:proofErr w:type="spellEnd"/>
      <w:r w:rsidRPr="00364451">
        <w:rPr>
          <w:rFonts w:ascii="Arial" w:eastAsia="Arial" w:hAnsi="Arial" w:cs="Arial"/>
          <w:sz w:val="22"/>
          <w:szCs w:val="22"/>
        </w:rPr>
        <w:t xml:space="preserve"> Functional Genomics Resources</w:t>
      </w:r>
      <w:r>
        <w:rPr>
          <w:rFonts w:ascii="Arial" w:eastAsia="Arial" w:hAnsi="Arial" w:cs="Arial"/>
          <w:sz w:val="22"/>
          <w:szCs w:val="22"/>
        </w:rPr>
        <w:t>.</w:t>
      </w:r>
    </w:p>
    <w:p w14:paraId="2F662CAE" w14:textId="77777777" w:rsidR="003A3A13" w:rsidRDefault="003A3A13" w:rsidP="006C0869">
      <w:pPr>
        <w:jc w:val="both"/>
        <w:rPr>
          <w:rFonts w:ascii="Arial" w:eastAsia="Arial" w:hAnsi="Arial" w:cs="Arial"/>
          <w:sz w:val="22"/>
          <w:szCs w:val="22"/>
        </w:rPr>
      </w:pPr>
    </w:p>
    <w:p w14:paraId="0BC1FA4E" w14:textId="2DC62E7D" w:rsidR="00620C09" w:rsidRPr="009A56F0" w:rsidRDefault="00620C09" w:rsidP="006C0869">
      <w:pPr>
        <w:jc w:val="both"/>
        <w:rPr>
          <w:rFonts w:ascii="Arial" w:eastAsia="Arial" w:hAnsi="Arial" w:cs="Arial"/>
          <w:sz w:val="22"/>
          <w:szCs w:val="22"/>
        </w:rPr>
      </w:pPr>
      <w:r w:rsidRPr="009A56F0">
        <w:rPr>
          <w:rFonts w:ascii="Arial" w:eastAsia="Arial" w:hAnsi="Arial" w:cs="Arial"/>
          <w:sz w:val="22"/>
          <w:szCs w:val="22"/>
          <w:u w:val="single"/>
        </w:rPr>
        <w:t>TOP Reporter Cloning</w:t>
      </w:r>
    </w:p>
    <w:p w14:paraId="450E9D4F" w14:textId="39AFA2D2" w:rsidR="00620C09" w:rsidRPr="009A56F0" w:rsidRDefault="00B43FAB" w:rsidP="006C0869">
      <w:pPr>
        <w:jc w:val="both"/>
        <w:rPr>
          <w:rFonts w:ascii="Arial" w:eastAsia="Arial" w:hAnsi="Arial" w:cs="Arial"/>
          <w:sz w:val="22"/>
          <w:szCs w:val="22"/>
        </w:rPr>
      </w:pPr>
      <w:proofErr w:type="spellStart"/>
      <w:r w:rsidRPr="009A56F0">
        <w:rPr>
          <w:rFonts w:ascii="Arial" w:eastAsia="Arial" w:hAnsi="Arial" w:cs="Arial"/>
          <w:sz w:val="22"/>
          <w:szCs w:val="22"/>
        </w:rPr>
        <w:t>gB</w:t>
      </w:r>
      <w:r w:rsidR="00620C09" w:rsidRPr="009A56F0">
        <w:rPr>
          <w:rFonts w:ascii="Arial" w:eastAsia="Arial" w:hAnsi="Arial" w:cs="Arial"/>
          <w:sz w:val="22"/>
          <w:szCs w:val="22"/>
        </w:rPr>
        <w:t>locks</w:t>
      </w:r>
      <w:proofErr w:type="spellEnd"/>
      <w:r w:rsidR="00620C09" w:rsidRPr="009A56F0">
        <w:rPr>
          <w:rFonts w:ascii="Arial" w:eastAsia="Arial" w:hAnsi="Arial" w:cs="Arial"/>
          <w:sz w:val="22"/>
          <w:szCs w:val="22"/>
        </w:rPr>
        <w:t xml:space="preserve"> (see primer list for details) </w:t>
      </w:r>
      <w:r w:rsidR="00792183" w:rsidRPr="009A56F0">
        <w:rPr>
          <w:rFonts w:ascii="Arial" w:eastAsia="Arial" w:hAnsi="Arial" w:cs="Arial"/>
          <w:sz w:val="22"/>
          <w:szCs w:val="22"/>
        </w:rPr>
        <w:t>were cloned into pCasper2 containing a Nos promoter, HA-tag, GFP-tag, and K10 3’UTR.</w:t>
      </w:r>
      <w:r w:rsidRPr="009A56F0">
        <w:rPr>
          <w:rFonts w:ascii="Arial" w:eastAsia="Arial" w:hAnsi="Arial" w:cs="Arial"/>
          <w:sz w:val="22"/>
          <w:szCs w:val="22"/>
        </w:rPr>
        <w:t xml:space="preserve"> PCR </w:t>
      </w:r>
      <w:r w:rsidR="1E49CA0D" w:rsidRPr="009A56F0">
        <w:rPr>
          <w:rFonts w:ascii="Arial" w:eastAsia="Arial" w:hAnsi="Arial" w:cs="Arial"/>
          <w:sz w:val="22"/>
          <w:szCs w:val="22"/>
        </w:rPr>
        <w:t>was used</w:t>
      </w:r>
      <w:r w:rsidRPr="009A56F0">
        <w:rPr>
          <w:rFonts w:ascii="Arial" w:eastAsia="Arial" w:hAnsi="Arial" w:cs="Arial"/>
          <w:sz w:val="22"/>
          <w:szCs w:val="22"/>
        </w:rPr>
        <w:t xml:space="preserve"> in order to ampl</w:t>
      </w:r>
      <w:r w:rsidR="122A6519" w:rsidRPr="009A56F0">
        <w:rPr>
          <w:rFonts w:ascii="Arial" w:eastAsia="Arial" w:hAnsi="Arial" w:cs="Arial"/>
          <w:sz w:val="22"/>
          <w:szCs w:val="22"/>
        </w:rPr>
        <w:t>i</w:t>
      </w:r>
      <w:r w:rsidRPr="009A56F0">
        <w:rPr>
          <w:rFonts w:ascii="Arial" w:eastAsia="Arial" w:hAnsi="Arial" w:cs="Arial"/>
          <w:sz w:val="22"/>
          <w:szCs w:val="22"/>
        </w:rPr>
        <w:t xml:space="preserve">fy the </w:t>
      </w:r>
      <w:proofErr w:type="spellStart"/>
      <w:r w:rsidRPr="009A56F0">
        <w:rPr>
          <w:rFonts w:ascii="Arial" w:eastAsia="Arial" w:hAnsi="Arial" w:cs="Arial"/>
          <w:sz w:val="22"/>
          <w:szCs w:val="22"/>
        </w:rPr>
        <w:t>gBlock</w:t>
      </w:r>
      <w:proofErr w:type="spellEnd"/>
      <w:r w:rsidRPr="009A56F0">
        <w:rPr>
          <w:rFonts w:ascii="Arial" w:eastAsia="Arial" w:hAnsi="Arial" w:cs="Arial"/>
          <w:sz w:val="22"/>
          <w:szCs w:val="22"/>
        </w:rPr>
        <w:t xml:space="preserve"> and to remove the 5’-end of the RpL30 5’UTR</w:t>
      </w:r>
      <w:r w:rsidR="3AA4D129" w:rsidRPr="009A56F0">
        <w:rPr>
          <w:rFonts w:ascii="Arial" w:eastAsia="Arial" w:hAnsi="Arial" w:cs="Arial"/>
          <w:sz w:val="22"/>
          <w:szCs w:val="22"/>
        </w:rPr>
        <w:t xml:space="preserve"> in order to generate the 5’-UTR discovered via CAGE-seq</w:t>
      </w:r>
      <w:r w:rsidRPr="009A56F0">
        <w:rPr>
          <w:rFonts w:ascii="Arial" w:eastAsia="Arial" w:hAnsi="Arial" w:cs="Arial"/>
          <w:sz w:val="22"/>
          <w:szCs w:val="22"/>
        </w:rPr>
        <w:t>.</w:t>
      </w:r>
      <w:r w:rsidR="00792183" w:rsidRPr="009A56F0">
        <w:rPr>
          <w:rFonts w:ascii="Arial" w:eastAsia="Arial" w:hAnsi="Arial" w:cs="Arial"/>
          <w:sz w:val="22"/>
          <w:szCs w:val="22"/>
        </w:rPr>
        <w:t xml:space="preserve"> </w:t>
      </w:r>
      <w:r w:rsidR="746F8115" w:rsidRPr="009A56F0">
        <w:rPr>
          <w:rFonts w:ascii="Arial" w:eastAsia="Arial" w:hAnsi="Arial" w:cs="Arial"/>
          <w:sz w:val="22"/>
          <w:szCs w:val="22"/>
        </w:rPr>
        <w:t xml:space="preserve">In order to clone the Nos promoter followed by the RpL30 5’UTR without an intervening restriction site, the </w:t>
      </w:r>
      <w:r w:rsidR="6E3B7073" w:rsidRPr="009A56F0">
        <w:rPr>
          <w:rFonts w:ascii="Arial" w:eastAsia="Arial" w:hAnsi="Arial" w:cs="Arial"/>
          <w:sz w:val="22"/>
          <w:szCs w:val="22"/>
        </w:rPr>
        <w:t xml:space="preserve">portion of the plasmid 5’ of the </w:t>
      </w:r>
      <w:r w:rsidR="6240DECF" w:rsidRPr="009A56F0">
        <w:rPr>
          <w:rFonts w:ascii="Arial" w:eastAsia="Arial" w:hAnsi="Arial" w:cs="Arial"/>
          <w:sz w:val="22"/>
          <w:szCs w:val="22"/>
        </w:rPr>
        <w:t xml:space="preserve">5’UTR consisting of a portion of the plasmid backbone, a </w:t>
      </w:r>
      <w:proofErr w:type="spellStart"/>
      <w:r w:rsidR="6240DECF" w:rsidRPr="009A56F0">
        <w:rPr>
          <w:rFonts w:ascii="Arial" w:eastAsia="Arial" w:hAnsi="Arial" w:cs="Arial"/>
          <w:sz w:val="22"/>
          <w:szCs w:val="22"/>
        </w:rPr>
        <w:t>NotI</w:t>
      </w:r>
      <w:proofErr w:type="spellEnd"/>
      <w:r w:rsidR="6240DECF" w:rsidRPr="009A56F0">
        <w:rPr>
          <w:rFonts w:ascii="Arial" w:eastAsia="Arial" w:hAnsi="Arial" w:cs="Arial"/>
          <w:sz w:val="22"/>
          <w:szCs w:val="22"/>
        </w:rPr>
        <w:t xml:space="preserve"> restriction site, and the </w:t>
      </w:r>
      <w:r w:rsidR="746F8115" w:rsidRPr="009A56F0">
        <w:rPr>
          <w:rFonts w:ascii="Arial" w:eastAsia="Arial" w:hAnsi="Arial" w:cs="Arial"/>
          <w:sz w:val="22"/>
          <w:szCs w:val="22"/>
        </w:rPr>
        <w:t>N</w:t>
      </w:r>
      <w:r w:rsidR="14FEF865" w:rsidRPr="009A56F0">
        <w:rPr>
          <w:rFonts w:ascii="Arial" w:eastAsia="Arial" w:hAnsi="Arial" w:cs="Arial"/>
          <w:sz w:val="22"/>
          <w:szCs w:val="22"/>
        </w:rPr>
        <w:t xml:space="preserve">os Promoter was amplified from the </w:t>
      </w:r>
      <w:proofErr w:type="spellStart"/>
      <w:r w:rsidR="14FEF865" w:rsidRPr="009A56F0">
        <w:rPr>
          <w:rFonts w:ascii="Arial" w:eastAsia="Arial" w:hAnsi="Arial" w:cs="Arial"/>
          <w:sz w:val="22"/>
          <w:szCs w:val="22"/>
        </w:rPr>
        <w:t>pCasper</w:t>
      </w:r>
      <w:proofErr w:type="spellEnd"/>
      <w:r w:rsidR="14FEF865" w:rsidRPr="009A56F0">
        <w:rPr>
          <w:rFonts w:ascii="Arial" w:eastAsia="Arial" w:hAnsi="Arial" w:cs="Arial"/>
          <w:sz w:val="22"/>
          <w:szCs w:val="22"/>
        </w:rPr>
        <w:t xml:space="preserve"> plasmid using PCR. </w:t>
      </w:r>
      <w:r w:rsidR="7EC2F33D" w:rsidRPr="009A56F0">
        <w:rPr>
          <w:rFonts w:ascii="Arial" w:eastAsia="Arial" w:hAnsi="Arial" w:cs="Arial"/>
          <w:sz w:val="22"/>
          <w:szCs w:val="22"/>
        </w:rPr>
        <w:t xml:space="preserve">HiFi </w:t>
      </w:r>
      <w:r w:rsidR="551A3BB6" w:rsidRPr="009A56F0">
        <w:rPr>
          <w:rFonts w:ascii="Arial" w:eastAsia="Arial" w:hAnsi="Arial" w:cs="Arial"/>
          <w:sz w:val="22"/>
          <w:szCs w:val="22"/>
        </w:rPr>
        <w:t>cloning was performed on the amplified fragments</w:t>
      </w:r>
      <w:r w:rsidR="00792183" w:rsidRPr="009A56F0">
        <w:rPr>
          <w:rFonts w:ascii="Arial" w:eastAsia="Arial" w:hAnsi="Arial" w:cs="Arial"/>
          <w:sz w:val="22"/>
          <w:szCs w:val="22"/>
        </w:rPr>
        <w:t xml:space="preserve">. The backbone was cut with </w:t>
      </w:r>
      <w:proofErr w:type="spellStart"/>
      <w:r w:rsidR="20FB2EA4" w:rsidRPr="009A56F0">
        <w:rPr>
          <w:rFonts w:ascii="Arial" w:eastAsia="Arial" w:hAnsi="Arial" w:cs="Arial"/>
          <w:sz w:val="22"/>
          <w:szCs w:val="22"/>
        </w:rPr>
        <w:t>NotI</w:t>
      </w:r>
      <w:proofErr w:type="spellEnd"/>
      <w:r w:rsidR="20FB2EA4" w:rsidRPr="009A56F0">
        <w:rPr>
          <w:rFonts w:ascii="Arial" w:eastAsia="Arial" w:hAnsi="Arial" w:cs="Arial"/>
          <w:sz w:val="22"/>
          <w:szCs w:val="22"/>
        </w:rPr>
        <w:t xml:space="preserve"> and </w:t>
      </w:r>
      <w:proofErr w:type="spellStart"/>
      <w:r w:rsidR="20FB2EA4" w:rsidRPr="009A56F0">
        <w:rPr>
          <w:rFonts w:ascii="Arial" w:eastAsia="Arial" w:hAnsi="Arial" w:cs="Arial"/>
          <w:sz w:val="22"/>
          <w:szCs w:val="22"/>
        </w:rPr>
        <w:t>SpeI</w:t>
      </w:r>
      <w:proofErr w:type="spellEnd"/>
      <w:r w:rsidR="00792183" w:rsidRPr="009A56F0">
        <w:rPr>
          <w:rFonts w:ascii="Arial" w:eastAsia="Arial" w:hAnsi="Arial" w:cs="Arial"/>
          <w:sz w:val="22"/>
          <w:szCs w:val="22"/>
        </w:rPr>
        <w:t xml:space="preserve"> and HiFi cloning was performed according to the manufactures</w:t>
      </w:r>
      <w:r w:rsidR="2956CC7E" w:rsidRPr="009A56F0">
        <w:rPr>
          <w:rFonts w:ascii="Arial" w:eastAsia="Arial" w:hAnsi="Arial" w:cs="Arial"/>
          <w:sz w:val="22"/>
          <w:szCs w:val="22"/>
        </w:rPr>
        <w:t>’</w:t>
      </w:r>
      <w:r w:rsidR="00792183" w:rsidRPr="009A56F0">
        <w:rPr>
          <w:rFonts w:ascii="Arial" w:eastAsia="Arial" w:hAnsi="Arial" w:cs="Arial"/>
          <w:sz w:val="22"/>
          <w:szCs w:val="22"/>
        </w:rPr>
        <w:t xml:space="preserve"> instructions except the HiFi incubation was performed for 1 hour to increase cloning efficiency. Colonies were picked and cultured and plasmids were purified using standard techniques. Sequencing was performed by Eton Bioscience Inc. to conf</w:t>
      </w:r>
      <w:r w:rsidR="00455E3A">
        <w:rPr>
          <w:rFonts w:ascii="Arial" w:eastAsia="Arial" w:hAnsi="Arial" w:cs="Arial"/>
          <w:sz w:val="22"/>
          <w:szCs w:val="22"/>
        </w:rPr>
        <w:t>i</w:t>
      </w:r>
      <w:r w:rsidR="00792183" w:rsidRPr="009A56F0">
        <w:rPr>
          <w:rFonts w:ascii="Arial" w:eastAsia="Arial" w:hAnsi="Arial" w:cs="Arial"/>
          <w:sz w:val="22"/>
          <w:szCs w:val="22"/>
        </w:rPr>
        <w:t xml:space="preserve">rm the correct sequence was present in the final plasmids. Midi-prep scale plasmid was prepared using standard methods and plasmids were sent to </w:t>
      </w:r>
      <w:proofErr w:type="spellStart"/>
      <w:r w:rsidR="00792183" w:rsidRPr="009A56F0">
        <w:rPr>
          <w:rFonts w:ascii="Arial" w:eastAsia="Arial" w:hAnsi="Arial" w:cs="Arial"/>
          <w:sz w:val="22"/>
          <w:szCs w:val="22"/>
        </w:rPr>
        <w:t>BestGene</w:t>
      </w:r>
      <w:proofErr w:type="spellEnd"/>
      <w:r w:rsidR="00792183" w:rsidRPr="009A56F0">
        <w:rPr>
          <w:rFonts w:ascii="Arial" w:eastAsia="Arial" w:hAnsi="Arial" w:cs="Arial"/>
          <w:sz w:val="22"/>
          <w:szCs w:val="22"/>
        </w:rPr>
        <w:t xml:space="preserve"> Inc. for microinjection.</w:t>
      </w:r>
    </w:p>
    <w:p w14:paraId="1BAD0BBD" w14:textId="77777777" w:rsidR="00620C09" w:rsidRPr="009A56F0" w:rsidRDefault="00620C09" w:rsidP="006C0869">
      <w:pPr>
        <w:jc w:val="both"/>
        <w:rPr>
          <w:rFonts w:ascii="Arial" w:eastAsia="Arial" w:hAnsi="Arial" w:cs="Arial"/>
          <w:sz w:val="22"/>
          <w:szCs w:val="22"/>
        </w:rPr>
      </w:pPr>
    </w:p>
    <w:p w14:paraId="32377D52" w14:textId="1FBD26D1" w:rsidR="3727385A" w:rsidRPr="009A56F0" w:rsidRDefault="005C03F6" w:rsidP="006C0869">
      <w:pPr>
        <w:jc w:val="both"/>
        <w:rPr>
          <w:rFonts w:ascii="Arial" w:eastAsia="Arial" w:hAnsi="Arial" w:cs="Arial"/>
          <w:sz w:val="22"/>
          <w:szCs w:val="22"/>
          <w:u w:val="single"/>
        </w:rPr>
      </w:pPr>
      <w:r w:rsidRPr="009A56F0">
        <w:rPr>
          <w:rFonts w:ascii="Arial" w:eastAsia="Arial" w:hAnsi="Arial" w:cs="Arial"/>
          <w:sz w:val="22"/>
          <w:szCs w:val="22"/>
          <w:u w:val="single"/>
        </w:rPr>
        <w:t>Gateway Cloning</w:t>
      </w:r>
    </w:p>
    <w:p w14:paraId="7CDCA280" w14:textId="14A83B22" w:rsidR="005C03F6" w:rsidRPr="009A56F0" w:rsidRDefault="29106071" w:rsidP="006C0869">
      <w:pPr>
        <w:jc w:val="both"/>
        <w:rPr>
          <w:rFonts w:ascii="Arial" w:eastAsia="Arial" w:hAnsi="Arial" w:cs="Arial"/>
          <w:sz w:val="22"/>
          <w:szCs w:val="22"/>
        </w:rPr>
      </w:pPr>
      <w:r w:rsidRPr="36D160CD">
        <w:rPr>
          <w:rFonts w:ascii="Arial" w:eastAsia="Arial" w:hAnsi="Arial" w:cs="Arial"/>
          <w:sz w:val="22"/>
          <w:szCs w:val="22"/>
        </w:rPr>
        <w:t xml:space="preserve">Gateway cloning was performed as described </w:t>
      </w:r>
      <w:r w:rsidR="4066FDC9" w:rsidRPr="36D160CD">
        <w:rPr>
          <w:rFonts w:ascii="Arial" w:eastAsia="Arial" w:hAnsi="Arial" w:cs="Arial"/>
          <w:sz w:val="22"/>
          <w:szCs w:val="22"/>
        </w:rPr>
        <w:t>according to</w:t>
      </w:r>
      <w:r w:rsidRPr="36D160CD">
        <w:rPr>
          <w:rFonts w:ascii="Arial" w:eastAsia="Arial" w:hAnsi="Arial" w:cs="Arial"/>
          <w:sz w:val="22"/>
          <w:szCs w:val="22"/>
        </w:rPr>
        <w:t xml:space="preserve"> the </w:t>
      </w:r>
      <w:r w:rsidR="5E914943" w:rsidRPr="36D160CD">
        <w:rPr>
          <w:rFonts w:ascii="Arial" w:eastAsia="Arial" w:hAnsi="Arial" w:cs="Arial"/>
          <w:sz w:val="22"/>
          <w:szCs w:val="22"/>
        </w:rPr>
        <w:t>manufacture's</w:t>
      </w:r>
      <w:r w:rsidRPr="36D160CD">
        <w:rPr>
          <w:rFonts w:ascii="Arial" w:eastAsia="Arial" w:hAnsi="Arial" w:cs="Arial"/>
          <w:sz w:val="22"/>
          <w:szCs w:val="22"/>
        </w:rPr>
        <w:t xml:space="preserve"> manual. Brief</w:t>
      </w:r>
      <w:r w:rsidR="5695BD61" w:rsidRPr="36D160CD">
        <w:rPr>
          <w:rFonts w:ascii="Arial" w:eastAsia="Arial" w:hAnsi="Arial" w:cs="Arial"/>
          <w:sz w:val="22"/>
          <w:szCs w:val="22"/>
        </w:rPr>
        <w:t>ly,</w:t>
      </w:r>
      <w:r w:rsidRPr="36D160CD">
        <w:rPr>
          <w:rFonts w:ascii="Arial" w:eastAsia="Arial" w:hAnsi="Arial" w:cs="Arial"/>
          <w:sz w:val="22"/>
          <w:szCs w:val="22"/>
        </w:rPr>
        <w:t xml:space="preserve"> primers containing the appropriate Gateway </w:t>
      </w:r>
      <w:proofErr w:type="spellStart"/>
      <w:r w:rsidRPr="36D160CD">
        <w:rPr>
          <w:rFonts w:ascii="Arial" w:eastAsia="Arial" w:hAnsi="Arial" w:cs="Arial"/>
          <w:i/>
          <w:iCs/>
          <w:sz w:val="22"/>
          <w:szCs w:val="22"/>
        </w:rPr>
        <w:t>attb</w:t>
      </w:r>
      <w:proofErr w:type="spellEnd"/>
      <w:r w:rsidRPr="36D160CD">
        <w:rPr>
          <w:rFonts w:ascii="Arial" w:eastAsia="Arial" w:hAnsi="Arial" w:cs="Arial"/>
          <w:sz w:val="22"/>
          <w:szCs w:val="22"/>
        </w:rPr>
        <w:t xml:space="preserve"> sequence on the 5’-ends and gene specific sequences on the 3’-ends (see primer list for sequences) were used to PCR amplify each gene of interest. PCR fragments were </w:t>
      </w:r>
      <w:r w:rsidR="39374397" w:rsidRPr="36D160CD">
        <w:rPr>
          <w:rFonts w:ascii="Arial" w:eastAsia="Arial" w:hAnsi="Arial" w:cs="Arial"/>
          <w:sz w:val="22"/>
          <w:szCs w:val="22"/>
        </w:rPr>
        <w:t xml:space="preserve">BP </w:t>
      </w:r>
      <w:r w:rsidRPr="36D160CD">
        <w:rPr>
          <w:rFonts w:ascii="Arial" w:eastAsia="Arial" w:hAnsi="Arial" w:cs="Arial"/>
          <w:sz w:val="22"/>
          <w:szCs w:val="22"/>
        </w:rPr>
        <w:t>c</w:t>
      </w:r>
      <w:r w:rsidR="39374397" w:rsidRPr="36D160CD">
        <w:rPr>
          <w:rFonts w:ascii="Arial" w:eastAsia="Arial" w:hAnsi="Arial" w:cs="Arial"/>
          <w:sz w:val="22"/>
          <w:szCs w:val="22"/>
        </w:rPr>
        <w:t>loned into pEntr</w:t>
      </w:r>
      <w:r w:rsidRPr="36D160CD">
        <w:rPr>
          <w:rFonts w:ascii="Arial" w:eastAsia="Arial" w:hAnsi="Arial" w:cs="Arial"/>
          <w:sz w:val="22"/>
          <w:szCs w:val="22"/>
        </w:rPr>
        <w:t>221</w:t>
      </w:r>
      <w:r w:rsidR="39374397" w:rsidRPr="36D160CD">
        <w:rPr>
          <w:rFonts w:ascii="Arial" w:eastAsia="Arial" w:hAnsi="Arial" w:cs="Arial"/>
          <w:sz w:val="22"/>
          <w:szCs w:val="22"/>
        </w:rPr>
        <w:t xml:space="preserve"> as detailed in the </w:t>
      </w:r>
      <w:proofErr w:type="spellStart"/>
      <w:r w:rsidR="39374397" w:rsidRPr="36D160CD">
        <w:rPr>
          <w:rFonts w:ascii="Arial" w:eastAsia="Arial" w:hAnsi="Arial" w:cs="Arial"/>
          <w:sz w:val="22"/>
          <w:szCs w:val="22"/>
        </w:rPr>
        <w:t>Thermofisher</w:t>
      </w:r>
      <w:proofErr w:type="spellEnd"/>
      <w:r w:rsidR="39374397" w:rsidRPr="36D160CD">
        <w:rPr>
          <w:rFonts w:ascii="Arial" w:eastAsia="Arial" w:hAnsi="Arial" w:cs="Arial"/>
          <w:sz w:val="22"/>
          <w:szCs w:val="22"/>
        </w:rPr>
        <w:t xml:space="preserve"> Gateway Cloning Manual and used to transform Invitrogen One Shot </w:t>
      </w:r>
      <w:proofErr w:type="spellStart"/>
      <w:r w:rsidR="39374397" w:rsidRPr="36D160CD">
        <w:rPr>
          <w:rFonts w:ascii="Arial" w:eastAsia="Arial" w:hAnsi="Arial" w:cs="Arial"/>
          <w:sz w:val="22"/>
          <w:szCs w:val="22"/>
        </w:rPr>
        <w:t>OmniMAX</w:t>
      </w:r>
      <w:proofErr w:type="spellEnd"/>
      <w:r w:rsidR="39374397" w:rsidRPr="36D160CD">
        <w:rPr>
          <w:rFonts w:ascii="Arial" w:eastAsia="Arial" w:hAnsi="Arial" w:cs="Arial"/>
          <w:sz w:val="22"/>
          <w:szCs w:val="22"/>
        </w:rPr>
        <w:t xml:space="preserve"> 2 T1 Phage-Resistant Cells. Resulting clones were picked and used to perform LR cloning into either </w:t>
      </w:r>
      <w:proofErr w:type="spellStart"/>
      <w:r w:rsidR="39374397" w:rsidRPr="36D160CD">
        <w:rPr>
          <w:rFonts w:ascii="Arial" w:eastAsia="Arial" w:hAnsi="Arial" w:cs="Arial"/>
          <w:sz w:val="22"/>
          <w:szCs w:val="22"/>
        </w:rPr>
        <w:t>pPGW</w:t>
      </w:r>
      <w:proofErr w:type="spellEnd"/>
      <w:r w:rsidR="39374397" w:rsidRPr="36D160CD">
        <w:rPr>
          <w:rFonts w:ascii="Arial" w:eastAsia="Arial" w:hAnsi="Arial" w:cs="Arial"/>
          <w:sz w:val="22"/>
          <w:szCs w:val="22"/>
        </w:rPr>
        <w:t xml:space="preserve"> or </w:t>
      </w:r>
      <w:proofErr w:type="spellStart"/>
      <w:r w:rsidR="39374397" w:rsidRPr="36D160CD">
        <w:rPr>
          <w:rFonts w:ascii="Arial" w:eastAsia="Arial" w:hAnsi="Arial" w:cs="Arial"/>
          <w:sz w:val="22"/>
          <w:szCs w:val="22"/>
        </w:rPr>
        <w:t>pPWG</w:t>
      </w:r>
      <w:proofErr w:type="spellEnd"/>
      <w:r w:rsidR="39374397" w:rsidRPr="36D160CD">
        <w:rPr>
          <w:rFonts w:ascii="Arial" w:eastAsia="Arial" w:hAnsi="Arial" w:cs="Arial"/>
          <w:sz w:val="22"/>
          <w:szCs w:val="22"/>
        </w:rPr>
        <w:t xml:space="preserve"> as appropriate. Cloning was carried out according to the </w:t>
      </w:r>
      <w:proofErr w:type="spellStart"/>
      <w:r w:rsidR="39374397" w:rsidRPr="36D160CD">
        <w:rPr>
          <w:rFonts w:ascii="Arial" w:eastAsia="Arial" w:hAnsi="Arial" w:cs="Arial"/>
          <w:sz w:val="22"/>
          <w:szCs w:val="22"/>
        </w:rPr>
        <w:t>Thermofisher</w:t>
      </w:r>
      <w:proofErr w:type="spellEnd"/>
      <w:r w:rsidR="39374397" w:rsidRPr="36D160CD">
        <w:rPr>
          <w:rFonts w:ascii="Arial" w:eastAsia="Arial" w:hAnsi="Arial" w:cs="Arial"/>
          <w:sz w:val="22"/>
          <w:szCs w:val="22"/>
        </w:rPr>
        <w:t xml:space="preserve"> Gateway Cloning Manual except the LR incubation was carried out up to 16 hours. Colonies were picked and cultured and plasmids were purified using standard techniques. Sequencing was performed by Eton Bioscience Inc. to conf</w:t>
      </w:r>
      <w:r w:rsidR="48874FDA" w:rsidRPr="36D160CD">
        <w:rPr>
          <w:rFonts w:ascii="Arial" w:eastAsia="Arial" w:hAnsi="Arial" w:cs="Arial"/>
          <w:sz w:val="22"/>
          <w:szCs w:val="22"/>
        </w:rPr>
        <w:t>i</w:t>
      </w:r>
      <w:r w:rsidR="39374397" w:rsidRPr="36D160CD">
        <w:rPr>
          <w:rFonts w:ascii="Arial" w:eastAsia="Arial" w:hAnsi="Arial" w:cs="Arial"/>
          <w:sz w:val="22"/>
          <w:szCs w:val="22"/>
        </w:rPr>
        <w:t xml:space="preserve">rm the correct sequence was present in the final plasmids. Midi-prep scale plasmid was prepared using standard methods and plasmids were sent to </w:t>
      </w:r>
      <w:proofErr w:type="spellStart"/>
      <w:r w:rsidR="39374397" w:rsidRPr="36D160CD">
        <w:rPr>
          <w:rFonts w:ascii="Arial" w:eastAsia="Arial" w:hAnsi="Arial" w:cs="Arial"/>
          <w:sz w:val="22"/>
          <w:szCs w:val="22"/>
        </w:rPr>
        <w:t>BestGene</w:t>
      </w:r>
      <w:proofErr w:type="spellEnd"/>
      <w:r w:rsidR="39374397" w:rsidRPr="36D160CD">
        <w:rPr>
          <w:rFonts w:ascii="Arial" w:eastAsia="Arial" w:hAnsi="Arial" w:cs="Arial"/>
          <w:sz w:val="22"/>
          <w:szCs w:val="22"/>
        </w:rPr>
        <w:t xml:space="preserve"> Inc. for microinjection.</w:t>
      </w:r>
    </w:p>
    <w:p w14:paraId="10C5527F" w14:textId="32A0301C" w:rsidR="005C03F6" w:rsidRDefault="005C03F6" w:rsidP="006C0869">
      <w:pPr>
        <w:jc w:val="both"/>
        <w:rPr>
          <w:rFonts w:ascii="Arial" w:eastAsia="Arial" w:hAnsi="Arial" w:cs="Arial"/>
          <w:sz w:val="22"/>
          <w:szCs w:val="22"/>
          <w:u w:val="single"/>
        </w:rPr>
      </w:pPr>
    </w:p>
    <w:p w14:paraId="72607DDE" w14:textId="77777777" w:rsidR="00230D0F" w:rsidRPr="00DE7BC1" w:rsidRDefault="00230D0F" w:rsidP="006C0869">
      <w:pPr>
        <w:jc w:val="both"/>
        <w:rPr>
          <w:rFonts w:ascii="Arial" w:eastAsia="Arial" w:hAnsi="Arial" w:cs="Arial"/>
          <w:sz w:val="22"/>
          <w:szCs w:val="22"/>
          <w:u w:val="single"/>
        </w:rPr>
      </w:pPr>
      <w:r w:rsidRPr="00DE7BC1">
        <w:rPr>
          <w:rFonts w:ascii="Arial" w:eastAsia="Arial" w:hAnsi="Arial" w:cs="Arial"/>
          <w:sz w:val="22"/>
          <w:szCs w:val="22"/>
          <w:u w:val="single"/>
        </w:rPr>
        <w:t>Egg Laying Test</w:t>
      </w:r>
    </w:p>
    <w:p w14:paraId="7AC99C2A" w14:textId="77777777" w:rsidR="00230D0F" w:rsidRDefault="00230D0F" w:rsidP="006C0869">
      <w:pPr>
        <w:jc w:val="both"/>
        <w:rPr>
          <w:rFonts w:ascii="Arial" w:eastAsia="Arial" w:hAnsi="Arial" w:cs="Arial"/>
          <w:sz w:val="22"/>
          <w:szCs w:val="22"/>
        </w:rPr>
      </w:pPr>
      <w:r w:rsidRPr="36D160CD">
        <w:rPr>
          <w:rFonts w:ascii="Arial" w:eastAsia="Arial" w:hAnsi="Arial" w:cs="Arial"/>
          <w:sz w:val="22"/>
          <w:szCs w:val="22"/>
        </w:rPr>
        <w:t xml:space="preserve">Newly </w:t>
      </w:r>
      <w:proofErr w:type="spellStart"/>
      <w:r w:rsidRPr="36D160CD">
        <w:rPr>
          <w:rFonts w:ascii="Arial" w:eastAsia="Arial" w:hAnsi="Arial" w:cs="Arial"/>
          <w:sz w:val="22"/>
          <w:szCs w:val="22"/>
        </w:rPr>
        <w:t>eclosed</w:t>
      </w:r>
      <w:proofErr w:type="spellEnd"/>
      <w:r w:rsidRPr="36D160CD">
        <w:rPr>
          <w:rFonts w:ascii="Arial" w:eastAsia="Arial" w:hAnsi="Arial" w:cs="Arial"/>
          <w:sz w:val="22"/>
          <w:szCs w:val="22"/>
        </w:rPr>
        <w:t xml:space="preserve"> flies were collected and fattened overnight on yeast. Six female flies were crossed to 4 male controls and kept in cages at 25°C. Flies were allowed to lay for three days, and plates were changed and counted daily. Total number of eggs la</w:t>
      </w:r>
      <w:r>
        <w:rPr>
          <w:rFonts w:ascii="Arial" w:eastAsia="Arial" w:hAnsi="Arial" w:cs="Arial"/>
          <w:sz w:val="22"/>
          <w:szCs w:val="22"/>
        </w:rPr>
        <w:t>i</w:t>
      </w:r>
      <w:r w:rsidRPr="36D160CD">
        <w:rPr>
          <w:rFonts w:ascii="Arial" w:eastAsia="Arial" w:hAnsi="Arial" w:cs="Arial"/>
          <w:sz w:val="22"/>
          <w:szCs w:val="22"/>
        </w:rPr>
        <w:t>d over the three day laying periods were determined and averaged between three replicate crosses for control and experimental crosses.</w:t>
      </w:r>
    </w:p>
    <w:p w14:paraId="0A860F63" w14:textId="77777777" w:rsidR="00230D0F" w:rsidRPr="009A56F0" w:rsidRDefault="00230D0F" w:rsidP="006C0869">
      <w:pPr>
        <w:jc w:val="both"/>
        <w:rPr>
          <w:rFonts w:ascii="Arial" w:eastAsia="Arial" w:hAnsi="Arial" w:cs="Arial"/>
          <w:sz w:val="22"/>
          <w:szCs w:val="22"/>
          <w:u w:val="single"/>
        </w:rPr>
      </w:pPr>
    </w:p>
    <w:p w14:paraId="10077C3E" w14:textId="1D3B26B8" w:rsidR="10A1F357" w:rsidRPr="009A56F0" w:rsidRDefault="10A1F357" w:rsidP="006C0869">
      <w:pPr>
        <w:jc w:val="both"/>
        <w:rPr>
          <w:rFonts w:ascii="Arial" w:eastAsia="Arial" w:hAnsi="Arial" w:cs="Arial"/>
          <w:sz w:val="22"/>
          <w:szCs w:val="22"/>
          <w:u w:val="single"/>
        </w:rPr>
      </w:pPr>
      <w:r w:rsidRPr="009A56F0">
        <w:rPr>
          <w:rFonts w:ascii="Arial" w:eastAsia="Arial" w:hAnsi="Arial" w:cs="Arial"/>
          <w:sz w:val="22"/>
          <w:szCs w:val="22"/>
          <w:u w:val="single"/>
        </w:rPr>
        <w:t>Immunostaining</w:t>
      </w:r>
    </w:p>
    <w:p w14:paraId="68EB006D" w14:textId="2FD89E69" w:rsidR="10A1F357" w:rsidRDefault="10A1F357" w:rsidP="006C0869">
      <w:pPr>
        <w:jc w:val="both"/>
        <w:rPr>
          <w:rFonts w:ascii="Arial" w:eastAsia="Arial" w:hAnsi="Arial" w:cs="Arial"/>
          <w:sz w:val="22"/>
          <w:szCs w:val="22"/>
        </w:rPr>
      </w:pPr>
      <w:r w:rsidRPr="009A56F0">
        <w:rPr>
          <w:rFonts w:ascii="Arial" w:eastAsia="Arial" w:hAnsi="Arial" w:cs="Arial"/>
          <w:sz w:val="22"/>
          <w:szCs w:val="22"/>
        </w:rPr>
        <w:t xml:space="preserve">Ovaries were dissected and teased apart with mounting needles in cold PBS and kept on ice for subsequent </w:t>
      </w:r>
      <w:r w:rsidR="2DE4A2C6" w:rsidRPr="009A56F0">
        <w:rPr>
          <w:rFonts w:ascii="Arial" w:eastAsia="Arial" w:hAnsi="Arial" w:cs="Arial"/>
          <w:sz w:val="22"/>
          <w:szCs w:val="22"/>
        </w:rPr>
        <w:t>dissections</w:t>
      </w:r>
      <w:r w:rsidRPr="009A56F0">
        <w:rPr>
          <w:rFonts w:ascii="Arial" w:eastAsia="Arial" w:hAnsi="Arial" w:cs="Arial"/>
          <w:sz w:val="22"/>
          <w:szCs w:val="22"/>
        </w:rPr>
        <w:t xml:space="preserve">. All incubations were performed with nutation. Ovaries were fixed for 10-15 min in </w:t>
      </w:r>
      <w:r w:rsidR="00C81D39" w:rsidRPr="009A56F0">
        <w:rPr>
          <w:rFonts w:ascii="Arial" w:eastAsia="Arial" w:hAnsi="Arial" w:cs="Arial"/>
          <w:sz w:val="22"/>
          <w:szCs w:val="22"/>
        </w:rPr>
        <w:t>5</w:t>
      </w:r>
      <w:r w:rsidRPr="009A56F0">
        <w:rPr>
          <w:rFonts w:ascii="Arial" w:eastAsia="Arial" w:hAnsi="Arial" w:cs="Arial"/>
          <w:sz w:val="22"/>
          <w:szCs w:val="22"/>
        </w:rPr>
        <w:t xml:space="preserve">% </w:t>
      </w:r>
      <w:r w:rsidR="00C81D39" w:rsidRPr="009A56F0">
        <w:rPr>
          <w:rFonts w:ascii="Arial" w:eastAsia="Arial" w:hAnsi="Arial" w:cs="Arial"/>
          <w:sz w:val="22"/>
          <w:szCs w:val="22"/>
        </w:rPr>
        <w:t>methanol-free f</w:t>
      </w:r>
      <w:r w:rsidRPr="009A56F0">
        <w:rPr>
          <w:rFonts w:ascii="Arial" w:eastAsia="Arial" w:hAnsi="Arial" w:cs="Arial"/>
          <w:sz w:val="22"/>
          <w:szCs w:val="22"/>
        </w:rPr>
        <w:t>ormaldehyde in PBS. Ovaries were washed with PBT (</w:t>
      </w:r>
      <w:r w:rsidR="00C81D39" w:rsidRPr="009A56F0">
        <w:rPr>
          <w:rFonts w:ascii="Arial" w:eastAsia="Arial" w:hAnsi="Arial" w:cs="Arial"/>
          <w:sz w:val="22"/>
          <w:szCs w:val="22"/>
        </w:rPr>
        <w:t>1x PBS, 0.5% Triton X-100, 0.3% BSA</w:t>
      </w:r>
      <w:r w:rsidRPr="009A56F0">
        <w:rPr>
          <w:rFonts w:ascii="Arial" w:eastAsia="Arial" w:hAnsi="Arial" w:cs="Arial"/>
          <w:sz w:val="22"/>
          <w:szCs w:val="22"/>
        </w:rPr>
        <w:t xml:space="preserve">) once quickly, </w:t>
      </w:r>
      <w:r w:rsidR="00C81D39" w:rsidRPr="009A56F0">
        <w:rPr>
          <w:rFonts w:ascii="Arial" w:eastAsia="Arial" w:hAnsi="Arial" w:cs="Arial"/>
          <w:sz w:val="22"/>
          <w:szCs w:val="22"/>
        </w:rPr>
        <w:t xml:space="preserve">twice </w:t>
      </w:r>
      <w:r w:rsidRPr="009A56F0">
        <w:rPr>
          <w:rFonts w:ascii="Arial" w:eastAsia="Arial" w:hAnsi="Arial" w:cs="Arial"/>
          <w:sz w:val="22"/>
          <w:szCs w:val="22"/>
        </w:rPr>
        <w:t>for 5 min, and finally for 15 min. Ovaries were incubated overnight</w:t>
      </w:r>
      <w:r w:rsidR="00C81D39" w:rsidRPr="009A56F0">
        <w:rPr>
          <w:rFonts w:ascii="Arial" w:eastAsia="Arial" w:hAnsi="Arial" w:cs="Arial"/>
          <w:sz w:val="22"/>
          <w:szCs w:val="22"/>
        </w:rPr>
        <w:t>, up to 72 hours</w:t>
      </w:r>
      <w:r w:rsidRPr="009A56F0">
        <w:rPr>
          <w:rFonts w:ascii="Arial" w:eastAsia="Arial" w:hAnsi="Arial" w:cs="Arial"/>
          <w:sz w:val="22"/>
          <w:szCs w:val="22"/>
        </w:rPr>
        <w:t xml:space="preserve"> in PBT with the appropriate primary antibodies. </w:t>
      </w:r>
      <w:r w:rsidR="00C81D39" w:rsidRPr="009A56F0">
        <w:rPr>
          <w:rFonts w:ascii="Arial" w:eastAsia="Arial" w:hAnsi="Arial" w:cs="Arial"/>
          <w:sz w:val="22"/>
          <w:szCs w:val="22"/>
        </w:rPr>
        <w:t>O</w:t>
      </w:r>
      <w:r w:rsidRPr="009A56F0">
        <w:rPr>
          <w:rFonts w:ascii="Arial" w:eastAsia="Arial" w:hAnsi="Arial" w:cs="Arial"/>
          <w:sz w:val="22"/>
          <w:szCs w:val="22"/>
        </w:rPr>
        <w:t xml:space="preserve">varies were </w:t>
      </w:r>
      <w:r w:rsidRPr="009A56F0">
        <w:rPr>
          <w:rFonts w:ascii="Arial" w:eastAsia="Arial" w:hAnsi="Arial" w:cs="Arial"/>
          <w:sz w:val="22"/>
          <w:szCs w:val="22"/>
        </w:rPr>
        <w:lastRenderedPageBreak/>
        <w:t xml:space="preserve">again washed with PBT once quickly, </w:t>
      </w:r>
      <w:r w:rsidR="00C81D39" w:rsidRPr="009A56F0">
        <w:rPr>
          <w:rFonts w:ascii="Arial" w:eastAsia="Arial" w:hAnsi="Arial" w:cs="Arial"/>
          <w:sz w:val="22"/>
          <w:szCs w:val="22"/>
        </w:rPr>
        <w:t>twice</w:t>
      </w:r>
      <w:r w:rsidRPr="009A56F0">
        <w:rPr>
          <w:rFonts w:ascii="Arial" w:eastAsia="Arial" w:hAnsi="Arial" w:cs="Arial"/>
          <w:sz w:val="22"/>
          <w:szCs w:val="22"/>
        </w:rPr>
        <w:t xml:space="preserve"> for 5 min, and finally for 15 min. Ovaries were then incubated with the appropriate secondary antibodies in PBT overnight</w:t>
      </w:r>
      <w:r w:rsidR="00C81D39" w:rsidRPr="009A56F0">
        <w:rPr>
          <w:rFonts w:ascii="Arial" w:eastAsia="Arial" w:hAnsi="Arial" w:cs="Arial"/>
          <w:sz w:val="22"/>
          <w:szCs w:val="22"/>
        </w:rPr>
        <w:t xml:space="preserve"> up to 72 hours</w:t>
      </w:r>
      <w:r w:rsidRPr="009A56F0">
        <w:rPr>
          <w:rFonts w:ascii="Arial" w:eastAsia="Arial" w:hAnsi="Arial" w:cs="Arial"/>
          <w:sz w:val="22"/>
          <w:szCs w:val="22"/>
        </w:rPr>
        <w:t xml:space="preserve"> at 4</w:t>
      </w:r>
      <w:r w:rsidR="00666A66" w:rsidRPr="009A56F0">
        <w:rPr>
          <w:rFonts w:ascii="Arial" w:eastAsia="Arial" w:hAnsi="Arial" w:cs="Arial"/>
          <w:sz w:val="22"/>
          <w:szCs w:val="22"/>
        </w:rPr>
        <w:t>°C</w:t>
      </w:r>
      <w:r w:rsidRPr="009A56F0">
        <w:rPr>
          <w:rFonts w:ascii="Arial" w:eastAsia="Arial" w:hAnsi="Arial" w:cs="Arial"/>
          <w:sz w:val="22"/>
          <w:szCs w:val="22"/>
        </w:rPr>
        <w:t xml:space="preserve">. </w:t>
      </w:r>
      <w:r w:rsidR="00BB1C33" w:rsidRPr="009A56F0">
        <w:rPr>
          <w:rFonts w:ascii="Arial" w:eastAsia="Arial" w:hAnsi="Arial" w:cs="Arial"/>
          <w:sz w:val="22"/>
          <w:szCs w:val="22"/>
        </w:rPr>
        <w:t xml:space="preserve">Ovaries were washed once quickly, twice for 5 min, and finally for 15 min in PBST (1x PBS, 0.2% Tween 20 </w:t>
      </w:r>
      <w:r w:rsidRPr="009A56F0">
        <w:rPr>
          <w:rFonts w:ascii="Arial" w:eastAsia="Arial" w:hAnsi="Arial" w:cs="Arial"/>
          <w:sz w:val="22"/>
          <w:szCs w:val="22"/>
        </w:rPr>
        <w:t>Ovaries</w:t>
      </w:r>
      <w:r w:rsidR="00BB1C33" w:rsidRPr="009A56F0">
        <w:rPr>
          <w:rFonts w:ascii="Arial" w:eastAsia="Arial" w:hAnsi="Arial" w:cs="Arial"/>
          <w:sz w:val="22"/>
          <w:szCs w:val="22"/>
        </w:rPr>
        <w:t>).</w:t>
      </w:r>
      <w:r w:rsidRPr="009A56F0">
        <w:rPr>
          <w:rFonts w:ascii="Arial" w:eastAsia="Arial" w:hAnsi="Arial" w:cs="Arial"/>
          <w:sz w:val="22"/>
          <w:szCs w:val="22"/>
        </w:rPr>
        <w:t xml:space="preserve"> </w:t>
      </w:r>
      <w:r w:rsidR="00BB1C33" w:rsidRPr="009A56F0">
        <w:rPr>
          <w:rFonts w:ascii="Arial" w:eastAsia="Arial" w:hAnsi="Arial" w:cs="Arial"/>
          <w:sz w:val="22"/>
          <w:szCs w:val="22"/>
        </w:rPr>
        <w:t xml:space="preserve">Ovaries </w:t>
      </w:r>
      <w:r w:rsidRPr="009A56F0">
        <w:rPr>
          <w:rFonts w:ascii="Arial" w:eastAsia="Arial" w:hAnsi="Arial" w:cs="Arial"/>
          <w:sz w:val="22"/>
          <w:szCs w:val="22"/>
        </w:rPr>
        <w:t xml:space="preserve">were mounted </w:t>
      </w:r>
      <w:r w:rsidR="00BB1C33" w:rsidRPr="009A56F0">
        <w:rPr>
          <w:rFonts w:ascii="Arial" w:eastAsia="Arial" w:hAnsi="Arial" w:cs="Arial"/>
          <w:sz w:val="22"/>
          <w:szCs w:val="22"/>
        </w:rPr>
        <w:t xml:space="preserve">with </w:t>
      </w:r>
      <w:proofErr w:type="spellStart"/>
      <w:r w:rsidR="00BB1C33" w:rsidRPr="009A56F0">
        <w:rPr>
          <w:rFonts w:ascii="Arial" w:eastAsia="Arial" w:hAnsi="Arial" w:cs="Arial"/>
          <w:sz w:val="22"/>
          <w:szCs w:val="22"/>
        </w:rPr>
        <w:t>Vectashield</w:t>
      </w:r>
      <w:proofErr w:type="spellEnd"/>
      <w:r w:rsidR="00BB1C33" w:rsidRPr="009A56F0">
        <w:rPr>
          <w:rFonts w:ascii="Arial" w:eastAsia="Arial" w:hAnsi="Arial" w:cs="Arial"/>
          <w:sz w:val="22"/>
          <w:szCs w:val="22"/>
        </w:rPr>
        <w:t xml:space="preserve"> with 4′,6-diamidino-2-phenylindole (DAPI) (Vector Laboratories) </w:t>
      </w:r>
      <w:r w:rsidRPr="009A56F0">
        <w:rPr>
          <w:rFonts w:ascii="Arial" w:eastAsia="Arial" w:hAnsi="Arial" w:cs="Arial"/>
          <w:sz w:val="22"/>
          <w:szCs w:val="22"/>
        </w:rPr>
        <w:t>and imaged on a Zeiss 710. All gain, laser power, and other relevant settings were kept constant for any immunostainings being compared. Image processing was performed in Fiji</w:t>
      </w:r>
      <w:r w:rsidR="00C81D39" w:rsidRPr="009A56F0">
        <w:rPr>
          <w:rFonts w:ascii="Arial" w:eastAsia="Arial" w:hAnsi="Arial" w:cs="Arial"/>
          <w:sz w:val="22"/>
          <w:szCs w:val="22"/>
        </w:rPr>
        <w:t>,</w:t>
      </w:r>
      <w:r w:rsidRPr="009A56F0">
        <w:rPr>
          <w:rFonts w:ascii="Arial" w:eastAsia="Arial" w:hAnsi="Arial" w:cs="Arial"/>
          <w:sz w:val="22"/>
          <w:szCs w:val="22"/>
        </w:rPr>
        <w:t xml:space="preserve"> gain was </w:t>
      </w:r>
      <w:r w:rsidR="00E23473" w:rsidRPr="009A56F0">
        <w:rPr>
          <w:rFonts w:ascii="Arial" w:eastAsia="Arial" w:hAnsi="Arial" w:cs="Arial"/>
          <w:sz w:val="22"/>
          <w:szCs w:val="22"/>
        </w:rPr>
        <w:t>adjusted,</w:t>
      </w:r>
      <w:r w:rsidRPr="009A56F0">
        <w:rPr>
          <w:rFonts w:ascii="Arial" w:eastAsia="Arial" w:hAnsi="Arial" w:cs="Arial"/>
          <w:sz w:val="22"/>
          <w:szCs w:val="22"/>
        </w:rPr>
        <w:t xml:space="preserve"> </w:t>
      </w:r>
      <w:r w:rsidR="00C81D39" w:rsidRPr="009A56F0">
        <w:rPr>
          <w:rFonts w:ascii="Arial" w:eastAsia="Arial" w:hAnsi="Arial" w:cs="Arial"/>
          <w:sz w:val="22"/>
          <w:szCs w:val="22"/>
        </w:rPr>
        <w:t xml:space="preserve">and </w:t>
      </w:r>
      <w:r w:rsidR="00736611">
        <w:rPr>
          <w:rFonts w:ascii="Arial" w:eastAsia="Arial" w:hAnsi="Arial" w:cs="Arial"/>
          <w:sz w:val="22"/>
          <w:szCs w:val="22"/>
        </w:rPr>
        <w:t xml:space="preserve">images were </w:t>
      </w:r>
      <w:r w:rsidRPr="009A56F0">
        <w:rPr>
          <w:rFonts w:ascii="Arial" w:eastAsia="Arial" w:hAnsi="Arial" w:cs="Arial"/>
          <w:sz w:val="22"/>
          <w:szCs w:val="22"/>
        </w:rPr>
        <w:t>cropp</w:t>
      </w:r>
      <w:r w:rsidR="00736611">
        <w:rPr>
          <w:rFonts w:ascii="Arial" w:eastAsia="Arial" w:hAnsi="Arial" w:cs="Arial"/>
          <w:sz w:val="22"/>
          <w:szCs w:val="22"/>
        </w:rPr>
        <w:t>ed</w:t>
      </w:r>
      <w:r w:rsidR="00E23473">
        <w:rPr>
          <w:rFonts w:ascii="Arial" w:eastAsia="Arial" w:hAnsi="Arial" w:cs="Arial"/>
          <w:sz w:val="22"/>
          <w:szCs w:val="22"/>
        </w:rPr>
        <w:t xml:space="preserve"> </w:t>
      </w:r>
      <w:r w:rsidRPr="009A56F0">
        <w:rPr>
          <w:rFonts w:ascii="Arial" w:eastAsia="Arial" w:hAnsi="Arial" w:cs="Arial"/>
          <w:sz w:val="22"/>
          <w:szCs w:val="22"/>
        </w:rPr>
        <w:t>in Photoshop CC 2018.</w:t>
      </w:r>
    </w:p>
    <w:p w14:paraId="71A84980" w14:textId="77777777" w:rsidR="00D646AD" w:rsidRDefault="00D646AD" w:rsidP="006C0869">
      <w:pPr>
        <w:jc w:val="both"/>
        <w:rPr>
          <w:rFonts w:ascii="Arial" w:eastAsia="Arial" w:hAnsi="Arial" w:cs="Arial"/>
          <w:sz w:val="22"/>
          <w:szCs w:val="22"/>
        </w:rPr>
      </w:pPr>
    </w:p>
    <w:p w14:paraId="5489752B" w14:textId="3D3ACD6B" w:rsidR="00D646AD" w:rsidRPr="008E64C3" w:rsidRDefault="00D646AD" w:rsidP="006C0869">
      <w:pPr>
        <w:jc w:val="both"/>
        <w:rPr>
          <w:rFonts w:ascii="Arial" w:eastAsia="Arial" w:hAnsi="Arial" w:cs="Arial"/>
          <w:sz w:val="22"/>
          <w:szCs w:val="22"/>
          <w:u w:val="single"/>
        </w:rPr>
      </w:pPr>
      <w:r w:rsidRPr="008E64C3">
        <w:rPr>
          <w:rFonts w:ascii="Arial" w:eastAsia="Arial" w:hAnsi="Arial" w:cs="Arial"/>
          <w:sz w:val="22"/>
          <w:szCs w:val="22"/>
          <w:u w:val="single"/>
        </w:rPr>
        <w:t>Florescent Imaging</w:t>
      </w:r>
    </w:p>
    <w:p w14:paraId="7DD48AB0" w14:textId="51AB5D80" w:rsidR="00D646AD" w:rsidRDefault="00D646AD" w:rsidP="006C0869">
      <w:pPr>
        <w:jc w:val="both"/>
        <w:rPr>
          <w:rFonts w:ascii="Arial" w:eastAsia="Arial" w:hAnsi="Arial" w:cs="Arial"/>
          <w:sz w:val="22"/>
          <w:szCs w:val="22"/>
        </w:rPr>
      </w:pPr>
      <w:r>
        <w:rPr>
          <w:rFonts w:ascii="Arial" w:eastAsia="Arial" w:hAnsi="Arial" w:cs="Arial"/>
          <w:sz w:val="22"/>
          <w:szCs w:val="22"/>
        </w:rPr>
        <w:t>T</w:t>
      </w:r>
      <w:r w:rsidRPr="00D646AD">
        <w:rPr>
          <w:rFonts w:ascii="Arial" w:eastAsia="Arial" w:hAnsi="Arial" w:cs="Arial"/>
          <w:sz w:val="22"/>
          <w:szCs w:val="22"/>
        </w:rPr>
        <w:t>issues were visualized and image</w:t>
      </w:r>
      <w:r>
        <w:rPr>
          <w:rFonts w:ascii="Arial" w:eastAsia="Arial" w:hAnsi="Arial" w:cs="Arial"/>
          <w:sz w:val="22"/>
          <w:szCs w:val="22"/>
        </w:rPr>
        <w:t>d</w:t>
      </w:r>
      <w:r w:rsidRPr="00D646AD">
        <w:rPr>
          <w:rFonts w:ascii="Arial" w:eastAsia="Arial" w:hAnsi="Arial" w:cs="Arial"/>
          <w:sz w:val="22"/>
          <w:szCs w:val="22"/>
        </w:rPr>
        <w:t xml:space="preserve"> were acquired using a Zeiss LSM-710 confocal microscope under the 20×</w:t>
      </w:r>
      <w:r w:rsidR="0064005F">
        <w:rPr>
          <w:rFonts w:ascii="Arial" w:eastAsia="Arial" w:hAnsi="Arial" w:cs="Arial"/>
          <w:sz w:val="22"/>
          <w:szCs w:val="22"/>
        </w:rPr>
        <w:t xml:space="preserve"> and</w:t>
      </w:r>
      <w:r w:rsidRPr="00D646AD">
        <w:rPr>
          <w:rFonts w:ascii="Arial" w:eastAsia="Arial" w:hAnsi="Arial" w:cs="Arial"/>
          <w:sz w:val="22"/>
          <w:szCs w:val="22"/>
        </w:rPr>
        <w:t xml:space="preserve"> 40×</w:t>
      </w:r>
      <w:r w:rsidR="0064005F">
        <w:rPr>
          <w:rFonts w:ascii="Arial" w:eastAsia="Arial" w:hAnsi="Arial" w:cs="Arial"/>
          <w:sz w:val="22"/>
          <w:szCs w:val="22"/>
        </w:rPr>
        <w:t xml:space="preserve"> </w:t>
      </w:r>
      <w:r w:rsidRPr="00D646AD">
        <w:rPr>
          <w:rFonts w:ascii="Arial" w:eastAsia="Arial" w:hAnsi="Arial" w:cs="Arial"/>
          <w:sz w:val="22"/>
          <w:szCs w:val="22"/>
        </w:rPr>
        <w:t>oil objectives.</w:t>
      </w:r>
    </w:p>
    <w:p w14:paraId="3BA68940" w14:textId="77777777" w:rsidR="00FC16C4" w:rsidRPr="009A56F0" w:rsidRDefault="00FC16C4" w:rsidP="006C0869">
      <w:pPr>
        <w:jc w:val="both"/>
        <w:rPr>
          <w:rFonts w:ascii="Arial" w:eastAsia="Arial" w:hAnsi="Arial" w:cs="Arial"/>
          <w:sz w:val="22"/>
          <w:szCs w:val="22"/>
        </w:rPr>
      </w:pPr>
    </w:p>
    <w:p w14:paraId="4BFF790E" w14:textId="1CACE9F1" w:rsidR="00334D62" w:rsidRPr="009A56F0" w:rsidRDefault="00334D62" w:rsidP="006C0869">
      <w:pPr>
        <w:jc w:val="both"/>
        <w:rPr>
          <w:rFonts w:ascii="Arial" w:eastAsia="Arial" w:hAnsi="Arial" w:cs="Arial"/>
          <w:sz w:val="22"/>
          <w:szCs w:val="22"/>
          <w:u w:val="single"/>
        </w:rPr>
      </w:pPr>
      <w:r w:rsidRPr="009A56F0">
        <w:rPr>
          <w:rFonts w:ascii="Arial" w:eastAsia="Arial" w:hAnsi="Arial" w:cs="Arial"/>
          <w:sz w:val="22"/>
          <w:szCs w:val="22"/>
          <w:u w:val="single"/>
        </w:rPr>
        <w:t>Measurement of global protein synthesis</w:t>
      </w:r>
    </w:p>
    <w:p w14:paraId="4B632A65" w14:textId="40BB93C6" w:rsidR="00334D62" w:rsidRPr="009A56F0" w:rsidRDefault="00334D62" w:rsidP="006C0869">
      <w:pPr>
        <w:jc w:val="both"/>
        <w:rPr>
          <w:rFonts w:ascii="Arial" w:eastAsia="Arial" w:hAnsi="Arial" w:cs="Arial"/>
          <w:sz w:val="22"/>
          <w:szCs w:val="22"/>
        </w:rPr>
      </w:pPr>
      <w:r w:rsidRPr="009A56F0">
        <w:rPr>
          <w:rFonts w:ascii="Arial" w:eastAsia="Arial" w:hAnsi="Arial" w:cs="Arial"/>
          <w:sz w:val="22"/>
          <w:szCs w:val="22"/>
        </w:rPr>
        <w:t>OPP</w:t>
      </w:r>
      <w:r w:rsidR="000466A1" w:rsidRPr="009A56F0">
        <w:rPr>
          <w:rFonts w:ascii="Arial" w:eastAsia="Arial" w:hAnsi="Arial" w:cs="Arial"/>
          <w:sz w:val="22"/>
          <w:szCs w:val="22"/>
        </w:rPr>
        <w:t xml:space="preserve"> (</w:t>
      </w:r>
      <w:r w:rsidR="00B45479" w:rsidRPr="009A56F0">
        <w:rPr>
          <w:rFonts w:ascii="Arial" w:eastAsia="Arial" w:hAnsi="Arial" w:cs="Arial"/>
          <w:sz w:val="22"/>
          <w:szCs w:val="22"/>
        </w:rPr>
        <w:t xml:space="preserve">Thermo Fisher, </w:t>
      </w:r>
      <w:r w:rsidR="000466A1" w:rsidRPr="009A56F0">
        <w:rPr>
          <w:rFonts w:ascii="Arial" w:eastAsia="Arial" w:hAnsi="Arial" w:cs="Arial"/>
          <w:sz w:val="22"/>
          <w:szCs w:val="22"/>
        </w:rPr>
        <w:t>C10456)</w:t>
      </w:r>
      <w:r w:rsidRPr="009A56F0">
        <w:rPr>
          <w:rFonts w:ascii="Arial" w:eastAsia="Arial" w:hAnsi="Arial" w:cs="Arial"/>
          <w:sz w:val="22"/>
          <w:szCs w:val="22"/>
        </w:rPr>
        <w:t xml:space="preserve"> treatment was performed as in McCarthy </w:t>
      </w:r>
      <w:r w:rsidRPr="009A56F0">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BGyuGnfa","properties":{"formattedCitation":"[@mccarthyMSL3CoordinatesTranscriptional2019]","plainCitation":"[@mccarthyMSL3CoordinatesTranscriptional2019]","noteIndex":0},"citationItems":[{"id":926,"uris":["http://zotero.org/users/6609021/items/ZLXMT7SN"],"uri":["http://zotero.org/users/6609021/items/ZLXMT7SN"],"itemData":{"id":926,"type":"article-journal","abstract":"&lt;h3&gt;Summary&lt;/h3&gt; &lt;p&gt;Gamete formation from germline stem cells (GSCs) is essential for sexual reproduction. However, the regulation of GSC differentiation and meiotic entry are incompletely understood. Set2, which deposits H3K36me3 modifications, is required for differentiation of GSCs during &lt;i&gt;Drosophila&lt;/i&gt; oogenesis. We discovered that the H3K36me3 reader Male-specific lethal 3 (MSL3) and the histone acetyltransferase complex Ada2a-containing (ATAC) cooperate with Set2 to regulate entry into meiosis in female &lt;i&gt;Drosophila&lt;/i&gt;. MSL3 expression is restricted to the mitotic and early meiotic stages of the female germline, where it promotes transcription of genes encoding synaptonemal complex components and a germline enriched &lt;i&gt;ribosomal protein S19&lt;/i&gt; paralog, &lt;i&gt;RpS19b&lt;/i&gt;. &lt;i&gt;RpS19b&lt;/i&gt; upregulation is required for translation of Rbfox1, a known meiotic cell cycle entry factor. Thus, MSL3 is a master regulator of meiosis, coordinating the expression of factors required for recombination and GSC differentiation. We find that MSL3 is expressed during mouse spermatogenesis, suggesting a conserved function during meiosis.&lt;/p&gt;","container-title":"bioRxiv","DOI":"10.1101/2019.12.18.879874","language":"en","note":"mccarthyMSL3CoordinatesTranscriptional2019","page":"2019.12.18.879874","source":"www.biorxiv.org","title":"MSL3 coordinates a transcriptional and translational meiotic program in female Drosophila","author":[{"family":"McCarthy","given":"Alicia"},{"family":"Sarkar","given":"Kahini"},{"family":"Martin","given":"Elliot T."},{"family":"Upadhyay","given":"Maitreyi"},{"family":"James","given":"Joshua R."},{"family":"Lin","given":"Jennifer M."},{"family":"Jang","given":"Seoyeon"},{"family":"Williams","given":"Nathan D."},{"family":"Forni","given":"Paolo E."},{"family":"Buszczak","given":"Michael"},{"family":"Rangan","given":"Prashanth"}],"issued":{"date-parts":[["2019",12,19]]}},"suppress-author":true}],"schema":"https://github.com/citation-style-language/schema/raw/master/csl-citation.json"} </w:instrText>
      </w:r>
      <w:r w:rsidRPr="009A56F0">
        <w:rPr>
          <w:rFonts w:ascii="Arial" w:eastAsia="Arial" w:hAnsi="Arial" w:cs="Arial"/>
          <w:sz w:val="22"/>
          <w:szCs w:val="22"/>
        </w:rPr>
        <w:fldChar w:fldCharType="separate"/>
      </w:r>
      <w:r w:rsidR="006D0695" w:rsidRPr="006D0695">
        <w:rPr>
          <w:rFonts w:ascii="Arial" w:eastAsia="Arial" w:hAnsi="Arial" w:cs="Arial"/>
          <w:sz w:val="22"/>
        </w:rPr>
        <w:t>[@mccarthyMSL3CoordinatesTranscriptional2019]</w:t>
      </w:r>
      <w:r w:rsidRPr="009A56F0">
        <w:rPr>
          <w:rFonts w:ascii="Arial" w:eastAsia="Arial" w:hAnsi="Arial" w:cs="Arial"/>
          <w:sz w:val="22"/>
          <w:szCs w:val="22"/>
        </w:rPr>
        <w:fldChar w:fldCharType="end"/>
      </w:r>
      <w:r w:rsidRPr="009A56F0">
        <w:rPr>
          <w:rFonts w:ascii="Arial" w:eastAsia="Arial" w:hAnsi="Arial" w:cs="Arial"/>
          <w:sz w:val="22"/>
          <w:szCs w:val="22"/>
        </w:rPr>
        <w:t xml:space="preserve">. </w:t>
      </w:r>
      <w:r w:rsidR="00455E3A" w:rsidRPr="009A56F0">
        <w:rPr>
          <w:rFonts w:ascii="Arial" w:eastAsia="Arial" w:hAnsi="Arial" w:cs="Arial"/>
          <w:sz w:val="22"/>
          <w:szCs w:val="22"/>
        </w:rPr>
        <w:t>Briefly</w:t>
      </w:r>
      <w:r w:rsidRPr="009A56F0">
        <w:rPr>
          <w:rFonts w:ascii="Arial" w:eastAsia="Arial" w:hAnsi="Arial" w:cs="Arial"/>
          <w:sz w:val="22"/>
          <w:szCs w:val="22"/>
        </w:rPr>
        <w:t>, ovaries were dissected in Schneider’s media (Thermo Fisher, 21720024) and incubated in 50</w:t>
      </w:r>
      <w:r w:rsidR="000466A1" w:rsidRPr="009A56F0">
        <w:rPr>
          <w:rFonts w:ascii="Arial" w:eastAsia="Arial" w:hAnsi="Arial" w:cs="Arial"/>
          <w:sz w:val="22"/>
          <w:szCs w:val="22"/>
        </w:rPr>
        <w:t xml:space="preserve"> </w:t>
      </w:r>
      <w:proofErr w:type="spellStart"/>
      <w:r w:rsidR="000466A1" w:rsidRPr="009A56F0">
        <w:rPr>
          <w:rFonts w:ascii="Arial" w:eastAsia="Arial" w:hAnsi="Arial" w:cs="Arial"/>
          <w:sz w:val="22"/>
          <w:szCs w:val="22"/>
        </w:rPr>
        <w:t>μM</w:t>
      </w:r>
      <w:proofErr w:type="spellEnd"/>
      <w:r w:rsidR="000466A1" w:rsidRPr="009A56F0">
        <w:rPr>
          <w:rFonts w:ascii="Arial" w:eastAsia="Arial" w:hAnsi="Arial" w:cs="Arial"/>
          <w:sz w:val="22"/>
          <w:szCs w:val="22"/>
        </w:rPr>
        <w:t xml:space="preserve"> of OPP reagent for 30 minutes. Tissue was washed in 1x PBS and fixed for 10 minutes in 1x PBS plus 5% methanol-free formaldehyde. Tissue was permeabilized with 1% Triton X-100 in 1x PBST (1x PBS, 0.2% Tween 20) for 30 minutes. Samples were washed with 1x PBS and incubated with Click-</w:t>
      </w:r>
      <w:proofErr w:type="spellStart"/>
      <w:r w:rsidR="000466A1" w:rsidRPr="009A56F0">
        <w:rPr>
          <w:rFonts w:ascii="Arial" w:eastAsia="Arial" w:hAnsi="Arial" w:cs="Arial"/>
          <w:sz w:val="22"/>
          <w:szCs w:val="22"/>
        </w:rPr>
        <w:t>iT</w:t>
      </w:r>
      <w:proofErr w:type="spellEnd"/>
      <w:r w:rsidR="000466A1" w:rsidRPr="009A56F0">
        <w:rPr>
          <w:rFonts w:ascii="Arial" w:eastAsia="Arial" w:hAnsi="Arial" w:cs="Arial"/>
          <w:sz w:val="22"/>
          <w:szCs w:val="22"/>
        </w:rPr>
        <w:t xml:space="preserve"> reaction cocktail, washed with Click-</w:t>
      </w:r>
      <w:proofErr w:type="spellStart"/>
      <w:r w:rsidR="000466A1" w:rsidRPr="009A56F0">
        <w:rPr>
          <w:rFonts w:ascii="Arial" w:eastAsia="Arial" w:hAnsi="Arial" w:cs="Arial"/>
          <w:sz w:val="22"/>
          <w:szCs w:val="22"/>
        </w:rPr>
        <w:t>iT</w:t>
      </w:r>
      <w:proofErr w:type="spellEnd"/>
      <w:r w:rsidR="000466A1" w:rsidRPr="009A56F0">
        <w:rPr>
          <w:rFonts w:ascii="Arial" w:eastAsia="Arial" w:hAnsi="Arial" w:cs="Arial"/>
          <w:sz w:val="22"/>
          <w:szCs w:val="22"/>
        </w:rPr>
        <w:t xml:space="preserve"> reaction rinse buffer according to </w:t>
      </w:r>
      <w:r w:rsidR="00736611" w:rsidRPr="009A56F0">
        <w:rPr>
          <w:rFonts w:ascii="Arial" w:eastAsia="Arial" w:hAnsi="Arial" w:cs="Arial"/>
          <w:sz w:val="22"/>
          <w:szCs w:val="22"/>
        </w:rPr>
        <w:t>manufactur</w:t>
      </w:r>
      <w:r w:rsidR="00736611">
        <w:rPr>
          <w:rFonts w:ascii="Arial" w:eastAsia="Arial" w:hAnsi="Arial" w:cs="Arial"/>
          <w:sz w:val="22"/>
          <w:szCs w:val="22"/>
        </w:rPr>
        <w:t xml:space="preserve">er’s </w:t>
      </w:r>
      <w:r w:rsidR="000466A1" w:rsidRPr="009A56F0">
        <w:rPr>
          <w:rFonts w:ascii="Arial" w:eastAsia="Arial" w:hAnsi="Arial" w:cs="Arial"/>
          <w:sz w:val="22"/>
          <w:szCs w:val="22"/>
        </w:rPr>
        <w:t>instructions.</w:t>
      </w:r>
      <w:r w:rsidR="00BF786F" w:rsidRPr="009A56F0">
        <w:rPr>
          <w:rFonts w:ascii="Arial" w:eastAsia="Arial" w:hAnsi="Arial" w:cs="Arial"/>
          <w:sz w:val="22"/>
          <w:szCs w:val="22"/>
        </w:rPr>
        <w:t xml:space="preserve"> Samples were then </w:t>
      </w:r>
      <w:proofErr w:type="spellStart"/>
      <w:r w:rsidR="00BF786F" w:rsidRPr="009A56F0">
        <w:rPr>
          <w:rFonts w:ascii="Arial" w:eastAsia="Arial" w:hAnsi="Arial" w:cs="Arial"/>
          <w:sz w:val="22"/>
          <w:szCs w:val="22"/>
        </w:rPr>
        <w:t>immunostained</w:t>
      </w:r>
      <w:proofErr w:type="spellEnd"/>
      <w:r w:rsidR="00BF786F" w:rsidRPr="009A56F0">
        <w:rPr>
          <w:rFonts w:ascii="Arial" w:eastAsia="Arial" w:hAnsi="Arial" w:cs="Arial"/>
          <w:sz w:val="22"/>
          <w:szCs w:val="22"/>
        </w:rPr>
        <w:t xml:space="preserve"> according to previously described procedures.</w:t>
      </w:r>
    </w:p>
    <w:p w14:paraId="621082CA" w14:textId="77777777" w:rsidR="00334D62" w:rsidRPr="009A56F0" w:rsidRDefault="00334D62" w:rsidP="006C0869">
      <w:pPr>
        <w:jc w:val="both"/>
        <w:rPr>
          <w:rFonts w:ascii="Arial" w:eastAsia="Arial" w:hAnsi="Arial" w:cs="Arial"/>
          <w:sz w:val="22"/>
          <w:szCs w:val="22"/>
          <w:u w:val="single"/>
        </w:rPr>
      </w:pPr>
    </w:p>
    <w:p w14:paraId="6534A25C" w14:textId="4337E1F7" w:rsidR="004D3112" w:rsidRDefault="758BAB2D" w:rsidP="006C0869">
      <w:pPr>
        <w:jc w:val="both"/>
        <w:rPr>
          <w:rFonts w:ascii="Arial" w:eastAsia="Arial" w:hAnsi="Arial" w:cs="Arial"/>
          <w:sz w:val="22"/>
          <w:szCs w:val="22"/>
          <w:u w:val="single"/>
        </w:rPr>
      </w:pPr>
      <w:r w:rsidRPr="009A56F0">
        <w:rPr>
          <w:rFonts w:ascii="Arial" w:eastAsia="Arial" w:hAnsi="Arial" w:cs="Arial"/>
          <w:sz w:val="22"/>
          <w:szCs w:val="22"/>
          <w:u w:val="single"/>
        </w:rPr>
        <w:t>Image Quantifications</w:t>
      </w:r>
    </w:p>
    <w:p w14:paraId="51E48D4E" w14:textId="0E66C9E3" w:rsidR="004D3112" w:rsidRPr="008E64C3" w:rsidRDefault="004D3112" w:rsidP="006C0869">
      <w:pPr>
        <w:jc w:val="both"/>
        <w:rPr>
          <w:rFonts w:ascii="Arial" w:eastAsia="Arial" w:hAnsi="Arial" w:cs="Arial"/>
          <w:sz w:val="22"/>
          <w:szCs w:val="22"/>
        </w:rPr>
      </w:pPr>
      <w:r>
        <w:rPr>
          <w:rFonts w:ascii="Arial" w:eastAsia="Arial" w:hAnsi="Arial" w:cs="Arial"/>
          <w:sz w:val="22"/>
          <w:szCs w:val="22"/>
        </w:rPr>
        <w:t>All quantifications were performed on images using the same confocal settings.</w:t>
      </w:r>
    </w:p>
    <w:p w14:paraId="1BB8540D" w14:textId="4BEC9A61" w:rsidR="006353E0" w:rsidRDefault="570188D5" w:rsidP="006C0869">
      <w:pPr>
        <w:jc w:val="both"/>
        <w:rPr>
          <w:rFonts w:ascii="Arial" w:eastAsia="Arial" w:hAnsi="Arial" w:cs="Arial"/>
          <w:sz w:val="22"/>
          <w:szCs w:val="22"/>
        </w:rPr>
      </w:pPr>
      <w:r w:rsidRPr="009A56F0">
        <w:rPr>
          <w:rFonts w:ascii="Arial" w:eastAsia="Arial" w:hAnsi="Arial" w:cs="Arial"/>
          <w:sz w:val="22"/>
          <w:szCs w:val="22"/>
        </w:rPr>
        <w:t>A.U. qu</w:t>
      </w:r>
      <w:r w:rsidR="7B9EA990" w:rsidRPr="009A56F0">
        <w:rPr>
          <w:rFonts w:ascii="Arial" w:eastAsia="Arial" w:hAnsi="Arial" w:cs="Arial"/>
          <w:sz w:val="22"/>
          <w:szCs w:val="22"/>
        </w:rPr>
        <w:t>a</w:t>
      </w:r>
      <w:r w:rsidRPr="009A56F0">
        <w:rPr>
          <w:rFonts w:ascii="Arial" w:eastAsia="Arial" w:hAnsi="Arial" w:cs="Arial"/>
          <w:sz w:val="22"/>
          <w:szCs w:val="22"/>
        </w:rPr>
        <w:t xml:space="preserve">ntifications were performed in Fiji on images taken with </w:t>
      </w:r>
      <w:r w:rsidR="009F3740" w:rsidRPr="009A56F0">
        <w:rPr>
          <w:rFonts w:ascii="Arial" w:eastAsia="Arial" w:hAnsi="Arial" w:cs="Arial"/>
          <w:sz w:val="22"/>
          <w:szCs w:val="22"/>
        </w:rPr>
        <w:t>identical</w:t>
      </w:r>
      <w:r w:rsidRPr="009A56F0">
        <w:rPr>
          <w:rFonts w:ascii="Arial" w:eastAsia="Arial" w:hAnsi="Arial" w:cs="Arial"/>
          <w:sz w:val="22"/>
          <w:szCs w:val="22"/>
        </w:rPr>
        <w:t xml:space="preserve"> settings using the </w:t>
      </w:r>
      <w:r w:rsidR="00736611">
        <w:rPr>
          <w:rFonts w:ascii="Arial" w:eastAsia="Arial" w:hAnsi="Arial" w:cs="Arial"/>
          <w:sz w:val="22"/>
          <w:szCs w:val="22"/>
        </w:rPr>
        <w:t>“</w:t>
      </w:r>
      <w:r w:rsidRPr="009A56F0">
        <w:rPr>
          <w:rFonts w:ascii="Arial" w:eastAsia="Arial" w:hAnsi="Arial" w:cs="Arial"/>
          <w:sz w:val="22"/>
          <w:szCs w:val="22"/>
        </w:rPr>
        <w:t>Measure</w:t>
      </w:r>
      <w:r w:rsidR="00736611">
        <w:rPr>
          <w:rFonts w:ascii="Arial" w:eastAsia="Arial" w:hAnsi="Arial" w:cs="Arial"/>
          <w:sz w:val="22"/>
          <w:szCs w:val="22"/>
        </w:rPr>
        <w:t>”</w:t>
      </w:r>
      <w:r w:rsidRPr="009A56F0">
        <w:rPr>
          <w:rFonts w:ascii="Arial" w:eastAsia="Arial" w:hAnsi="Arial" w:cs="Arial"/>
          <w:sz w:val="22"/>
          <w:szCs w:val="22"/>
        </w:rPr>
        <w:t xml:space="preserve"> function. I</w:t>
      </w:r>
      <w:r w:rsidR="3EB1A492" w:rsidRPr="009A56F0">
        <w:rPr>
          <w:rFonts w:ascii="Arial" w:eastAsia="Arial" w:hAnsi="Arial" w:cs="Arial"/>
          <w:sz w:val="22"/>
          <w:szCs w:val="22"/>
        </w:rPr>
        <w:t>ntensities were normalized as indicated in the figure legends</w:t>
      </w:r>
      <w:r w:rsidR="6F84266C" w:rsidRPr="009A56F0">
        <w:rPr>
          <w:rFonts w:ascii="Arial" w:eastAsia="Arial" w:hAnsi="Arial" w:cs="Arial"/>
          <w:sz w:val="22"/>
          <w:szCs w:val="22"/>
        </w:rPr>
        <w:t>,</w:t>
      </w:r>
      <w:r w:rsidR="3EB1A492" w:rsidRPr="009A56F0">
        <w:rPr>
          <w:rFonts w:ascii="Arial" w:eastAsia="Arial" w:hAnsi="Arial" w:cs="Arial"/>
          <w:sz w:val="22"/>
          <w:szCs w:val="22"/>
        </w:rPr>
        <w:t xml:space="preserve"> boxplots of A.U. measurements were </w:t>
      </w:r>
      <w:r w:rsidR="00716CF1" w:rsidRPr="009A56F0">
        <w:rPr>
          <w:rFonts w:ascii="Arial" w:eastAsia="Arial" w:hAnsi="Arial" w:cs="Arial"/>
          <w:sz w:val="22"/>
          <w:szCs w:val="22"/>
        </w:rPr>
        <w:t xml:space="preserve">plotted </w:t>
      </w:r>
      <w:r w:rsidR="3EB1A492" w:rsidRPr="009A56F0">
        <w:rPr>
          <w:rFonts w:ascii="Arial" w:eastAsia="Arial" w:hAnsi="Arial" w:cs="Arial"/>
          <w:sz w:val="22"/>
          <w:szCs w:val="22"/>
        </w:rPr>
        <w:t>using R</w:t>
      </w:r>
      <w:r w:rsidR="43EA85DB" w:rsidRPr="009A56F0">
        <w:rPr>
          <w:rFonts w:ascii="Arial" w:eastAsia="Arial" w:hAnsi="Arial" w:cs="Arial"/>
          <w:sz w:val="22"/>
          <w:szCs w:val="22"/>
        </w:rPr>
        <w:t xml:space="preserve"> </w:t>
      </w:r>
      <w:r w:rsidR="4B7BCDD3" w:rsidRPr="009A56F0">
        <w:rPr>
          <w:rFonts w:ascii="Arial" w:eastAsia="Arial" w:hAnsi="Arial" w:cs="Arial"/>
          <w:sz w:val="22"/>
          <w:szCs w:val="22"/>
        </w:rPr>
        <w:t>and statistics were calculated using R</w:t>
      </w:r>
      <w:r w:rsidR="006353E0">
        <w:rPr>
          <w:rFonts w:ascii="Arial" w:eastAsia="Arial" w:hAnsi="Arial" w:cs="Arial"/>
          <w:sz w:val="22"/>
          <w:szCs w:val="22"/>
        </w:rPr>
        <w:t xml:space="preserve">. </w:t>
      </w:r>
    </w:p>
    <w:p w14:paraId="104104EB" w14:textId="5EB3E2FA" w:rsidR="00246747" w:rsidRDefault="00246747" w:rsidP="006C0869">
      <w:pPr>
        <w:jc w:val="both"/>
        <w:rPr>
          <w:rFonts w:ascii="Arial" w:eastAsia="Arial" w:hAnsi="Arial" w:cs="Arial"/>
          <w:sz w:val="22"/>
          <w:szCs w:val="22"/>
        </w:rPr>
      </w:pPr>
      <w:r w:rsidRPr="009A56F0">
        <w:rPr>
          <w:rFonts w:ascii="Arial" w:eastAsia="Arial" w:hAnsi="Arial" w:cs="Arial"/>
          <w:sz w:val="22"/>
          <w:szCs w:val="22"/>
        </w:rPr>
        <w:t xml:space="preserve">Quantification of </w:t>
      </w:r>
      <w:r w:rsidR="00B52567">
        <w:rPr>
          <w:rFonts w:ascii="Arial" w:eastAsia="Arial" w:hAnsi="Arial" w:cs="Arial"/>
          <w:sz w:val="22"/>
          <w:szCs w:val="22"/>
        </w:rPr>
        <w:t>n</w:t>
      </w:r>
      <w:r>
        <w:rPr>
          <w:rFonts w:ascii="Arial" w:eastAsia="Arial" w:hAnsi="Arial" w:cs="Arial"/>
          <w:sz w:val="22"/>
          <w:szCs w:val="22"/>
        </w:rPr>
        <w:t>ucleolar size was measured in Fiji by measuring the diameter of the nucleolus using the measure tool in Fiji. Volumes were calculated using the formula for a sphere.</w:t>
      </w:r>
    </w:p>
    <w:p w14:paraId="5FE02747" w14:textId="6503335D" w:rsidR="00915412" w:rsidRDefault="00915412" w:rsidP="006C0869">
      <w:pPr>
        <w:jc w:val="both"/>
        <w:rPr>
          <w:rFonts w:ascii="Arial" w:eastAsia="Arial" w:hAnsi="Arial" w:cs="Arial"/>
          <w:sz w:val="22"/>
          <w:szCs w:val="22"/>
        </w:rPr>
      </w:pPr>
      <w:r w:rsidRPr="009A56F0">
        <w:rPr>
          <w:rFonts w:ascii="Arial" w:eastAsia="Arial" w:hAnsi="Arial" w:cs="Arial"/>
          <w:sz w:val="22"/>
          <w:szCs w:val="22"/>
        </w:rPr>
        <w:t>Quantification of p53</w:t>
      </w:r>
      <w:r w:rsidR="00455E3A">
        <w:rPr>
          <w:rFonts w:ascii="Arial" w:eastAsia="Arial" w:hAnsi="Arial" w:cs="Arial"/>
          <w:sz w:val="22"/>
          <w:szCs w:val="22"/>
        </w:rPr>
        <w:t xml:space="preserve"> area of</w:t>
      </w:r>
      <w:r w:rsidRPr="009A56F0">
        <w:rPr>
          <w:rFonts w:ascii="Arial" w:eastAsia="Arial" w:hAnsi="Arial" w:cs="Arial"/>
          <w:sz w:val="22"/>
          <w:szCs w:val="22"/>
        </w:rPr>
        <w:t xml:space="preserve"> expression was performed from control, </w:t>
      </w:r>
      <w:r w:rsidRPr="008E64C3">
        <w:rPr>
          <w:rFonts w:ascii="Arial" w:eastAsia="Arial" w:hAnsi="Arial" w:cs="Arial"/>
          <w:i/>
          <w:iCs/>
          <w:sz w:val="22"/>
          <w:szCs w:val="22"/>
        </w:rPr>
        <w:t>nosGAL4</w:t>
      </w:r>
      <w:r w:rsidRPr="009A56F0">
        <w:rPr>
          <w:rFonts w:ascii="Arial" w:eastAsia="Arial" w:hAnsi="Arial" w:cs="Arial"/>
          <w:sz w:val="22"/>
          <w:szCs w:val="22"/>
        </w:rPr>
        <w:t xml:space="preserve"> and nosGAL4&gt;</w:t>
      </w:r>
      <w:proofErr w:type="spellStart"/>
      <w:r w:rsidRPr="00DE7BC1">
        <w:rPr>
          <w:rFonts w:ascii="Arial" w:eastAsia="Arial" w:hAnsi="Arial" w:cs="Arial"/>
          <w:i/>
          <w:sz w:val="22"/>
          <w:szCs w:val="22"/>
        </w:rPr>
        <w:t>aramis</w:t>
      </w:r>
      <w:proofErr w:type="spellEnd"/>
      <w:r w:rsidRPr="00DE7BC1">
        <w:rPr>
          <w:rFonts w:ascii="Arial" w:eastAsia="Arial" w:hAnsi="Arial" w:cs="Arial"/>
          <w:sz w:val="22"/>
          <w:szCs w:val="22"/>
        </w:rPr>
        <w:t xml:space="preserve"> RNAi </w:t>
      </w:r>
      <w:proofErr w:type="spellStart"/>
      <w:r w:rsidRPr="00DE7BC1">
        <w:rPr>
          <w:rFonts w:ascii="Arial" w:eastAsia="Arial" w:hAnsi="Arial" w:cs="Arial"/>
          <w:sz w:val="22"/>
          <w:szCs w:val="22"/>
        </w:rPr>
        <w:t>germaria</w:t>
      </w:r>
      <w:proofErr w:type="spellEnd"/>
      <w:r w:rsidRPr="00DE7BC1">
        <w:rPr>
          <w:rFonts w:ascii="Arial" w:eastAsia="Arial" w:hAnsi="Arial" w:cs="Arial"/>
          <w:sz w:val="22"/>
          <w:szCs w:val="22"/>
        </w:rPr>
        <w:t>. A manual threshold was set based off of qualitative assessment of a “punctate”. For control</w:t>
      </w:r>
      <w:r w:rsidR="003021FF">
        <w:rPr>
          <w:rFonts w:ascii="Arial" w:eastAsia="Arial" w:hAnsi="Arial" w:cs="Arial"/>
          <w:sz w:val="22"/>
          <w:szCs w:val="22"/>
        </w:rPr>
        <w:t xml:space="preserve"> </w:t>
      </w:r>
      <w:r w:rsidR="00DD65C1" w:rsidRPr="00DE7BC1">
        <w:rPr>
          <w:rFonts w:ascii="Arial" w:eastAsia="Arial" w:hAnsi="Arial" w:cs="Arial"/>
          <w:sz w:val="22"/>
          <w:szCs w:val="22"/>
        </w:rPr>
        <w:t>ovaries</w:t>
      </w:r>
      <w:r w:rsidRPr="00DE7BC1">
        <w:rPr>
          <w:rFonts w:ascii="Arial" w:eastAsia="Arial" w:hAnsi="Arial" w:cs="Arial"/>
          <w:sz w:val="22"/>
          <w:szCs w:val="22"/>
        </w:rPr>
        <w:t xml:space="preserve">, </w:t>
      </w:r>
      <w:r w:rsidR="00DD65C1" w:rsidRPr="00DE7BC1">
        <w:rPr>
          <w:rFonts w:ascii="Arial" w:eastAsia="Arial" w:hAnsi="Arial" w:cs="Arial"/>
          <w:sz w:val="22"/>
          <w:szCs w:val="22"/>
        </w:rPr>
        <w:t>cells proximal to the niche</w:t>
      </w:r>
      <w:r w:rsidR="003021FF">
        <w:rPr>
          <w:rFonts w:ascii="Arial" w:eastAsia="Arial" w:hAnsi="Arial" w:cs="Arial"/>
          <w:sz w:val="22"/>
          <w:szCs w:val="22"/>
        </w:rPr>
        <w:t xml:space="preserve"> consisting of GSCs/CBs</w:t>
      </w:r>
      <w:r w:rsidR="00DD65C1" w:rsidRPr="00DE7BC1">
        <w:rPr>
          <w:rFonts w:ascii="Arial" w:eastAsia="Arial" w:hAnsi="Arial" w:cs="Arial"/>
          <w:sz w:val="22"/>
          <w:szCs w:val="22"/>
        </w:rPr>
        <w:t xml:space="preserve"> were outlined</w:t>
      </w:r>
      <w:r w:rsidR="003021FF">
        <w:rPr>
          <w:rFonts w:ascii="Arial" w:eastAsia="Arial" w:hAnsi="Arial" w:cs="Arial"/>
          <w:sz w:val="22"/>
          <w:szCs w:val="22"/>
        </w:rPr>
        <w:t xml:space="preserve"> and for </w:t>
      </w:r>
      <w:proofErr w:type="spellStart"/>
      <w:r w:rsidR="003021FF" w:rsidRPr="008E64C3">
        <w:rPr>
          <w:rFonts w:ascii="Arial" w:eastAsia="Arial" w:hAnsi="Arial" w:cs="Arial"/>
          <w:i/>
          <w:iCs/>
          <w:sz w:val="22"/>
          <w:szCs w:val="22"/>
        </w:rPr>
        <w:t>aramis</w:t>
      </w:r>
      <w:proofErr w:type="spellEnd"/>
      <w:r w:rsidR="003021FF" w:rsidRPr="00DE7BC1">
        <w:rPr>
          <w:rFonts w:ascii="Arial" w:eastAsia="Arial" w:hAnsi="Arial" w:cs="Arial"/>
          <w:sz w:val="22"/>
          <w:szCs w:val="22"/>
        </w:rPr>
        <w:t xml:space="preserve"> RNAi</w:t>
      </w:r>
      <w:r w:rsidR="00DD65C1" w:rsidRPr="00DE7BC1">
        <w:rPr>
          <w:rFonts w:ascii="Arial" w:eastAsia="Arial" w:hAnsi="Arial" w:cs="Arial"/>
          <w:sz w:val="22"/>
          <w:szCs w:val="22"/>
        </w:rPr>
        <w:t xml:space="preserve"> </w:t>
      </w:r>
      <w:r w:rsidR="003021FF">
        <w:rPr>
          <w:rFonts w:ascii="Arial" w:eastAsia="Arial" w:hAnsi="Arial" w:cs="Arial"/>
          <w:sz w:val="22"/>
          <w:szCs w:val="22"/>
        </w:rPr>
        <w:t xml:space="preserve">the entire germline proximal to the niche was outlined </w:t>
      </w:r>
      <w:r w:rsidR="00DD65C1" w:rsidRPr="00DE7BC1">
        <w:rPr>
          <w:rFonts w:ascii="Arial" w:eastAsia="Arial" w:hAnsi="Arial" w:cs="Arial"/>
          <w:sz w:val="22"/>
          <w:szCs w:val="22"/>
        </w:rPr>
        <w:t>and a Fiji script was used to determine the number of pixels above the threshold and the total number of pixels. Data from each slice for each replicate was summed prior to plotting and statistical analysis.</w:t>
      </w:r>
    </w:p>
    <w:p w14:paraId="0B2683DC" w14:textId="4797A06A" w:rsidR="00DE08F2" w:rsidRPr="009A56F0" w:rsidRDefault="00DE08F2" w:rsidP="006C0869">
      <w:pPr>
        <w:jc w:val="both"/>
        <w:rPr>
          <w:rFonts w:ascii="Arial" w:eastAsia="Arial" w:hAnsi="Arial" w:cs="Arial"/>
          <w:sz w:val="22"/>
          <w:szCs w:val="22"/>
        </w:rPr>
      </w:pPr>
      <w:r>
        <w:rPr>
          <w:rFonts w:ascii="Arial" w:eastAsia="Arial" w:hAnsi="Arial" w:cs="Arial"/>
          <w:sz w:val="22"/>
          <w:szCs w:val="22"/>
        </w:rPr>
        <w:t xml:space="preserve">Colocalization analysis of helicases with Fibrillarin was performed in Fiji using the </w:t>
      </w:r>
      <w:r w:rsidR="00333548">
        <w:rPr>
          <w:rFonts w:ascii="Arial" w:eastAsia="Arial" w:hAnsi="Arial" w:cs="Arial"/>
          <w:sz w:val="22"/>
          <w:szCs w:val="22"/>
        </w:rPr>
        <w:t>Plot Profile</w:t>
      </w:r>
      <w:r>
        <w:rPr>
          <w:rFonts w:ascii="Arial" w:eastAsia="Arial" w:hAnsi="Arial" w:cs="Arial"/>
          <w:sz w:val="22"/>
          <w:szCs w:val="22"/>
        </w:rPr>
        <w:t xml:space="preserve"> tool. A selection box was drawn over a Fibrillarin punctate of interest (indicated with a box in the images) and </w:t>
      </w:r>
      <w:r w:rsidR="00333548">
        <w:rPr>
          <w:rFonts w:ascii="Arial" w:eastAsia="Arial" w:hAnsi="Arial" w:cs="Arial"/>
          <w:sz w:val="22"/>
          <w:szCs w:val="22"/>
        </w:rPr>
        <w:t>Plot Profiles</w:t>
      </w:r>
      <w:r>
        <w:rPr>
          <w:rFonts w:ascii="Arial" w:eastAsia="Arial" w:hAnsi="Arial" w:cs="Arial"/>
          <w:sz w:val="22"/>
          <w:szCs w:val="22"/>
        </w:rPr>
        <w:t xml:space="preserve"> was acquired for each channel</w:t>
      </w:r>
      <w:r w:rsidR="00333548">
        <w:rPr>
          <w:rFonts w:ascii="Arial" w:eastAsia="Arial" w:hAnsi="Arial" w:cs="Arial"/>
          <w:sz w:val="22"/>
          <w:szCs w:val="22"/>
        </w:rPr>
        <w:t xml:space="preserve"> of interest</w:t>
      </w:r>
      <w:r>
        <w:rPr>
          <w:rFonts w:ascii="Arial" w:eastAsia="Arial" w:hAnsi="Arial" w:cs="Arial"/>
          <w:sz w:val="22"/>
          <w:szCs w:val="22"/>
        </w:rPr>
        <w:t xml:space="preserve">. Data was plotted and Spearman correlations calculated using R. </w:t>
      </w:r>
    </w:p>
    <w:p w14:paraId="1779DEFE" w14:textId="3553FB45" w:rsidR="00915412" w:rsidRPr="009A56F0" w:rsidRDefault="4FA0521A" w:rsidP="006C0869">
      <w:pPr>
        <w:jc w:val="both"/>
        <w:rPr>
          <w:rFonts w:ascii="Arial" w:eastAsia="Arial" w:hAnsi="Arial" w:cs="Arial"/>
          <w:sz w:val="22"/>
          <w:szCs w:val="22"/>
        </w:rPr>
      </w:pPr>
      <w:r w:rsidRPr="36D160CD">
        <w:rPr>
          <w:rFonts w:ascii="Arial" w:eastAsia="Arial" w:hAnsi="Arial" w:cs="Arial"/>
          <w:sz w:val="22"/>
          <w:szCs w:val="22"/>
        </w:rPr>
        <w:t xml:space="preserve">Quantification of Non1-GFP </w:t>
      </w:r>
      <w:r w:rsidR="287DD78C" w:rsidRPr="36D160CD">
        <w:rPr>
          <w:rFonts w:ascii="Arial" w:eastAsia="Arial" w:hAnsi="Arial" w:cs="Arial"/>
          <w:sz w:val="22"/>
          <w:szCs w:val="22"/>
        </w:rPr>
        <w:t>expression</w:t>
      </w:r>
      <w:r w:rsidRPr="36D160CD">
        <w:rPr>
          <w:rFonts w:ascii="Arial" w:eastAsia="Arial" w:hAnsi="Arial" w:cs="Arial"/>
          <w:sz w:val="22"/>
          <w:szCs w:val="22"/>
        </w:rPr>
        <w:t xml:space="preserve"> and p53 </w:t>
      </w:r>
      <w:r w:rsidR="287DD78C" w:rsidRPr="36D160CD">
        <w:rPr>
          <w:rFonts w:ascii="Arial" w:eastAsia="Arial" w:hAnsi="Arial" w:cs="Arial"/>
          <w:sz w:val="22"/>
          <w:szCs w:val="22"/>
        </w:rPr>
        <w:t>expression</w:t>
      </w:r>
      <w:r w:rsidR="230C63B5" w:rsidRPr="36D160CD">
        <w:rPr>
          <w:rFonts w:ascii="Arial" w:eastAsia="Arial" w:hAnsi="Arial" w:cs="Arial"/>
          <w:sz w:val="22"/>
          <w:szCs w:val="22"/>
        </w:rPr>
        <w:t xml:space="preserve"> over development</w:t>
      </w:r>
      <w:r w:rsidRPr="36D160CD">
        <w:rPr>
          <w:rFonts w:ascii="Arial" w:eastAsia="Arial" w:hAnsi="Arial" w:cs="Arial"/>
          <w:sz w:val="22"/>
          <w:szCs w:val="22"/>
        </w:rPr>
        <w:t xml:space="preserve"> was calculated in Fiji using the Auto Threshold </w:t>
      </w:r>
      <w:r w:rsidR="6760FEC2" w:rsidRPr="36D160CD">
        <w:rPr>
          <w:rFonts w:ascii="Arial" w:eastAsia="Arial" w:hAnsi="Arial" w:cs="Arial"/>
          <w:sz w:val="22"/>
          <w:szCs w:val="22"/>
        </w:rPr>
        <w:t>tool with the Yen method</w:t>
      </w:r>
      <w:r w:rsidR="287DD78C" w:rsidRPr="36D160CD">
        <w:rPr>
          <w:rFonts w:ascii="Arial" w:eastAsia="Arial" w:hAnsi="Arial" w:cs="Arial"/>
          <w:sz w:val="22"/>
          <w:szCs w:val="22"/>
        </w:rPr>
        <w:t xml:space="preserve"> </w:t>
      </w:r>
      <w:r w:rsidR="758BAB2D" w:rsidRPr="36D160CD">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GWiiyhtA","properties":{"formattedCitation":"[@sezginSurveyImageThresholding2004]","plainCitation":"[@sezginSurveyImageThresholding2004]","noteIndex":0},"citationItems":[{"id":830,"uris":["http://zotero.org/users/6609021/items/D39KHEJG"],"uri":["http://zotero.org/users/6609021/items/D39KHEJG"],"itemData":{"id":830,"type":"article-journal","container-title":"Journal of Electronic imaging","issue":"1","note":"sezginSurveyImageThresholding2004","page":"146–166","source":"Google Scholar","title":"Survey over image thresholding techniques and quantitative performance evaluation","volume":"13","author":[{"family":"Sezgin","given":"Mehmet"},{"family":"Sankur","given":"Bülent"}],"issued":{"date-parts":[["2004"]]}}}],"schema":"https://github.com/citation-style-language/schema/raw/master/csl-citation.json"} </w:instrText>
      </w:r>
      <w:r w:rsidR="758BAB2D" w:rsidRPr="36D160CD">
        <w:rPr>
          <w:rFonts w:ascii="Arial" w:eastAsia="Arial" w:hAnsi="Arial" w:cs="Arial"/>
          <w:sz w:val="22"/>
          <w:szCs w:val="22"/>
        </w:rPr>
        <w:fldChar w:fldCharType="separate"/>
      </w:r>
      <w:r w:rsidR="006D0695" w:rsidRPr="006D0695">
        <w:rPr>
          <w:rFonts w:ascii="Arial" w:eastAsia="Arial" w:hAnsi="Arial" w:cs="Arial"/>
          <w:sz w:val="22"/>
        </w:rPr>
        <w:t>[@sezginSurveyImageThresholding2004]</w:t>
      </w:r>
      <w:r w:rsidR="758BAB2D" w:rsidRPr="36D160CD">
        <w:rPr>
          <w:rFonts w:ascii="Arial" w:eastAsia="Arial" w:hAnsi="Arial" w:cs="Arial"/>
          <w:sz w:val="22"/>
          <w:szCs w:val="22"/>
        </w:rPr>
        <w:fldChar w:fldCharType="end"/>
      </w:r>
      <w:r w:rsidR="6760FEC2" w:rsidRPr="36D160CD">
        <w:rPr>
          <w:rFonts w:ascii="Arial" w:eastAsia="Arial" w:hAnsi="Arial" w:cs="Arial"/>
          <w:sz w:val="22"/>
          <w:szCs w:val="22"/>
        </w:rPr>
        <w:t xml:space="preserve"> to threshold </w:t>
      </w:r>
      <w:r w:rsidR="3E8C3DEE" w:rsidRPr="36D160CD">
        <w:rPr>
          <w:rFonts w:ascii="Arial" w:eastAsia="Arial" w:hAnsi="Arial" w:cs="Arial"/>
          <w:sz w:val="22"/>
          <w:szCs w:val="22"/>
        </w:rPr>
        <w:t>expression</w:t>
      </w:r>
      <w:r w:rsidR="6760FEC2" w:rsidRPr="36D160CD">
        <w:rPr>
          <w:rFonts w:ascii="Arial" w:eastAsia="Arial" w:hAnsi="Arial" w:cs="Arial"/>
          <w:sz w:val="22"/>
          <w:szCs w:val="22"/>
        </w:rPr>
        <w:t xml:space="preserve">. </w:t>
      </w:r>
      <w:r w:rsidR="4EA3D464" w:rsidRPr="36D160CD">
        <w:rPr>
          <w:rFonts w:ascii="Arial" w:eastAsia="Arial" w:hAnsi="Arial" w:cs="Arial"/>
          <w:sz w:val="22"/>
          <w:szCs w:val="22"/>
        </w:rPr>
        <w:t xml:space="preserve">Quantifications were performed on </w:t>
      </w:r>
      <w:r w:rsidR="186337BE" w:rsidRPr="36D160CD">
        <w:rPr>
          <w:rFonts w:ascii="Arial" w:eastAsia="Arial" w:hAnsi="Arial" w:cs="Arial"/>
          <w:sz w:val="22"/>
          <w:szCs w:val="22"/>
        </w:rPr>
        <w:t>3</w:t>
      </w:r>
      <w:r w:rsidR="076781DB" w:rsidRPr="36D160CD">
        <w:rPr>
          <w:rFonts w:ascii="Arial" w:eastAsia="Arial" w:hAnsi="Arial" w:cs="Arial"/>
          <w:sz w:val="22"/>
          <w:szCs w:val="22"/>
        </w:rPr>
        <w:t xml:space="preserve"> </w:t>
      </w:r>
      <w:r w:rsidR="5894D7D1" w:rsidRPr="36D160CD">
        <w:rPr>
          <w:rFonts w:ascii="Arial" w:eastAsia="Arial" w:hAnsi="Arial" w:cs="Arial"/>
          <w:sz w:val="22"/>
          <w:szCs w:val="22"/>
        </w:rPr>
        <w:t>merged</w:t>
      </w:r>
      <w:r w:rsidR="00736611">
        <w:rPr>
          <w:rFonts w:ascii="Arial" w:eastAsia="Arial" w:hAnsi="Arial" w:cs="Arial"/>
          <w:sz w:val="22"/>
          <w:szCs w:val="22"/>
        </w:rPr>
        <w:t xml:space="preserve"> </w:t>
      </w:r>
      <w:r w:rsidR="4EA3D464" w:rsidRPr="36D160CD">
        <w:rPr>
          <w:rFonts w:ascii="Arial" w:eastAsia="Arial" w:hAnsi="Arial" w:cs="Arial"/>
          <w:sz w:val="22"/>
          <w:szCs w:val="22"/>
        </w:rPr>
        <w:t>s</w:t>
      </w:r>
      <w:r w:rsidR="786B8175" w:rsidRPr="36D160CD">
        <w:rPr>
          <w:rFonts w:ascii="Arial" w:eastAsia="Arial" w:hAnsi="Arial" w:cs="Arial"/>
          <w:sz w:val="22"/>
          <w:szCs w:val="22"/>
        </w:rPr>
        <w:t>lices</w:t>
      </w:r>
      <w:r w:rsidR="4EA3D464" w:rsidRPr="36D160CD">
        <w:rPr>
          <w:rFonts w:ascii="Arial" w:eastAsia="Arial" w:hAnsi="Arial" w:cs="Arial"/>
          <w:sz w:val="22"/>
          <w:szCs w:val="22"/>
        </w:rPr>
        <w:t xml:space="preserve"> and e</w:t>
      </w:r>
      <w:r w:rsidR="2EF34439" w:rsidRPr="36D160CD">
        <w:rPr>
          <w:rFonts w:ascii="Arial" w:eastAsia="Arial" w:hAnsi="Arial" w:cs="Arial"/>
          <w:sz w:val="22"/>
          <w:szCs w:val="22"/>
        </w:rPr>
        <w:t>gg chambers were cropped out of quantified images prior to thresholding to prevent areas outside of the germ</w:t>
      </w:r>
      <w:r w:rsidR="5B7F703A" w:rsidRPr="36D160CD">
        <w:rPr>
          <w:rFonts w:ascii="Arial" w:eastAsia="Arial" w:hAnsi="Arial" w:cs="Arial"/>
          <w:sz w:val="22"/>
          <w:szCs w:val="22"/>
        </w:rPr>
        <w:t>a</w:t>
      </w:r>
      <w:r w:rsidR="2EF34439" w:rsidRPr="36D160CD">
        <w:rPr>
          <w:rFonts w:ascii="Arial" w:eastAsia="Arial" w:hAnsi="Arial" w:cs="Arial"/>
          <w:sz w:val="22"/>
          <w:szCs w:val="22"/>
        </w:rPr>
        <w:t>rium from influencing the thresholding alg</w:t>
      </w:r>
      <w:r w:rsidR="541C6D06" w:rsidRPr="36D160CD">
        <w:rPr>
          <w:rFonts w:ascii="Arial" w:eastAsia="Arial" w:hAnsi="Arial" w:cs="Arial"/>
          <w:sz w:val="22"/>
          <w:szCs w:val="22"/>
        </w:rPr>
        <w:t>orithm</w:t>
      </w:r>
      <w:r w:rsidR="2EF34439" w:rsidRPr="36D160CD">
        <w:rPr>
          <w:rFonts w:ascii="Arial" w:eastAsia="Arial" w:hAnsi="Arial" w:cs="Arial"/>
          <w:sz w:val="22"/>
          <w:szCs w:val="22"/>
        </w:rPr>
        <w:t xml:space="preserve">. </w:t>
      </w:r>
      <w:r w:rsidR="37182021" w:rsidRPr="36D160CD">
        <w:rPr>
          <w:rFonts w:ascii="Arial" w:eastAsia="Arial" w:hAnsi="Arial" w:cs="Arial"/>
          <w:sz w:val="22"/>
          <w:szCs w:val="22"/>
        </w:rPr>
        <w:t>Areas of germline with “high” and “low” expression of Non1-GFP were outlined manually and a custom Fiji script was used in order to quantify t</w:t>
      </w:r>
      <w:r w:rsidR="6D5FFC74" w:rsidRPr="36D160CD">
        <w:rPr>
          <w:rFonts w:ascii="Arial" w:eastAsia="Arial" w:hAnsi="Arial" w:cs="Arial"/>
          <w:sz w:val="22"/>
          <w:szCs w:val="22"/>
        </w:rPr>
        <w:t>he proportion of pixels in the selected marked as positive for expression for either Non1-GFP or p53</w:t>
      </w:r>
      <w:r w:rsidR="287DD78C" w:rsidRPr="36D160CD">
        <w:rPr>
          <w:rFonts w:ascii="Arial" w:eastAsia="Arial" w:hAnsi="Arial" w:cs="Arial"/>
          <w:sz w:val="22"/>
          <w:szCs w:val="22"/>
        </w:rPr>
        <w:t>, staging was inferred from the results of the Non1-GFP quantification performed using 1B1 to determine the stages of peak Non1 expression</w:t>
      </w:r>
      <w:r w:rsidR="6D5FFC74" w:rsidRPr="36D160CD">
        <w:rPr>
          <w:rFonts w:ascii="Arial" w:eastAsia="Arial" w:hAnsi="Arial" w:cs="Arial"/>
          <w:sz w:val="22"/>
          <w:szCs w:val="22"/>
        </w:rPr>
        <w:t xml:space="preserve">. Percent area was plotted </w:t>
      </w:r>
      <w:r w:rsidR="1D4A14AB" w:rsidRPr="36D160CD">
        <w:rPr>
          <w:rFonts w:ascii="Arial" w:eastAsia="Arial" w:hAnsi="Arial" w:cs="Arial"/>
          <w:sz w:val="22"/>
          <w:szCs w:val="22"/>
        </w:rPr>
        <w:t>with</w:t>
      </w:r>
      <w:r w:rsidR="750FE96D" w:rsidRPr="36D160CD">
        <w:rPr>
          <w:rFonts w:ascii="Arial" w:eastAsia="Arial" w:hAnsi="Arial" w:cs="Arial"/>
          <w:sz w:val="22"/>
          <w:szCs w:val="22"/>
        </w:rPr>
        <w:t xml:space="preserve"> </w:t>
      </w:r>
      <w:r w:rsidR="1D4A14AB" w:rsidRPr="36D160CD">
        <w:rPr>
          <w:rFonts w:ascii="Arial" w:eastAsia="Arial" w:hAnsi="Arial" w:cs="Arial"/>
          <w:sz w:val="22"/>
          <w:szCs w:val="22"/>
        </w:rPr>
        <w:t xml:space="preserve">ggplot2 </w:t>
      </w:r>
      <w:r w:rsidR="39CABB5D" w:rsidRPr="36D160CD">
        <w:rPr>
          <w:rFonts w:ascii="Arial" w:eastAsia="Arial" w:hAnsi="Arial" w:cs="Arial"/>
          <w:sz w:val="22"/>
          <w:szCs w:val="22"/>
        </w:rPr>
        <w:t>as boxplots</w:t>
      </w:r>
      <w:r w:rsidR="1357DF2F" w:rsidRPr="36D160CD">
        <w:rPr>
          <w:rFonts w:ascii="Arial" w:eastAsia="Arial" w:hAnsi="Arial" w:cs="Arial"/>
          <w:sz w:val="22"/>
          <w:szCs w:val="22"/>
        </w:rPr>
        <w:t xml:space="preserve"> in a</w:t>
      </w:r>
      <w:r w:rsidR="18246565" w:rsidRPr="36D160CD">
        <w:rPr>
          <w:rFonts w:ascii="Arial" w:eastAsia="Arial" w:hAnsi="Arial" w:cs="Arial"/>
          <w:sz w:val="22"/>
          <w:szCs w:val="22"/>
        </w:rPr>
        <w:t xml:space="preserve"> custom</w:t>
      </w:r>
      <w:r w:rsidR="1357DF2F" w:rsidRPr="36D160CD">
        <w:rPr>
          <w:rFonts w:ascii="Arial" w:eastAsia="Arial" w:hAnsi="Arial" w:cs="Arial"/>
          <w:sz w:val="22"/>
          <w:szCs w:val="22"/>
        </w:rPr>
        <w:t xml:space="preserve"> R</w:t>
      </w:r>
      <w:r w:rsidR="4CD9DB7B" w:rsidRPr="36D160CD">
        <w:rPr>
          <w:rFonts w:ascii="Arial" w:eastAsia="Arial" w:hAnsi="Arial" w:cs="Arial"/>
          <w:sz w:val="22"/>
          <w:szCs w:val="22"/>
        </w:rPr>
        <w:t xml:space="preserve"> </w:t>
      </w:r>
      <w:r w:rsidR="1357DF2F" w:rsidRPr="36D160CD">
        <w:rPr>
          <w:rFonts w:ascii="Arial" w:eastAsia="Arial" w:hAnsi="Arial" w:cs="Arial"/>
          <w:sz w:val="22"/>
          <w:szCs w:val="22"/>
        </w:rPr>
        <w:t>script.</w:t>
      </w:r>
      <w:r w:rsidR="6D5FFC74" w:rsidRPr="36D160CD">
        <w:rPr>
          <w:rFonts w:ascii="Arial" w:eastAsia="Arial" w:hAnsi="Arial" w:cs="Arial"/>
          <w:sz w:val="22"/>
          <w:szCs w:val="22"/>
        </w:rPr>
        <w:t xml:space="preserve"> </w:t>
      </w:r>
    </w:p>
    <w:p w14:paraId="62EDEA74" w14:textId="77777777" w:rsidR="003F4E80" w:rsidRPr="009A56F0" w:rsidRDefault="003F4E80" w:rsidP="006C0869">
      <w:pPr>
        <w:jc w:val="both"/>
        <w:rPr>
          <w:rFonts w:ascii="Arial" w:eastAsia="Arial" w:hAnsi="Arial" w:cs="Arial"/>
          <w:sz w:val="22"/>
          <w:szCs w:val="22"/>
        </w:rPr>
      </w:pPr>
    </w:p>
    <w:p w14:paraId="7CC00370" w14:textId="58055FC2" w:rsidR="10A1F357" w:rsidRPr="009A56F0" w:rsidRDefault="10A1F357" w:rsidP="006C0869">
      <w:pPr>
        <w:jc w:val="both"/>
        <w:rPr>
          <w:rFonts w:ascii="Arial" w:eastAsia="Arial" w:hAnsi="Arial" w:cs="Arial"/>
          <w:sz w:val="22"/>
          <w:szCs w:val="22"/>
          <w:u w:val="single"/>
        </w:rPr>
      </w:pPr>
      <w:r w:rsidRPr="00DE7BC1">
        <w:rPr>
          <w:rFonts w:ascii="Arial" w:eastAsia="Arial" w:hAnsi="Arial" w:cs="Arial"/>
          <w:sz w:val="22"/>
          <w:szCs w:val="22"/>
          <w:u w:val="single"/>
        </w:rPr>
        <w:lastRenderedPageBreak/>
        <w:t>RNA Extraction</w:t>
      </w:r>
      <w:r w:rsidR="00EE092C" w:rsidRPr="00EE092C">
        <w:rPr>
          <w:rFonts w:ascii="Arial" w:eastAsia="Arial" w:hAnsi="Arial" w:cs="Arial"/>
          <w:sz w:val="22"/>
          <w:szCs w:val="22"/>
          <w:u w:val="single"/>
        </w:rPr>
        <w:t xml:space="preserve"> from Ovaries</w:t>
      </w:r>
    </w:p>
    <w:p w14:paraId="335DFD99" w14:textId="5BC33600" w:rsidR="3727385A" w:rsidRPr="009A56F0" w:rsidRDefault="003F4E80" w:rsidP="006C0869">
      <w:pPr>
        <w:jc w:val="both"/>
        <w:rPr>
          <w:rFonts w:ascii="Arial" w:eastAsia="Arial" w:hAnsi="Arial" w:cs="Arial"/>
          <w:sz w:val="22"/>
          <w:szCs w:val="22"/>
        </w:rPr>
      </w:pPr>
      <w:r w:rsidRPr="009A56F0">
        <w:rPr>
          <w:rFonts w:ascii="Arial" w:eastAsia="Arial" w:hAnsi="Arial" w:cs="Arial"/>
          <w:sz w:val="22"/>
          <w:szCs w:val="22"/>
        </w:rPr>
        <w:t xml:space="preserve">RNA extraction was performed using standard methods. Ovaries were dissected into PBS and </w:t>
      </w:r>
      <w:r w:rsidR="4C5EEA40" w:rsidRPr="009A56F0">
        <w:rPr>
          <w:rFonts w:ascii="Arial" w:eastAsia="Arial" w:hAnsi="Arial" w:cs="Arial"/>
          <w:sz w:val="22"/>
          <w:szCs w:val="22"/>
        </w:rPr>
        <w:t>transferred</w:t>
      </w:r>
      <w:r w:rsidRPr="009A56F0">
        <w:rPr>
          <w:rFonts w:ascii="Arial" w:eastAsia="Arial" w:hAnsi="Arial" w:cs="Arial"/>
          <w:sz w:val="22"/>
          <w:szCs w:val="22"/>
        </w:rPr>
        <w:t xml:space="preserve"> to microcentrifuge tubes. PBS was removed and 100ul of </w:t>
      </w:r>
      <w:proofErr w:type="spellStart"/>
      <w:r w:rsidRPr="009A56F0">
        <w:rPr>
          <w:rFonts w:ascii="Arial" w:eastAsia="Arial" w:hAnsi="Arial" w:cs="Arial"/>
          <w:sz w:val="22"/>
          <w:szCs w:val="22"/>
        </w:rPr>
        <w:t>Trizol</w:t>
      </w:r>
      <w:proofErr w:type="spellEnd"/>
      <w:r w:rsidRPr="009A56F0">
        <w:rPr>
          <w:rFonts w:ascii="Arial" w:eastAsia="Arial" w:hAnsi="Arial" w:cs="Arial"/>
          <w:sz w:val="22"/>
          <w:szCs w:val="22"/>
        </w:rPr>
        <w:t xml:space="preserve"> was added and ovaries were flash frozen and stored at -80 </w:t>
      </w:r>
      <w:r w:rsidR="00666A66" w:rsidRPr="009A56F0">
        <w:rPr>
          <w:rFonts w:ascii="Arial" w:eastAsia="Arial" w:hAnsi="Arial" w:cs="Arial"/>
          <w:sz w:val="22"/>
          <w:szCs w:val="22"/>
        </w:rPr>
        <w:t>°C</w:t>
      </w:r>
      <w:r w:rsidRPr="009A56F0">
        <w:rPr>
          <w:rFonts w:ascii="Arial" w:eastAsia="Arial" w:hAnsi="Arial" w:cs="Arial"/>
          <w:sz w:val="22"/>
          <w:szCs w:val="22"/>
        </w:rPr>
        <w:t xml:space="preserve">. Ovaries were lysed in the microcentrifuge tube using a plastic disposable pestle. </w:t>
      </w:r>
      <w:proofErr w:type="spellStart"/>
      <w:r w:rsidRPr="009A56F0">
        <w:rPr>
          <w:rFonts w:ascii="Arial" w:eastAsia="Arial" w:hAnsi="Arial" w:cs="Arial"/>
          <w:sz w:val="22"/>
          <w:szCs w:val="22"/>
        </w:rPr>
        <w:t>Trizol</w:t>
      </w:r>
      <w:proofErr w:type="spellEnd"/>
      <w:r w:rsidRPr="009A56F0">
        <w:rPr>
          <w:rFonts w:ascii="Arial" w:eastAsia="Arial" w:hAnsi="Arial" w:cs="Arial"/>
          <w:sz w:val="22"/>
          <w:szCs w:val="22"/>
        </w:rPr>
        <w:t xml:space="preserve"> was added to </w:t>
      </w:r>
      <w:r w:rsidR="00C244C0" w:rsidRPr="009A56F0">
        <w:rPr>
          <w:rFonts w:ascii="Arial" w:eastAsia="Arial" w:hAnsi="Arial" w:cs="Arial"/>
          <w:sz w:val="22"/>
          <w:szCs w:val="22"/>
        </w:rPr>
        <w:t xml:space="preserve">1 </w:t>
      </w:r>
      <w:r w:rsidR="008B0D2E">
        <w:rPr>
          <w:rFonts w:ascii="Arial" w:eastAsia="Arial" w:hAnsi="Arial" w:cs="Arial"/>
          <w:sz w:val="22"/>
          <w:szCs w:val="22"/>
        </w:rPr>
        <w:t xml:space="preserve">mL </w:t>
      </w:r>
      <w:r w:rsidRPr="009A56F0">
        <w:rPr>
          <w:rFonts w:ascii="Arial" w:eastAsia="Arial" w:hAnsi="Arial" w:cs="Arial"/>
          <w:sz w:val="22"/>
          <w:szCs w:val="22"/>
        </w:rPr>
        <w:t>total volume and sample was vigorously shaken</w:t>
      </w:r>
      <w:r w:rsidR="00C244C0" w:rsidRPr="009A56F0">
        <w:rPr>
          <w:rFonts w:ascii="Arial" w:eastAsia="Arial" w:hAnsi="Arial" w:cs="Arial"/>
          <w:sz w:val="22"/>
          <w:szCs w:val="22"/>
        </w:rPr>
        <w:t xml:space="preserve"> and incubated for 5 min at RT</w:t>
      </w:r>
      <w:r w:rsidRPr="009A56F0">
        <w:rPr>
          <w:rFonts w:ascii="Arial" w:eastAsia="Arial" w:hAnsi="Arial" w:cs="Arial"/>
          <w:sz w:val="22"/>
          <w:szCs w:val="22"/>
        </w:rPr>
        <w:t xml:space="preserve">. The </w:t>
      </w:r>
      <w:r w:rsidR="00736611">
        <w:rPr>
          <w:rFonts w:ascii="Arial" w:eastAsia="Arial" w:hAnsi="Arial" w:cs="Arial"/>
          <w:sz w:val="22"/>
          <w:szCs w:val="22"/>
        </w:rPr>
        <w:t>samples were</w:t>
      </w:r>
      <w:r w:rsidRPr="009A56F0">
        <w:rPr>
          <w:rFonts w:ascii="Arial" w:eastAsia="Arial" w:hAnsi="Arial" w:cs="Arial"/>
          <w:sz w:val="22"/>
          <w:szCs w:val="22"/>
        </w:rPr>
        <w:t xml:space="preserve"> </w:t>
      </w:r>
      <w:r w:rsidR="00736611" w:rsidRPr="009A56F0">
        <w:rPr>
          <w:rFonts w:ascii="Arial" w:eastAsia="Arial" w:hAnsi="Arial" w:cs="Arial"/>
          <w:sz w:val="22"/>
          <w:szCs w:val="22"/>
        </w:rPr>
        <w:t>centrifuge</w:t>
      </w:r>
      <w:r w:rsidR="00736611">
        <w:rPr>
          <w:rFonts w:ascii="Arial" w:eastAsia="Arial" w:hAnsi="Arial" w:cs="Arial"/>
          <w:sz w:val="22"/>
          <w:szCs w:val="22"/>
        </w:rPr>
        <w:t>d</w:t>
      </w:r>
      <w:r w:rsidR="00736611" w:rsidRPr="009A56F0">
        <w:rPr>
          <w:rFonts w:ascii="Arial" w:eastAsia="Arial" w:hAnsi="Arial" w:cs="Arial"/>
          <w:sz w:val="22"/>
          <w:szCs w:val="22"/>
        </w:rPr>
        <w:t xml:space="preserve"> </w:t>
      </w:r>
      <w:r w:rsidRPr="009A56F0">
        <w:rPr>
          <w:rFonts w:ascii="Arial" w:eastAsia="Arial" w:hAnsi="Arial" w:cs="Arial"/>
          <w:sz w:val="22"/>
          <w:szCs w:val="22"/>
        </w:rPr>
        <w:t xml:space="preserve">for x min at </w:t>
      </w:r>
      <w:r w:rsidR="00716CF1" w:rsidRPr="009A56F0">
        <w:rPr>
          <w:rFonts w:ascii="Arial" w:eastAsia="Arial" w:hAnsi="Arial" w:cs="Arial"/>
          <w:sz w:val="22"/>
          <w:szCs w:val="22"/>
        </w:rPr>
        <w:t>&gt;13,000</w:t>
      </w:r>
      <w:r w:rsidRPr="009A56F0">
        <w:rPr>
          <w:rFonts w:ascii="Arial" w:eastAsia="Arial" w:hAnsi="Arial" w:cs="Arial"/>
          <w:sz w:val="22"/>
          <w:szCs w:val="22"/>
        </w:rPr>
        <w:t xml:space="preserve"> g at 4 </w:t>
      </w:r>
      <w:r w:rsidR="00666A66" w:rsidRPr="009A56F0">
        <w:rPr>
          <w:rFonts w:ascii="Arial" w:eastAsia="Arial" w:hAnsi="Arial" w:cs="Arial"/>
          <w:sz w:val="22"/>
          <w:szCs w:val="22"/>
        </w:rPr>
        <w:t>°C</w:t>
      </w:r>
      <w:r w:rsidRPr="009A56F0">
        <w:rPr>
          <w:rFonts w:ascii="Arial" w:eastAsia="Arial" w:hAnsi="Arial" w:cs="Arial"/>
          <w:sz w:val="22"/>
          <w:szCs w:val="22"/>
        </w:rPr>
        <w:t xml:space="preserve"> </w:t>
      </w:r>
      <w:r w:rsidR="00C244C0" w:rsidRPr="009A56F0">
        <w:rPr>
          <w:rFonts w:ascii="Arial" w:eastAsia="Arial" w:hAnsi="Arial" w:cs="Arial"/>
          <w:sz w:val="22"/>
          <w:szCs w:val="22"/>
        </w:rPr>
        <w:t xml:space="preserve">and the supernatant was transferred to a fresh microcentrifuge tube. 500 ul of chloroform was added and the </w:t>
      </w:r>
      <w:r w:rsidR="00736611">
        <w:rPr>
          <w:rFonts w:ascii="Arial" w:eastAsia="Arial" w:hAnsi="Arial" w:cs="Arial"/>
          <w:sz w:val="22"/>
          <w:szCs w:val="22"/>
        </w:rPr>
        <w:t>samples</w:t>
      </w:r>
      <w:r w:rsidR="00736611" w:rsidRPr="009A56F0">
        <w:rPr>
          <w:rFonts w:ascii="Arial" w:eastAsia="Arial" w:hAnsi="Arial" w:cs="Arial"/>
          <w:sz w:val="22"/>
          <w:szCs w:val="22"/>
        </w:rPr>
        <w:t xml:space="preserve"> 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A32460" w:rsidRPr="009A56F0">
        <w:rPr>
          <w:rFonts w:ascii="Arial" w:eastAsia="Arial" w:hAnsi="Arial" w:cs="Arial"/>
          <w:sz w:val="22"/>
          <w:szCs w:val="22"/>
        </w:rPr>
        <w:t>vigorously</w:t>
      </w:r>
      <w:r w:rsidR="00C244C0" w:rsidRPr="009A56F0">
        <w:rPr>
          <w:rFonts w:ascii="Arial" w:eastAsia="Arial" w:hAnsi="Arial" w:cs="Arial"/>
          <w:sz w:val="22"/>
          <w:szCs w:val="22"/>
        </w:rPr>
        <w:t xml:space="preserve"> shaken and incubated for 5 minutes at RT. Samples were spun at max speed for 10 minutes at 4 </w:t>
      </w:r>
      <w:r w:rsidR="00666A66" w:rsidRPr="009A56F0">
        <w:rPr>
          <w:rFonts w:ascii="Arial" w:eastAsia="Arial" w:hAnsi="Arial" w:cs="Arial"/>
          <w:sz w:val="22"/>
          <w:szCs w:val="22"/>
        </w:rPr>
        <w:t>°C</w:t>
      </w:r>
      <w:r w:rsidR="00C244C0" w:rsidRPr="009A56F0">
        <w:rPr>
          <w:rFonts w:ascii="Arial" w:eastAsia="Arial" w:hAnsi="Arial" w:cs="Arial"/>
          <w:sz w:val="22"/>
          <w:szCs w:val="22"/>
        </w:rPr>
        <w:t xml:space="preserve">. The supernatant was transferred to a fresh microcentrifuge tube and ethanol precipitated. Sodium acetate was added equaling 10% of the volume transferred and </w:t>
      </w:r>
      <w:r w:rsidR="001A178C">
        <w:rPr>
          <w:rFonts w:ascii="Arial" w:eastAsia="Arial" w:hAnsi="Arial" w:cs="Arial"/>
          <w:sz w:val="22"/>
          <w:szCs w:val="22"/>
        </w:rPr>
        <w:t>2</w:t>
      </w:r>
      <w:r w:rsidR="00C244C0" w:rsidRPr="009A56F0">
        <w:rPr>
          <w:rFonts w:ascii="Arial" w:eastAsia="Arial" w:hAnsi="Arial" w:cs="Arial"/>
          <w:sz w:val="22"/>
          <w:szCs w:val="22"/>
        </w:rPr>
        <w:t>-2</w:t>
      </w:r>
      <w:r w:rsidR="001A178C">
        <w:rPr>
          <w:rFonts w:ascii="Arial" w:eastAsia="Arial" w:hAnsi="Arial" w:cs="Arial"/>
          <w:sz w:val="22"/>
          <w:szCs w:val="22"/>
        </w:rPr>
        <w:t>.5</w:t>
      </w:r>
      <w:r w:rsidR="00C244C0" w:rsidRPr="009A56F0">
        <w:rPr>
          <w:rFonts w:ascii="Arial" w:eastAsia="Arial" w:hAnsi="Arial" w:cs="Arial"/>
          <w:sz w:val="22"/>
          <w:szCs w:val="22"/>
        </w:rPr>
        <w:t xml:space="preserve"> volumes of 100% ethanol were added. The sample</w:t>
      </w:r>
      <w:r w:rsidR="00736611">
        <w:rPr>
          <w:rFonts w:ascii="Arial" w:eastAsia="Arial" w:hAnsi="Arial" w:cs="Arial"/>
          <w:sz w:val="22"/>
          <w:szCs w:val="22"/>
        </w:rPr>
        <w:t>s</w:t>
      </w:r>
      <w:r w:rsidR="00C244C0" w:rsidRPr="009A56F0">
        <w:rPr>
          <w:rFonts w:ascii="Arial" w:eastAsia="Arial" w:hAnsi="Arial" w:cs="Arial"/>
          <w:sz w:val="22"/>
          <w:szCs w:val="22"/>
        </w:rPr>
        <w:t xml:space="preserve"> </w:t>
      </w:r>
      <w:r w:rsidR="00736611" w:rsidRPr="009A56F0">
        <w:rPr>
          <w:rFonts w:ascii="Arial" w:eastAsia="Arial" w:hAnsi="Arial" w:cs="Arial"/>
          <w:sz w:val="22"/>
          <w:szCs w:val="22"/>
        </w:rPr>
        <w:t>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C244C0" w:rsidRPr="009A56F0">
        <w:rPr>
          <w:rFonts w:ascii="Arial" w:eastAsia="Arial" w:hAnsi="Arial" w:cs="Arial"/>
          <w:sz w:val="22"/>
          <w:szCs w:val="22"/>
        </w:rPr>
        <w:t xml:space="preserve">shaken thoroughly and left to precipitate at -20 </w:t>
      </w:r>
      <w:r w:rsidR="00666A66" w:rsidRPr="009A56F0">
        <w:rPr>
          <w:rFonts w:ascii="Arial" w:eastAsia="Arial" w:hAnsi="Arial" w:cs="Arial"/>
          <w:sz w:val="22"/>
          <w:szCs w:val="22"/>
        </w:rPr>
        <w:t>°C</w:t>
      </w:r>
      <w:r w:rsidR="00C244C0" w:rsidRPr="009A56F0">
        <w:rPr>
          <w:rFonts w:ascii="Arial" w:eastAsia="Arial" w:hAnsi="Arial" w:cs="Arial"/>
          <w:sz w:val="22"/>
          <w:szCs w:val="22"/>
        </w:rPr>
        <w:t xml:space="preserve"> overnight. The sample</w:t>
      </w:r>
      <w:r w:rsidR="00736611">
        <w:rPr>
          <w:rFonts w:ascii="Arial" w:eastAsia="Arial" w:hAnsi="Arial" w:cs="Arial"/>
          <w:sz w:val="22"/>
          <w:szCs w:val="22"/>
        </w:rPr>
        <w:t>s</w:t>
      </w:r>
      <w:r w:rsidR="00C244C0" w:rsidRPr="009A56F0">
        <w:rPr>
          <w:rFonts w:ascii="Arial" w:eastAsia="Arial" w:hAnsi="Arial" w:cs="Arial"/>
          <w:sz w:val="22"/>
          <w:szCs w:val="22"/>
        </w:rPr>
        <w:t xml:space="preserve"> </w:t>
      </w:r>
      <w:r w:rsidR="00736611" w:rsidRPr="009A56F0">
        <w:rPr>
          <w:rFonts w:ascii="Arial" w:eastAsia="Arial" w:hAnsi="Arial" w:cs="Arial"/>
          <w:sz w:val="22"/>
          <w:szCs w:val="22"/>
        </w:rPr>
        <w:t>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C244C0" w:rsidRPr="009A56F0">
        <w:rPr>
          <w:rFonts w:ascii="Arial" w:eastAsia="Arial" w:hAnsi="Arial" w:cs="Arial"/>
          <w:sz w:val="22"/>
          <w:szCs w:val="22"/>
        </w:rPr>
        <w:t xml:space="preserve">centrifuged at max speed at 4 </w:t>
      </w:r>
      <w:r w:rsidR="00666A66" w:rsidRPr="009A56F0">
        <w:rPr>
          <w:rFonts w:ascii="Arial" w:eastAsia="Arial" w:hAnsi="Arial" w:cs="Arial"/>
          <w:sz w:val="22"/>
          <w:szCs w:val="22"/>
        </w:rPr>
        <w:t>°C</w:t>
      </w:r>
      <w:r w:rsidR="00C244C0" w:rsidRPr="009A56F0">
        <w:rPr>
          <w:rFonts w:ascii="Arial" w:eastAsia="Arial" w:hAnsi="Arial" w:cs="Arial"/>
          <w:sz w:val="22"/>
          <w:szCs w:val="22"/>
        </w:rPr>
        <w:t xml:space="preserve"> for 15 min to pellet the RNA. The supernatant was discarded and 500 ul of 75% ethanol was added to wash the pellet. The </w:t>
      </w:r>
      <w:r w:rsidR="00736611">
        <w:rPr>
          <w:rFonts w:ascii="Arial" w:eastAsia="Arial" w:hAnsi="Arial" w:cs="Arial"/>
          <w:sz w:val="22"/>
          <w:szCs w:val="22"/>
        </w:rPr>
        <w:t>samples were</w:t>
      </w:r>
      <w:r w:rsidR="00C244C0" w:rsidRPr="009A56F0">
        <w:rPr>
          <w:rFonts w:ascii="Arial" w:eastAsia="Arial" w:hAnsi="Arial" w:cs="Arial"/>
          <w:sz w:val="22"/>
          <w:szCs w:val="22"/>
        </w:rPr>
        <w:t xml:space="preserve"> vortexed to dislodge the pellet to ensure th</w:t>
      </w:r>
      <w:r w:rsidR="00877857">
        <w:rPr>
          <w:rFonts w:ascii="Arial" w:eastAsia="Arial" w:hAnsi="Arial" w:cs="Arial"/>
          <w:sz w:val="22"/>
          <w:szCs w:val="22"/>
        </w:rPr>
        <w:t>orough</w:t>
      </w:r>
      <w:r w:rsidR="00C244C0" w:rsidRPr="009A56F0">
        <w:rPr>
          <w:rFonts w:ascii="Arial" w:eastAsia="Arial" w:hAnsi="Arial" w:cs="Arial"/>
          <w:sz w:val="22"/>
          <w:szCs w:val="22"/>
        </w:rPr>
        <w:t xml:space="preserve"> washing. The sample</w:t>
      </w:r>
      <w:r w:rsidR="00736611">
        <w:rPr>
          <w:rFonts w:ascii="Arial" w:eastAsia="Arial" w:hAnsi="Arial" w:cs="Arial"/>
          <w:sz w:val="22"/>
          <w:szCs w:val="22"/>
        </w:rPr>
        <w:t>s</w:t>
      </w:r>
      <w:r w:rsidR="00C244C0" w:rsidRPr="009A56F0">
        <w:rPr>
          <w:rFonts w:ascii="Arial" w:eastAsia="Arial" w:hAnsi="Arial" w:cs="Arial"/>
          <w:sz w:val="22"/>
          <w:szCs w:val="22"/>
        </w:rPr>
        <w:t xml:space="preserve"> </w:t>
      </w:r>
      <w:r w:rsidR="00736611" w:rsidRPr="009A56F0">
        <w:rPr>
          <w:rFonts w:ascii="Arial" w:eastAsia="Arial" w:hAnsi="Arial" w:cs="Arial"/>
          <w:sz w:val="22"/>
          <w:szCs w:val="22"/>
        </w:rPr>
        <w:t>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C244C0" w:rsidRPr="009A56F0">
        <w:rPr>
          <w:rFonts w:ascii="Arial" w:eastAsia="Arial" w:hAnsi="Arial" w:cs="Arial"/>
          <w:sz w:val="22"/>
          <w:szCs w:val="22"/>
        </w:rPr>
        <w:t xml:space="preserve">spun at 4 </w:t>
      </w:r>
      <w:r w:rsidR="00666A66" w:rsidRPr="009A56F0">
        <w:rPr>
          <w:rFonts w:ascii="Arial" w:eastAsia="Arial" w:hAnsi="Arial" w:cs="Arial"/>
          <w:sz w:val="22"/>
          <w:szCs w:val="22"/>
        </w:rPr>
        <w:t>°C</w:t>
      </w:r>
      <w:r w:rsidR="00C244C0" w:rsidRPr="009A56F0">
        <w:rPr>
          <w:rFonts w:ascii="Arial" w:eastAsia="Arial" w:hAnsi="Arial" w:cs="Arial"/>
          <w:sz w:val="22"/>
          <w:szCs w:val="22"/>
        </w:rPr>
        <w:t xml:space="preserve"> for 5 min and the supernatant was discarded. The pellet</w:t>
      </w:r>
      <w:r w:rsidR="00736611">
        <w:rPr>
          <w:rFonts w:ascii="Arial" w:eastAsia="Arial" w:hAnsi="Arial" w:cs="Arial"/>
          <w:sz w:val="22"/>
          <w:szCs w:val="22"/>
        </w:rPr>
        <w:t>s</w:t>
      </w:r>
      <w:r w:rsidR="00C244C0" w:rsidRPr="009A56F0">
        <w:rPr>
          <w:rFonts w:ascii="Arial" w:eastAsia="Arial" w:hAnsi="Arial" w:cs="Arial"/>
          <w:sz w:val="22"/>
          <w:szCs w:val="22"/>
        </w:rPr>
        <w:t xml:space="preserve"> </w:t>
      </w:r>
      <w:r w:rsidR="00736611" w:rsidRPr="009A56F0">
        <w:rPr>
          <w:rFonts w:ascii="Arial" w:eastAsia="Arial" w:hAnsi="Arial" w:cs="Arial"/>
          <w:sz w:val="22"/>
          <w:szCs w:val="22"/>
        </w:rPr>
        <w:t>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C244C0" w:rsidRPr="009A56F0">
        <w:rPr>
          <w:rFonts w:ascii="Arial" w:eastAsia="Arial" w:hAnsi="Arial" w:cs="Arial"/>
          <w:sz w:val="22"/>
          <w:szCs w:val="22"/>
        </w:rPr>
        <w:t>left for 10-20 min until dry. The pellet</w:t>
      </w:r>
      <w:r w:rsidR="00736611">
        <w:rPr>
          <w:rFonts w:ascii="Arial" w:eastAsia="Arial" w:hAnsi="Arial" w:cs="Arial"/>
          <w:sz w:val="22"/>
          <w:szCs w:val="22"/>
        </w:rPr>
        <w:t>s</w:t>
      </w:r>
      <w:r w:rsidR="00C244C0" w:rsidRPr="009A56F0">
        <w:rPr>
          <w:rFonts w:ascii="Arial" w:eastAsia="Arial" w:hAnsi="Arial" w:cs="Arial"/>
          <w:sz w:val="22"/>
          <w:szCs w:val="22"/>
        </w:rPr>
        <w:t xml:space="preserve"> </w:t>
      </w:r>
      <w:r w:rsidR="00736611" w:rsidRPr="009A56F0">
        <w:rPr>
          <w:rFonts w:ascii="Arial" w:eastAsia="Arial" w:hAnsi="Arial" w:cs="Arial"/>
          <w:sz w:val="22"/>
          <w:szCs w:val="22"/>
        </w:rPr>
        <w:t>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C244C0" w:rsidRPr="009A56F0">
        <w:rPr>
          <w:rFonts w:ascii="Arial" w:eastAsia="Arial" w:hAnsi="Arial" w:cs="Arial"/>
          <w:sz w:val="22"/>
          <w:szCs w:val="22"/>
        </w:rPr>
        <w:t xml:space="preserve">resuspended in 20-50ul of </w:t>
      </w:r>
      <w:proofErr w:type="spellStart"/>
      <w:r w:rsidR="00C244C0" w:rsidRPr="009A56F0">
        <w:rPr>
          <w:rFonts w:ascii="Arial" w:eastAsia="Arial" w:hAnsi="Arial" w:cs="Arial"/>
          <w:sz w:val="22"/>
          <w:szCs w:val="22"/>
        </w:rPr>
        <w:t>RNAse</w:t>
      </w:r>
      <w:proofErr w:type="spellEnd"/>
      <w:r w:rsidR="00C244C0" w:rsidRPr="009A56F0">
        <w:rPr>
          <w:rFonts w:ascii="Arial" w:eastAsia="Arial" w:hAnsi="Arial" w:cs="Arial"/>
          <w:sz w:val="22"/>
          <w:szCs w:val="22"/>
        </w:rPr>
        <w:t xml:space="preserve"> free water and the absorbance at 260 was measured on a nanodrop to measure the concentration of </w:t>
      </w:r>
      <w:r w:rsidR="00736611">
        <w:rPr>
          <w:rFonts w:ascii="Arial" w:eastAsia="Arial" w:hAnsi="Arial" w:cs="Arial"/>
          <w:sz w:val="22"/>
          <w:szCs w:val="22"/>
        </w:rPr>
        <w:t xml:space="preserve">each </w:t>
      </w:r>
      <w:r w:rsidR="00C244C0" w:rsidRPr="009A56F0">
        <w:rPr>
          <w:rFonts w:ascii="Arial" w:eastAsia="Arial" w:hAnsi="Arial" w:cs="Arial"/>
          <w:sz w:val="22"/>
          <w:szCs w:val="22"/>
        </w:rPr>
        <w:t>sample.</w:t>
      </w:r>
    </w:p>
    <w:p w14:paraId="5EBCC0C0" w14:textId="77777777" w:rsidR="00C244C0" w:rsidRPr="005016D5" w:rsidRDefault="00C244C0" w:rsidP="006C0869">
      <w:pPr>
        <w:jc w:val="both"/>
        <w:rPr>
          <w:rFonts w:ascii="Arial" w:eastAsia="Arial" w:hAnsi="Arial" w:cs="Arial"/>
          <w:sz w:val="22"/>
          <w:szCs w:val="22"/>
        </w:rPr>
      </w:pPr>
    </w:p>
    <w:p w14:paraId="4114E526" w14:textId="36E2D8C0" w:rsidR="10A1F357" w:rsidRDefault="10A1F357" w:rsidP="006C0869">
      <w:pPr>
        <w:jc w:val="both"/>
        <w:rPr>
          <w:rFonts w:ascii="Arial" w:eastAsia="Arial" w:hAnsi="Arial" w:cs="Arial"/>
          <w:sz w:val="22"/>
          <w:szCs w:val="22"/>
          <w:u w:val="single"/>
        </w:rPr>
      </w:pPr>
      <w:r w:rsidRPr="5CB02459">
        <w:rPr>
          <w:rFonts w:ascii="Arial" w:eastAsia="Arial" w:hAnsi="Arial" w:cs="Arial"/>
          <w:sz w:val="22"/>
          <w:szCs w:val="22"/>
          <w:u w:val="single"/>
        </w:rPr>
        <w:t xml:space="preserve">S2 </w:t>
      </w:r>
      <w:r w:rsidR="00A32460">
        <w:rPr>
          <w:rFonts w:ascii="Arial" w:eastAsia="Arial" w:hAnsi="Arial" w:cs="Arial"/>
          <w:sz w:val="22"/>
          <w:szCs w:val="22"/>
          <w:u w:val="single"/>
        </w:rPr>
        <w:t xml:space="preserve">Cell </w:t>
      </w:r>
      <w:r w:rsidRPr="5CB02459">
        <w:rPr>
          <w:rFonts w:ascii="Arial" w:eastAsia="Arial" w:hAnsi="Arial" w:cs="Arial"/>
          <w:sz w:val="22"/>
          <w:szCs w:val="22"/>
          <w:u w:val="single"/>
        </w:rPr>
        <w:t>RNAi</w:t>
      </w:r>
    </w:p>
    <w:p w14:paraId="21CB1D78" w14:textId="6BB6501F" w:rsidR="10A1F357" w:rsidRDefault="59E61124" w:rsidP="006C0869">
      <w:pPr>
        <w:jc w:val="both"/>
        <w:rPr>
          <w:rFonts w:ascii="Arial" w:eastAsia="Arial" w:hAnsi="Arial" w:cs="Arial"/>
          <w:sz w:val="22"/>
          <w:szCs w:val="22"/>
        </w:rPr>
      </w:pPr>
      <w:r w:rsidRPr="36D160CD">
        <w:rPr>
          <w:rFonts w:ascii="Arial" w:eastAsia="Arial" w:hAnsi="Arial" w:cs="Arial"/>
          <w:sz w:val="22"/>
          <w:szCs w:val="22"/>
        </w:rPr>
        <w:t>DRSC-</w:t>
      </w:r>
      <w:r w:rsidR="5A929FED" w:rsidRPr="36D160CD">
        <w:rPr>
          <w:rFonts w:ascii="Arial" w:eastAsia="Arial" w:hAnsi="Arial" w:cs="Arial"/>
          <w:sz w:val="22"/>
          <w:szCs w:val="22"/>
        </w:rPr>
        <w:t>S2 cells</w:t>
      </w:r>
      <w:r w:rsidR="3EFE5E31" w:rsidRPr="36D160CD">
        <w:rPr>
          <w:rFonts w:ascii="Arial" w:eastAsia="Arial" w:hAnsi="Arial" w:cs="Arial"/>
          <w:sz w:val="22"/>
          <w:szCs w:val="22"/>
        </w:rPr>
        <w:t xml:space="preserve"> (Stock #181, DGRC)</w:t>
      </w:r>
      <w:r w:rsidR="5A929FED" w:rsidRPr="36D160CD">
        <w:rPr>
          <w:rFonts w:ascii="Arial" w:eastAsia="Arial" w:hAnsi="Arial" w:cs="Arial"/>
          <w:sz w:val="22"/>
          <w:szCs w:val="22"/>
        </w:rPr>
        <w:t xml:space="preserve"> were cultured according to standard methods in M3+BPYE media supplemented with 10% heat-inactivated FBS. dsRNA for RNAi was prepared as described by the </w:t>
      </w:r>
      <w:proofErr w:type="spellStart"/>
      <w:r w:rsidR="5A929FED" w:rsidRPr="36D160CD">
        <w:rPr>
          <w:rFonts w:ascii="Arial" w:eastAsia="Arial" w:hAnsi="Arial" w:cs="Arial"/>
          <w:sz w:val="22"/>
          <w:szCs w:val="22"/>
        </w:rPr>
        <w:t>SnapDragon</w:t>
      </w:r>
      <w:proofErr w:type="spellEnd"/>
      <w:r w:rsidR="5A929FED" w:rsidRPr="36D160CD">
        <w:rPr>
          <w:rFonts w:ascii="Arial" w:eastAsia="Arial" w:hAnsi="Arial" w:cs="Arial"/>
          <w:sz w:val="22"/>
          <w:szCs w:val="22"/>
        </w:rPr>
        <w:t xml:space="preserve"> manual. Briefly, template was prepared from S2 cell cDNA using the </w:t>
      </w:r>
      <w:r w:rsidR="41680ACB" w:rsidRPr="36D160CD">
        <w:rPr>
          <w:rFonts w:ascii="Arial" w:eastAsia="Arial" w:hAnsi="Arial" w:cs="Arial"/>
          <w:sz w:val="22"/>
          <w:szCs w:val="22"/>
        </w:rPr>
        <w:t>appropriate primers (see primer list)</w:t>
      </w:r>
      <w:r w:rsidR="5D360106" w:rsidRPr="36D160CD">
        <w:rPr>
          <w:rFonts w:ascii="Arial" w:eastAsia="Arial" w:hAnsi="Arial" w:cs="Arial"/>
          <w:sz w:val="22"/>
          <w:szCs w:val="22"/>
        </w:rPr>
        <w:t xml:space="preserve"> </w:t>
      </w:r>
      <w:r w:rsidR="5A929FED" w:rsidRPr="36D160CD">
        <w:rPr>
          <w:rFonts w:ascii="Arial" w:eastAsia="Arial" w:hAnsi="Arial" w:cs="Arial"/>
          <w:sz w:val="22"/>
          <w:szCs w:val="22"/>
        </w:rPr>
        <w:t xml:space="preserve">designed using </w:t>
      </w:r>
      <w:proofErr w:type="spellStart"/>
      <w:r w:rsidR="5A929FED" w:rsidRPr="36D160CD">
        <w:rPr>
          <w:rFonts w:ascii="Arial" w:eastAsia="Arial" w:hAnsi="Arial" w:cs="Arial"/>
          <w:sz w:val="22"/>
          <w:szCs w:val="22"/>
        </w:rPr>
        <w:t>SnapDragon</w:t>
      </w:r>
      <w:proofErr w:type="spellEnd"/>
      <w:r w:rsidR="5A929FED" w:rsidRPr="36D160CD">
        <w:rPr>
          <w:rFonts w:ascii="Arial" w:eastAsia="Arial" w:hAnsi="Arial" w:cs="Arial"/>
          <w:sz w:val="22"/>
          <w:szCs w:val="22"/>
        </w:rPr>
        <w:t xml:space="preserve"> (</w:t>
      </w:r>
      <w:hyperlink r:id="rId10">
        <w:r w:rsidR="5A929FED" w:rsidRPr="36D160CD">
          <w:rPr>
            <w:rStyle w:val="Hyperlink"/>
            <w:rFonts w:ascii="Arial" w:eastAsia="Arial" w:hAnsi="Arial" w:cs="Arial"/>
            <w:color w:val="1155CC"/>
            <w:sz w:val="22"/>
            <w:szCs w:val="22"/>
          </w:rPr>
          <w:t>https://www.flyrnai.org/snapdragon</w:t>
        </w:r>
      </w:hyperlink>
      <w:r w:rsidR="5A929FED" w:rsidRPr="36D160CD">
        <w:rPr>
          <w:rFonts w:ascii="Arial" w:eastAsia="Arial" w:hAnsi="Arial" w:cs="Arial"/>
          <w:sz w:val="22"/>
          <w:szCs w:val="22"/>
        </w:rPr>
        <w:t>)</w:t>
      </w:r>
      <w:r w:rsidR="41680ACB" w:rsidRPr="36D160CD">
        <w:rPr>
          <w:rFonts w:ascii="Arial" w:eastAsia="Arial" w:hAnsi="Arial" w:cs="Arial"/>
          <w:sz w:val="22"/>
          <w:szCs w:val="22"/>
        </w:rPr>
        <w:t>.</w:t>
      </w:r>
      <w:r w:rsidR="5A929FED" w:rsidRPr="36D160CD">
        <w:rPr>
          <w:rFonts w:ascii="Arial" w:eastAsia="Arial" w:hAnsi="Arial" w:cs="Arial"/>
          <w:sz w:val="22"/>
          <w:szCs w:val="22"/>
        </w:rPr>
        <w:t xml:space="preserve"> For </w:t>
      </w:r>
      <w:r w:rsidR="5A929FED" w:rsidRPr="00B541A2">
        <w:rPr>
          <w:rFonts w:ascii="Arial" w:eastAsia="Arial" w:hAnsi="Arial" w:cs="Arial"/>
          <w:i/>
          <w:iCs/>
          <w:sz w:val="22"/>
          <w:szCs w:val="22"/>
        </w:rPr>
        <w:t>in-vitro</w:t>
      </w:r>
      <w:r w:rsidR="5A929FED" w:rsidRPr="36D160CD">
        <w:rPr>
          <w:rFonts w:ascii="Arial" w:eastAsia="Arial" w:hAnsi="Arial" w:cs="Arial"/>
          <w:sz w:val="22"/>
          <w:szCs w:val="22"/>
        </w:rPr>
        <w:t xml:space="preserve"> transcription the T7 </w:t>
      </w:r>
      <w:proofErr w:type="spellStart"/>
      <w:r w:rsidR="5A929FED" w:rsidRPr="36D160CD">
        <w:rPr>
          <w:rFonts w:ascii="Arial" w:eastAsia="Arial" w:hAnsi="Arial" w:cs="Arial"/>
          <w:sz w:val="22"/>
          <w:szCs w:val="22"/>
        </w:rPr>
        <w:t>Megascript</w:t>
      </w:r>
      <w:proofErr w:type="spellEnd"/>
      <w:r w:rsidR="5A929FED" w:rsidRPr="36D160CD">
        <w:rPr>
          <w:rFonts w:ascii="Arial" w:eastAsia="Arial" w:hAnsi="Arial" w:cs="Arial"/>
          <w:sz w:val="22"/>
          <w:szCs w:val="22"/>
        </w:rPr>
        <w:t xml:space="preserve"> kit (AM1334) was used following manufacturer’s instructions and in-vitro transcriptions were incubated overnight at 37°C. The RNA was treated with </w:t>
      </w:r>
      <w:proofErr w:type="spellStart"/>
      <w:r w:rsidR="5A929FED" w:rsidRPr="36D160CD">
        <w:rPr>
          <w:rFonts w:ascii="Arial" w:eastAsia="Arial" w:hAnsi="Arial" w:cs="Arial"/>
          <w:sz w:val="22"/>
          <w:szCs w:val="22"/>
        </w:rPr>
        <w:t>DNAse</w:t>
      </w:r>
      <w:proofErr w:type="spellEnd"/>
      <w:r w:rsidR="5A929FED" w:rsidRPr="36D160CD">
        <w:rPr>
          <w:rFonts w:ascii="Arial" w:eastAsia="Arial" w:hAnsi="Arial" w:cs="Arial"/>
          <w:sz w:val="22"/>
          <w:szCs w:val="22"/>
        </w:rPr>
        <w:t xml:space="preserve"> according to the T7 </w:t>
      </w:r>
      <w:proofErr w:type="spellStart"/>
      <w:r w:rsidR="5A929FED" w:rsidRPr="36D160CD">
        <w:rPr>
          <w:rFonts w:ascii="Arial" w:eastAsia="Arial" w:hAnsi="Arial" w:cs="Arial"/>
          <w:sz w:val="22"/>
          <w:szCs w:val="22"/>
        </w:rPr>
        <w:t>Megascript</w:t>
      </w:r>
      <w:proofErr w:type="spellEnd"/>
      <w:r w:rsidR="5A929FED" w:rsidRPr="36D160CD">
        <w:rPr>
          <w:rFonts w:ascii="Arial" w:eastAsia="Arial" w:hAnsi="Arial" w:cs="Arial"/>
          <w:sz w:val="22"/>
          <w:szCs w:val="22"/>
        </w:rPr>
        <w:t xml:space="preserve"> manual and the RNA was purified using acid-phenol chloroform extraction and ethanol precipitated. The resulting RNA was annealed by heating at 65°C for 5 minutes and slow cooling to 37°C for an hour. S2 cell RNAi was performed essentially as previously described using </w:t>
      </w:r>
      <w:proofErr w:type="spellStart"/>
      <w:r w:rsidR="5D360106" w:rsidRPr="36D160CD">
        <w:rPr>
          <w:rFonts w:ascii="Arial" w:eastAsia="Arial" w:hAnsi="Arial" w:cs="Arial"/>
          <w:sz w:val="22"/>
          <w:szCs w:val="22"/>
        </w:rPr>
        <w:t>Effectine</w:t>
      </w:r>
      <w:proofErr w:type="spellEnd"/>
      <w:r w:rsidR="41680ACB" w:rsidRPr="36D160CD">
        <w:rPr>
          <w:rFonts w:ascii="Arial" w:eastAsia="Arial" w:hAnsi="Arial" w:cs="Arial"/>
          <w:sz w:val="22"/>
          <w:szCs w:val="22"/>
        </w:rPr>
        <w:t xml:space="preserve"> </w:t>
      </w:r>
      <w:r w:rsidR="10A1F357" w:rsidRPr="36D160CD">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qerofHXD","properties":{"formattedCitation":"[@zhouInducingRNAiDrosophila2013]","plainCitation":"[@zhouInducingRNAiDrosophila2013]","noteIndex":0},"citationItems":[{"id":864,"uris":["http://zotero.org/users/6609021/items/WVQZCZKG"],"uri":["http://zotero.org/users/6609021/items/WVQZCZKG"],"itemData":{"id":864,"type":"article-journal","container-title":"Cold Spring Harbor Protocols","DOI":"10.1101/pdb.prot074351","ISSN":"1559-6095","issue":"5","journalAbbreviation":"Cold Spring Harbor Protocols","language":"en","note":"zhouInducingRNAiDrosophila2013","page":"pdb.prot074351-pdb.prot074351","source":"DOI.org (Crossref)","title":"Inducing RNAi in Drosophila Cells by Transfection with dsRNA","volume":"2013","author":[{"family":"Zhou","given":"R."},{"family":"Mohr","given":"S."},{"family":"Hannon","given":"G. J."},{"family":"Perrimon","given":"N."}],"issued":{"date-parts":[["2013",5,1]]}}}],"schema":"https://github.com/citation-style-language/schema/raw/master/csl-citation.json"} </w:instrText>
      </w:r>
      <w:r w:rsidR="10A1F357" w:rsidRPr="36D160CD">
        <w:rPr>
          <w:rFonts w:ascii="Arial" w:eastAsia="Arial" w:hAnsi="Arial" w:cs="Arial"/>
          <w:sz w:val="22"/>
          <w:szCs w:val="22"/>
        </w:rPr>
        <w:fldChar w:fldCharType="separate"/>
      </w:r>
      <w:r w:rsidR="006D0695" w:rsidRPr="006D0695">
        <w:rPr>
          <w:rFonts w:ascii="Arial" w:eastAsia="Arial" w:hAnsi="Arial" w:cs="Arial"/>
          <w:sz w:val="22"/>
        </w:rPr>
        <w:t>[@zhouInducingRNAiDrosophila2013]</w:t>
      </w:r>
      <w:r w:rsidR="10A1F357" w:rsidRPr="36D160CD">
        <w:rPr>
          <w:rFonts w:ascii="Arial" w:eastAsia="Arial" w:hAnsi="Arial" w:cs="Arial"/>
          <w:sz w:val="22"/>
          <w:szCs w:val="22"/>
        </w:rPr>
        <w:fldChar w:fldCharType="end"/>
      </w:r>
      <w:r w:rsidR="5A929FED" w:rsidRPr="36D160CD">
        <w:rPr>
          <w:rFonts w:ascii="Arial" w:eastAsia="Arial" w:hAnsi="Arial" w:cs="Arial"/>
          <w:sz w:val="22"/>
          <w:szCs w:val="22"/>
        </w:rPr>
        <w:t>. 1.0x10</w:t>
      </w:r>
      <w:r w:rsidR="5A929FED" w:rsidRPr="36D160CD">
        <w:rPr>
          <w:rFonts w:ascii="Arial" w:eastAsia="Arial" w:hAnsi="Arial" w:cs="Arial"/>
          <w:sz w:val="22"/>
          <w:szCs w:val="22"/>
          <w:vertAlign w:val="superscript"/>
        </w:rPr>
        <w:t>6</w:t>
      </w:r>
      <w:r w:rsidR="5A929FED" w:rsidRPr="36D160CD">
        <w:rPr>
          <w:rFonts w:ascii="Arial" w:eastAsia="Arial" w:hAnsi="Arial" w:cs="Arial"/>
          <w:sz w:val="22"/>
          <w:szCs w:val="22"/>
        </w:rPr>
        <w:t xml:space="preserve"> cells were seeded 30 minutes prior to transfection and allowed to attach. After 30 minutes, just prior to transfection, the media was changed for 500 µl of fresh media.  500 µl of transfection complexes</w:t>
      </w:r>
      <w:r w:rsidR="5D360106" w:rsidRPr="36D160CD">
        <w:rPr>
          <w:rFonts w:ascii="Arial" w:eastAsia="Arial" w:hAnsi="Arial" w:cs="Arial"/>
          <w:sz w:val="22"/>
          <w:szCs w:val="22"/>
        </w:rPr>
        <w:t xml:space="preserve"> using 1 µg of dsRNA</w:t>
      </w:r>
      <w:r w:rsidR="5A929FED" w:rsidRPr="36D160CD">
        <w:rPr>
          <w:rFonts w:ascii="Arial" w:eastAsia="Arial" w:hAnsi="Arial" w:cs="Arial"/>
          <w:sz w:val="22"/>
          <w:szCs w:val="22"/>
        </w:rPr>
        <w:t xml:space="preserve"> w</w:t>
      </w:r>
      <w:r w:rsidR="5D360106" w:rsidRPr="36D160CD">
        <w:rPr>
          <w:rFonts w:ascii="Arial" w:eastAsia="Arial" w:hAnsi="Arial" w:cs="Arial"/>
          <w:sz w:val="22"/>
          <w:szCs w:val="22"/>
        </w:rPr>
        <w:t>as</w:t>
      </w:r>
      <w:r w:rsidR="5A929FED" w:rsidRPr="36D160CD">
        <w:rPr>
          <w:rFonts w:ascii="Arial" w:eastAsia="Arial" w:hAnsi="Arial" w:cs="Arial"/>
          <w:sz w:val="22"/>
          <w:szCs w:val="22"/>
        </w:rPr>
        <w:t xml:space="preserve"> prepared per well of a 6-well plate and pipetted dropwise onto seeded cells. After 24 hours an additional 1</w:t>
      </w:r>
      <w:r w:rsidR="008B0D2E">
        <w:rPr>
          <w:rFonts w:ascii="Arial" w:eastAsia="Arial" w:hAnsi="Arial" w:cs="Arial"/>
          <w:sz w:val="22"/>
          <w:szCs w:val="22"/>
        </w:rPr>
        <w:t xml:space="preserve"> mL </w:t>
      </w:r>
      <w:r w:rsidR="5A929FED" w:rsidRPr="36D160CD">
        <w:rPr>
          <w:rFonts w:ascii="Arial" w:eastAsia="Arial" w:hAnsi="Arial" w:cs="Arial"/>
          <w:sz w:val="22"/>
          <w:szCs w:val="22"/>
        </w:rPr>
        <w:t>of media was added to each well. After an additional 24 hours cells were passaged to 10 cm dishes. After an additional 3 days cells were harvested for further analysis.</w:t>
      </w:r>
    </w:p>
    <w:p w14:paraId="448C2BE9" w14:textId="2A5D460F" w:rsidR="00134197" w:rsidRDefault="00134197" w:rsidP="006C0869">
      <w:pPr>
        <w:jc w:val="both"/>
        <w:rPr>
          <w:rFonts w:ascii="Arial" w:eastAsia="Arial" w:hAnsi="Arial" w:cs="Arial"/>
          <w:sz w:val="22"/>
          <w:szCs w:val="22"/>
        </w:rPr>
      </w:pPr>
    </w:p>
    <w:p w14:paraId="575588A3" w14:textId="4D7C8A30" w:rsidR="00134197" w:rsidRPr="00DE7BC1" w:rsidRDefault="00134197" w:rsidP="006C0869">
      <w:pPr>
        <w:jc w:val="both"/>
        <w:rPr>
          <w:rFonts w:ascii="Arial" w:eastAsia="Arial" w:hAnsi="Arial" w:cs="Arial"/>
          <w:sz w:val="22"/>
          <w:szCs w:val="22"/>
          <w:u w:val="single"/>
        </w:rPr>
      </w:pPr>
      <w:r w:rsidRPr="00DE7BC1">
        <w:rPr>
          <w:rFonts w:ascii="Arial" w:eastAsia="Arial" w:hAnsi="Arial" w:cs="Arial"/>
          <w:sz w:val="22"/>
          <w:szCs w:val="22"/>
          <w:u w:val="single"/>
        </w:rPr>
        <w:t>HeLa Cell RNAi</w:t>
      </w:r>
    </w:p>
    <w:p w14:paraId="3DCE3FB6" w14:textId="44371C28" w:rsidR="00134197" w:rsidRPr="006F025F" w:rsidRDefault="006F025F" w:rsidP="006C0869">
      <w:pPr>
        <w:jc w:val="both"/>
        <w:rPr>
          <w:rFonts w:ascii="Arial" w:eastAsia="Arial" w:hAnsi="Arial" w:cs="Arial"/>
          <w:sz w:val="22"/>
          <w:szCs w:val="22"/>
        </w:rPr>
      </w:pPr>
      <w:r>
        <w:rPr>
          <w:rFonts w:ascii="Arial" w:eastAsia="Arial" w:hAnsi="Arial" w:cs="Arial"/>
          <w:sz w:val="22"/>
          <w:szCs w:val="22"/>
        </w:rPr>
        <w:t>HeLa cells were cultured under standard conditions in DMEM</w:t>
      </w:r>
      <w:r w:rsidR="00BC4E1E">
        <w:rPr>
          <w:rFonts w:ascii="Arial" w:eastAsia="Arial" w:hAnsi="Arial" w:cs="Arial"/>
          <w:sz w:val="22"/>
          <w:szCs w:val="22"/>
        </w:rPr>
        <w:t xml:space="preserve"> (Gibco) supplemented with </w:t>
      </w:r>
      <w:r>
        <w:rPr>
          <w:rFonts w:ascii="Arial" w:eastAsia="Arial" w:hAnsi="Arial" w:cs="Arial"/>
          <w:sz w:val="22"/>
          <w:szCs w:val="22"/>
        </w:rPr>
        <w:t>10% FBS</w:t>
      </w:r>
      <w:r w:rsidR="00BC4E1E">
        <w:rPr>
          <w:rFonts w:ascii="Arial" w:eastAsia="Arial" w:hAnsi="Arial" w:cs="Arial"/>
          <w:sz w:val="22"/>
          <w:szCs w:val="22"/>
        </w:rPr>
        <w:t>, and 2</w:t>
      </w:r>
      <w:r w:rsidR="008B0D2E">
        <w:rPr>
          <w:rFonts w:ascii="Arial" w:eastAsia="Arial" w:hAnsi="Arial" w:cs="Arial"/>
          <w:sz w:val="22"/>
          <w:szCs w:val="22"/>
        </w:rPr>
        <w:t xml:space="preserve"> mM </w:t>
      </w:r>
      <w:r w:rsidR="00BC4E1E">
        <w:rPr>
          <w:rFonts w:ascii="Arial" w:eastAsia="Arial" w:hAnsi="Arial" w:cs="Arial"/>
          <w:sz w:val="22"/>
          <w:szCs w:val="22"/>
        </w:rPr>
        <w:t>L-glutamine</w:t>
      </w:r>
      <w:r>
        <w:rPr>
          <w:rFonts w:ascii="Arial" w:eastAsia="Arial" w:hAnsi="Arial" w:cs="Arial"/>
          <w:sz w:val="22"/>
          <w:szCs w:val="22"/>
        </w:rPr>
        <w:t xml:space="preserve"> at 37</w:t>
      </w:r>
      <w:r w:rsidRPr="009C6BF4">
        <w:rPr>
          <w:rFonts w:ascii="Arial" w:eastAsia="Arial" w:hAnsi="Arial" w:cs="Arial"/>
          <w:sz w:val="22"/>
          <w:szCs w:val="22"/>
        </w:rPr>
        <w:t>°C</w:t>
      </w:r>
      <w:r>
        <w:rPr>
          <w:rFonts w:ascii="Arial" w:eastAsia="Arial" w:hAnsi="Arial" w:cs="Arial"/>
          <w:sz w:val="22"/>
          <w:szCs w:val="22"/>
        </w:rPr>
        <w:t xml:space="preserve"> and 5% CO</w:t>
      </w:r>
      <w:r w:rsidRPr="00DE7BC1">
        <w:rPr>
          <w:rFonts w:ascii="Arial" w:eastAsia="Arial" w:hAnsi="Arial" w:cs="Arial"/>
          <w:sz w:val="22"/>
          <w:szCs w:val="22"/>
          <w:vertAlign w:val="subscript"/>
        </w:rPr>
        <w:t>2</w:t>
      </w:r>
      <w:r>
        <w:rPr>
          <w:rFonts w:ascii="Arial" w:eastAsia="Arial" w:hAnsi="Arial" w:cs="Arial"/>
          <w:sz w:val="22"/>
          <w:szCs w:val="22"/>
        </w:rPr>
        <w:t xml:space="preserve">. </w:t>
      </w:r>
      <w:r w:rsidR="00134197" w:rsidRPr="006F025F">
        <w:rPr>
          <w:rFonts w:ascii="Arial" w:eastAsia="Arial" w:hAnsi="Arial" w:cs="Arial"/>
          <w:sz w:val="22"/>
          <w:szCs w:val="22"/>
        </w:rPr>
        <w:t xml:space="preserve">RNAi was performed in HeLa cells </w:t>
      </w:r>
      <w:r w:rsidR="009E6946" w:rsidRPr="006F025F">
        <w:rPr>
          <w:rFonts w:ascii="Arial" w:eastAsia="Arial" w:hAnsi="Arial" w:cs="Arial"/>
          <w:sz w:val="22"/>
          <w:szCs w:val="22"/>
        </w:rPr>
        <w:t>using the siRNAs using in</w:t>
      </w:r>
      <w:r w:rsidR="009E6946" w:rsidRPr="00BC4E1E">
        <w:rPr>
          <w:rFonts w:ascii="Arial" w:eastAsia="Arial" w:hAnsi="Arial" w:cs="Arial"/>
          <w:sz w:val="22"/>
          <w:szCs w:val="22"/>
        </w:rPr>
        <w:t xml:space="preserve"> the table be</w:t>
      </w:r>
      <w:r w:rsidR="009E6946" w:rsidRPr="00F56687">
        <w:rPr>
          <w:rFonts w:ascii="Arial" w:eastAsia="Arial" w:hAnsi="Arial" w:cs="Arial"/>
          <w:sz w:val="22"/>
          <w:szCs w:val="22"/>
        </w:rPr>
        <w:t>l</w:t>
      </w:r>
      <w:r w:rsidR="009E6946" w:rsidRPr="006F025F">
        <w:rPr>
          <w:rFonts w:ascii="Arial" w:eastAsia="Arial" w:hAnsi="Arial" w:cs="Arial"/>
          <w:sz w:val="22"/>
          <w:szCs w:val="22"/>
        </w:rPr>
        <w:t xml:space="preserve">ow. 5% of cells from a 10 cm dishes with cells between 70-85% confluency were seeded to 6-well plates. Transfection was performed the following day using </w:t>
      </w:r>
      <w:proofErr w:type="spellStart"/>
      <w:r w:rsidR="009E6946" w:rsidRPr="006F025F">
        <w:rPr>
          <w:rFonts w:ascii="Arial" w:eastAsia="Arial" w:hAnsi="Arial" w:cs="Arial"/>
          <w:sz w:val="22"/>
          <w:szCs w:val="22"/>
        </w:rPr>
        <w:t>Dharmafect</w:t>
      </w:r>
      <w:proofErr w:type="spellEnd"/>
      <w:r w:rsidR="00BC4E1E">
        <w:rPr>
          <w:rFonts w:ascii="Arial" w:eastAsia="Arial" w:hAnsi="Arial" w:cs="Arial"/>
          <w:sz w:val="22"/>
          <w:szCs w:val="22"/>
        </w:rPr>
        <w:t xml:space="preserve"> (PerkinElmer </w:t>
      </w:r>
      <w:r w:rsidR="00BC4E1E" w:rsidRPr="00BC4E1E">
        <w:rPr>
          <w:rFonts w:ascii="Arial" w:eastAsia="Arial" w:hAnsi="Arial" w:cs="Arial"/>
          <w:sz w:val="22"/>
          <w:szCs w:val="22"/>
        </w:rPr>
        <w:t>T-2001-03</w:t>
      </w:r>
      <w:r w:rsidR="00BC4E1E">
        <w:rPr>
          <w:rFonts w:ascii="Arial" w:eastAsia="Arial" w:hAnsi="Arial" w:cs="Arial"/>
          <w:sz w:val="22"/>
          <w:szCs w:val="22"/>
        </w:rPr>
        <w:t>)</w:t>
      </w:r>
      <w:r w:rsidR="009E6946" w:rsidRPr="00BC4E1E">
        <w:rPr>
          <w:rFonts w:ascii="Arial" w:eastAsia="Arial" w:hAnsi="Arial" w:cs="Arial"/>
          <w:sz w:val="22"/>
          <w:szCs w:val="22"/>
        </w:rPr>
        <w:t xml:space="preserve"> according to the </w:t>
      </w:r>
      <w:r w:rsidR="000A667C" w:rsidRPr="00BC4E1E">
        <w:rPr>
          <w:rFonts w:ascii="Arial" w:eastAsia="Arial" w:hAnsi="Arial" w:cs="Arial"/>
          <w:sz w:val="22"/>
          <w:szCs w:val="22"/>
        </w:rPr>
        <w:t>manufacture’s</w:t>
      </w:r>
      <w:r w:rsidR="009E6946" w:rsidRPr="00BC4E1E">
        <w:rPr>
          <w:rFonts w:ascii="Arial" w:eastAsia="Arial" w:hAnsi="Arial" w:cs="Arial"/>
          <w:sz w:val="22"/>
          <w:szCs w:val="22"/>
        </w:rPr>
        <w:t xml:space="preserve"> pro</w:t>
      </w:r>
      <w:r w:rsidR="009E6946" w:rsidRPr="00F56687">
        <w:rPr>
          <w:rFonts w:ascii="Arial" w:eastAsia="Arial" w:hAnsi="Arial" w:cs="Arial"/>
          <w:sz w:val="22"/>
          <w:szCs w:val="22"/>
        </w:rPr>
        <w:t>c</w:t>
      </w:r>
      <w:r w:rsidR="009E6946" w:rsidRPr="006F025F">
        <w:rPr>
          <w:rFonts w:ascii="Arial" w:eastAsia="Arial" w:hAnsi="Arial" w:cs="Arial"/>
          <w:sz w:val="22"/>
          <w:szCs w:val="22"/>
        </w:rPr>
        <w:t xml:space="preserve">edure. Briefly, </w:t>
      </w:r>
      <w:r w:rsidR="000A667C" w:rsidRPr="006F025F">
        <w:rPr>
          <w:rFonts w:ascii="Arial" w:eastAsia="Arial" w:hAnsi="Arial" w:cs="Arial"/>
          <w:sz w:val="22"/>
          <w:szCs w:val="22"/>
        </w:rPr>
        <w:t xml:space="preserve">per well to be transfected </w:t>
      </w:r>
      <w:r w:rsidR="009E6946" w:rsidRPr="006F025F">
        <w:rPr>
          <w:rFonts w:ascii="Arial" w:eastAsia="Arial" w:hAnsi="Arial" w:cs="Arial"/>
          <w:sz w:val="22"/>
          <w:szCs w:val="22"/>
        </w:rPr>
        <w:t xml:space="preserve">Transfection Master Mix was prepared by mixing </w:t>
      </w:r>
      <w:r w:rsidR="000A667C" w:rsidRPr="006F025F">
        <w:rPr>
          <w:rFonts w:ascii="Arial" w:eastAsia="Arial" w:hAnsi="Arial" w:cs="Arial"/>
          <w:sz w:val="22"/>
          <w:szCs w:val="22"/>
        </w:rPr>
        <w:t>5</w:t>
      </w:r>
      <w:r w:rsidR="009E6946" w:rsidRPr="006F025F">
        <w:rPr>
          <w:rFonts w:ascii="Arial" w:eastAsia="Arial" w:hAnsi="Arial" w:cs="Arial"/>
          <w:sz w:val="22"/>
          <w:szCs w:val="22"/>
        </w:rPr>
        <w:t xml:space="preserve"> µl of </w:t>
      </w:r>
      <w:proofErr w:type="spellStart"/>
      <w:r w:rsidR="009E6946" w:rsidRPr="006F025F">
        <w:rPr>
          <w:rFonts w:ascii="Arial" w:eastAsia="Arial" w:hAnsi="Arial" w:cs="Arial"/>
          <w:sz w:val="22"/>
          <w:szCs w:val="22"/>
        </w:rPr>
        <w:t>Dharmafect</w:t>
      </w:r>
      <w:proofErr w:type="spellEnd"/>
      <w:r w:rsidR="009E6946" w:rsidRPr="006F025F">
        <w:rPr>
          <w:rFonts w:ascii="Arial" w:eastAsia="Arial" w:hAnsi="Arial" w:cs="Arial"/>
          <w:sz w:val="22"/>
          <w:szCs w:val="22"/>
        </w:rPr>
        <w:t xml:space="preserve"> with </w:t>
      </w:r>
      <w:r w:rsidR="000A667C" w:rsidRPr="006F025F">
        <w:rPr>
          <w:rFonts w:ascii="Arial" w:eastAsia="Arial" w:hAnsi="Arial" w:cs="Arial"/>
          <w:sz w:val="22"/>
          <w:szCs w:val="22"/>
        </w:rPr>
        <w:t>2</w:t>
      </w:r>
      <w:r w:rsidR="009E6946" w:rsidRPr="006F025F">
        <w:rPr>
          <w:rFonts w:ascii="Arial" w:eastAsia="Arial" w:hAnsi="Arial" w:cs="Arial"/>
          <w:sz w:val="22"/>
          <w:szCs w:val="22"/>
        </w:rPr>
        <w:t xml:space="preserve">00 µl </w:t>
      </w:r>
      <w:r w:rsidR="009E6946" w:rsidRPr="00DE7BC1">
        <w:rPr>
          <w:rFonts w:ascii="Arial" w:eastAsia="Arial" w:hAnsi="Arial" w:cs="Arial"/>
          <w:sz w:val="22"/>
          <w:szCs w:val="22"/>
        </w:rPr>
        <w:t xml:space="preserve">of </w:t>
      </w:r>
      <w:proofErr w:type="spellStart"/>
      <w:r w:rsidR="009E6946" w:rsidRPr="00DE7BC1">
        <w:rPr>
          <w:rFonts w:ascii="Arial" w:eastAsia="Arial" w:hAnsi="Arial" w:cs="Arial"/>
          <w:sz w:val="22"/>
          <w:szCs w:val="22"/>
        </w:rPr>
        <w:t>OptiMEM</w:t>
      </w:r>
      <w:proofErr w:type="spellEnd"/>
      <w:r w:rsidR="00BC4E1E">
        <w:rPr>
          <w:rFonts w:ascii="Arial" w:eastAsia="Arial" w:hAnsi="Arial" w:cs="Arial"/>
          <w:sz w:val="22"/>
          <w:szCs w:val="22"/>
        </w:rPr>
        <w:t xml:space="preserve"> (</w:t>
      </w:r>
      <w:proofErr w:type="spellStart"/>
      <w:r w:rsidR="00BC4E1E">
        <w:rPr>
          <w:rFonts w:ascii="Arial" w:eastAsia="Arial" w:hAnsi="Arial" w:cs="Arial"/>
          <w:sz w:val="22"/>
          <w:szCs w:val="22"/>
        </w:rPr>
        <w:t>ThermoFisher</w:t>
      </w:r>
      <w:proofErr w:type="spellEnd"/>
      <w:r w:rsidR="00BC4E1E">
        <w:rPr>
          <w:rFonts w:ascii="Arial" w:eastAsia="Arial" w:hAnsi="Arial" w:cs="Arial"/>
          <w:sz w:val="22"/>
          <w:szCs w:val="22"/>
        </w:rPr>
        <w:t xml:space="preserve"> </w:t>
      </w:r>
      <w:r w:rsidR="00BC4E1E" w:rsidRPr="00BC4E1E">
        <w:rPr>
          <w:rFonts w:ascii="Arial" w:eastAsia="Arial" w:hAnsi="Arial" w:cs="Arial"/>
          <w:sz w:val="22"/>
          <w:szCs w:val="22"/>
        </w:rPr>
        <w:t>31985070</w:t>
      </w:r>
      <w:r w:rsidR="00BC4E1E">
        <w:rPr>
          <w:rFonts w:ascii="Arial" w:eastAsia="Arial" w:hAnsi="Arial" w:cs="Arial"/>
          <w:sz w:val="22"/>
          <w:szCs w:val="22"/>
        </w:rPr>
        <w:t>)</w:t>
      </w:r>
      <w:r w:rsidR="00FF4B07" w:rsidRPr="00DE7BC1">
        <w:rPr>
          <w:rFonts w:ascii="Arial" w:eastAsia="Arial" w:hAnsi="Arial" w:cs="Arial"/>
          <w:sz w:val="22"/>
          <w:szCs w:val="22"/>
        </w:rPr>
        <w:t xml:space="preserve"> and incubated for 5 minutes at RT. 5</w:t>
      </w:r>
      <w:r w:rsidR="000A667C" w:rsidRPr="00DE7BC1">
        <w:rPr>
          <w:rFonts w:ascii="Arial" w:eastAsia="Arial" w:hAnsi="Arial" w:cs="Arial"/>
          <w:sz w:val="22"/>
          <w:szCs w:val="22"/>
        </w:rPr>
        <w:t xml:space="preserve">0 </w:t>
      </w:r>
      <w:r w:rsidR="000A667C" w:rsidRPr="006F025F">
        <w:rPr>
          <w:rFonts w:ascii="Arial" w:eastAsia="Arial" w:hAnsi="Arial" w:cs="Arial"/>
          <w:sz w:val="22"/>
          <w:szCs w:val="22"/>
        </w:rPr>
        <w:t xml:space="preserve">µl of </w:t>
      </w:r>
      <w:proofErr w:type="spellStart"/>
      <w:r w:rsidR="000A667C" w:rsidRPr="006F025F">
        <w:rPr>
          <w:rFonts w:ascii="Arial" w:eastAsia="Arial" w:hAnsi="Arial" w:cs="Arial"/>
          <w:sz w:val="22"/>
          <w:szCs w:val="22"/>
        </w:rPr>
        <w:t>OptiM</w:t>
      </w:r>
      <w:r w:rsidR="000A667C" w:rsidRPr="00BC4E1E">
        <w:rPr>
          <w:rFonts w:ascii="Arial" w:eastAsia="Arial" w:hAnsi="Arial" w:cs="Arial"/>
          <w:sz w:val="22"/>
          <w:szCs w:val="22"/>
        </w:rPr>
        <w:t>EM</w:t>
      </w:r>
      <w:proofErr w:type="spellEnd"/>
      <w:r w:rsidR="000A667C" w:rsidRPr="00BC4E1E">
        <w:rPr>
          <w:rFonts w:ascii="Arial" w:eastAsia="Arial" w:hAnsi="Arial" w:cs="Arial"/>
          <w:sz w:val="22"/>
          <w:szCs w:val="22"/>
        </w:rPr>
        <w:t xml:space="preserve"> was mixed </w:t>
      </w:r>
      <w:r w:rsidR="009E6946" w:rsidRPr="00BC4E1E">
        <w:rPr>
          <w:rFonts w:ascii="Arial" w:eastAsia="Arial" w:hAnsi="Arial" w:cs="Arial"/>
          <w:sz w:val="22"/>
          <w:szCs w:val="22"/>
        </w:rPr>
        <w:t xml:space="preserve">with </w:t>
      </w:r>
      <w:r w:rsidR="000A667C" w:rsidRPr="00BC4E1E">
        <w:rPr>
          <w:rFonts w:ascii="Arial" w:eastAsia="Arial" w:hAnsi="Arial" w:cs="Arial"/>
          <w:sz w:val="22"/>
          <w:szCs w:val="22"/>
        </w:rPr>
        <w:t>t</w:t>
      </w:r>
      <w:r w:rsidR="000A667C" w:rsidRPr="00F56687">
        <w:rPr>
          <w:rFonts w:ascii="Arial" w:eastAsia="Arial" w:hAnsi="Arial" w:cs="Arial"/>
          <w:sz w:val="22"/>
          <w:szCs w:val="22"/>
        </w:rPr>
        <w:t>h</w:t>
      </w:r>
      <w:r w:rsidR="000A667C" w:rsidRPr="006F025F">
        <w:rPr>
          <w:rFonts w:ascii="Arial" w:eastAsia="Arial" w:hAnsi="Arial" w:cs="Arial"/>
          <w:sz w:val="22"/>
          <w:szCs w:val="22"/>
        </w:rPr>
        <w:t xml:space="preserve">e given </w:t>
      </w:r>
      <w:r w:rsidR="00FF4B07" w:rsidRPr="006F025F">
        <w:rPr>
          <w:rFonts w:ascii="Arial" w:eastAsia="Arial" w:hAnsi="Arial" w:cs="Arial"/>
          <w:sz w:val="22"/>
          <w:szCs w:val="22"/>
        </w:rPr>
        <w:t>3.</w:t>
      </w:r>
      <w:r w:rsidR="000A667C" w:rsidRPr="006F025F">
        <w:rPr>
          <w:rFonts w:ascii="Arial" w:eastAsia="Arial" w:hAnsi="Arial" w:cs="Arial"/>
          <w:sz w:val="22"/>
          <w:szCs w:val="22"/>
        </w:rPr>
        <w:t xml:space="preserve">75 µl of 20 µM </w:t>
      </w:r>
      <w:r w:rsidR="009E6946" w:rsidRPr="006F025F">
        <w:rPr>
          <w:rFonts w:ascii="Arial" w:eastAsia="Arial" w:hAnsi="Arial" w:cs="Arial"/>
          <w:sz w:val="22"/>
          <w:szCs w:val="22"/>
        </w:rPr>
        <w:t>siRNA</w:t>
      </w:r>
      <w:r w:rsidRPr="006F025F">
        <w:rPr>
          <w:rFonts w:ascii="Arial" w:eastAsia="Arial" w:hAnsi="Arial" w:cs="Arial"/>
          <w:sz w:val="22"/>
          <w:szCs w:val="22"/>
        </w:rPr>
        <w:t xml:space="preserve"> and added to 100 µl of Transfection Master Mix</w:t>
      </w:r>
      <w:r w:rsidR="009E6946" w:rsidRPr="006F025F">
        <w:rPr>
          <w:rFonts w:ascii="Arial" w:eastAsia="Arial" w:hAnsi="Arial" w:cs="Arial"/>
          <w:sz w:val="22"/>
          <w:szCs w:val="22"/>
        </w:rPr>
        <w:t xml:space="preserve"> and</w:t>
      </w:r>
      <w:r w:rsidR="000A667C" w:rsidRPr="006F025F">
        <w:rPr>
          <w:rFonts w:ascii="Arial" w:eastAsia="Arial" w:hAnsi="Arial" w:cs="Arial"/>
          <w:sz w:val="22"/>
          <w:szCs w:val="22"/>
        </w:rPr>
        <w:t xml:space="preserve"> incubated for 20</w:t>
      </w:r>
      <w:r w:rsidR="00FF4B07" w:rsidRPr="006F025F">
        <w:rPr>
          <w:rFonts w:ascii="Arial" w:eastAsia="Arial" w:hAnsi="Arial" w:cs="Arial"/>
          <w:sz w:val="22"/>
          <w:szCs w:val="22"/>
        </w:rPr>
        <w:t>-30</w:t>
      </w:r>
      <w:r w:rsidR="000A667C" w:rsidRPr="006F025F">
        <w:rPr>
          <w:rFonts w:ascii="Arial" w:eastAsia="Arial" w:hAnsi="Arial" w:cs="Arial"/>
          <w:sz w:val="22"/>
          <w:szCs w:val="22"/>
        </w:rPr>
        <w:t xml:space="preserve"> minutes at RT. Each transfection reaction was</w:t>
      </w:r>
      <w:r w:rsidR="009E6946" w:rsidRPr="006F025F">
        <w:rPr>
          <w:rFonts w:ascii="Arial" w:eastAsia="Arial" w:hAnsi="Arial" w:cs="Arial"/>
          <w:sz w:val="22"/>
          <w:szCs w:val="22"/>
        </w:rPr>
        <w:t xml:space="preserve"> added to 600 µl of DMEM. Media </w:t>
      </w:r>
      <w:r w:rsidR="000A667C" w:rsidRPr="006F025F">
        <w:rPr>
          <w:rFonts w:ascii="Arial" w:eastAsia="Arial" w:hAnsi="Arial" w:cs="Arial"/>
          <w:sz w:val="22"/>
          <w:szCs w:val="22"/>
        </w:rPr>
        <w:t xml:space="preserve">from the previous day </w:t>
      </w:r>
      <w:r w:rsidR="009E6946" w:rsidRPr="006F025F">
        <w:rPr>
          <w:rFonts w:ascii="Arial" w:eastAsia="Arial" w:hAnsi="Arial" w:cs="Arial"/>
          <w:sz w:val="22"/>
          <w:szCs w:val="22"/>
        </w:rPr>
        <w:t>was removed from the cells and replaced with the transfection mix</w:t>
      </w:r>
      <w:r w:rsidR="000A667C" w:rsidRPr="006F025F">
        <w:rPr>
          <w:rFonts w:ascii="Arial" w:eastAsia="Arial" w:hAnsi="Arial" w:cs="Arial"/>
          <w:sz w:val="22"/>
          <w:szCs w:val="22"/>
        </w:rPr>
        <w:t>. Cells were incubated at 37°C for one day</w:t>
      </w:r>
      <w:r w:rsidRPr="006F025F">
        <w:rPr>
          <w:rFonts w:ascii="Arial" w:eastAsia="Arial" w:hAnsi="Arial" w:cs="Arial"/>
          <w:sz w:val="22"/>
          <w:szCs w:val="22"/>
        </w:rPr>
        <w:t>, then passaged to 10 cm dishes and cultured for an additional two days. Cell</w:t>
      </w:r>
      <w:r w:rsidR="00736611">
        <w:rPr>
          <w:rFonts w:ascii="Arial" w:eastAsia="Arial" w:hAnsi="Arial" w:cs="Arial"/>
          <w:sz w:val="22"/>
          <w:szCs w:val="22"/>
        </w:rPr>
        <w:t>s</w:t>
      </w:r>
      <w:r w:rsidRPr="006F025F">
        <w:rPr>
          <w:rFonts w:ascii="Arial" w:eastAsia="Arial" w:hAnsi="Arial" w:cs="Arial"/>
          <w:sz w:val="22"/>
          <w:szCs w:val="22"/>
        </w:rPr>
        <w:t xml:space="preserve"> were subsequently prepared for Western Blotting or Polysome Profiling (see respective sections).</w:t>
      </w:r>
    </w:p>
    <w:p w14:paraId="51214188" w14:textId="3EBDB268" w:rsidR="3727385A" w:rsidRDefault="3727385A" w:rsidP="006C0869">
      <w:pPr>
        <w:jc w:val="both"/>
        <w:rPr>
          <w:rFonts w:ascii="Arial" w:eastAsia="Arial" w:hAnsi="Arial" w:cs="Arial"/>
          <w:sz w:val="22"/>
          <w:szCs w:val="22"/>
        </w:rPr>
      </w:pPr>
    </w:p>
    <w:p w14:paraId="05956291" w14:textId="19B05F23" w:rsidR="00F56687" w:rsidRDefault="00F56687" w:rsidP="006C0869">
      <w:pPr>
        <w:jc w:val="both"/>
        <w:rPr>
          <w:rFonts w:ascii="Arial" w:eastAsia="Arial" w:hAnsi="Arial" w:cs="Arial"/>
          <w:sz w:val="22"/>
          <w:szCs w:val="22"/>
          <w:u w:val="single"/>
        </w:rPr>
      </w:pPr>
      <w:r w:rsidRPr="5CB02459">
        <w:rPr>
          <w:rFonts w:ascii="Arial" w:eastAsia="Arial" w:hAnsi="Arial" w:cs="Arial"/>
          <w:sz w:val="22"/>
          <w:szCs w:val="22"/>
          <w:u w:val="single"/>
        </w:rPr>
        <w:t>Polysome-</w:t>
      </w:r>
      <w:r>
        <w:rPr>
          <w:rFonts w:ascii="Arial" w:eastAsia="Arial" w:hAnsi="Arial" w:cs="Arial"/>
          <w:sz w:val="22"/>
          <w:szCs w:val="22"/>
          <w:u w:val="single"/>
        </w:rPr>
        <w:t>profiling</w:t>
      </w:r>
    </w:p>
    <w:p w14:paraId="4EF30694" w14:textId="320C4AAB" w:rsidR="00F56687" w:rsidRDefault="00F56687" w:rsidP="006C0869">
      <w:pPr>
        <w:jc w:val="both"/>
        <w:rPr>
          <w:rFonts w:ascii="Arial" w:eastAsia="Arial" w:hAnsi="Arial" w:cs="Arial"/>
          <w:sz w:val="22"/>
          <w:szCs w:val="22"/>
        </w:rPr>
      </w:pPr>
      <w:r w:rsidRPr="5CB02459">
        <w:rPr>
          <w:rFonts w:ascii="Arial" w:eastAsia="Arial" w:hAnsi="Arial" w:cs="Arial"/>
          <w:sz w:val="22"/>
          <w:szCs w:val="22"/>
        </w:rPr>
        <w:t>Polysome-</w:t>
      </w:r>
      <w:r w:rsidRPr="00DE7BC1">
        <w:rPr>
          <w:rFonts w:ascii="Arial" w:eastAsia="Arial" w:hAnsi="Arial" w:cs="Arial"/>
          <w:sz w:val="22"/>
          <w:szCs w:val="22"/>
        </w:rPr>
        <w:t>profiling</w:t>
      </w:r>
      <w:r w:rsidRPr="5CB02459">
        <w:rPr>
          <w:rFonts w:ascii="Arial" w:eastAsia="Arial" w:hAnsi="Arial" w:cs="Arial"/>
          <w:sz w:val="22"/>
          <w:szCs w:val="22"/>
        </w:rPr>
        <w:t xml:space="preserve"> </w:t>
      </w:r>
      <w:r w:rsidR="00EE092C">
        <w:rPr>
          <w:rFonts w:ascii="Arial" w:eastAsia="Arial" w:hAnsi="Arial" w:cs="Arial"/>
          <w:sz w:val="22"/>
          <w:szCs w:val="22"/>
        </w:rPr>
        <w:t xml:space="preserve">in S2 and HeLa cells </w:t>
      </w:r>
      <w:r w:rsidRPr="5CB02459">
        <w:rPr>
          <w:rFonts w:ascii="Arial" w:eastAsia="Arial" w:hAnsi="Arial" w:cs="Arial"/>
          <w:sz w:val="22"/>
          <w:szCs w:val="22"/>
        </w:rPr>
        <w:t xml:space="preserve">was performed as </w:t>
      </w:r>
      <w:r w:rsidR="005B7242">
        <w:rPr>
          <w:rFonts w:ascii="Arial" w:eastAsia="Arial" w:hAnsi="Arial" w:cs="Arial"/>
          <w:sz w:val="22"/>
          <w:szCs w:val="22"/>
        </w:rPr>
        <w:t xml:space="preserve">in Fuchs et al. </w:t>
      </w:r>
      <w:r w:rsidR="005B7242">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xiTAEJhz","properties":{"formattedCitation":"[@fuchsProteomicAnalysisRibosomes2011]","plainCitation":"[@fuchsProteomicAnalysisRibosomes2011]","noteIndex":0},"citationItems":[{"id":228,"uris":["http://zotero.org/users/6609021/items/CW3LWGGG"],"uri":["http://zotero.org/users/6609021/items/CW3LWGGG"],"itemData":{"id":228,"type":"article-journal","abstract":"Ribosomes exist as a heterogenous pool of macromolecular complexes composed of ribosomal RNA molecules, ribosomal proteins, and numerous associated “nonribosomal” proteins. To identify nonribosomal proteins that may modulate ribosome activity, we examined the composition of translationally active and inactive ribosomes using a proteomic multidimensional protein identification technology. Notably, the phosphorylated isoform of glycogen synthase, glycogen synthase 1 (GYS1), was preferentially associated with elongating ribosomes. Depletion of GYS1 affected the translation of a subset of cellular mRNAs, some of which encode proteins that modulate protein biosynthesis. These findings argue that GYS1 abundance, by virtue of its ribosomal association, provides a feedback loop between the energy state of the cells and the translation machinery.","container-title":"Journal of Molecular Biology","DOI":"10.1016/J.JMB.2011.04.064","ISSN":"0022-2836","issue":"1","note":"fuchsProteomicAnalysisRibosomes2011","page":"118-130","title":"Proteomic Analysis of Ribosomes: Translational Control of mRNA Populations by Glycogen Synthase GYS1","volume":"410","author":[{"family":"Fuchs","given":"Gabriele"},{"family":"Diges","given":"Camille"},{"family":"Kohlstaedt","given":"Lori A."},{"family":"Wehner","given":"Karen A."},{"family":"Sarnow","given":"Peter"}],"issued":{"date-parts":[["2011",7,1]]}},"suppress-author":true}],"schema":"https://github.com/citation-style-language/schema/raw/master/csl-citation.json"} </w:instrText>
      </w:r>
      <w:r w:rsidR="005B7242">
        <w:rPr>
          <w:rFonts w:ascii="Arial" w:eastAsia="Arial" w:hAnsi="Arial" w:cs="Arial"/>
          <w:sz w:val="22"/>
          <w:szCs w:val="22"/>
        </w:rPr>
        <w:fldChar w:fldCharType="separate"/>
      </w:r>
      <w:r w:rsidR="006D0695" w:rsidRPr="006D0695">
        <w:rPr>
          <w:rFonts w:ascii="Arial" w:eastAsia="Arial" w:hAnsi="Arial" w:cs="Arial"/>
          <w:sz w:val="22"/>
        </w:rPr>
        <w:t>[@fuchsProteomicAnalysisRibosomes2011]</w:t>
      </w:r>
      <w:r w:rsidR="005B7242">
        <w:rPr>
          <w:rFonts w:ascii="Arial" w:eastAsia="Arial" w:hAnsi="Arial" w:cs="Arial"/>
          <w:sz w:val="22"/>
          <w:szCs w:val="22"/>
        </w:rPr>
        <w:fldChar w:fldCharType="end"/>
      </w:r>
      <w:r w:rsidR="00EE092C">
        <w:rPr>
          <w:rFonts w:ascii="Arial" w:eastAsia="Arial" w:hAnsi="Arial" w:cs="Arial"/>
          <w:sz w:val="22"/>
          <w:szCs w:val="22"/>
        </w:rPr>
        <w:t xml:space="preserve"> </w:t>
      </w:r>
      <w:r w:rsidRPr="5CB02459">
        <w:rPr>
          <w:rFonts w:ascii="Arial" w:eastAsia="Arial" w:hAnsi="Arial" w:cs="Arial"/>
          <w:sz w:val="22"/>
          <w:szCs w:val="22"/>
        </w:rPr>
        <w:t xml:space="preserve">with minor modifications. </w:t>
      </w:r>
      <w:r w:rsidR="0085475B">
        <w:rPr>
          <w:rFonts w:ascii="Arial" w:eastAsia="Arial" w:hAnsi="Arial" w:cs="Arial"/>
          <w:sz w:val="22"/>
          <w:szCs w:val="22"/>
        </w:rPr>
        <w:t>HeLa cells were washed in cold</w:t>
      </w:r>
      <w:r>
        <w:rPr>
          <w:rFonts w:ascii="Arial" w:eastAsia="Arial" w:hAnsi="Arial" w:cs="Arial"/>
          <w:sz w:val="22"/>
          <w:szCs w:val="22"/>
        </w:rPr>
        <w:t xml:space="preserve"> PBS and </w:t>
      </w:r>
      <w:r w:rsidR="0085475B">
        <w:rPr>
          <w:rFonts w:ascii="Arial" w:eastAsia="Arial" w:hAnsi="Arial" w:cs="Arial"/>
          <w:sz w:val="22"/>
          <w:szCs w:val="22"/>
        </w:rPr>
        <w:t xml:space="preserve">lysed on the plate by scraping under 400 </w:t>
      </w:r>
      <w:r w:rsidR="0085475B" w:rsidRPr="5CB02459">
        <w:rPr>
          <w:rFonts w:ascii="Arial" w:eastAsia="Arial" w:hAnsi="Arial" w:cs="Arial"/>
          <w:sz w:val="22"/>
          <w:szCs w:val="22"/>
        </w:rPr>
        <w:t>µl</w:t>
      </w:r>
      <w:r w:rsidR="0085475B">
        <w:rPr>
          <w:rFonts w:ascii="Arial" w:eastAsia="Arial" w:hAnsi="Arial" w:cs="Arial"/>
          <w:sz w:val="22"/>
          <w:szCs w:val="22"/>
        </w:rPr>
        <w:t xml:space="preserve"> lysis buffer </w:t>
      </w:r>
      <w:r w:rsidRPr="5CB02459">
        <w:rPr>
          <w:rFonts w:ascii="Arial" w:eastAsia="Arial" w:hAnsi="Arial" w:cs="Arial"/>
          <w:sz w:val="22"/>
          <w:szCs w:val="22"/>
        </w:rPr>
        <w:t xml:space="preserve">(300 mM NaCl, 15 mM Tris-HCl, pH 7.5, 15 mM EDTA, 100 </w:t>
      </w:r>
      <w:proofErr w:type="spellStart"/>
      <w:r w:rsidRPr="5CB02459">
        <w:rPr>
          <w:rFonts w:ascii="Arial" w:eastAsia="Arial" w:hAnsi="Arial" w:cs="Arial"/>
          <w:sz w:val="22"/>
          <w:szCs w:val="22"/>
        </w:rPr>
        <w:t>μg</w:t>
      </w:r>
      <w:proofErr w:type="spellEnd"/>
      <w:r w:rsidRPr="5CB02459">
        <w:rPr>
          <w:rFonts w:ascii="Arial" w:eastAsia="Arial" w:hAnsi="Arial" w:cs="Arial"/>
          <w:sz w:val="22"/>
          <w:szCs w:val="22"/>
        </w:rPr>
        <w:t>/</w:t>
      </w:r>
      <w:r w:rsidR="008B0D2E">
        <w:rPr>
          <w:rFonts w:ascii="Arial" w:eastAsia="Arial" w:hAnsi="Arial" w:cs="Arial"/>
          <w:sz w:val="22"/>
          <w:szCs w:val="22"/>
        </w:rPr>
        <w:t>mL</w:t>
      </w:r>
      <w:r w:rsidRPr="5CB02459">
        <w:rPr>
          <w:rFonts w:ascii="Arial" w:eastAsia="Arial" w:hAnsi="Arial" w:cs="Arial"/>
          <w:sz w:val="22"/>
          <w:szCs w:val="22"/>
        </w:rPr>
        <w:t xml:space="preserve"> cycloheximide, 1% Triton</w:t>
      </w:r>
      <w:r>
        <w:rPr>
          <w:rFonts w:ascii="Arial" w:eastAsia="Arial" w:hAnsi="Arial" w:cs="Arial"/>
          <w:sz w:val="22"/>
          <w:szCs w:val="22"/>
        </w:rPr>
        <w:t xml:space="preserve"> </w:t>
      </w:r>
      <w:r w:rsidRPr="5CB02459">
        <w:rPr>
          <w:rFonts w:ascii="Arial" w:eastAsia="Arial" w:hAnsi="Arial" w:cs="Arial"/>
          <w:sz w:val="22"/>
          <w:szCs w:val="22"/>
        </w:rPr>
        <w:t>X</w:t>
      </w:r>
      <w:r>
        <w:rPr>
          <w:rFonts w:ascii="Arial" w:eastAsia="Arial" w:hAnsi="Arial" w:cs="Arial"/>
          <w:sz w:val="22"/>
          <w:szCs w:val="22"/>
        </w:rPr>
        <w:t>-</w:t>
      </w:r>
      <w:r w:rsidRPr="5CB02459">
        <w:rPr>
          <w:rFonts w:ascii="Arial" w:eastAsia="Arial" w:hAnsi="Arial" w:cs="Arial"/>
          <w:sz w:val="22"/>
          <w:szCs w:val="22"/>
        </w:rPr>
        <w:t>100)</w:t>
      </w:r>
      <w:r w:rsidR="0085475B">
        <w:rPr>
          <w:rFonts w:ascii="Arial" w:eastAsia="Arial" w:hAnsi="Arial" w:cs="Arial"/>
          <w:sz w:val="22"/>
          <w:szCs w:val="22"/>
        </w:rPr>
        <w:t xml:space="preserve">. S2 cells were resuspended by pipetting, pelleted by centrifugation at 800g for one minute, and washed in </w:t>
      </w:r>
      <w:r w:rsidR="006618EC">
        <w:rPr>
          <w:rFonts w:ascii="Arial" w:eastAsia="Arial" w:hAnsi="Arial" w:cs="Arial"/>
          <w:sz w:val="22"/>
          <w:szCs w:val="22"/>
        </w:rPr>
        <w:t xml:space="preserve">cold </w:t>
      </w:r>
      <w:r w:rsidR="0085475B">
        <w:rPr>
          <w:rFonts w:ascii="Arial" w:eastAsia="Arial" w:hAnsi="Arial" w:cs="Arial"/>
          <w:sz w:val="22"/>
          <w:szCs w:val="22"/>
        </w:rPr>
        <w:t>PBS. S2 cells were again pelleted and resuspended in 400</w:t>
      </w:r>
      <w:r w:rsidR="0085475B" w:rsidRPr="0085475B">
        <w:rPr>
          <w:rFonts w:ascii="Arial" w:eastAsia="Arial" w:hAnsi="Arial" w:cs="Arial"/>
          <w:sz w:val="22"/>
          <w:szCs w:val="22"/>
        </w:rPr>
        <w:t xml:space="preserve"> </w:t>
      </w:r>
      <w:r w:rsidR="0085475B" w:rsidRPr="5CB02459">
        <w:rPr>
          <w:rFonts w:ascii="Arial" w:eastAsia="Arial" w:hAnsi="Arial" w:cs="Arial"/>
          <w:sz w:val="22"/>
          <w:szCs w:val="22"/>
        </w:rPr>
        <w:t>µl</w:t>
      </w:r>
      <w:r w:rsidR="0085475B">
        <w:rPr>
          <w:rFonts w:ascii="Arial" w:eastAsia="Arial" w:hAnsi="Arial" w:cs="Arial"/>
          <w:sz w:val="22"/>
          <w:szCs w:val="22"/>
        </w:rPr>
        <w:t xml:space="preserve"> of lysis buffer. HeLa and S2 cells were then</w:t>
      </w:r>
      <w:r w:rsidRPr="5CB02459">
        <w:rPr>
          <w:rFonts w:ascii="Arial" w:eastAsia="Arial" w:hAnsi="Arial" w:cs="Arial"/>
          <w:sz w:val="22"/>
          <w:szCs w:val="22"/>
        </w:rPr>
        <w:t xml:space="preserve"> allowed to</w:t>
      </w:r>
      <w:r w:rsidR="0085475B">
        <w:rPr>
          <w:rFonts w:ascii="Arial" w:eastAsia="Arial" w:hAnsi="Arial" w:cs="Arial"/>
          <w:sz w:val="22"/>
          <w:szCs w:val="22"/>
        </w:rPr>
        <w:t xml:space="preserve"> continue to </w:t>
      </w:r>
      <w:r w:rsidRPr="5CB02459">
        <w:rPr>
          <w:rFonts w:ascii="Arial" w:eastAsia="Arial" w:hAnsi="Arial" w:cs="Arial"/>
          <w:sz w:val="22"/>
          <w:szCs w:val="22"/>
        </w:rPr>
        <w:t>lyse for 15 min on ice. Lysate was cleared by centrifugation at 8500g for 5 min at 4°C. Cleared lysate was loaded onto 10%-50% sucrose gradients (300 mM NaCl, 15 mM Tris-HCl, pH 7.5, 15 mM MgCl2, 100 g/</w:t>
      </w:r>
      <w:r w:rsidR="008B0D2E">
        <w:rPr>
          <w:rFonts w:ascii="Arial" w:eastAsia="Arial" w:hAnsi="Arial" w:cs="Arial"/>
          <w:sz w:val="22"/>
          <w:szCs w:val="22"/>
        </w:rPr>
        <w:t>mL</w:t>
      </w:r>
      <w:r w:rsidRPr="5CB02459">
        <w:rPr>
          <w:rFonts w:ascii="Arial" w:eastAsia="Arial" w:hAnsi="Arial" w:cs="Arial"/>
          <w:sz w:val="22"/>
          <w:szCs w:val="22"/>
        </w:rPr>
        <w:t xml:space="preserve"> cycloheximide) and centrifuged in an SW41 rotor at 35,000 RPM, for 3 hours. Gradients were fractionated on a Density Gradient Fractionation System (</w:t>
      </w:r>
      <w:proofErr w:type="spellStart"/>
      <w:r>
        <w:rPr>
          <w:rFonts w:ascii="Arial" w:eastAsia="Arial" w:hAnsi="Arial" w:cs="Arial"/>
          <w:sz w:val="22"/>
          <w:szCs w:val="22"/>
        </w:rPr>
        <w:t>Brandel</w:t>
      </w:r>
      <w:proofErr w:type="spellEnd"/>
      <w:r>
        <w:rPr>
          <w:rFonts w:ascii="Arial" w:eastAsia="Arial" w:hAnsi="Arial" w:cs="Arial"/>
          <w:sz w:val="22"/>
          <w:szCs w:val="22"/>
        </w:rPr>
        <w:t xml:space="preserve">, </w:t>
      </w:r>
      <w:r w:rsidRPr="5CB02459">
        <w:rPr>
          <w:rFonts w:ascii="Arial" w:eastAsia="Arial" w:hAnsi="Arial" w:cs="Arial"/>
          <w:sz w:val="22"/>
          <w:szCs w:val="22"/>
        </w:rPr>
        <w:t xml:space="preserve">#621140007) at 0.75 </w:t>
      </w:r>
      <w:r w:rsidR="008B0D2E">
        <w:rPr>
          <w:rFonts w:ascii="Arial" w:eastAsia="Arial" w:hAnsi="Arial" w:cs="Arial"/>
          <w:sz w:val="22"/>
          <w:szCs w:val="22"/>
        </w:rPr>
        <w:t>mL</w:t>
      </w:r>
      <w:r w:rsidRPr="5CB02459">
        <w:rPr>
          <w:rFonts w:ascii="Arial" w:eastAsia="Arial" w:hAnsi="Arial" w:cs="Arial"/>
          <w:sz w:val="22"/>
          <w:szCs w:val="22"/>
        </w:rPr>
        <w:t>/min</w:t>
      </w:r>
      <w:r w:rsidR="0085475B">
        <w:rPr>
          <w:rFonts w:ascii="Arial" w:eastAsia="Arial" w:hAnsi="Arial" w:cs="Arial"/>
          <w:sz w:val="22"/>
          <w:szCs w:val="22"/>
        </w:rPr>
        <w:t>. Data generated from gradients were plotted using R.</w:t>
      </w:r>
    </w:p>
    <w:p w14:paraId="0E721354" w14:textId="2D48B49E" w:rsidR="00F56687" w:rsidRDefault="00F56687" w:rsidP="006C0869">
      <w:pPr>
        <w:jc w:val="both"/>
        <w:rPr>
          <w:rFonts w:ascii="Arial" w:eastAsia="Arial" w:hAnsi="Arial" w:cs="Arial"/>
          <w:sz w:val="22"/>
          <w:szCs w:val="22"/>
        </w:rPr>
      </w:pPr>
    </w:p>
    <w:p w14:paraId="7AA97692" w14:textId="77777777" w:rsidR="0085475B" w:rsidRPr="00DE7BC1" w:rsidRDefault="0085475B" w:rsidP="006C0869">
      <w:pPr>
        <w:jc w:val="both"/>
        <w:rPr>
          <w:rFonts w:ascii="Arial" w:eastAsia="Arial" w:hAnsi="Arial" w:cs="Arial"/>
          <w:sz w:val="22"/>
          <w:szCs w:val="22"/>
          <w:u w:val="single"/>
        </w:rPr>
      </w:pPr>
      <w:r w:rsidRPr="00DE7BC1">
        <w:rPr>
          <w:rFonts w:ascii="Arial" w:eastAsia="Arial" w:hAnsi="Arial" w:cs="Arial"/>
          <w:sz w:val="22"/>
          <w:szCs w:val="22"/>
          <w:u w:val="single"/>
        </w:rPr>
        <w:t>Western Blot</w:t>
      </w:r>
    </w:p>
    <w:p w14:paraId="20628466" w14:textId="4C9F6BF3" w:rsidR="0085475B" w:rsidRDefault="5FC87566" w:rsidP="006C0869">
      <w:pPr>
        <w:jc w:val="both"/>
        <w:rPr>
          <w:rFonts w:ascii="Arial" w:eastAsia="Arial" w:hAnsi="Arial" w:cs="Arial"/>
          <w:sz w:val="22"/>
          <w:szCs w:val="22"/>
        </w:rPr>
      </w:pPr>
      <w:r w:rsidRPr="36D160CD">
        <w:rPr>
          <w:rFonts w:ascii="Arial" w:eastAsia="Arial" w:hAnsi="Arial" w:cs="Arial"/>
          <w:sz w:val="22"/>
          <w:szCs w:val="22"/>
        </w:rPr>
        <w:t>HeLa cells were harvested for Western by in RIPA buffer by scraping</w:t>
      </w:r>
      <w:r w:rsidR="052C5AA8" w:rsidRPr="36D160CD">
        <w:rPr>
          <w:rFonts w:ascii="Arial" w:eastAsia="Arial" w:hAnsi="Arial" w:cs="Arial"/>
          <w:sz w:val="22"/>
          <w:szCs w:val="22"/>
        </w:rPr>
        <w:t xml:space="preserve">. Western </w:t>
      </w:r>
      <w:r w:rsidRPr="36D160CD">
        <w:rPr>
          <w:rFonts w:ascii="Arial" w:eastAsia="Arial" w:hAnsi="Arial" w:cs="Arial"/>
          <w:sz w:val="22"/>
          <w:szCs w:val="22"/>
        </w:rPr>
        <w:t>blot</w:t>
      </w:r>
      <w:r w:rsidR="052C5AA8" w:rsidRPr="36D160CD">
        <w:rPr>
          <w:rFonts w:ascii="Arial" w:eastAsia="Arial" w:hAnsi="Arial" w:cs="Arial"/>
          <w:sz w:val="22"/>
          <w:szCs w:val="22"/>
        </w:rPr>
        <w:t>ting</w:t>
      </w:r>
      <w:r w:rsidRPr="36D160CD">
        <w:rPr>
          <w:rFonts w:ascii="Arial" w:eastAsia="Arial" w:hAnsi="Arial" w:cs="Arial"/>
          <w:sz w:val="22"/>
          <w:szCs w:val="22"/>
        </w:rPr>
        <w:t xml:space="preserve"> </w:t>
      </w:r>
      <w:r w:rsidR="052C5AA8" w:rsidRPr="36D160CD">
        <w:rPr>
          <w:rFonts w:ascii="Arial" w:eastAsia="Arial" w:hAnsi="Arial" w:cs="Arial"/>
          <w:sz w:val="22"/>
          <w:szCs w:val="22"/>
        </w:rPr>
        <w:t>were performed</w:t>
      </w:r>
      <w:r w:rsidRPr="36D160CD">
        <w:rPr>
          <w:rFonts w:ascii="Arial" w:eastAsia="Arial" w:hAnsi="Arial" w:cs="Arial"/>
          <w:sz w:val="22"/>
          <w:szCs w:val="22"/>
        </w:rPr>
        <w:t xml:space="preserve"> according to standard methods, briefly, each sample was loaded onto a 4-20% commercial, precast gels and run at 100V for 60-90m depending on the size of the protein of interest. Gels were transferred to nitrocellulose membranes at 100V for 1hr at 4°C. Blot was blocked in 1% milk in PBS and washed 3 times with PBS-T for 5 minutes. Primary antibodies were diluted in PBS-T+5% BSA and incubated overnight. Blot was washed once quickly, once for 5m, and once for 10m in PBS-T. Blot was subsequently imaged with ECL for conjugated primaries. For unconjugated primaries, the appropriate secondary was diluted 1:10,000 in 5% milk and incubated for 2-4 hours at RT. Blot was washed once quickly, once for 5m, and once for 10m in PBS-T and imaged.</w:t>
      </w:r>
      <w:r w:rsidR="6742FE9E" w:rsidRPr="36D160CD">
        <w:rPr>
          <w:rFonts w:ascii="Arial" w:eastAsia="Arial" w:hAnsi="Arial" w:cs="Arial"/>
          <w:sz w:val="22"/>
          <w:szCs w:val="22"/>
        </w:rPr>
        <w:t xml:space="preserve"> Images were quantified using Fiji.</w:t>
      </w:r>
    </w:p>
    <w:p w14:paraId="1AF12DF6" w14:textId="678408E2" w:rsidR="3727385A" w:rsidRDefault="3727385A" w:rsidP="006C0869">
      <w:pPr>
        <w:jc w:val="both"/>
        <w:rPr>
          <w:rFonts w:ascii="Arial" w:eastAsia="Arial" w:hAnsi="Arial" w:cs="Arial"/>
          <w:sz w:val="22"/>
          <w:szCs w:val="22"/>
        </w:rPr>
      </w:pPr>
    </w:p>
    <w:p w14:paraId="52F0FDA1" w14:textId="68DC34D0" w:rsidR="10A1F357" w:rsidRDefault="10A1F357" w:rsidP="006C0869">
      <w:pPr>
        <w:jc w:val="both"/>
        <w:rPr>
          <w:rFonts w:ascii="Arial" w:eastAsia="Arial" w:hAnsi="Arial" w:cs="Arial"/>
          <w:sz w:val="22"/>
          <w:szCs w:val="22"/>
          <w:u w:val="single"/>
        </w:rPr>
      </w:pPr>
      <w:proofErr w:type="spellStart"/>
      <w:r w:rsidRPr="6CFB7654">
        <w:rPr>
          <w:rFonts w:ascii="Arial" w:eastAsia="Arial" w:hAnsi="Arial" w:cs="Arial"/>
          <w:sz w:val="22"/>
          <w:szCs w:val="22"/>
          <w:u w:val="single"/>
        </w:rPr>
        <w:t>mRNAseq</w:t>
      </w:r>
      <w:proofErr w:type="spellEnd"/>
      <w:r w:rsidRPr="6CFB7654">
        <w:rPr>
          <w:rFonts w:ascii="Arial" w:eastAsia="Arial" w:hAnsi="Arial" w:cs="Arial"/>
          <w:sz w:val="22"/>
          <w:szCs w:val="22"/>
          <w:u w:val="single"/>
        </w:rPr>
        <w:t xml:space="preserve"> Library Preparation</w:t>
      </w:r>
      <w:r w:rsidR="1B07F00B" w:rsidRPr="6CFB7654">
        <w:rPr>
          <w:rFonts w:ascii="Arial" w:eastAsia="Arial" w:hAnsi="Arial" w:cs="Arial"/>
          <w:sz w:val="22"/>
          <w:szCs w:val="22"/>
          <w:u w:val="single"/>
        </w:rPr>
        <w:t xml:space="preserve"> and Analysis</w:t>
      </w:r>
    </w:p>
    <w:p w14:paraId="72C8EAF1" w14:textId="5E31807C" w:rsidR="00232ED4" w:rsidRDefault="5A929FED" w:rsidP="006C0869">
      <w:pPr>
        <w:jc w:val="both"/>
        <w:rPr>
          <w:rFonts w:ascii="Arial" w:eastAsia="Arial" w:hAnsi="Arial" w:cs="Arial"/>
          <w:sz w:val="22"/>
          <w:szCs w:val="22"/>
        </w:rPr>
      </w:pPr>
      <w:r w:rsidRPr="36D160CD">
        <w:rPr>
          <w:rFonts w:ascii="Arial" w:eastAsia="Arial" w:hAnsi="Arial" w:cs="Arial"/>
          <w:sz w:val="22"/>
          <w:szCs w:val="22"/>
        </w:rPr>
        <w:t xml:space="preserve">Libraries were prepared with the </w:t>
      </w:r>
      <w:proofErr w:type="spellStart"/>
      <w:r w:rsidRPr="36D160CD">
        <w:rPr>
          <w:rFonts w:ascii="Arial" w:eastAsia="Arial" w:hAnsi="Arial" w:cs="Arial"/>
          <w:sz w:val="22"/>
          <w:szCs w:val="22"/>
        </w:rPr>
        <w:t>Biooscientific</w:t>
      </w:r>
      <w:proofErr w:type="spellEnd"/>
      <w:r w:rsidRPr="36D160CD">
        <w:rPr>
          <w:rFonts w:ascii="Arial" w:eastAsia="Arial" w:hAnsi="Arial" w:cs="Arial"/>
          <w:sz w:val="22"/>
          <w:szCs w:val="22"/>
        </w:rPr>
        <w:t xml:space="preserve"> kit (</w:t>
      </w:r>
      <w:proofErr w:type="spellStart"/>
      <w:r w:rsidRPr="36D160CD">
        <w:rPr>
          <w:rFonts w:ascii="Arial" w:eastAsia="Arial" w:hAnsi="Arial" w:cs="Arial"/>
          <w:sz w:val="22"/>
          <w:szCs w:val="22"/>
        </w:rPr>
        <w:t>Bioo</w:t>
      </w:r>
      <w:proofErr w:type="spellEnd"/>
      <w:r w:rsidRPr="36D160CD">
        <w:rPr>
          <w:rFonts w:ascii="Arial" w:eastAsia="Arial" w:hAnsi="Arial" w:cs="Arial"/>
          <w:sz w:val="22"/>
          <w:szCs w:val="22"/>
        </w:rPr>
        <w:t xml:space="preserve"> Scientific Corp., NOVA-5138-08) according to manufacturer's instructions with minor modifications. Briefly, RNA was prepared with Turbo </w:t>
      </w:r>
      <w:proofErr w:type="spellStart"/>
      <w:r w:rsidRPr="36D160CD">
        <w:rPr>
          <w:rFonts w:ascii="Arial" w:eastAsia="Arial" w:hAnsi="Arial" w:cs="Arial"/>
          <w:sz w:val="22"/>
          <w:szCs w:val="22"/>
        </w:rPr>
        <w:t>DNAse</w:t>
      </w:r>
      <w:proofErr w:type="spellEnd"/>
      <w:r w:rsidRPr="36D160CD">
        <w:rPr>
          <w:rFonts w:ascii="Arial" w:eastAsia="Arial" w:hAnsi="Arial" w:cs="Arial"/>
          <w:sz w:val="22"/>
          <w:szCs w:val="22"/>
        </w:rPr>
        <w:t xml:space="preserve"> according to manufacturer’s instructions (TURBO DNA-free Kit, Life Technologies, AM1907), and incubated at 37°C for 30 min. </w:t>
      </w:r>
      <w:proofErr w:type="spellStart"/>
      <w:r w:rsidR="48874FDA" w:rsidRPr="36D160CD">
        <w:rPr>
          <w:rFonts w:ascii="Arial" w:eastAsia="Arial" w:hAnsi="Arial" w:cs="Arial"/>
          <w:sz w:val="22"/>
          <w:szCs w:val="22"/>
        </w:rPr>
        <w:t>DNAse</w:t>
      </w:r>
      <w:proofErr w:type="spellEnd"/>
      <w:r w:rsidR="48874FDA" w:rsidRPr="36D160CD">
        <w:rPr>
          <w:rFonts w:ascii="Arial" w:eastAsia="Arial" w:hAnsi="Arial" w:cs="Arial"/>
          <w:sz w:val="22"/>
          <w:szCs w:val="22"/>
        </w:rPr>
        <w:t xml:space="preserve"> was inactivated</w:t>
      </w:r>
      <w:r w:rsidRPr="36D160CD">
        <w:rPr>
          <w:rFonts w:ascii="Arial" w:eastAsia="Arial" w:hAnsi="Arial" w:cs="Arial"/>
          <w:sz w:val="22"/>
          <w:szCs w:val="22"/>
        </w:rPr>
        <w:t xml:space="preserve"> using </w:t>
      </w:r>
      <w:r w:rsidR="3014875E" w:rsidRPr="36D160CD">
        <w:rPr>
          <w:rFonts w:ascii="Arial" w:eastAsia="Arial" w:hAnsi="Arial" w:cs="Arial"/>
          <w:sz w:val="22"/>
          <w:szCs w:val="22"/>
        </w:rPr>
        <w:t xml:space="preserve">the included </w:t>
      </w:r>
      <w:proofErr w:type="spellStart"/>
      <w:r w:rsidRPr="36D160CD">
        <w:rPr>
          <w:rFonts w:ascii="Arial" w:eastAsia="Arial" w:hAnsi="Arial" w:cs="Arial"/>
          <w:sz w:val="22"/>
          <w:szCs w:val="22"/>
        </w:rPr>
        <w:t>DNAse</w:t>
      </w:r>
      <w:proofErr w:type="spellEnd"/>
      <w:r w:rsidRPr="36D160CD">
        <w:rPr>
          <w:rFonts w:ascii="Arial" w:eastAsia="Arial" w:hAnsi="Arial" w:cs="Arial"/>
          <w:sz w:val="22"/>
          <w:szCs w:val="22"/>
        </w:rPr>
        <w:t xml:space="preserve"> Inactivation</w:t>
      </w:r>
      <w:r w:rsidR="09FF4CCC" w:rsidRPr="36D160CD">
        <w:rPr>
          <w:rFonts w:ascii="Arial" w:eastAsia="Arial" w:hAnsi="Arial" w:cs="Arial"/>
          <w:sz w:val="22"/>
          <w:szCs w:val="22"/>
        </w:rPr>
        <w:t xml:space="preserve"> </w:t>
      </w:r>
      <w:r w:rsidR="3014875E" w:rsidRPr="36D160CD">
        <w:rPr>
          <w:rFonts w:ascii="Arial" w:eastAsia="Arial" w:hAnsi="Arial" w:cs="Arial"/>
          <w:sz w:val="22"/>
          <w:szCs w:val="22"/>
        </w:rPr>
        <w:t xml:space="preserve">reagent and buffer according to </w:t>
      </w:r>
      <w:r w:rsidR="17ACD41A" w:rsidRPr="36D160CD">
        <w:rPr>
          <w:rFonts w:ascii="Arial" w:eastAsia="Arial" w:hAnsi="Arial" w:cs="Arial"/>
          <w:sz w:val="22"/>
          <w:szCs w:val="22"/>
        </w:rPr>
        <w:t>manufactures</w:t>
      </w:r>
      <w:r w:rsidR="3014875E" w:rsidRPr="36D160CD">
        <w:rPr>
          <w:rFonts w:ascii="Arial" w:eastAsia="Arial" w:hAnsi="Arial" w:cs="Arial"/>
          <w:sz w:val="22"/>
          <w:szCs w:val="22"/>
        </w:rPr>
        <w:t xml:space="preserve"> instructions</w:t>
      </w:r>
      <w:r w:rsidRPr="36D160CD">
        <w:rPr>
          <w:rFonts w:ascii="Arial" w:eastAsia="Arial" w:hAnsi="Arial" w:cs="Arial"/>
          <w:sz w:val="22"/>
          <w:szCs w:val="22"/>
        </w:rPr>
        <w:t>. The RNA was centrifuged at 1000 g for 1.5 min and 1</w:t>
      </w:r>
      <w:r w:rsidR="00F44B2D">
        <w:rPr>
          <w:rFonts w:ascii="Arial" w:eastAsia="Arial" w:hAnsi="Arial" w:cs="Arial"/>
          <w:sz w:val="22"/>
          <w:szCs w:val="22"/>
        </w:rPr>
        <w:t>9</w:t>
      </w:r>
      <w:r w:rsidRPr="36D160CD">
        <w:rPr>
          <w:rFonts w:ascii="Arial" w:eastAsia="Arial" w:hAnsi="Arial" w:cs="Arial"/>
          <w:sz w:val="22"/>
          <w:szCs w:val="22"/>
        </w:rPr>
        <w:t xml:space="preserve"> </w:t>
      </w:r>
      <w:proofErr w:type="spellStart"/>
      <w:r w:rsidRPr="36D160CD">
        <w:rPr>
          <w:rFonts w:ascii="Arial" w:eastAsia="Arial" w:hAnsi="Arial" w:cs="Arial"/>
          <w:sz w:val="22"/>
          <w:szCs w:val="22"/>
        </w:rPr>
        <w:t>μl</w:t>
      </w:r>
      <w:proofErr w:type="spellEnd"/>
      <w:r w:rsidRPr="36D160CD">
        <w:rPr>
          <w:rFonts w:ascii="Arial" w:eastAsia="Arial" w:hAnsi="Arial" w:cs="Arial"/>
          <w:sz w:val="22"/>
          <w:szCs w:val="22"/>
        </w:rPr>
        <w:t xml:space="preserve"> of supernatant was transferred into a new 1.5 </w:t>
      </w:r>
      <w:r w:rsidR="008B0D2E">
        <w:rPr>
          <w:rFonts w:ascii="Arial" w:eastAsia="Arial" w:hAnsi="Arial" w:cs="Arial"/>
          <w:sz w:val="22"/>
          <w:szCs w:val="22"/>
        </w:rPr>
        <w:t>mL</w:t>
      </w:r>
      <w:r w:rsidRPr="36D160CD">
        <w:rPr>
          <w:rFonts w:ascii="Arial" w:eastAsia="Arial" w:hAnsi="Arial" w:cs="Arial"/>
          <w:sz w:val="22"/>
          <w:szCs w:val="22"/>
        </w:rPr>
        <w:t xml:space="preserve"> tube. This tube was again centrifuged at 1000 g for 1.5 min and 1</w:t>
      </w:r>
      <w:r w:rsidR="00F44B2D">
        <w:rPr>
          <w:rFonts w:ascii="Arial" w:eastAsia="Arial" w:hAnsi="Arial" w:cs="Arial"/>
          <w:sz w:val="22"/>
          <w:szCs w:val="22"/>
        </w:rPr>
        <w:t>8</w:t>
      </w:r>
      <w:r w:rsidRPr="36D160CD">
        <w:rPr>
          <w:rFonts w:ascii="Arial" w:eastAsia="Arial" w:hAnsi="Arial" w:cs="Arial"/>
          <w:sz w:val="22"/>
          <w:szCs w:val="22"/>
        </w:rPr>
        <w:t xml:space="preserve"> </w:t>
      </w:r>
      <w:proofErr w:type="spellStart"/>
      <w:r w:rsidRPr="36D160CD">
        <w:rPr>
          <w:rFonts w:ascii="Arial" w:eastAsia="Arial" w:hAnsi="Arial" w:cs="Arial"/>
          <w:sz w:val="22"/>
          <w:szCs w:val="22"/>
        </w:rPr>
        <w:t>μl</w:t>
      </w:r>
      <w:proofErr w:type="spellEnd"/>
      <w:r w:rsidRPr="36D160CD">
        <w:rPr>
          <w:rFonts w:ascii="Arial" w:eastAsia="Arial" w:hAnsi="Arial" w:cs="Arial"/>
          <w:sz w:val="22"/>
          <w:szCs w:val="22"/>
        </w:rPr>
        <w:t xml:space="preserve"> of supernatant was transferred to a new tube to minimize any Inactivation reagent carry-over. RNA concentration was measured on a nanodrop. Poly-A selection was performed on a normalized quantity of RNA dependent on the lowest amount of RNA in a sample, but within the manufacturer's specifications for starting material. Poly-A selection was performed according to manufacturer’s instructions (</w:t>
      </w:r>
      <w:proofErr w:type="spellStart"/>
      <w:r w:rsidRPr="36D160CD">
        <w:rPr>
          <w:rFonts w:ascii="Arial" w:eastAsia="Arial" w:hAnsi="Arial" w:cs="Arial"/>
          <w:sz w:val="22"/>
          <w:szCs w:val="22"/>
        </w:rPr>
        <w:t>Bioo</w:t>
      </w:r>
      <w:proofErr w:type="spellEnd"/>
      <w:r w:rsidRPr="36D160CD">
        <w:rPr>
          <w:rFonts w:ascii="Arial" w:eastAsia="Arial" w:hAnsi="Arial" w:cs="Arial"/>
          <w:sz w:val="22"/>
          <w:szCs w:val="22"/>
        </w:rPr>
        <w:t xml:space="preserve"> Scientific Corp., 710 NOVA-512991). Following Poly-A selection mRNA libraries were generated according to manufactures instructions (</w:t>
      </w:r>
      <w:proofErr w:type="spellStart"/>
      <w:r w:rsidRPr="36D160CD">
        <w:rPr>
          <w:rFonts w:ascii="Arial" w:eastAsia="Arial" w:hAnsi="Arial" w:cs="Arial"/>
          <w:sz w:val="22"/>
          <w:szCs w:val="22"/>
        </w:rPr>
        <w:t>Bioo</w:t>
      </w:r>
      <w:proofErr w:type="spellEnd"/>
      <w:r w:rsidRPr="36D160CD">
        <w:rPr>
          <w:rFonts w:ascii="Arial" w:eastAsia="Arial" w:hAnsi="Arial" w:cs="Arial"/>
          <w:sz w:val="22"/>
          <w:szCs w:val="22"/>
        </w:rPr>
        <w:t xml:space="preserve"> Scientific Corp., NOVA-5138-08) except RNA was incubated for 13 min at 95°C to generate optimal fragment sizes. Library quantity was assessed via Qubit according to manufacturer's instructions and library quality was assessed with a </w:t>
      </w:r>
      <w:r w:rsidR="43FBEB3D" w:rsidRPr="36D160CD">
        <w:rPr>
          <w:rFonts w:ascii="Arial" w:eastAsia="Arial" w:hAnsi="Arial" w:cs="Arial"/>
          <w:sz w:val="22"/>
          <w:szCs w:val="22"/>
        </w:rPr>
        <w:t>Bioanalyzer</w:t>
      </w:r>
      <w:r w:rsidRPr="36D160CD">
        <w:rPr>
          <w:rFonts w:ascii="Arial" w:eastAsia="Arial" w:hAnsi="Arial" w:cs="Arial"/>
          <w:sz w:val="22"/>
          <w:szCs w:val="22"/>
        </w:rPr>
        <w:t xml:space="preserve"> or Fragment Analyzer according to manufacturer's instructions</w:t>
      </w:r>
      <w:r w:rsidR="041F3337" w:rsidRPr="36D160CD">
        <w:rPr>
          <w:rFonts w:ascii="Arial" w:eastAsia="Arial" w:hAnsi="Arial" w:cs="Arial"/>
          <w:sz w:val="22"/>
          <w:szCs w:val="22"/>
        </w:rPr>
        <w:t xml:space="preserve"> to assess the library size distribution</w:t>
      </w:r>
      <w:r w:rsidRPr="36D160CD">
        <w:rPr>
          <w:rFonts w:ascii="Arial" w:eastAsia="Arial" w:hAnsi="Arial" w:cs="Arial"/>
          <w:sz w:val="22"/>
          <w:szCs w:val="22"/>
        </w:rPr>
        <w:t>. Sequencing was performed on biological duplicates from each genotype on an Illumina NextSeq500 by the Center for Functional Genomics (CFG) to generate single end 75 base pair reads.</w:t>
      </w:r>
      <w:r w:rsidR="1925B84F" w:rsidRPr="36D160CD">
        <w:rPr>
          <w:rFonts w:ascii="Arial" w:eastAsia="Arial" w:hAnsi="Arial" w:cs="Arial"/>
          <w:sz w:val="22"/>
          <w:szCs w:val="22"/>
        </w:rPr>
        <w:t xml:space="preserve"> </w:t>
      </w:r>
      <w:r w:rsidR="1925B84F" w:rsidRPr="36D160CD">
        <w:rPr>
          <w:rFonts w:ascii="Arial" w:eastAsia="Arial" w:hAnsi="Arial" w:cs="Arial"/>
          <w:color w:val="000000" w:themeColor="text1"/>
          <w:sz w:val="22"/>
          <w:szCs w:val="22"/>
        </w:rPr>
        <w:t xml:space="preserve">Reads were aligned to the dm6.01 assembly of the Drosophila genome using HISAT v2.1.0. </w:t>
      </w:r>
      <w:r w:rsidR="2BC11867" w:rsidRPr="36D160CD">
        <w:rPr>
          <w:rFonts w:ascii="Arial" w:eastAsia="Arial" w:hAnsi="Arial" w:cs="Arial"/>
          <w:color w:val="000000" w:themeColor="text1"/>
          <w:sz w:val="22"/>
          <w:szCs w:val="22"/>
        </w:rPr>
        <w:t xml:space="preserve">Reads were counted using </w:t>
      </w:r>
      <w:proofErr w:type="spellStart"/>
      <w:r w:rsidR="2BC11867" w:rsidRPr="36D160CD">
        <w:rPr>
          <w:rFonts w:ascii="Arial" w:eastAsia="Arial" w:hAnsi="Arial" w:cs="Arial"/>
          <w:color w:val="000000" w:themeColor="text1"/>
          <w:sz w:val="22"/>
          <w:szCs w:val="22"/>
        </w:rPr>
        <w:t>featureCounts</w:t>
      </w:r>
      <w:proofErr w:type="spellEnd"/>
      <w:r w:rsidR="2BC11867" w:rsidRPr="36D160CD">
        <w:rPr>
          <w:rFonts w:ascii="Arial" w:eastAsia="Arial" w:hAnsi="Arial" w:cs="Arial"/>
          <w:color w:val="000000" w:themeColor="text1"/>
          <w:sz w:val="22"/>
          <w:szCs w:val="22"/>
        </w:rPr>
        <w:t xml:space="preserve"> </w:t>
      </w:r>
      <w:r w:rsidR="0750629D" w:rsidRPr="36D160CD">
        <w:rPr>
          <w:rFonts w:ascii="Arial" w:eastAsia="Arial" w:hAnsi="Arial" w:cs="Arial"/>
          <w:color w:val="000000" w:themeColor="text1"/>
          <w:sz w:val="22"/>
          <w:szCs w:val="22"/>
        </w:rPr>
        <w:t>v1.4.6.p5</w:t>
      </w:r>
      <w:r w:rsidR="2BC11867" w:rsidRPr="36D160CD">
        <w:rPr>
          <w:rFonts w:ascii="Arial" w:eastAsia="Arial" w:hAnsi="Arial" w:cs="Arial"/>
          <w:color w:val="000000" w:themeColor="text1"/>
          <w:sz w:val="22"/>
          <w:szCs w:val="22"/>
        </w:rPr>
        <w:t xml:space="preserve">. </w:t>
      </w:r>
      <w:r w:rsidR="0750629D" w:rsidRPr="36D160CD">
        <w:rPr>
          <w:rFonts w:ascii="Arial" w:eastAsia="Arial" w:hAnsi="Arial" w:cs="Arial"/>
          <w:color w:val="000000" w:themeColor="text1"/>
          <w:sz w:val="22"/>
          <w:szCs w:val="22"/>
        </w:rPr>
        <w:t xml:space="preserve">UCSC genome browser tracks were generated using the bam coverage module of </w:t>
      </w:r>
      <w:proofErr w:type="spellStart"/>
      <w:r w:rsidR="0750629D" w:rsidRPr="36D160CD">
        <w:rPr>
          <w:rFonts w:ascii="Arial" w:eastAsia="Arial" w:hAnsi="Arial" w:cs="Arial"/>
          <w:color w:val="000000" w:themeColor="text1"/>
          <w:sz w:val="22"/>
          <w:szCs w:val="22"/>
        </w:rPr>
        <w:t>deeptools</w:t>
      </w:r>
      <w:proofErr w:type="spellEnd"/>
      <w:r w:rsidR="0750629D" w:rsidRPr="36D160CD">
        <w:rPr>
          <w:rFonts w:ascii="Arial" w:eastAsia="Arial" w:hAnsi="Arial" w:cs="Arial"/>
          <w:color w:val="000000" w:themeColor="text1"/>
          <w:sz w:val="22"/>
          <w:szCs w:val="22"/>
        </w:rPr>
        <w:t xml:space="preserve"> v3.1.2.0.0. </w:t>
      </w:r>
      <w:r w:rsidR="2BC11867" w:rsidRPr="36D160CD">
        <w:rPr>
          <w:rFonts w:ascii="Arial" w:eastAsia="Arial" w:hAnsi="Arial" w:cs="Arial"/>
          <w:color w:val="000000" w:themeColor="text1"/>
          <w:sz w:val="22"/>
          <w:szCs w:val="22"/>
        </w:rPr>
        <w:t>Differential expression analysis was performed using DEseq2</w:t>
      </w:r>
      <w:r w:rsidR="00A03F2F">
        <w:rPr>
          <w:rFonts w:ascii="Arial" w:eastAsia="Arial" w:hAnsi="Arial" w:cs="Arial"/>
          <w:color w:val="000000" w:themeColor="text1"/>
          <w:sz w:val="22"/>
          <w:szCs w:val="22"/>
        </w:rPr>
        <w:t xml:space="preserve"> (v1.</w:t>
      </w:r>
      <w:r w:rsidR="00B457F6">
        <w:rPr>
          <w:rFonts w:ascii="Arial" w:eastAsia="Arial" w:hAnsi="Arial" w:cs="Arial"/>
          <w:color w:val="000000" w:themeColor="text1"/>
          <w:sz w:val="22"/>
          <w:szCs w:val="22"/>
        </w:rPr>
        <w:t>24</w:t>
      </w:r>
      <w:r w:rsidR="00A03F2F">
        <w:rPr>
          <w:rFonts w:ascii="Arial" w:eastAsia="Arial" w:hAnsi="Arial" w:cs="Arial"/>
          <w:color w:val="000000" w:themeColor="text1"/>
          <w:sz w:val="22"/>
          <w:szCs w:val="22"/>
        </w:rPr>
        <w:t>.0)</w:t>
      </w:r>
      <w:r w:rsidR="0750629D" w:rsidRPr="36D160CD">
        <w:rPr>
          <w:rFonts w:ascii="Arial" w:eastAsia="Arial" w:hAnsi="Arial" w:cs="Arial"/>
          <w:color w:val="000000" w:themeColor="text1"/>
          <w:sz w:val="22"/>
          <w:szCs w:val="22"/>
        </w:rPr>
        <w:t xml:space="preserve"> and data was plotted using R</w:t>
      </w:r>
      <w:r w:rsidR="2BC11867" w:rsidRPr="36D160CD">
        <w:rPr>
          <w:rFonts w:ascii="Arial" w:eastAsia="Arial" w:hAnsi="Arial" w:cs="Arial"/>
          <w:color w:val="000000" w:themeColor="text1"/>
          <w:sz w:val="22"/>
          <w:szCs w:val="22"/>
        </w:rPr>
        <w:t>.</w:t>
      </w:r>
      <w:r w:rsidR="0028651E">
        <w:rPr>
          <w:rFonts w:ascii="Arial" w:eastAsia="Arial" w:hAnsi="Arial" w:cs="Arial"/>
          <w:color w:val="000000" w:themeColor="text1"/>
          <w:sz w:val="22"/>
          <w:szCs w:val="22"/>
        </w:rPr>
        <w:t xml:space="preserve"> Differentially expressed genes were those with log</w:t>
      </w:r>
      <w:r w:rsidR="0028651E" w:rsidRPr="00015C52">
        <w:rPr>
          <w:rFonts w:ascii="Arial" w:eastAsia="Arial" w:hAnsi="Arial" w:cs="Arial"/>
          <w:color w:val="000000" w:themeColor="text1"/>
          <w:sz w:val="22"/>
          <w:szCs w:val="22"/>
          <w:vertAlign w:val="subscript"/>
        </w:rPr>
        <w:t>2</w:t>
      </w:r>
      <w:r w:rsidR="0028651E">
        <w:rPr>
          <w:rFonts w:ascii="Arial" w:eastAsia="Arial" w:hAnsi="Arial" w:cs="Arial"/>
          <w:color w:val="000000" w:themeColor="text1"/>
          <w:sz w:val="22"/>
          <w:szCs w:val="22"/>
        </w:rPr>
        <w:t xml:space="preserve">(foldchange) &gt; |1.5| and FDR &lt; 0.05. </w:t>
      </w:r>
      <w:r w:rsidR="2BC11867" w:rsidRPr="36D160CD">
        <w:rPr>
          <w:rFonts w:ascii="Arial" w:eastAsia="Arial" w:hAnsi="Arial" w:cs="Arial"/>
          <w:color w:val="000000" w:themeColor="text1"/>
          <w:sz w:val="22"/>
          <w:szCs w:val="22"/>
        </w:rPr>
        <w:t>GO-term analysis</w:t>
      </w:r>
      <w:r w:rsidR="00D646AD">
        <w:rPr>
          <w:rFonts w:ascii="Arial" w:eastAsia="Arial" w:hAnsi="Arial" w:cs="Arial"/>
          <w:color w:val="000000" w:themeColor="text1"/>
          <w:sz w:val="22"/>
          <w:szCs w:val="22"/>
        </w:rPr>
        <w:t xml:space="preserve"> of </w:t>
      </w:r>
      <w:r w:rsidR="00D646AD">
        <w:rPr>
          <w:rFonts w:ascii="Arial" w:eastAsia="Arial" w:hAnsi="Arial" w:cs="Arial"/>
          <w:color w:val="000000" w:themeColor="text1"/>
          <w:sz w:val="22"/>
          <w:szCs w:val="22"/>
        </w:rPr>
        <w:lastRenderedPageBreak/>
        <w:t>GO biological processes</w:t>
      </w:r>
      <w:r w:rsidR="2BC11867" w:rsidRPr="36D160CD">
        <w:rPr>
          <w:rFonts w:ascii="Arial" w:eastAsia="Arial" w:hAnsi="Arial" w:cs="Arial"/>
          <w:color w:val="000000" w:themeColor="text1"/>
          <w:sz w:val="22"/>
          <w:szCs w:val="22"/>
        </w:rPr>
        <w:t xml:space="preserve"> was performed on differentially expressed genes using PANTHER</w:t>
      </w:r>
      <w:r w:rsidR="00D646AD">
        <w:rPr>
          <w:rFonts w:ascii="Arial" w:eastAsia="Arial" w:hAnsi="Arial" w:cs="Arial"/>
          <w:color w:val="000000" w:themeColor="text1"/>
          <w:sz w:val="22"/>
          <w:szCs w:val="22"/>
        </w:rPr>
        <w:t xml:space="preserve"> via </w:t>
      </w:r>
      <w:hyperlink r:id="rId11" w:history="1">
        <w:r w:rsidR="00D646AD" w:rsidRPr="00843D75">
          <w:rPr>
            <w:rStyle w:val="Hyperlink"/>
            <w:rFonts w:ascii="Arial" w:eastAsia="Arial" w:hAnsi="Arial" w:cs="Arial"/>
            <w:sz w:val="22"/>
            <w:szCs w:val="22"/>
          </w:rPr>
          <w:t>http://geneontology.org/</w:t>
        </w:r>
      </w:hyperlink>
      <w:r w:rsidR="2BC11867" w:rsidRPr="36D160CD">
        <w:rPr>
          <w:rFonts w:ascii="Arial" w:eastAsia="Arial" w:hAnsi="Arial" w:cs="Arial"/>
          <w:color w:val="000000" w:themeColor="text1"/>
          <w:sz w:val="22"/>
          <w:szCs w:val="22"/>
        </w:rPr>
        <w:t>.</w:t>
      </w:r>
      <w:r w:rsidR="00D646AD">
        <w:rPr>
          <w:rFonts w:ascii="Arial" w:eastAsia="Arial" w:hAnsi="Arial" w:cs="Arial"/>
          <w:color w:val="000000" w:themeColor="text1"/>
          <w:sz w:val="22"/>
          <w:szCs w:val="22"/>
        </w:rPr>
        <w:t xml:space="preserve"> Fisher’s </w:t>
      </w:r>
      <w:r w:rsidR="00C1609A">
        <w:rPr>
          <w:rFonts w:ascii="Arial" w:eastAsia="Arial" w:hAnsi="Arial" w:cs="Arial"/>
          <w:color w:val="000000" w:themeColor="text1"/>
          <w:sz w:val="22"/>
          <w:szCs w:val="22"/>
        </w:rPr>
        <w:t>e</w:t>
      </w:r>
      <w:r w:rsidR="00D646AD">
        <w:rPr>
          <w:rFonts w:ascii="Arial" w:eastAsia="Arial" w:hAnsi="Arial" w:cs="Arial"/>
          <w:color w:val="000000" w:themeColor="text1"/>
          <w:sz w:val="22"/>
          <w:szCs w:val="22"/>
        </w:rPr>
        <w:t xml:space="preserve">xact test was used to calculate significance and FDR was used to correct for multiple testing. </w:t>
      </w:r>
      <w:r w:rsidR="2BC11867" w:rsidRPr="36D160CD">
        <w:rPr>
          <w:rFonts w:ascii="Arial" w:eastAsia="Arial" w:hAnsi="Arial" w:cs="Arial"/>
          <w:color w:val="000000" w:themeColor="text1"/>
          <w:sz w:val="22"/>
          <w:szCs w:val="22"/>
        </w:rPr>
        <w:t xml:space="preserve"> GO</w:t>
      </w:r>
      <w:r w:rsidR="0750629D" w:rsidRPr="36D160CD">
        <w:rPr>
          <w:rFonts w:ascii="Arial" w:eastAsia="Arial" w:hAnsi="Arial" w:cs="Arial"/>
          <w:color w:val="000000" w:themeColor="text1"/>
          <w:sz w:val="22"/>
          <w:szCs w:val="22"/>
        </w:rPr>
        <w:t>-term analysis</w:t>
      </w:r>
      <w:r w:rsidR="2BC11867" w:rsidRPr="36D160CD">
        <w:rPr>
          <w:rFonts w:ascii="Arial" w:eastAsia="Arial" w:hAnsi="Arial" w:cs="Arial"/>
          <w:color w:val="000000" w:themeColor="text1"/>
          <w:sz w:val="22"/>
          <w:szCs w:val="22"/>
        </w:rPr>
        <w:t xml:space="preserve"> results were plotted using R.</w:t>
      </w:r>
    </w:p>
    <w:p w14:paraId="652016A9" w14:textId="1CA01662" w:rsidR="3727385A" w:rsidRDefault="3727385A" w:rsidP="006C0869">
      <w:pPr>
        <w:jc w:val="both"/>
        <w:rPr>
          <w:rFonts w:ascii="Arial" w:eastAsia="Arial" w:hAnsi="Arial" w:cs="Arial"/>
          <w:sz w:val="22"/>
          <w:szCs w:val="22"/>
        </w:rPr>
      </w:pPr>
    </w:p>
    <w:p w14:paraId="3038CCBA" w14:textId="77777777" w:rsidR="00232ED4" w:rsidRDefault="00232ED4" w:rsidP="006C0869">
      <w:pPr>
        <w:jc w:val="both"/>
        <w:rPr>
          <w:rFonts w:ascii="Arial" w:eastAsia="Arial" w:hAnsi="Arial" w:cs="Arial"/>
          <w:sz w:val="22"/>
          <w:szCs w:val="22"/>
          <w:u w:val="single"/>
        </w:rPr>
      </w:pPr>
      <w:r w:rsidRPr="5CB02459">
        <w:rPr>
          <w:rFonts w:ascii="Arial" w:eastAsia="Arial" w:hAnsi="Arial" w:cs="Arial"/>
          <w:sz w:val="22"/>
          <w:szCs w:val="22"/>
          <w:u w:val="single"/>
        </w:rPr>
        <w:t>Polysome-seq</w:t>
      </w:r>
    </w:p>
    <w:p w14:paraId="0E12DB68" w14:textId="44E77188" w:rsidR="00232ED4" w:rsidRDefault="1925B84F" w:rsidP="006C0869">
      <w:pPr>
        <w:jc w:val="both"/>
        <w:rPr>
          <w:rFonts w:ascii="Arial" w:eastAsia="Arial" w:hAnsi="Arial" w:cs="Arial"/>
          <w:sz w:val="22"/>
          <w:szCs w:val="22"/>
        </w:rPr>
      </w:pPr>
      <w:r w:rsidRPr="36D160CD">
        <w:rPr>
          <w:rFonts w:ascii="Arial" w:eastAsia="Arial" w:hAnsi="Arial" w:cs="Arial"/>
          <w:sz w:val="22"/>
          <w:szCs w:val="22"/>
        </w:rPr>
        <w:t>Polysome-seq was performed as in</w:t>
      </w:r>
      <w:r w:rsidR="3931535F" w:rsidRPr="36D160CD">
        <w:rPr>
          <w:rFonts w:ascii="Arial" w:eastAsia="Arial" w:hAnsi="Arial" w:cs="Arial"/>
          <w:sz w:val="22"/>
          <w:szCs w:val="22"/>
        </w:rPr>
        <w:t xml:space="preserve"> Flora et al.</w:t>
      </w:r>
      <w:r w:rsidRPr="36D160CD">
        <w:rPr>
          <w:rFonts w:ascii="Arial" w:eastAsia="Arial" w:hAnsi="Arial" w:cs="Arial"/>
          <w:sz w:val="22"/>
          <w:szCs w:val="22"/>
        </w:rPr>
        <w:t xml:space="preserve"> </w:t>
      </w:r>
      <w:r w:rsidR="00232ED4" w:rsidRPr="36D160CD">
        <w:rPr>
          <w:rFonts w:ascii="Arial" w:eastAsia="Arial" w:hAnsi="Arial" w:cs="Arial"/>
          <w:sz w:val="22"/>
          <w:szCs w:val="22"/>
        </w:rPr>
        <w:fldChar w:fldCharType="begin"/>
      </w:r>
      <w:r w:rsidR="00835395">
        <w:rPr>
          <w:rFonts w:ascii="Arial" w:eastAsia="Arial" w:hAnsi="Arial" w:cs="Arial"/>
          <w:sz w:val="22"/>
          <w:szCs w:val="22"/>
        </w:rPr>
        <w:instrText xml:space="preserve"> ADDIN ZOTERO_ITEM CSL_CITATION {"citationID":"mz7vgLrU","properties":{"formattedCitation":"[@Flora2018k]","plainCitation":"[@Flora2018k]","noteIndex":0},"citationItems":[{"id":643,"uris":["http://zotero.org/users/6609021/items/AC6R8CAZ"],"uri":["http://zotero.org/users/6609021/items/AC6R8CAZ"],"itemData":{"id":643,"type":"article-journal","abstract":"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genome.","container-title":"Cell reports","DOI":"10.1016/j.celrep.2018.12.007","ISSN":"2211-1247","issue":"13","language":"eng","note":"Flora2018k","page":"3828-3843.e9","title":"Sequential Regulation of Maternal mRNAs through a Conserved cis-Acting Element in Their 3' UTRs","title-short":"Flora2018k","volume":"25","author":[{"family":"Flora","given":"Pooja"},{"family":"Wong-Deyrup","given":"Siu Wah"},{"family":"Martin","given":"Elliot Todd"},{"family":"Palumbo","given":"Ryan J"},{"family":"Nasrallah","given":"Mohamad"},{"family":"Oligney","given":"Andrew"},{"family":"Blatt","given":"Patrick"},{"family":"Patel","given":"Dhruv"},{"family":"Fuchs","given":"Gabriele"},{"family":"Rangan","given":"Prashanth"}],"issued":{"date-parts":[["2018",12,26]]}},"suppress-author":true}],"schema":"https://github.com/citation-style-language/schema/raw/master/csl-citation.json"} </w:instrText>
      </w:r>
      <w:r w:rsidR="00232ED4" w:rsidRPr="36D160CD">
        <w:rPr>
          <w:rFonts w:ascii="Arial" w:eastAsia="Arial" w:hAnsi="Arial" w:cs="Arial"/>
          <w:sz w:val="22"/>
          <w:szCs w:val="22"/>
        </w:rPr>
        <w:fldChar w:fldCharType="separate"/>
      </w:r>
      <w:r w:rsidR="00835395" w:rsidRPr="00835395">
        <w:rPr>
          <w:rFonts w:ascii="Arial" w:eastAsia="Arial" w:hAnsi="Arial" w:cs="Arial"/>
          <w:sz w:val="22"/>
        </w:rPr>
        <w:t>[@Flora2018k]</w:t>
      </w:r>
      <w:r w:rsidR="00232ED4" w:rsidRPr="36D160CD">
        <w:rPr>
          <w:rFonts w:ascii="Arial" w:eastAsia="Arial" w:hAnsi="Arial" w:cs="Arial"/>
          <w:sz w:val="22"/>
          <w:szCs w:val="22"/>
        </w:rPr>
        <w:fldChar w:fldCharType="end"/>
      </w:r>
      <w:r w:rsidR="2AEFA5EA" w:rsidRPr="36D160CD">
        <w:rPr>
          <w:rFonts w:ascii="Arial" w:eastAsia="Arial" w:hAnsi="Arial" w:cs="Arial"/>
          <w:sz w:val="22"/>
          <w:szCs w:val="22"/>
        </w:rPr>
        <w:t xml:space="preserve"> </w:t>
      </w:r>
      <w:r w:rsidRPr="36D160CD">
        <w:rPr>
          <w:rFonts w:ascii="Arial" w:eastAsia="Arial" w:hAnsi="Arial" w:cs="Arial"/>
          <w:sz w:val="22"/>
          <w:szCs w:val="22"/>
        </w:rPr>
        <w:t xml:space="preserve">with minor modifications. Ovaries were dissected in PBS and transferred to a microcentrifuge tube in liquid nitrogen. Ovaries were lysed in 300 µl of lysis buffer (300 mM NaCl, 15 mM Tris-HCl, pH 7.5, 15 mM EDTA, 100 </w:t>
      </w:r>
      <w:proofErr w:type="spellStart"/>
      <w:r w:rsidRPr="36D160CD">
        <w:rPr>
          <w:rFonts w:ascii="Arial" w:eastAsia="Arial" w:hAnsi="Arial" w:cs="Arial"/>
          <w:sz w:val="22"/>
          <w:szCs w:val="22"/>
        </w:rPr>
        <w:t>μg</w:t>
      </w:r>
      <w:proofErr w:type="spellEnd"/>
      <w:r w:rsidRPr="36D160CD">
        <w:rPr>
          <w:rFonts w:ascii="Arial" w:eastAsia="Arial" w:hAnsi="Arial" w:cs="Arial"/>
          <w:sz w:val="22"/>
          <w:szCs w:val="22"/>
        </w:rPr>
        <w:t>/</w:t>
      </w:r>
      <w:r w:rsidR="008B0D2E">
        <w:rPr>
          <w:rFonts w:ascii="Arial" w:eastAsia="Arial" w:hAnsi="Arial" w:cs="Arial"/>
          <w:sz w:val="22"/>
          <w:szCs w:val="22"/>
        </w:rPr>
        <w:t>mL</w:t>
      </w:r>
      <w:r w:rsidRPr="36D160CD">
        <w:rPr>
          <w:rFonts w:ascii="Arial" w:eastAsia="Arial" w:hAnsi="Arial" w:cs="Arial"/>
          <w:sz w:val="22"/>
          <w:szCs w:val="22"/>
        </w:rPr>
        <w:t xml:space="preserve"> cycloheximide, 1% Triton X-100) and allowed to lyse for 15 min on ice. Lysate was cleared by centrifugation at 8500g for 5 min at 4°C. 20% of the lysate was reserved as input, 1 </w:t>
      </w:r>
      <w:r w:rsidR="008B0D2E">
        <w:rPr>
          <w:rFonts w:ascii="Arial" w:eastAsia="Arial" w:hAnsi="Arial" w:cs="Arial"/>
          <w:sz w:val="22"/>
          <w:szCs w:val="22"/>
        </w:rPr>
        <w:t>mL</w:t>
      </w:r>
      <w:r w:rsidRPr="36D160CD">
        <w:rPr>
          <w:rFonts w:ascii="Arial" w:eastAsia="Arial" w:hAnsi="Arial" w:cs="Arial"/>
          <w:sz w:val="22"/>
          <w:szCs w:val="22"/>
        </w:rPr>
        <w:t xml:space="preserve"> of </w:t>
      </w:r>
      <w:proofErr w:type="spellStart"/>
      <w:r w:rsidRPr="36D160CD">
        <w:rPr>
          <w:rFonts w:ascii="Arial" w:eastAsia="Arial" w:hAnsi="Arial" w:cs="Arial"/>
          <w:sz w:val="22"/>
          <w:szCs w:val="22"/>
        </w:rPr>
        <w:t>Trizol</w:t>
      </w:r>
      <w:proofErr w:type="spellEnd"/>
      <w:r w:rsidRPr="36D160CD">
        <w:rPr>
          <w:rFonts w:ascii="Arial" w:eastAsia="Arial" w:hAnsi="Arial" w:cs="Arial"/>
          <w:sz w:val="22"/>
          <w:szCs w:val="22"/>
        </w:rPr>
        <w:t xml:space="preserve"> (Invitrogen, 15596026) was added and RNA was stored at -80°C. Cleared lysate was loaded onto 10%-50% sucrose gradients (300 mM NaCl, 15 mM Tris-HCl, pH 7.5, 15 mM MgCl2, 100 g/</w:t>
      </w:r>
      <w:r w:rsidR="008B0D2E">
        <w:rPr>
          <w:rFonts w:ascii="Arial" w:eastAsia="Arial" w:hAnsi="Arial" w:cs="Arial"/>
          <w:sz w:val="22"/>
          <w:szCs w:val="22"/>
        </w:rPr>
        <w:t>mL</w:t>
      </w:r>
      <w:r w:rsidRPr="36D160CD">
        <w:rPr>
          <w:rFonts w:ascii="Arial" w:eastAsia="Arial" w:hAnsi="Arial" w:cs="Arial"/>
          <w:sz w:val="22"/>
          <w:szCs w:val="22"/>
        </w:rPr>
        <w:t xml:space="preserve"> cycloheximide) and centrifuged in an SW41 rotor at 35,000 RPM, for 3 hours. Gradients were fractionated on a Density Gradient Fractionation System (</w:t>
      </w:r>
      <w:proofErr w:type="spellStart"/>
      <w:r w:rsidRPr="36D160CD">
        <w:rPr>
          <w:rFonts w:ascii="Arial" w:eastAsia="Arial" w:hAnsi="Arial" w:cs="Arial"/>
          <w:sz w:val="22"/>
          <w:szCs w:val="22"/>
        </w:rPr>
        <w:t>Brandel</w:t>
      </w:r>
      <w:proofErr w:type="spellEnd"/>
      <w:r w:rsidRPr="36D160CD">
        <w:rPr>
          <w:rFonts w:ascii="Arial" w:eastAsia="Arial" w:hAnsi="Arial" w:cs="Arial"/>
          <w:sz w:val="22"/>
          <w:szCs w:val="22"/>
        </w:rPr>
        <w:t xml:space="preserve">, #621140007) at 0.75 </w:t>
      </w:r>
      <w:r w:rsidR="008B0D2E">
        <w:rPr>
          <w:rFonts w:ascii="Arial" w:eastAsia="Arial" w:hAnsi="Arial" w:cs="Arial"/>
          <w:sz w:val="22"/>
          <w:szCs w:val="22"/>
        </w:rPr>
        <w:t>mL</w:t>
      </w:r>
      <w:r w:rsidRPr="36D160CD">
        <w:rPr>
          <w:rFonts w:ascii="Arial" w:eastAsia="Arial" w:hAnsi="Arial" w:cs="Arial"/>
          <w:sz w:val="22"/>
          <w:szCs w:val="22"/>
        </w:rPr>
        <w:t xml:space="preserve">/min, 20 </w:t>
      </w:r>
      <w:proofErr w:type="spellStart"/>
      <w:r w:rsidRPr="36D160CD">
        <w:rPr>
          <w:rFonts w:ascii="Arial" w:eastAsia="Arial" w:hAnsi="Arial" w:cs="Arial"/>
          <w:sz w:val="22"/>
          <w:szCs w:val="22"/>
        </w:rPr>
        <w:t>μl</w:t>
      </w:r>
      <w:proofErr w:type="spellEnd"/>
      <w:r w:rsidRPr="36D160CD">
        <w:rPr>
          <w:rFonts w:ascii="Arial" w:eastAsia="Arial" w:hAnsi="Arial" w:cs="Arial"/>
          <w:sz w:val="22"/>
          <w:szCs w:val="22"/>
        </w:rPr>
        <w:t xml:space="preserve"> of 20% SDS, 8 </w:t>
      </w:r>
      <w:proofErr w:type="spellStart"/>
      <w:r w:rsidRPr="36D160CD">
        <w:rPr>
          <w:rFonts w:ascii="Arial" w:eastAsia="Arial" w:hAnsi="Arial" w:cs="Arial"/>
          <w:sz w:val="22"/>
          <w:szCs w:val="22"/>
        </w:rPr>
        <w:t>μl</w:t>
      </w:r>
      <w:proofErr w:type="spellEnd"/>
      <w:r w:rsidRPr="36D160CD">
        <w:rPr>
          <w:rFonts w:ascii="Arial" w:eastAsia="Arial" w:hAnsi="Arial" w:cs="Arial"/>
          <w:sz w:val="22"/>
          <w:szCs w:val="22"/>
        </w:rPr>
        <w:t xml:space="preserve"> of 0.5 M pH 8 EDTA, and 16 </w:t>
      </w:r>
      <w:proofErr w:type="spellStart"/>
      <w:r w:rsidRPr="36D160CD">
        <w:rPr>
          <w:rFonts w:ascii="Arial" w:eastAsia="Arial" w:hAnsi="Arial" w:cs="Arial"/>
          <w:sz w:val="22"/>
          <w:szCs w:val="22"/>
        </w:rPr>
        <w:t>μl</w:t>
      </w:r>
      <w:proofErr w:type="spellEnd"/>
      <w:r w:rsidRPr="36D160CD">
        <w:rPr>
          <w:rFonts w:ascii="Arial" w:eastAsia="Arial" w:hAnsi="Arial" w:cs="Arial"/>
          <w:sz w:val="22"/>
          <w:szCs w:val="22"/>
        </w:rPr>
        <w:t xml:space="preserve"> of proteinase K (NEB, P8107S) was added to each polysome fraction. Fractions were incubated for 30m at 37°C. Standard acid phenol chloroform purification followed by ethanol precipitation was performed on each fraction. The RNA from polysome fractions was pooled and </w:t>
      </w:r>
      <w:proofErr w:type="spellStart"/>
      <w:r w:rsidRPr="36D160CD">
        <w:rPr>
          <w:rFonts w:ascii="Arial" w:eastAsia="Arial" w:hAnsi="Arial" w:cs="Arial"/>
          <w:sz w:val="22"/>
          <w:szCs w:val="22"/>
        </w:rPr>
        <w:t>RNAseq</w:t>
      </w:r>
      <w:proofErr w:type="spellEnd"/>
      <w:r w:rsidRPr="36D160CD">
        <w:rPr>
          <w:rFonts w:ascii="Arial" w:eastAsia="Arial" w:hAnsi="Arial" w:cs="Arial"/>
          <w:sz w:val="22"/>
          <w:szCs w:val="22"/>
        </w:rPr>
        <w:t xml:space="preserve"> libraries were prepared. </w:t>
      </w:r>
    </w:p>
    <w:p w14:paraId="448773A9" w14:textId="77777777" w:rsidR="00232ED4" w:rsidRDefault="00232ED4" w:rsidP="006C0869">
      <w:pPr>
        <w:jc w:val="both"/>
        <w:rPr>
          <w:rFonts w:ascii="Arial" w:eastAsia="Arial" w:hAnsi="Arial" w:cs="Arial"/>
          <w:sz w:val="22"/>
          <w:szCs w:val="22"/>
        </w:rPr>
      </w:pPr>
    </w:p>
    <w:p w14:paraId="40904557" w14:textId="7695422D" w:rsidR="10A1F357" w:rsidRDefault="10A1F357" w:rsidP="006C0869">
      <w:pPr>
        <w:jc w:val="both"/>
        <w:rPr>
          <w:rFonts w:ascii="Arial" w:eastAsia="Arial" w:hAnsi="Arial" w:cs="Arial"/>
          <w:sz w:val="22"/>
          <w:szCs w:val="22"/>
          <w:u w:val="single"/>
        </w:rPr>
      </w:pPr>
      <w:r w:rsidRPr="5CB02459">
        <w:rPr>
          <w:rFonts w:ascii="Arial" w:eastAsia="Arial" w:hAnsi="Arial" w:cs="Arial"/>
          <w:sz w:val="22"/>
          <w:szCs w:val="22"/>
          <w:u w:val="single"/>
        </w:rPr>
        <w:t>S2 Polysome-seq Data Analysis</w:t>
      </w:r>
    </w:p>
    <w:p w14:paraId="501CA873" w14:textId="0586D6A7" w:rsidR="10A1F357" w:rsidRDefault="10A1F357" w:rsidP="006C0869">
      <w:pPr>
        <w:jc w:val="both"/>
        <w:rPr>
          <w:rFonts w:ascii="Arial" w:eastAsia="Arial" w:hAnsi="Arial" w:cs="Arial"/>
          <w:sz w:val="22"/>
          <w:szCs w:val="22"/>
        </w:rPr>
      </w:pPr>
      <w:r w:rsidRPr="5CB02459">
        <w:rPr>
          <w:rFonts w:ascii="Arial" w:eastAsia="Arial" w:hAnsi="Arial" w:cs="Arial"/>
          <w:sz w:val="22"/>
          <w:szCs w:val="22"/>
        </w:rPr>
        <w:t xml:space="preserve">Reads were checked for quality using </w:t>
      </w:r>
      <w:proofErr w:type="spellStart"/>
      <w:r w:rsidRPr="5CB02459">
        <w:rPr>
          <w:rFonts w:ascii="Arial" w:eastAsia="Arial" w:hAnsi="Arial" w:cs="Arial"/>
          <w:sz w:val="22"/>
          <w:szCs w:val="22"/>
        </w:rPr>
        <w:t>FastQC</w:t>
      </w:r>
      <w:proofErr w:type="spellEnd"/>
      <w:r w:rsidRPr="5CB02459">
        <w:rPr>
          <w:rFonts w:ascii="Arial" w:eastAsia="Arial" w:hAnsi="Arial" w:cs="Arial"/>
          <w:sz w:val="22"/>
          <w:szCs w:val="22"/>
        </w:rPr>
        <w:t xml:space="preserve">. Reads were mapped to the </w:t>
      </w:r>
      <w:r w:rsidRPr="5CB02459">
        <w:rPr>
          <w:rFonts w:ascii="Arial" w:eastAsia="Arial" w:hAnsi="Arial" w:cs="Arial"/>
          <w:i/>
          <w:iCs/>
          <w:sz w:val="22"/>
          <w:szCs w:val="22"/>
        </w:rPr>
        <w:t>Drosophila</w:t>
      </w:r>
      <w:r w:rsidRPr="5CB02459">
        <w:rPr>
          <w:rFonts w:ascii="Arial" w:eastAsia="Arial" w:hAnsi="Arial" w:cs="Arial"/>
          <w:sz w:val="22"/>
          <w:szCs w:val="22"/>
        </w:rPr>
        <w:t xml:space="preserve"> genome (dm6.01) using </w:t>
      </w:r>
      <w:proofErr w:type="spellStart"/>
      <w:r w:rsidRPr="5CB02459">
        <w:rPr>
          <w:rFonts w:ascii="Arial" w:eastAsia="Arial" w:hAnsi="Arial" w:cs="Arial"/>
          <w:sz w:val="22"/>
          <w:szCs w:val="22"/>
        </w:rPr>
        <w:t>Hisat</w:t>
      </w:r>
      <w:proofErr w:type="spellEnd"/>
      <w:r w:rsidRPr="5CB02459">
        <w:rPr>
          <w:rFonts w:ascii="Arial" w:eastAsia="Arial" w:hAnsi="Arial" w:cs="Arial"/>
          <w:sz w:val="22"/>
          <w:szCs w:val="22"/>
        </w:rPr>
        <w:t xml:space="preserve"> version 2.1.0. Mapped reads were assigned to features using </w:t>
      </w:r>
      <w:proofErr w:type="spellStart"/>
      <w:r w:rsidRPr="5CB02459">
        <w:rPr>
          <w:rFonts w:ascii="Arial" w:eastAsia="Arial" w:hAnsi="Arial" w:cs="Arial"/>
          <w:sz w:val="22"/>
          <w:szCs w:val="22"/>
        </w:rPr>
        <w:t>featureCount</w:t>
      </w:r>
      <w:proofErr w:type="spellEnd"/>
      <w:r w:rsidRPr="5CB02459">
        <w:rPr>
          <w:rFonts w:ascii="Arial" w:eastAsia="Arial" w:hAnsi="Arial" w:cs="Arial"/>
          <w:sz w:val="22"/>
          <w:szCs w:val="22"/>
        </w:rPr>
        <w:t xml:space="preserve"> version v1.6.4. Translation efficiency was calculated as in (Flora et al., 2018) using a custom R script. Briefly, CPMs (counts per million) values were calculated. Any gene having zero reads in any library was discarded from further analysis. The log</w:t>
      </w:r>
      <w:r w:rsidRPr="5CB02459">
        <w:rPr>
          <w:rFonts w:ascii="Arial" w:eastAsia="Arial" w:hAnsi="Arial" w:cs="Arial"/>
          <w:sz w:val="22"/>
          <w:szCs w:val="22"/>
          <w:vertAlign w:val="subscript"/>
        </w:rPr>
        <w:t>2</w:t>
      </w:r>
      <w:r w:rsidRPr="5CB02459">
        <w:rPr>
          <w:rFonts w:ascii="Arial" w:eastAsia="Arial" w:hAnsi="Arial" w:cs="Arial"/>
          <w:sz w:val="22"/>
          <w:szCs w:val="22"/>
        </w:rPr>
        <w:t xml:space="preserve"> ratio of CPMs between the polysome fraction and total mRNA was calculated and averaged between replicates. This ratio represents TE, TE of each replicate was averaged and delta TE was calculated (</w:t>
      </w:r>
      <w:proofErr w:type="spellStart"/>
      <w:r w:rsidRPr="5CB02459">
        <w:rPr>
          <w:rFonts w:ascii="Arial" w:eastAsia="Arial" w:hAnsi="Arial" w:cs="Arial"/>
          <w:sz w:val="22"/>
          <w:szCs w:val="22"/>
        </w:rPr>
        <w:t>Porthos</w:t>
      </w:r>
      <w:proofErr w:type="spellEnd"/>
      <w:r w:rsidRPr="5CB02459">
        <w:rPr>
          <w:rFonts w:ascii="Arial" w:eastAsia="Arial" w:hAnsi="Arial" w:cs="Arial"/>
          <w:sz w:val="22"/>
          <w:szCs w:val="22"/>
        </w:rPr>
        <w:t xml:space="preserve"> RNAi TE)/(GFP RNAi TE). This ratio represents delta TE. </w:t>
      </w:r>
      <w:r w:rsidR="00EE092C">
        <w:rPr>
          <w:rFonts w:ascii="Arial" w:eastAsia="Arial" w:hAnsi="Arial" w:cs="Arial"/>
          <w:sz w:val="22"/>
          <w:szCs w:val="22"/>
        </w:rPr>
        <w:t>The group of highly expressed t</w:t>
      </w:r>
      <w:r w:rsidRPr="5CB02459">
        <w:rPr>
          <w:rFonts w:ascii="Arial" w:eastAsia="Arial" w:hAnsi="Arial" w:cs="Arial"/>
          <w:sz w:val="22"/>
          <w:szCs w:val="22"/>
        </w:rPr>
        <w:t xml:space="preserve">argets </w:t>
      </w:r>
      <w:r w:rsidR="00EE092C">
        <w:rPr>
          <w:rFonts w:ascii="Arial" w:eastAsia="Arial" w:hAnsi="Arial" w:cs="Arial"/>
          <w:sz w:val="22"/>
          <w:szCs w:val="22"/>
        </w:rPr>
        <w:t>was</w:t>
      </w:r>
      <w:r w:rsidRPr="5CB02459">
        <w:rPr>
          <w:rFonts w:ascii="Arial" w:eastAsia="Arial" w:hAnsi="Arial" w:cs="Arial"/>
          <w:sz w:val="22"/>
          <w:szCs w:val="22"/>
        </w:rPr>
        <w:t xml:space="preserve"> defined as transcripts falling greater or less than one standard deviation from the median of delta TE</w:t>
      </w:r>
      <w:r w:rsidR="00EE092C">
        <w:rPr>
          <w:rFonts w:ascii="Arial" w:eastAsia="Arial" w:hAnsi="Arial" w:cs="Arial"/>
          <w:sz w:val="22"/>
          <w:szCs w:val="22"/>
        </w:rPr>
        <w:t xml:space="preserve"> with log</w:t>
      </w:r>
      <w:r w:rsidR="00EE092C" w:rsidRPr="00DE7BC1">
        <w:rPr>
          <w:rFonts w:ascii="Arial" w:eastAsia="Arial" w:hAnsi="Arial" w:cs="Arial"/>
          <w:sz w:val="22"/>
          <w:szCs w:val="22"/>
          <w:vertAlign w:val="subscript"/>
        </w:rPr>
        <w:t>2</w:t>
      </w:r>
      <w:r w:rsidR="00EE092C">
        <w:rPr>
          <w:rFonts w:ascii="Arial" w:eastAsia="Arial" w:hAnsi="Arial" w:cs="Arial"/>
          <w:sz w:val="22"/>
          <w:szCs w:val="22"/>
        </w:rPr>
        <w:t>(TPM) expression greater than five</w:t>
      </w:r>
      <w:r w:rsidRPr="5CB02459">
        <w:rPr>
          <w:rFonts w:ascii="Arial" w:eastAsia="Arial" w:hAnsi="Arial" w:cs="Arial"/>
          <w:sz w:val="22"/>
          <w:szCs w:val="22"/>
        </w:rPr>
        <w:t>.</w:t>
      </w:r>
    </w:p>
    <w:p w14:paraId="22DEC411" w14:textId="67D18E84" w:rsidR="3727385A" w:rsidRDefault="3727385A" w:rsidP="006C0869">
      <w:pPr>
        <w:jc w:val="both"/>
        <w:rPr>
          <w:rFonts w:ascii="Arial" w:eastAsia="Arial" w:hAnsi="Arial" w:cs="Arial"/>
          <w:sz w:val="22"/>
          <w:szCs w:val="22"/>
        </w:rPr>
      </w:pPr>
    </w:p>
    <w:p w14:paraId="39097644" w14:textId="77777777" w:rsidR="00586FB4" w:rsidRDefault="00586FB4" w:rsidP="006C0869">
      <w:pPr>
        <w:jc w:val="both"/>
        <w:rPr>
          <w:rFonts w:ascii="Arial" w:eastAsia="Arial" w:hAnsi="Arial" w:cs="Arial"/>
          <w:color w:val="000000" w:themeColor="text1"/>
          <w:sz w:val="22"/>
          <w:szCs w:val="22"/>
        </w:rPr>
      </w:pPr>
      <w:r>
        <w:rPr>
          <w:rFonts w:ascii="Arial" w:eastAsia="Arial" w:hAnsi="Arial" w:cs="Arial"/>
          <w:color w:val="000000" w:themeColor="text1"/>
          <w:sz w:val="22"/>
          <w:szCs w:val="22"/>
          <w:u w:val="single"/>
        </w:rPr>
        <w:t>CAGE-seq Tracks</w:t>
      </w:r>
    </w:p>
    <w:p w14:paraId="3B0AD343" w14:textId="77777777" w:rsidR="00586FB4" w:rsidRPr="009E4BC7" w:rsidRDefault="00586FB4" w:rsidP="006C0869">
      <w:pPr>
        <w:jc w:val="both"/>
        <w:rPr>
          <w:rFonts w:ascii="Arial" w:eastAsia="Arial" w:hAnsi="Arial" w:cs="Arial"/>
          <w:color w:val="FF0000"/>
          <w:sz w:val="22"/>
          <w:szCs w:val="22"/>
        </w:rPr>
      </w:pPr>
      <w:r>
        <w:rPr>
          <w:rFonts w:ascii="Arial" w:eastAsia="Arial" w:hAnsi="Arial" w:cs="Arial"/>
          <w:color w:val="000000" w:themeColor="text1"/>
          <w:sz w:val="22"/>
          <w:szCs w:val="22"/>
        </w:rPr>
        <w:t>CAGE-seq tracks were visualized using the UCSC Genome Browser after adding the publicly available track hub ‘EPD Viewer Hub’.</w:t>
      </w:r>
    </w:p>
    <w:p w14:paraId="2BF57B09" w14:textId="77777777" w:rsidR="00586FB4" w:rsidRDefault="00586FB4" w:rsidP="006C0869">
      <w:pPr>
        <w:jc w:val="both"/>
        <w:rPr>
          <w:rFonts w:ascii="Arial" w:eastAsia="Arial" w:hAnsi="Arial" w:cs="Arial"/>
          <w:sz w:val="22"/>
          <w:szCs w:val="22"/>
        </w:rPr>
      </w:pPr>
    </w:p>
    <w:p w14:paraId="49AFBD5C" w14:textId="794CF739" w:rsidR="00140762" w:rsidRDefault="00140762" w:rsidP="006C0869">
      <w:pPr>
        <w:jc w:val="both"/>
        <w:rPr>
          <w:rFonts w:ascii="Arial" w:eastAsia="Arial" w:hAnsi="Arial" w:cs="Arial"/>
          <w:sz w:val="22"/>
          <w:szCs w:val="22"/>
          <w:u w:val="single"/>
        </w:rPr>
      </w:pPr>
      <w:r w:rsidRPr="005016D5">
        <w:rPr>
          <w:rFonts w:ascii="Arial" w:eastAsia="Arial" w:hAnsi="Arial" w:cs="Arial"/>
          <w:sz w:val="22"/>
          <w:szCs w:val="22"/>
          <w:u w:val="single"/>
        </w:rPr>
        <w:t>CAGE-seq Data Reanalysis</w:t>
      </w:r>
    </w:p>
    <w:p w14:paraId="40755A88" w14:textId="16E8465C" w:rsidR="00652A68" w:rsidRDefault="00797F74" w:rsidP="006C0869">
      <w:pPr>
        <w:jc w:val="both"/>
        <w:rPr>
          <w:rFonts w:ascii="Arial" w:eastAsia="Arial" w:hAnsi="Arial" w:cs="Arial"/>
          <w:color w:val="000000" w:themeColor="text1"/>
          <w:sz w:val="22"/>
          <w:szCs w:val="22"/>
        </w:rPr>
      </w:pPr>
      <w:r>
        <w:rPr>
          <w:rFonts w:ascii="Arial" w:eastAsia="Arial" w:hAnsi="Arial" w:cs="Arial"/>
          <w:sz w:val="22"/>
          <w:szCs w:val="22"/>
        </w:rPr>
        <w:t>Publicly</w:t>
      </w:r>
      <w:r w:rsidR="00652A68">
        <w:rPr>
          <w:rFonts w:ascii="Arial" w:eastAsia="Arial" w:hAnsi="Arial" w:cs="Arial"/>
          <w:sz w:val="22"/>
          <w:szCs w:val="22"/>
        </w:rPr>
        <w:t xml:space="preserve"> available genome browser tracks were</w:t>
      </w:r>
      <w:r w:rsidR="00652A68" w:rsidRPr="005016D5">
        <w:rPr>
          <w:rFonts w:ascii="Arial" w:eastAsia="Arial" w:hAnsi="Arial" w:cs="Arial"/>
          <w:sz w:val="22"/>
          <w:szCs w:val="22"/>
        </w:rPr>
        <w:t xml:space="preserve"> </w:t>
      </w:r>
      <w:r w:rsidR="00652A68">
        <w:rPr>
          <w:rFonts w:ascii="Arial" w:eastAsia="Arial" w:hAnsi="Arial" w:cs="Arial"/>
          <w:sz w:val="22"/>
          <w:szCs w:val="22"/>
        </w:rPr>
        <w:t xml:space="preserve">obtained </w:t>
      </w:r>
      <w:r w:rsidR="0020466A">
        <w:rPr>
          <w:rFonts w:ascii="Arial" w:eastAsia="Arial" w:hAnsi="Arial" w:cs="Arial"/>
          <w:sz w:val="22"/>
          <w:szCs w:val="22"/>
        </w:rPr>
        <w:t>of CAGE-seq data (</w:t>
      </w:r>
      <w:r w:rsidR="0020466A" w:rsidRPr="0020466A">
        <w:rPr>
          <w:rFonts w:ascii="Arial" w:eastAsia="Arial" w:hAnsi="Arial" w:cs="Arial"/>
          <w:sz w:val="22"/>
          <w:szCs w:val="22"/>
        </w:rPr>
        <w:t xml:space="preserve">generated by Chen et al. (2014) </w:t>
      </w:r>
      <w:r w:rsidR="00652A68">
        <w:rPr>
          <w:rFonts w:ascii="Arial" w:eastAsia="Arial" w:hAnsi="Arial" w:cs="Arial"/>
          <w:sz w:val="22"/>
          <w:szCs w:val="22"/>
        </w:rPr>
        <w:t xml:space="preserve">and </w:t>
      </w:r>
      <w:r w:rsidR="00652A68" w:rsidRPr="005016D5">
        <w:rPr>
          <w:rFonts w:ascii="Arial" w:eastAsia="Arial" w:hAnsi="Arial" w:cs="Arial"/>
          <w:sz w:val="22"/>
          <w:szCs w:val="22"/>
        </w:rPr>
        <w:t xml:space="preserve">viewed </w:t>
      </w:r>
      <w:r w:rsidR="00652A68">
        <w:rPr>
          <w:rFonts w:ascii="Arial" w:eastAsia="Arial" w:hAnsi="Arial" w:cs="Arial"/>
          <w:sz w:val="22"/>
          <w:szCs w:val="22"/>
        </w:rPr>
        <w:t xml:space="preserve">through the UCSC Genome Browser. </w:t>
      </w:r>
      <w:r w:rsidR="00652A68" w:rsidRPr="00E60F12">
        <w:rPr>
          <w:rFonts w:ascii="Arial" w:eastAsia="Arial" w:hAnsi="Arial" w:cs="Arial"/>
          <w:color w:val="000000" w:themeColor="text1"/>
          <w:sz w:val="22"/>
          <w:szCs w:val="22"/>
        </w:rPr>
        <w:t xml:space="preserve">The original </w:t>
      </w:r>
      <w:r w:rsidR="00140762" w:rsidRPr="00E60F12">
        <w:rPr>
          <w:rFonts w:ascii="Arial" w:eastAsia="Arial" w:hAnsi="Arial" w:cs="Arial"/>
          <w:color w:val="000000" w:themeColor="text1"/>
          <w:sz w:val="22"/>
          <w:szCs w:val="22"/>
        </w:rPr>
        <w:t xml:space="preserve">CAGE-seq data from ovaries was obtained from </w:t>
      </w:r>
      <w:r w:rsidR="00652A68" w:rsidRPr="00E60F12">
        <w:rPr>
          <w:rFonts w:ascii="Arial" w:eastAsia="Arial" w:hAnsi="Arial" w:cs="Arial"/>
          <w:color w:val="000000" w:themeColor="text1"/>
          <w:sz w:val="22"/>
          <w:szCs w:val="22"/>
        </w:rPr>
        <w:t xml:space="preserve">SRA under the accession number SRR488282. Reads were aligned to the dm6.01 assembly of the </w:t>
      </w:r>
      <w:r w:rsidR="00652A68" w:rsidRPr="00B541A2">
        <w:rPr>
          <w:rFonts w:ascii="Arial" w:eastAsia="Arial" w:hAnsi="Arial" w:cs="Arial"/>
          <w:i/>
          <w:iCs/>
          <w:color w:val="000000" w:themeColor="text1"/>
          <w:sz w:val="22"/>
          <w:szCs w:val="22"/>
        </w:rPr>
        <w:t>Drosophila</w:t>
      </w:r>
      <w:r w:rsidR="00652A68" w:rsidRPr="00E60F12">
        <w:rPr>
          <w:rFonts w:ascii="Arial" w:eastAsia="Arial" w:hAnsi="Arial" w:cs="Arial"/>
          <w:color w:val="000000" w:themeColor="text1"/>
          <w:sz w:val="22"/>
          <w:szCs w:val="22"/>
        </w:rPr>
        <w:t xml:space="preserve"> genome using HISAT v2.1.0. </w:t>
      </w:r>
      <w:proofErr w:type="spellStart"/>
      <w:r w:rsidR="00652A68" w:rsidRPr="00E60F12">
        <w:rPr>
          <w:rFonts w:ascii="Arial" w:eastAsia="Arial" w:hAnsi="Arial" w:cs="Arial"/>
          <w:color w:val="000000" w:themeColor="text1"/>
          <w:sz w:val="22"/>
          <w:szCs w:val="22"/>
        </w:rPr>
        <w:t>cageFightR</w:t>
      </w:r>
      <w:proofErr w:type="spellEnd"/>
      <w:r w:rsidR="00652A68" w:rsidRPr="00E60F12">
        <w:rPr>
          <w:rFonts w:ascii="Arial" w:eastAsia="Arial" w:hAnsi="Arial" w:cs="Arial"/>
          <w:color w:val="000000" w:themeColor="text1"/>
          <w:sz w:val="22"/>
          <w:szCs w:val="22"/>
        </w:rPr>
        <w:t xml:space="preserve"> was used to determine the dominant TSS for every gene with sufficient expression in from the aligned dataset</w:t>
      </w:r>
      <w:r w:rsidR="00785D74" w:rsidRPr="00E60F12">
        <w:rPr>
          <w:rFonts w:ascii="Arial" w:eastAsia="Arial" w:hAnsi="Arial" w:cs="Arial"/>
          <w:color w:val="000000" w:themeColor="text1"/>
          <w:sz w:val="22"/>
          <w:szCs w:val="22"/>
        </w:rPr>
        <w:t xml:space="preserve"> according to its documentation with default parameters excepting the following: For </w:t>
      </w:r>
      <w:proofErr w:type="spellStart"/>
      <w:r w:rsidR="00785D74" w:rsidRPr="00E60F12">
        <w:rPr>
          <w:rFonts w:ascii="Arial" w:eastAsia="Arial" w:hAnsi="Arial" w:cs="Arial"/>
          <w:color w:val="000000" w:themeColor="text1"/>
          <w:sz w:val="22"/>
          <w:szCs w:val="22"/>
        </w:rPr>
        <w:t>getCTSS</w:t>
      </w:r>
      <w:proofErr w:type="spellEnd"/>
      <w:r w:rsidR="00785D74" w:rsidRPr="00E60F12">
        <w:rPr>
          <w:rFonts w:ascii="Arial" w:eastAsia="Arial" w:hAnsi="Arial" w:cs="Arial"/>
          <w:color w:val="000000" w:themeColor="text1"/>
          <w:sz w:val="22"/>
          <w:szCs w:val="22"/>
        </w:rPr>
        <w:t xml:space="preserve">, a </w:t>
      </w:r>
      <w:proofErr w:type="spellStart"/>
      <w:r w:rsidR="00785D74" w:rsidRPr="00E60F12">
        <w:rPr>
          <w:rFonts w:ascii="Arial" w:eastAsia="Arial" w:hAnsi="Arial" w:cs="Arial"/>
          <w:color w:val="000000" w:themeColor="text1"/>
          <w:sz w:val="22"/>
          <w:szCs w:val="22"/>
        </w:rPr>
        <w:t>mappingQualityThreshold</w:t>
      </w:r>
      <w:proofErr w:type="spellEnd"/>
      <w:r w:rsidR="00785D74" w:rsidRPr="00E60F12">
        <w:rPr>
          <w:rFonts w:ascii="Arial" w:eastAsia="Arial" w:hAnsi="Arial" w:cs="Arial"/>
          <w:color w:val="000000" w:themeColor="text1"/>
          <w:sz w:val="22"/>
          <w:szCs w:val="22"/>
        </w:rPr>
        <w:t xml:space="preserve"> of 10 was used. For </w:t>
      </w:r>
      <w:proofErr w:type="spellStart"/>
      <w:r w:rsidR="00785D74" w:rsidRPr="00E60F12">
        <w:rPr>
          <w:rFonts w:ascii="Arial" w:eastAsia="Arial" w:hAnsi="Arial" w:cs="Arial"/>
          <w:color w:val="000000" w:themeColor="text1"/>
          <w:sz w:val="22"/>
          <w:szCs w:val="22"/>
        </w:rPr>
        <w:t>normalizeTagCount</w:t>
      </w:r>
      <w:proofErr w:type="spellEnd"/>
      <w:r w:rsidR="00785D74" w:rsidRPr="00E60F12">
        <w:rPr>
          <w:rFonts w:ascii="Arial" w:eastAsia="Arial" w:hAnsi="Arial" w:cs="Arial"/>
          <w:color w:val="000000" w:themeColor="text1"/>
          <w:sz w:val="22"/>
          <w:szCs w:val="22"/>
        </w:rPr>
        <w:t xml:space="preserve"> the method used was “</w:t>
      </w:r>
      <w:proofErr w:type="spellStart"/>
      <w:r w:rsidR="00785D74" w:rsidRPr="00E60F12">
        <w:rPr>
          <w:rFonts w:ascii="Arial" w:eastAsia="Arial" w:hAnsi="Arial" w:cs="Arial"/>
          <w:color w:val="000000" w:themeColor="text1"/>
          <w:sz w:val="22"/>
          <w:szCs w:val="22"/>
        </w:rPr>
        <w:t>simpleTPM</w:t>
      </w:r>
      <w:proofErr w:type="spellEnd"/>
      <w:r w:rsidR="00785D74" w:rsidRPr="00E60F12">
        <w:rPr>
          <w:rFonts w:ascii="Arial" w:eastAsia="Arial" w:hAnsi="Arial" w:cs="Arial"/>
          <w:color w:val="000000" w:themeColor="text1"/>
          <w:sz w:val="22"/>
          <w:szCs w:val="22"/>
        </w:rPr>
        <w:t xml:space="preserve">”. For </w:t>
      </w:r>
      <w:proofErr w:type="spellStart"/>
      <w:r w:rsidR="00785D74" w:rsidRPr="00E60F12">
        <w:rPr>
          <w:rFonts w:ascii="Arial" w:eastAsia="Arial" w:hAnsi="Arial" w:cs="Arial"/>
          <w:color w:val="000000" w:themeColor="text1"/>
          <w:sz w:val="22"/>
          <w:szCs w:val="22"/>
        </w:rPr>
        <w:t>clusterCTSS</w:t>
      </w:r>
      <w:proofErr w:type="spellEnd"/>
      <w:r w:rsidR="00785D74" w:rsidRPr="00E60F12">
        <w:rPr>
          <w:rFonts w:ascii="Arial" w:eastAsia="Arial" w:hAnsi="Arial" w:cs="Arial"/>
          <w:color w:val="000000" w:themeColor="text1"/>
          <w:sz w:val="22"/>
          <w:szCs w:val="22"/>
        </w:rPr>
        <w:t xml:space="preserve"> the following parameters were used; threshold = 1, </w:t>
      </w:r>
      <w:proofErr w:type="spellStart"/>
      <w:r w:rsidR="00785D74" w:rsidRPr="00E60F12">
        <w:rPr>
          <w:rFonts w:ascii="Arial" w:eastAsia="Arial" w:hAnsi="Arial" w:cs="Arial"/>
          <w:color w:val="000000" w:themeColor="text1"/>
          <w:sz w:val="22"/>
          <w:szCs w:val="22"/>
        </w:rPr>
        <w:t>thresholdIsTpm</w:t>
      </w:r>
      <w:proofErr w:type="spellEnd"/>
      <w:r w:rsidR="00785D74" w:rsidRPr="00E60F12">
        <w:rPr>
          <w:rFonts w:ascii="Arial" w:eastAsia="Arial" w:hAnsi="Arial" w:cs="Arial"/>
          <w:color w:val="000000" w:themeColor="text1"/>
          <w:sz w:val="22"/>
          <w:szCs w:val="22"/>
        </w:rPr>
        <w:t xml:space="preserve"> = TRUE, </w:t>
      </w:r>
      <w:proofErr w:type="spellStart"/>
      <w:r w:rsidR="00785D74" w:rsidRPr="00E60F12">
        <w:rPr>
          <w:rFonts w:ascii="Arial" w:eastAsia="Arial" w:hAnsi="Arial" w:cs="Arial"/>
          <w:color w:val="000000" w:themeColor="text1"/>
          <w:sz w:val="22"/>
          <w:szCs w:val="22"/>
        </w:rPr>
        <w:t>nrPassThreshold</w:t>
      </w:r>
      <w:proofErr w:type="spellEnd"/>
      <w:r w:rsidR="00785D74" w:rsidRPr="00E60F12">
        <w:rPr>
          <w:rFonts w:ascii="Arial" w:eastAsia="Arial" w:hAnsi="Arial" w:cs="Arial"/>
          <w:color w:val="000000" w:themeColor="text1"/>
          <w:sz w:val="22"/>
          <w:szCs w:val="22"/>
        </w:rPr>
        <w:t xml:space="preserve"> = 1, method = "</w:t>
      </w:r>
      <w:proofErr w:type="spellStart"/>
      <w:r w:rsidR="00785D74" w:rsidRPr="00E60F12">
        <w:rPr>
          <w:rFonts w:ascii="Arial" w:eastAsia="Arial" w:hAnsi="Arial" w:cs="Arial"/>
          <w:color w:val="000000" w:themeColor="text1"/>
          <w:sz w:val="22"/>
          <w:szCs w:val="22"/>
        </w:rPr>
        <w:t>paraclu</w:t>
      </w:r>
      <w:proofErr w:type="spellEnd"/>
      <w:r w:rsidR="00785D74" w:rsidRPr="00E60F12">
        <w:rPr>
          <w:rFonts w:ascii="Arial" w:eastAsia="Arial" w:hAnsi="Arial" w:cs="Arial"/>
          <w:color w:val="000000" w:themeColor="text1"/>
          <w:sz w:val="22"/>
          <w:szCs w:val="22"/>
        </w:rPr>
        <w:t xml:space="preserve">", </w:t>
      </w:r>
      <w:proofErr w:type="spellStart"/>
      <w:r w:rsidR="00785D74" w:rsidRPr="00E60F12">
        <w:rPr>
          <w:rFonts w:ascii="Arial" w:eastAsia="Arial" w:hAnsi="Arial" w:cs="Arial"/>
          <w:color w:val="000000" w:themeColor="text1"/>
          <w:sz w:val="22"/>
          <w:szCs w:val="22"/>
        </w:rPr>
        <w:t>maxDist</w:t>
      </w:r>
      <w:proofErr w:type="spellEnd"/>
      <w:r w:rsidR="00785D74" w:rsidRPr="00E60F12">
        <w:rPr>
          <w:rFonts w:ascii="Arial" w:eastAsia="Arial" w:hAnsi="Arial" w:cs="Arial"/>
          <w:color w:val="000000" w:themeColor="text1"/>
          <w:sz w:val="22"/>
          <w:szCs w:val="22"/>
        </w:rPr>
        <w:t xml:space="preserve"> = 20, </w:t>
      </w:r>
      <w:proofErr w:type="spellStart"/>
      <w:r w:rsidR="00785D74" w:rsidRPr="00E60F12">
        <w:rPr>
          <w:rFonts w:ascii="Arial" w:eastAsia="Arial" w:hAnsi="Arial" w:cs="Arial"/>
          <w:color w:val="000000" w:themeColor="text1"/>
          <w:sz w:val="22"/>
          <w:szCs w:val="22"/>
        </w:rPr>
        <w:t>removeSingletons</w:t>
      </w:r>
      <w:proofErr w:type="spellEnd"/>
      <w:r w:rsidR="00785D74" w:rsidRPr="00E60F12">
        <w:rPr>
          <w:rFonts w:ascii="Arial" w:eastAsia="Arial" w:hAnsi="Arial" w:cs="Arial"/>
          <w:color w:val="000000" w:themeColor="text1"/>
          <w:sz w:val="22"/>
          <w:szCs w:val="22"/>
        </w:rPr>
        <w:t xml:space="preserve"> = TRUE, </w:t>
      </w:r>
      <w:proofErr w:type="spellStart"/>
      <w:r w:rsidR="00785D74" w:rsidRPr="00E60F12">
        <w:rPr>
          <w:rFonts w:ascii="Arial" w:eastAsia="Arial" w:hAnsi="Arial" w:cs="Arial"/>
          <w:color w:val="000000" w:themeColor="text1"/>
          <w:sz w:val="22"/>
          <w:szCs w:val="22"/>
        </w:rPr>
        <w:t>keepSingletonsAbove</w:t>
      </w:r>
      <w:proofErr w:type="spellEnd"/>
      <w:r w:rsidR="00785D74" w:rsidRPr="00E60F12">
        <w:rPr>
          <w:rFonts w:ascii="Arial" w:eastAsia="Arial" w:hAnsi="Arial" w:cs="Arial"/>
          <w:color w:val="000000" w:themeColor="text1"/>
          <w:sz w:val="22"/>
          <w:szCs w:val="22"/>
        </w:rPr>
        <w:t xml:space="preserve"> = 5. Custom </w:t>
      </w:r>
      <w:proofErr w:type="spellStart"/>
      <w:r w:rsidR="00785D74" w:rsidRPr="00E60F12">
        <w:rPr>
          <w:rFonts w:ascii="Arial" w:eastAsia="Arial" w:hAnsi="Arial" w:cs="Arial"/>
          <w:color w:val="000000" w:themeColor="text1"/>
          <w:sz w:val="22"/>
          <w:szCs w:val="22"/>
        </w:rPr>
        <w:t>Rcripts</w:t>
      </w:r>
      <w:proofErr w:type="spellEnd"/>
      <w:r w:rsidR="00785D74" w:rsidRPr="00E60F12">
        <w:rPr>
          <w:rFonts w:ascii="Arial" w:eastAsia="Arial" w:hAnsi="Arial" w:cs="Arial"/>
          <w:color w:val="000000" w:themeColor="text1"/>
          <w:sz w:val="22"/>
          <w:szCs w:val="22"/>
        </w:rPr>
        <w:t xml:space="preserve"> were used in order to obtain genome sequence information </w:t>
      </w:r>
      <w:r w:rsidR="00316101">
        <w:rPr>
          <w:rFonts w:ascii="Arial" w:eastAsia="Arial" w:hAnsi="Arial" w:cs="Arial"/>
          <w:color w:val="000000" w:themeColor="text1"/>
          <w:sz w:val="22"/>
          <w:szCs w:val="22"/>
        </w:rPr>
        <w:t>downstream of</w:t>
      </w:r>
      <w:r w:rsidR="00785D74" w:rsidRPr="00E60F12">
        <w:rPr>
          <w:rFonts w:ascii="Arial" w:eastAsia="Arial" w:hAnsi="Arial" w:cs="Arial"/>
          <w:color w:val="000000" w:themeColor="text1"/>
          <w:sz w:val="22"/>
          <w:szCs w:val="22"/>
        </w:rPr>
        <w:t xml:space="preserve"> the TSS of each gene identified.</w:t>
      </w:r>
    </w:p>
    <w:p w14:paraId="371BD9B6" w14:textId="77777777" w:rsidR="004A5685" w:rsidRDefault="004A5685" w:rsidP="006C0869">
      <w:pPr>
        <w:jc w:val="both"/>
        <w:rPr>
          <w:rFonts w:ascii="Arial" w:eastAsia="Arial" w:hAnsi="Arial" w:cs="Arial"/>
          <w:color w:val="000000" w:themeColor="text1"/>
          <w:sz w:val="22"/>
          <w:szCs w:val="22"/>
        </w:rPr>
      </w:pPr>
    </w:p>
    <w:p w14:paraId="138E78D9" w14:textId="7942F4E7" w:rsidR="003A25F1" w:rsidRPr="00DE7BC1" w:rsidRDefault="003A25F1" w:rsidP="006C0869">
      <w:pPr>
        <w:jc w:val="both"/>
        <w:rPr>
          <w:rFonts w:ascii="Arial" w:eastAsia="Arial" w:hAnsi="Arial" w:cs="Arial"/>
          <w:color w:val="FF0000"/>
          <w:sz w:val="22"/>
          <w:szCs w:val="22"/>
          <w:u w:val="single"/>
        </w:rPr>
      </w:pPr>
      <w:r w:rsidRPr="00DE7BC1">
        <w:rPr>
          <w:rFonts w:ascii="Arial" w:eastAsia="Arial" w:hAnsi="Arial" w:cs="Arial"/>
          <w:color w:val="000000" w:themeColor="text1"/>
          <w:sz w:val="22"/>
          <w:szCs w:val="22"/>
          <w:u w:val="single"/>
        </w:rPr>
        <w:t>Motif Enrichment Analysis</w:t>
      </w:r>
    </w:p>
    <w:p w14:paraId="4EEC1F97" w14:textId="29893847" w:rsidR="00783668" w:rsidRDefault="003A25F1" w:rsidP="006C0869">
      <w:pPr>
        <w:jc w:val="both"/>
        <w:rPr>
          <w:rFonts w:ascii="Arial" w:eastAsia="Arial" w:hAnsi="Arial" w:cs="Arial"/>
          <w:sz w:val="22"/>
          <w:szCs w:val="22"/>
        </w:rPr>
      </w:pPr>
      <w:r w:rsidRPr="00DE7BC1">
        <w:rPr>
          <w:rFonts w:ascii="Arial" w:eastAsia="Arial" w:hAnsi="Arial" w:cs="Arial"/>
          <w:sz w:val="22"/>
          <w:szCs w:val="22"/>
        </w:rPr>
        <w:t xml:space="preserve">Motif enrichment analysis was performed using Homer </w:t>
      </w:r>
      <w:r w:rsidR="00783668">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T7kd7zUx","properties":{"formattedCitation":"[@heinzSimpleCombinationsLineagedetermining2010]","plainCitation":"[@heinzSimpleCombinationsLineagedetermining2010]","noteIndex":0},"citationItems":[{"id":936,"uris":["http://zotero.org/users/6609021/items/P36VUQYN"],"uri":["http://zotero.org/users/6609021/items/P36VUQYN"],"itemData":{"id":936,"type":"article-journal","abstract":"Genome-scale studies have revealed extensive, cell type-specific colocalization of transcription factors, but the mechanisms underlying this phenomenon remain poorly understood. Here, we demonstrate in macrophages and B cells that collaborative interactions of the common factor PU.1 with small sets of macrophage- or B cell lineage-determining transcription factors establish cell-specific binding sites that are associated with the majority of promoter-distal H3K4me1-marked genomic regions. PU.1 binding initiates nucleosome remodeling, followed by H3K4 monomethylation at large numbers of genomic regions associated with both broadly and specifically expressed genes. These locations serve as beacons for additional factors, exemplified by liver X receptors, which drive both cell-specific gene expression and signal-dependent responses. Together with analyses of transcription factor binding and H3K4me1 patterns in other cell types, these studies suggest that simple combinations of lineage-determining transcription factors can specify the genomic sites ultimately responsible for both cell identity and cell type-specific responses to diverse signaling inputs.","container-title":"Molecular Cell","DOI":"10.1016/j.molcel.2010.05.004","ISSN":"1097-4164","issue":"4","journalAbbreviation":"Mol Cell","language":"eng","note":"heinzSimpleCombinationsLineagedetermining2010","page":"576-589","source":"PubMed","title":"Simple combinations of lineage-determining transcription factors prime cis-regulatory elements required for macrophage and B cell identities","volume":"38","author":[{"family":"Heinz","given":"Sven"},{"family":"Benner","given":"Christopher"},{"family":"Spann","given":"Nathanael"},{"family":"Bertolino","given":"Eric"},{"family":"Lin","given":"Yin C."},{"family":"Laslo","given":"Peter"},{"family":"Cheng","given":"Jason X."},{"family":"Murre","given":"Cornelis"},{"family":"Singh","given":"Harinder"},{"family":"Glass","given":"Christopher K."}],"issued":{"date-parts":[["2010",5,28]]}}}],"schema":"https://github.com/citation-style-language/schema/raw/master/csl-citation.json"} </w:instrText>
      </w:r>
      <w:r w:rsidR="00783668">
        <w:rPr>
          <w:rFonts w:ascii="Arial" w:eastAsia="Arial" w:hAnsi="Arial" w:cs="Arial"/>
          <w:sz w:val="22"/>
          <w:szCs w:val="22"/>
        </w:rPr>
        <w:fldChar w:fldCharType="separate"/>
      </w:r>
      <w:r w:rsidR="006D0695" w:rsidRPr="006D0695">
        <w:rPr>
          <w:rFonts w:ascii="Arial" w:eastAsia="Arial" w:hAnsi="Arial" w:cs="Arial"/>
          <w:sz w:val="22"/>
        </w:rPr>
        <w:t>[@heinzSimpleCombinationsLineagedetermining2010]</w:t>
      </w:r>
      <w:r w:rsidR="00783668">
        <w:rPr>
          <w:rFonts w:ascii="Arial" w:eastAsia="Arial" w:hAnsi="Arial" w:cs="Arial"/>
          <w:sz w:val="22"/>
          <w:szCs w:val="22"/>
        </w:rPr>
        <w:fldChar w:fldCharType="end"/>
      </w:r>
      <w:r w:rsidR="00783668">
        <w:rPr>
          <w:rFonts w:ascii="Arial" w:eastAsia="Arial" w:hAnsi="Arial" w:cs="Arial"/>
          <w:sz w:val="22"/>
          <w:szCs w:val="22"/>
        </w:rPr>
        <w:t xml:space="preserve"> </w:t>
      </w:r>
      <w:r w:rsidRPr="00DE7BC1">
        <w:rPr>
          <w:rFonts w:ascii="Arial" w:eastAsia="Arial" w:hAnsi="Arial" w:cs="Arial"/>
          <w:sz w:val="22"/>
          <w:szCs w:val="22"/>
        </w:rPr>
        <w:t>using the findmotifs.pl module</w:t>
      </w:r>
      <w:r w:rsidR="00F8315D" w:rsidRPr="00DE7BC1">
        <w:rPr>
          <w:rFonts w:ascii="Arial" w:eastAsia="Arial" w:hAnsi="Arial" w:cs="Arial"/>
          <w:sz w:val="22"/>
          <w:szCs w:val="22"/>
        </w:rPr>
        <w:t xml:space="preserve">, supplying </w:t>
      </w:r>
      <w:r w:rsidR="00F8315D" w:rsidRPr="00DE7BC1">
        <w:rPr>
          <w:rFonts w:ascii="Arial" w:eastAsia="Arial" w:hAnsi="Arial" w:cs="Arial"/>
          <w:sz w:val="22"/>
          <w:szCs w:val="22"/>
        </w:rPr>
        <w:lastRenderedPageBreak/>
        <w:t xml:space="preserve">Homer with the </w:t>
      </w:r>
      <w:r w:rsidR="00856E65" w:rsidRPr="00DE7BC1">
        <w:rPr>
          <w:rFonts w:ascii="Arial" w:eastAsia="Arial" w:hAnsi="Arial" w:cs="Arial"/>
          <w:sz w:val="22"/>
          <w:szCs w:val="22"/>
        </w:rPr>
        <w:t xml:space="preserve">first 200 </w:t>
      </w:r>
      <w:r w:rsidR="00316101" w:rsidRPr="00316101">
        <w:rPr>
          <w:rFonts w:ascii="Arial" w:eastAsia="Arial" w:hAnsi="Arial" w:cs="Arial"/>
          <w:sz w:val="22"/>
          <w:szCs w:val="22"/>
        </w:rPr>
        <w:t>nucleotides</w:t>
      </w:r>
      <w:r w:rsidR="00856E65" w:rsidRPr="00DE7BC1">
        <w:rPr>
          <w:rFonts w:ascii="Arial" w:eastAsia="Arial" w:hAnsi="Arial" w:cs="Arial"/>
          <w:sz w:val="22"/>
          <w:szCs w:val="22"/>
        </w:rPr>
        <w:t xml:space="preserve"> downstream of the TSS as determined by CAGE-seq for polysome-seq targets and non-targets as a background control with</w:t>
      </w:r>
      <w:r w:rsidR="00F8315D" w:rsidRPr="00DE7BC1">
        <w:rPr>
          <w:rFonts w:ascii="Arial" w:eastAsia="Arial" w:hAnsi="Arial" w:cs="Arial"/>
          <w:sz w:val="22"/>
          <w:szCs w:val="22"/>
        </w:rPr>
        <w:t xml:space="preserve"> the following parameters “-</w:t>
      </w:r>
      <w:proofErr w:type="spellStart"/>
      <w:r w:rsidR="00F8315D" w:rsidRPr="00DE7BC1">
        <w:rPr>
          <w:rFonts w:ascii="Arial" w:eastAsia="Arial" w:hAnsi="Arial" w:cs="Arial"/>
          <w:sz w:val="22"/>
          <w:szCs w:val="22"/>
        </w:rPr>
        <w:t>rna</w:t>
      </w:r>
      <w:proofErr w:type="spellEnd"/>
      <w:r w:rsidR="00F8315D" w:rsidRPr="00DE7BC1">
        <w:rPr>
          <w:rFonts w:ascii="Arial" w:eastAsia="Arial" w:hAnsi="Arial" w:cs="Arial"/>
          <w:sz w:val="22"/>
          <w:szCs w:val="22"/>
        </w:rPr>
        <w:t xml:space="preserve"> -</w:t>
      </w:r>
      <w:proofErr w:type="spellStart"/>
      <w:r w:rsidR="00F8315D" w:rsidRPr="00DE7BC1">
        <w:rPr>
          <w:rFonts w:ascii="Arial" w:eastAsia="Arial" w:hAnsi="Arial" w:cs="Arial"/>
          <w:sz w:val="22"/>
          <w:szCs w:val="22"/>
        </w:rPr>
        <w:t>nogo</w:t>
      </w:r>
      <w:proofErr w:type="spellEnd"/>
      <w:r w:rsidR="00F8315D" w:rsidRPr="00DE7BC1">
        <w:rPr>
          <w:rFonts w:ascii="Arial" w:eastAsia="Arial" w:hAnsi="Arial" w:cs="Arial"/>
          <w:sz w:val="22"/>
          <w:szCs w:val="22"/>
        </w:rPr>
        <w:t xml:space="preserve"> -p 6 -</w:t>
      </w:r>
      <w:proofErr w:type="spellStart"/>
      <w:r w:rsidR="00F8315D" w:rsidRPr="00DE7BC1">
        <w:rPr>
          <w:rFonts w:ascii="Arial" w:eastAsia="Arial" w:hAnsi="Arial" w:cs="Arial"/>
          <w:sz w:val="22"/>
          <w:szCs w:val="22"/>
        </w:rPr>
        <w:t>len</w:t>
      </w:r>
      <w:proofErr w:type="spellEnd"/>
      <w:r w:rsidR="00F8315D" w:rsidRPr="00DE7BC1">
        <w:rPr>
          <w:rFonts w:ascii="Arial" w:eastAsia="Arial" w:hAnsi="Arial" w:cs="Arial"/>
          <w:sz w:val="22"/>
          <w:szCs w:val="22"/>
        </w:rPr>
        <w:t xml:space="preserve"> 6”</w:t>
      </w:r>
      <w:r w:rsidR="00316101">
        <w:rPr>
          <w:rFonts w:ascii="Arial" w:eastAsia="Arial" w:hAnsi="Arial" w:cs="Arial"/>
          <w:sz w:val="22"/>
          <w:szCs w:val="22"/>
        </w:rPr>
        <w:t>. Only motifs not marked as potential false positives were considered.</w:t>
      </w:r>
      <w:r w:rsidR="00783668">
        <w:rPr>
          <w:rFonts w:ascii="Arial" w:eastAsia="Arial" w:hAnsi="Arial" w:cs="Arial"/>
          <w:sz w:val="22"/>
          <w:szCs w:val="22"/>
        </w:rPr>
        <w:t xml:space="preserve"> The position of the putative TOP motifs </w:t>
      </w:r>
      <w:r w:rsidR="00821894">
        <w:rPr>
          <w:rFonts w:ascii="Arial" w:eastAsia="Arial" w:hAnsi="Arial" w:cs="Arial"/>
          <w:sz w:val="22"/>
          <w:szCs w:val="22"/>
        </w:rPr>
        <w:t xml:space="preserve">was determined </w:t>
      </w:r>
      <w:r w:rsidR="00783668">
        <w:rPr>
          <w:rFonts w:ascii="Arial" w:eastAsia="Arial" w:hAnsi="Arial" w:cs="Arial"/>
          <w:sz w:val="22"/>
          <w:szCs w:val="22"/>
        </w:rPr>
        <w:t xml:space="preserve">using a custom R script by searching for the first instance of any five pyrimidines in a row within the first 200 nucleotides of the TSS using the </w:t>
      </w:r>
      <w:proofErr w:type="spellStart"/>
      <w:r w:rsidR="00783668">
        <w:rPr>
          <w:rFonts w:ascii="Arial" w:eastAsia="Arial" w:hAnsi="Arial" w:cs="Arial"/>
          <w:sz w:val="22"/>
          <w:szCs w:val="22"/>
        </w:rPr>
        <w:t>Biostrings</w:t>
      </w:r>
      <w:proofErr w:type="spellEnd"/>
      <w:r w:rsidR="00783668">
        <w:rPr>
          <w:rFonts w:ascii="Arial" w:eastAsia="Arial" w:hAnsi="Arial" w:cs="Arial"/>
          <w:sz w:val="22"/>
          <w:szCs w:val="22"/>
        </w:rPr>
        <w:t xml:space="preserve"> package </w:t>
      </w:r>
      <w:r w:rsidR="00783668">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m7GTZUe4","properties":{"formattedCitation":"[@pagesBiostringsEfficientManipulation2019]","plainCitation":"[@pagesBiostringsEfficientManipulation2019]","noteIndex":0},"citationItems":[{"id":934,"uris":["http://zotero.org/users/6609021/items/PVD8CQXA"],"uri":["http://zotero.org/users/6609021/items/PVD8CQXA"],"itemData":{"id":934,"type":"book","note":"pagesBiostringsEfficientManipulation2019","title":"Biostrings: Efficient manipulation of biological strings","author":[{"family":"Pagès","given":"H."},{"family":"Aboyoun","given":"P."},{"family":"Gentleman","given":"R."},{"family":"DebRoy","given":"S."}],"issued":{"date-parts":[["2019"]]}}}],"schema":"https://github.com/citation-style-language/schema/raw/master/csl-citation.json"} </w:instrText>
      </w:r>
      <w:r w:rsidR="00783668">
        <w:rPr>
          <w:rFonts w:ascii="Arial" w:eastAsia="Arial" w:hAnsi="Arial" w:cs="Arial"/>
          <w:sz w:val="22"/>
          <w:szCs w:val="22"/>
        </w:rPr>
        <w:fldChar w:fldCharType="separate"/>
      </w:r>
      <w:r w:rsidR="006D0695" w:rsidRPr="006D0695">
        <w:rPr>
          <w:rFonts w:ascii="Arial" w:hAnsi="Arial" w:cs="Arial"/>
          <w:sz w:val="22"/>
        </w:rPr>
        <w:t>[@pagesBiostringsEfficientManipulation2019]</w:t>
      </w:r>
      <w:r w:rsidR="00783668">
        <w:rPr>
          <w:rFonts w:ascii="Arial" w:eastAsia="Arial" w:hAnsi="Arial" w:cs="Arial"/>
          <w:sz w:val="22"/>
          <w:szCs w:val="22"/>
        </w:rPr>
        <w:fldChar w:fldCharType="end"/>
      </w:r>
      <w:r w:rsidR="00783668">
        <w:rPr>
          <w:rFonts w:ascii="Arial" w:eastAsia="Arial" w:hAnsi="Arial" w:cs="Arial"/>
          <w:sz w:val="22"/>
          <w:szCs w:val="22"/>
        </w:rPr>
        <w:t>. Results were plotted as a histogram in R.</w:t>
      </w:r>
    </w:p>
    <w:p w14:paraId="7882CB58" w14:textId="77777777" w:rsidR="0055685F" w:rsidRPr="00DE7BC1" w:rsidRDefault="0055685F" w:rsidP="006C0869">
      <w:pPr>
        <w:jc w:val="both"/>
        <w:rPr>
          <w:rFonts w:ascii="Arial" w:eastAsia="Arial" w:hAnsi="Arial" w:cs="Arial"/>
          <w:sz w:val="22"/>
          <w:szCs w:val="22"/>
        </w:rPr>
      </w:pPr>
    </w:p>
    <w:p w14:paraId="4209D0FC" w14:textId="1FC023C9" w:rsidR="10A1F357" w:rsidRDefault="10A1F357" w:rsidP="006C0869">
      <w:pPr>
        <w:jc w:val="both"/>
        <w:rPr>
          <w:rFonts w:ascii="Arial" w:eastAsia="Arial" w:hAnsi="Arial" w:cs="Arial"/>
          <w:sz w:val="22"/>
          <w:szCs w:val="22"/>
          <w:u w:val="single"/>
        </w:rPr>
      </w:pPr>
      <w:r w:rsidRPr="5CB02459">
        <w:rPr>
          <w:rFonts w:ascii="Arial" w:eastAsia="Arial" w:hAnsi="Arial" w:cs="Arial"/>
          <w:sz w:val="22"/>
          <w:szCs w:val="22"/>
          <w:u w:val="single"/>
        </w:rPr>
        <w:t xml:space="preserve">RNA Immunoprecipitation </w:t>
      </w:r>
      <w:r w:rsidR="00DD65C1">
        <w:rPr>
          <w:rFonts w:ascii="Arial" w:eastAsia="Arial" w:hAnsi="Arial" w:cs="Arial"/>
          <w:sz w:val="22"/>
          <w:szCs w:val="22"/>
          <w:u w:val="single"/>
        </w:rPr>
        <w:t>(RNA IP)</w:t>
      </w:r>
    </w:p>
    <w:p w14:paraId="03BA1FF9" w14:textId="44BB2DE7" w:rsidR="00134197" w:rsidRDefault="10A1F357" w:rsidP="006C0869">
      <w:pPr>
        <w:jc w:val="both"/>
        <w:rPr>
          <w:rFonts w:ascii="Arial" w:eastAsia="Arial" w:hAnsi="Arial" w:cs="Arial"/>
          <w:sz w:val="22"/>
          <w:szCs w:val="22"/>
        </w:rPr>
      </w:pPr>
      <w:r w:rsidRPr="6CFB7654">
        <w:rPr>
          <w:rFonts w:ascii="Arial" w:eastAsia="Arial" w:hAnsi="Arial" w:cs="Arial"/>
          <w:sz w:val="22"/>
          <w:szCs w:val="22"/>
        </w:rPr>
        <w:t>All RIPs were performed with biological triplicates. 50-60 ovary pairs were dissected for each sample in RNase free PBS and dissected ovaries were kept on ice during subsequent dissections. After dissection, ovaries were washed with 500 µl of PBS to remove any debris. This PBS was removed, and ovaries were lysed in 100 µl of RIPA buffer</w:t>
      </w:r>
      <w:r w:rsidR="00DA660C" w:rsidRPr="6CFB7654">
        <w:rPr>
          <w:rFonts w:ascii="Arial" w:eastAsia="Arial" w:hAnsi="Arial" w:cs="Arial"/>
          <w:sz w:val="22"/>
          <w:szCs w:val="22"/>
        </w:rPr>
        <w:t xml:space="preserve"> (</w:t>
      </w:r>
      <w:r w:rsidR="00E80914" w:rsidRPr="6CFB7654">
        <w:rPr>
          <w:rFonts w:ascii="Arial" w:eastAsia="Arial" w:hAnsi="Arial" w:cs="Arial"/>
          <w:sz w:val="22"/>
          <w:szCs w:val="22"/>
        </w:rPr>
        <w:t>10</w:t>
      </w:r>
      <w:r w:rsidR="008B0D2E">
        <w:rPr>
          <w:rFonts w:ascii="Arial" w:eastAsia="Arial" w:hAnsi="Arial" w:cs="Arial"/>
          <w:sz w:val="22"/>
          <w:szCs w:val="22"/>
        </w:rPr>
        <w:t xml:space="preserve"> mM </w:t>
      </w:r>
      <w:r w:rsidR="00E80914" w:rsidRPr="6CFB7654">
        <w:rPr>
          <w:rFonts w:ascii="Arial" w:eastAsia="Arial" w:hAnsi="Arial" w:cs="Arial"/>
          <w:sz w:val="22"/>
          <w:szCs w:val="22"/>
        </w:rPr>
        <w:t>Tris-Cl Buffer (pH 8.0), 1</w:t>
      </w:r>
      <w:r w:rsidR="008B0D2E">
        <w:rPr>
          <w:rFonts w:ascii="Arial" w:eastAsia="Arial" w:hAnsi="Arial" w:cs="Arial"/>
          <w:sz w:val="22"/>
          <w:szCs w:val="22"/>
        </w:rPr>
        <w:t xml:space="preserve"> mM </w:t>
      </w:r>
      <w:r w:rsidR="00E80914" w:rsidRPr="6CFB7654">
        <w:rPr>
          <w:rFonts w:ascii="Arial" w:eastAsia="Arial" w:hAnsi="Arial" w:cs="Arial"/>
          <w:sz w:val="22"/>
          <w:szCs w:val="22"/>
        </w:rPr>
        <w:t>EDTA, 1% Triton X-100,0.1% Sodium deoxycholate, 0.1% SDS, 140</w:t>
      </w:r>
      <w:r w:rsidR="008B0D2E">
        <w:rPr>
          <w:rFonts w:ascii="Arial" w:eastAsia="Arial" w:hAnsi="Arial" w:cs="Arial"/>
          <w:sz w:val="22"/>
          <w:szCs w:val="22"/>
        </w:rPr>
        <w:t xml:space="preserve"> mM </w:t>
      </w:r>
      <w:r w:rsidR="00E80914" w:rsidRPr="6CFB7654">
        <w:rPr>
          <w:rFonts w:ascii="Arial" w:eastAsia="Arial" w:hAnsi="Arial" w:cs="Arial"/>
          <w:sz w:val="22"/>
          <w:szCs w:val="22"/>
        </w:rPr>
        <w:t>NaCl, 1</w:t>
      </w:r>
      <w:r w:rsidR="008B0D2E">
        <w:rPr>
          <w:rFonts w:ascii="Arial" w:eastAsia="Arial" w:hAnsi="Arial" w:cs="Arial"/>
          <w:sz w:val="22"/>
          <w:szCs w:val="22"/>
        </w:rPr>
        <w:t xml:space="preserve"> mM </w:t>
      </w:r>
      <w:r w:rsidR="00E80914" w:rsidRPr="6CFB7654">
        <w:rPr>
          <w:rFonts w:ascii="Arial" w:eastAsia="Arial" w:hAnsi="Arial" w:cs="Arial"/>
          <w:sz w:val="22"/>
          <w:szCs w:val="22"/>
        </w:rPr>
        <w:t xml:space="preserve">PMSF, 1 </w:t>
      </w:r>
      <w:proofErr w:type="spellStart"/>
      <w:r w:rsidR="00E80914" w:rsidRPr="00E409FF">
        <w:rPr>
          <w:rFonts w:ascii="Arial" w:eastAsia="Arial" w:hAnsi="Arial" w:cs="Arial"/>
          <w:sz w:val="22"/>
          <w:szCs w:val="22"/>
        </w:rPr>
        <w:t>cOmplete</w:t>
      </w:r>
      <w:proofErr w:type="spellEnd"/>
      <w:r w:rsidR="00E80914" w:rsidRPr="6CFB7654">
        <w:rPr>
          <w:rFonts w:ascii="Arial" w:eastAsia="Arial" w:hAnsi="Arial" w:cs="Arial"/>
          <w:sz w:val="22"/>
          <w:szCs w:val="22"/>
        </w:rPr>
        <w:t>, EDTA-free Protease Inhibitor/10</w:t>
      </w:r>
      <w:r w:rsidR="008B0D2E">
        <w:rPr>
          <w:rFonts w:ascii="Arial" w:eastAsia="Arial" w:hAnsi="Arial" w:cs="Arial"/>
          <w:sz w:val="22"/>
          <w:szCs w:val="22"/>
        </w:rPr>
        <w:t>mL</w:t>
      </w:r>
      <w:r w:rsidR="00E80914" w:rsidRPr="6CFB7654">
        <w:rPr>
          <w:rFonts w:ascii="Arial" w:eastAsia="Arial" w:hAnsi="Arial" w:cs="Arial"/>
          <w:sz w:val="22"/>
          <w:szCs w:val="22"/>
        </w:rPr>
        <w:t>buffer (</w:t>
      </w:r>
      <w:r w:rsidR="0005529A">
        <w:rPr>
          <w:rFonts w:ascii="Arial" w:eastAsia="Arial" w:hAnsi="Arial" w:cs="Arial"/>
          <w:sz w:val="22"/>
          <w:szCs w:val="22"/>
        </w:rPr>
        <w:t xml:space="preserve">Roche, </w:t>
      </w:r>
      <w:r w:rsidR="0005529A" w:rsidRPr="0005529A">
        <w:rPr>
          <w:rFonts w:ascii="Arial" w:eastAsia="Arial" w:hAnsi="Arial" w:cs="Arial"/>
          <w:sz w:val="22"/>
          <w:szCs w:val="22"/>
        </w:rPr>
        <w:t>11873580001</w:t>
      </w:r>
      <w:r w:rsidR="0005529A">
        <w:rPr>
          <w:rFonts w:ascii="Arial" w:eastAsia="Arial" w:hAnsi="Arial" w:cs="Arial"/>
          <w:sz w:val="22"/>
          <w:szCs w:val="22"/>
        </w:rPr>
        <w:t>)</w:t>
      </w:r>
      <w:r w:rsidR="00E80914" w:rsidRPr="6CFB7654">
        <w:rPr>
          <w:rFonts w:ascii="Arial" w:eastAsia="Arial" w:hAnsi="Arial" w:cs="Arial"/>
          <w:sz w:val="22"/>
          <w:szCs w:val="22"/>
        </w:rPr>
        <w:t>, RNase free H2O</w:t>
      </w:r>
      <w:r w:rsidR="00DA660C" w:rsidRPr="6CFB7654">
        <w:rPr>
          <w:rFonts w:ascii="Arial" w:eastAsia="Arial" w:hAnsi="Arial" w:cs="Arial"/>
          <w:sz w:val="22"/>
          <w:szCs w:val="22"/>
        </w:rPr>
        <w:t>)</w:t>
      </w:r>
      <w:r w:rsidRPr="6CFB7654">
        <w:rPr>
          <w:rFonts w:ascii="Arial" w:eastAsia="Arial" w:hAnsi="Arial" w:cs="Arial"/>
          <w:sz w:val="22"/>
          <w:szCs w:val="22"/>
        </w:rPr>
        <w:t xml:space="preserve"> supplemented with 8 µl of RNase Out. Following lysis an additional 180 µl of RIPA was added to each sample. Lysate was cleared with centrifugation at 14,000g for 20m at 4°C. Cleared lysate was transferred to a new 1.5 </w:t>
      </w:r>
      <w:r w:rsidR="008B0D2E">
        <w:rPr>
          <w:rFonts w:ascii="Arial" w:eastAsia="Arial" w:hAnsi="Arial" w:cs="Arial"/>
          <w:sz w:val="22"/>
          <w:szCs w:val="22"/>
        </w:rPr>
        <w:t>mL</w:t>
      </w:r>
      <w:r w:rsidRPr="6CFB7654">
        <w:rPr>
          <w:rFonts w:ascii="Arial" w:eastAsia="Arial" w:hAnsi="Arial" w:cs="Arial"/>
          <w:sz w:val="22"/>
          <w:szCs w:val="22"/>
        </w:rPr>
        <w:t xml:space="preserve"> tube. 10% of this lysate was reserved for RNA input and 5% was reserved as a protein input. To the RNA input 100 µl of </w:t>
      </w:r>
      <w:proofErr w:type="spellStart"/>
      <w:r w:rsidRPr="6CFB7654">
        <w:rPr>
          <w:rFonts w:ascii="Arial" w:eastAsia="Arial" w:hAnsi="Arial" w:cs="Arial"/>
          <w:sz w:val="22"/>
          <w:szCs w:val="22"/>
        </w:rPr>
        <w:t>Trizol</w:t>
      </w:r>
      <w:proofErr w:type="spellEnd"/>
      <w:r w:rsidRPr="6CFB7654">
        <w:rPr>
          <w:rFonts w:ascii="Arial" w:eastAsia="Arial" w:hAnsi="Arial" w:cs="Arial"/>
          <w:sz w:val="22"/>
          <w:szCs w:val="22"/>
        </w:rPr>
        <w:t xml:space="preserve"> was added and the input was stored at -80°C. To the protein input SDS loading buffer was added to a 1X working concentration and the sample was heated at 95°C for 5m and stored at -20°C. The remaining lysate was equally divided into two new 1.5 </w:t>
      </w:r>
      <w:r w:rsidR="008B0D2E">
        <w:rPr>
          <w:rFonts w:ascii="Arial" w:eastAsia="Arial" w:hAnsi="Arial" w:cs="Arial"/>
          <w:sz w:val="22"/>
          <w:szCs w:val="22"/>
        </w:rPr>
        <w:t>mL</w:t>
      </w:r>
      <w:r w:rsidRPr="6CFB7654">
        <w:rPr>
          <w:rFonts w:ascii="Arial" w:eastAsia="Arial" w:hAnsi="Arial" w:cs="Arial"/>
          <w:sz w:val="22"/>
          <w:szCs w:val="22"/>
        </w:rPr>
        <w:t xml:space="preserve"> tubes. To one tube 3 </w:t>
      </w:r>
      <w:r w:rsidR="00C155F7" w:rsidRPr="6CFB7654">
        <w:rPr>
          <w:rFonts w:ascii="Arial" w:eastAsia="Arial" w:hAnsi="Arial" w:cs="Arial"/>
          <w:sz w:val="22"/>
          <w:szCs w:val="22"/>
        </w:rPr>
        <w:t>µ</w:t>
      </w:r>
      <w:r w:rsidRPr="6CFB7654">
        <w:rPr>
          <w:rFonts w:ascii="Arial" w:eastAsia="Arial" w:hAnsi="Arial" w:cs="Arial"/>
          <w:sz w:val="22"/>
          <w:szCs w:val="22"/>
        </w:rPr>
        <w:t xml:space="preserve">g of mouse anti-FLAG antibody was added and to the other tube 3 </w:t>
      </w:r>
      <w:r w:rsidR="00C155F7" w:rsidRPr="6CFB7654">
        <w:rPr>
          <w:rFonts w:ascii="Arial" w:eastAsia="Arial" w:hAnsi="Arial" w:cs="Arial"/>
          <w:sz w:val="22"/>
          <w:szCs w:val="22"/>
        </w:rPr>
        <w:t>µ</w:t>
      </w:r>
      <w:r w:rsidRPr="6CFB7654">
        <w:rPr>
          <w:rFonts w:ascii="Arial" w:eastAsia="Arial" w:hAnsi="Arial" w:cs="Arial"/>
          <w:sz w:val="22"/>
          <w:szCs w:val="22"/>
        </w:rPr>
        <w:t xml:space="preserve">g of mouse IgG was added. These samples were incubated for 3 hours with nutation at 4°C. </w:t>
      </w:r>
      <w:r w:rsidR="00377E53">
        <w:rPr>
          <w:rFonts w:ascii="Arial" w:eastAsia="Arial" w:hAnsi="Arial" w:cs="Arial"/>
          <w:sz w:val="22"/>
          <w:szCs w:val="22"/>
        </w:rPr>
        <w:t>NP40</w:t>
      </w:r>
      <w:r w:rsidRPr="6CFB7654">
        <w:rPr>
          <w:rFonts w:ascii="Arial" w:eastAsia="Arial" w:hAnsi="Arial" w:cs="Arial"/>
          <w:sz w:val="22"/>
          <w:szCs w:val="22"/>
        </w:rPr>
        <w:t xml:space="preserve"> buffer</w:t>
      </w:r>
      <w:r w:rsidR="00134197" w:rsidRPr="6CFB7654">
        <w:rPr>
          <w:rFonts w:ascii="Arial" w:eastAsia="Arial" w:hAnsi="Arial" w:cs="Arial"/>
          <w:sz w:val="22"/>
          <w:szCs w:val="22"/>
        </w:rPr>
        <w:t xml:space="preserve"> </w:t>
      </w:r>
      <w:r w:rsidRPr="6CFB7654">
        <w:rPr>
          <w:rFonts w:ascii="Arial" w:eastAsia="Arial" w:hAnsi="Arial" w:cs="Arial"/>
          <w:sz w:val="22"/>
          <w:szCs w:val="22"/>
        </w:rPr>
        <w:t>was diluted to a 1X working concentration from a 10X stock</w:t>
      </w:r>
      <w:r w:rsidR="00E80914" w:rsidRPr="6CFB7654">
        <w:rPr>
          <w:rFonts w:ascii="Arial" w:eastAsia="Arial" w:hAnsi="Arial" w:cs="Arial"/>
          <w:sz w:val="22"/>
          <w:szCs w:val="22"/>
        </w:rPr>
        <w:t xml:space="preserve"> (10x NP40 Buffer: 50</w:t>
      </w:r>
      <w:r w:rsidR="008B0D2E">
        <w:rPr>
          <w:rFonts w:ascii="Arial" w:eastAsia="Arial" w:hAnsi="Arial" w:cs="Arial"/>
          <w:sz w:val="22"/>
          <w:szCs w:val="22"/>
        </w:rPr>
        <w:t xml:space="preserve"> mM </w:t>
      </w:r>
      <w:r w:rsidR="00E80914" w:rsidRPr="6CFB7654">
        <w:rPr>
          <w:rFonts w:ascii="Arial" w:eastAsia="Arial" w:hAnsi="Arial" w:cs="Arial"/>
          <w:sz w:val="22"/>
          <w:szCs w:val="22"/>
        </w:rPr>
        <w:t>Tris-Cl Buffer (pH 8.0), 150</w:t>
      </w:r>
      <w:r w:rsidR="008B0D2E">
        <w:rPr>
          <w:rFonts w:ascii="Arial" w:eastAsia="Arial" w:hAnsi="Arial" w:cs="Arial"/>
          <w:sz w:val="22"/>
          <w:szCs w:val="22"/>
        </w:rPr>
        <w:t xml:space="preserve"> mM </w:t>
      </w:r>
      <w:r w:rsidR="00E80914" w:rsidRPr="6CFB7654">
        <w:rPr>
          <w:rFonts w:ascii="Arial" w:eastAsia="Arial" w:hAnsi="Arial" w:cs="Arial"/>
          <w:sz w:val="22"/>
          <w:szCs w:val="22"/>
        </w:rPr>
        <w:t xml:space="preserve">NaCl, 10% NP-40, 1 </w:t>
      </w:r>
      <w:proofErr w:type="spellStart"/>
      <w:r w:rsidR="00E80914" w:rsidRPr="008E64C3">
        <w:rPr>
          <w:rFonts w:ascii="Arial" w:eastAsia="Arial" w:hAnsi="Arial" w:cs="Arial"/>
          <w:sz w:val="22"/>
          <w:szCs w:val="22"/>
        </w:rPr>
        <w:t>cOmplete</w:t>
      </w:r>
      <w:proofErr w:type="spellEnd"/>
      <w:r w:rsidR="00E80914" w:rsidRPr="6CFB7654">
        <w:rPr>
          <w:rFonts w:ascii="Arial" w:eastAsia="Arial" w:hAnsi="Arial" w:cs="Arial"/>
          <w:sz w:val="22"/>
          <w:szCs w:val="22"/>
        </w:rPr>
        <w:t>, EDTA-free Protease Inhibitor Cocktail Pill/10</w:t>
      </w:r>
      <w:r w:rsidR="008B0D2E">
        <w:rPr>
          <w:rFonts w:ascii="Arial" w:eastAsia="Arial" w:hAnsi="Arial" w:cs="Arial"/>
          <w:sz w:val="22"/>
          <w:szCs w:val="22"/>
        </w:rPr>
        <w:t>mL</w:t>
      </w:r>
      <w:r w:rsidR="00E80914" w:rsidRPr="6CFB7654">
        <w:rPr>
          <w:rFonts w:ascii="Arial" w:eastAsia="Arial" w:hAnsi="Arial" w:cs="Arial"/>
          <w:sz w:val="22"/>
          <w:szCs w:val="22"/>
        </w:rPr>
        <w:t xml:space="preserve"> buffer, RNase free H2O)</w:t>
      </w:r>
      <w:r w:rsidRPr="5CB02459">
        <w:rPr>
          <w:rFonts w:ascii="Arial" w:eastAsia="Arial" w:hAnsi="Arial" w:cs="Arial"/>
          <w:sz w:val="22"/>
          <w:szCs w:val="22"/>
        </w:rPr>
        <w:t xml:space="preserve">. 30 µl of Protein-G beads per RIP were pelleted on a magnetic stand and supernatant was discarded. 500 µl of 1X </w:t>
      </w:r>
      <w:r w:rsidR="00377E53">
        <w:rPr>
          <w:rFonts w:ascii="Arial" w:eastAsia="Arial" w:hAnsi="Arial" w:cs="Arial"/>
          <w:sz w:val="22"/>
          <w:szCs w:val="22"/>
        </w:rPr>
        <w:t>NP40</w:t>
      </w:r>
      <w:r w:rsidRPr="5CB02459">
        <w:rPr>
          <w:rFonts w:ascii="Arial" w:eastAsia="Arial" w:hAnsi="Arial" w:cs="Arial"/>
          <w:sz w:val="22"/>
          <w:szCs w:val="22"/>
        </w:rPr>
        <w:t xml:space="preserve"> buffer was used to resuspend Protein-G beads by nutation. Once beads were resuspended, they were again pelleted on the magnetic stand. This washing process was repeated a total of 5 times. Washed Protein-G beads were added to each lysate and incubated overnight. The next day fresh 1X </w:t>
      </w:r>
      <w:r w:rsidR="00377E53">
        <w:rPr>
          <w:rFonts w:ascii="Arial" w:eastAsia="Arial" w:hAnsi="Arial" w:cs="Arial"/>
          <w:sz w:val="22"/>
          <w:szCs w:val="22"/>
        </w:rPr>
        <w:t>NP40</w:t>
      </w:r>
      <w:r w:rsidRPr="5CB02459">
        <w:rPr>
          <w:rFonts w:ascii="Arial" w:eastAsia="Arial" w:hAnsi="Arial" w:cs="Arial"/>
          <w:sz w:val="22"/>
          <w:szCs w:val="22"/>
        </w:rPr>
        <w:t xml:space="preserve"> buffer was prepared. Lysates were pelleted on a magnetic stand at 4°C and supernatant was discarded. 300 µl of 1X </w:t>
      </w:r>
      <w:r w:rsidR="00377E53">
        <w:rPr>
          <w:rFonts w:ascii="Arial" w:eastAsia="Arial" w:hAnsi="Arial" w:cs="Arial"/>
          <w:sz w:val="22"/>
          <w:szCs w:val="22"/>
        </w:rPr>
        <w:t>NP40 buffer</w:t>
      </w:r>
      <w:r w:rsidRPr="5CB02459">
        <w:rPr>
          <w:rFonts w:ascii="Arial" w:eastAsia="Arial" w:hAnsi="Arial" w:cs="Arial"/>
          <w:sz w:val="22"/>
          <w:szCs w:val="22"/>
        </w:rPr>
        <w:t xml:space="preserve"> was added to each sample and samples were resuspended by nutation at 4°C. Once samples were thoroughly resuspended, they were pelleted on a magnetic stand. These washing steps were repeated </w:t>
      </w:r>
      <w:r w:rsidR="00797F74">
        <w:rPr>
          <w:rFonts w:ascii="Arial" w:eastAsia="Arial" w:hAnsi="Arial" w:cs="Arial"/>
          <w:sz w:val="22"/>
          <w:szCs w:val="22"/>
        </w:rPr>
        <w:t>6 time</w:t>
      </w:r>
      <w:r w:rsidRPr="5CB02459">
        <w:rPr>
          <w:rFonts w:ascii="Arial" w:eastAsia="Arial" w:hAnsi="Arial" w:cs="Arial"/>
          <w:sz w:val="22"/>
          <w:szCs w:val="22"/>
        </w:rPr>
        <w:t xml:space="preserve">s. Following the final washing steps, beads were resuspended in 25 ul of 1X </w:t>
      </w:r>
      <w:r w:rsidR="00377E53">
        <w:rPr>
          <w:rFonts w:ascii="Arial" w:eastAsia="Arial" w:hAnsi="Arial" w:cs="Arial"/>
          <w:sz w:val="22"/>
          <w:szCs w:val="22"/>
        </w:rPr>
        <w:t>NP40</w:t>
      </w:r>
      <w:r w:rsidRPr="5CB02459">
        <w:rPr>
          <w:rFonts w:ascii="Arial" w:eastAsia="Arial" w:hAnsi="Arial" w:cs="Arial"/>
          <w:sz w:val="22"/>
          <w:szCs w:val="22"/>
        </w:rPr>
        <w:t xml:space="preserve"> Buffer. 5 µl of beads were set aside for Western and the remaining beads were stored</w:t>
      </w:r>
      <w:r w:rsidR="00716CF1">
        <w:rPr>
          <w:rFonts w:ascii="Arial" w:eastAsia="Arial" w:hAnsi="Arial" w:cs="Arial"/>
          <w:sz w:val="22"/>
          <w:szCs w:val="22"/>
        </w:rPr>
        <w:t xml:space="preserve"> at</w:t>
      </w:r>
      <w:r w:rsidRPr="5CB02459">
        <w:rPr>
          <w:rFonts w:ascii="Arial" w:eastAsia="Arial" w:hAnsi="Arial" w:cs="Arial"/>
          <w:sz w:val="22"/>
          <w:szCs w:val="22"/>
        </w:rPr>
        <w:t xml:space="preserve"> -80°C in 100 µl of </w:t>
      </w:r>
      <w:proofErr w:type="spellStart"/>
      <w:r w:rsidRPr="5CB02459">
        <w:rPr>
          <w:rFonts w:ascii="Arial" w:eastAsia="Arial" w:hAnsi="Arial" w:cs="Arial"/>
          <w:sz w:val="22"/>
          <w:szCs w:val="22"/>
        </w:rPr>
        <w:t>Trizol</w:t>
      </w:r>
      <w:proofErr w:type="spellEnd"/>
      <w:r w:rsidRPr="5CB02459">
        <w:rPr>
          <w:rFonts w:ascii="Arial" w:eastAsia="Arial" w:hAnsi="Arial" w:cs="Arial"/>
          <w:sz w:val="22"/>
          <w:szCs w:val="22"/>
        </w:rPr>
        <w:t>. SDS loading buffer was added was added to a 1X working concentration and the sample was heated at 95°C for 5m and stored at -20°C or used for Western</w:t>
      </w:r>
      <w:r w:rsidR="00E80914">
        <w:rPr>
          <w:rFonts w:ascii="Arial" w:eastAsia="Arial" w:hAnsi="Arial" w:cs="Arial"/>
          <w:sz w:val="22"/>
          <w:szCs w:val="22"/>
        </w:rPr>
        <w:t xml:space="preserve"> (refer to Western Blot section)</w:t>
      </w:r>
      <w:r w:rsidRPr="5CB02459">
        <w:rPr>
          <w:rFonts w:ascii="Arial" w:eastAsia="Arial" w:hAnsi="Arial" w:cs="Arial"/>
          <w:sz w:val="22"/>
          <w:szCs w:val="22"/>
        </w:rPr>
        <w:t xml:space="preserve">. </w:t>
      </w:r>
    </w:p>
    <w:p w14:paraId="41D42AA4" w14:textId="3D2FBE0C" w:rsidR="3727385A" w:rsidRDefault="3727385A" w:rsidP="006C0869">
      <w:pPr>
        <w:jc w:val="both"/>
        <w:rPr>
          <w:rFonts w:ascii="Arial" w:eastAsia="Arial" w:hAnsi="Arial" w:cs="Arial"/>
          <w:sz w:val="22"/>
          <w:szCs w:val="22"/>
        </w:rPr>
      </w:pPr>
    </w:p>
    <w:p w14:paraId="496F2FF0" w14:textId="7941713E" w:rsidR="10A1F357" w:rsidRDefault="10A1F357" w:rsidP="006C0869">
      <w:pPr>
        <w:jc w:val="both"/>
        <w:rPr>
          <w:rFonts w:ascii="Arial" w:eastAsia="Arial" w:hAnsi="Arial" w:cs="Arial"/>
          <w:sz w:val="22"/>
          <w:szCs w:val="22"/>
          <w:u w:val="single"/>
        </w:rPr>
      </w:pPr>
      <w:r w:rsidRPr="5CB02459">
        <w:rPr>
          <w:rFonts w:ascii="Arial" w:eastAsia="Arial" w:hAnsi="Arial" w:cs="Arial"/>
          <w:sz w:val="22"/>
          <w:szCs w:val="22"/>
          <w:u w:val="single"/>
        </w:rPr>
        <w:t>Helicase R</w:t>
      </w:r>
      <w:r w:rsidR="00DD65C1">
        <w:rPr>
          <w:rFonts w:ascii="Arial" w:eastAsia="Arial" w:hAnsi="Arial" w:cs="Arial"/>
          <w:sz w:val="22"/>
          <w:szCs w:val="22"/>
          <w:u w:val="single"/>
        </w:rPr>
        <w:t xml:space="preserve">NA </w:t>
      </w:r>
      <w:proofErr w:type="spellStart"/>
      <w:r w:rsidRPr="5CB02459">
        <w:rPr>
          <w:rFonts w:ascii="Arial" w:eastAsia="Arial" w:hAnsi="Arial" w:cs="Arial"/>
          <w:sz w:val="22"/>
          <w:szCs w:val="22"/>
          <w:u w:val="single"/>
        </w:rPr>
        <w:t>IPseq</w:t>
      </w:r>
      <w:proofErr w:type="spellEnd"/>
    </w:p>
    <w:p w14:paraId="124D961A" w14:textId="4152B35F" w:rsidR="10A1F357" w:rsidRDefault="1EB7500A" w:rsidP="006C0869">
      <w:pPr>
        <w:jc w:val="both"/>
        <w:rPr>
          <w:rFonts w:ascii="Arial" w:eastAsia="Arial" w:hAnsi="Arial" w:cs="Arial"/>
          <w:sz w:val="22"/>
          <w:szCs w:val="22"/>
        </w:rPr>
      </w:pPr>
      <w:r w:rsidRPr="6CFB7654">
        <w:rPr>
          <w:rFonts w:ascii="Arial" w:eastAsia="Arial" w:hAnsi="Arial" w:cs="Arial"/>
          <w:sz w:val="22"/>
          <w:szCs w:val="22"/>
        </w:rPr>
        <w:t xml:space="preserve">RNA was purified as previously described. RNA yield was quantified using Qubit </w:t>
      </w:r>
      <w:r w:rsidR="3485AFC5" w:rsidRPr="6CFB7654">
        <w:rPr>
          <w:rFonts w:ascii="Arial" w:eastAsia="Arial" w:hAnsi="Arial" w:cs="Arial"/>
          <w:sz w:val="22"/>
          <w:szCs w:val="22"/>
        </w:rPr>
        <w:t xml:space="preserve">or nanodrop </w:t>
      </w:r>
      <w:r w:rsidRPr="6CFB7654">
        <w:rPr>
          <w:rFonts w:ascii="Arial" w:eastAsia="Arial" w:hAnsi="Arial" w:cs="Arial"/>
          <w:sz w:val="22"/>
          <w:szCs w:val="22"/>
        </w:rPr>
        <w:t>according to manufactures instructions. RNA was run on a Fragment Analyzer according to manufactures instructions</w:t>
      </w:r>
      <w:r w:rsidR="6443D7A1" w:rsidRPr="6CFB7654">
        <w:rPr>
          <w:rFonts w:ascii="Arial" w:eastAsia="Arial" w:hAnsi="Arial" w:cs="Arial"/>
          <w:sz w:val="22"/>
          <w:szCs w:val="22"/>
        </w:rPr>
        <w:t xml:space="preserve"> to assess quality</w:t>
      </w:r>
      <w:r w:rsidRPr="6CFB7654">
        <w:rPr>
          <w:rFonts w:ascii="Arial" w:eastAsia="Arial" w:hAnsi="Arial" w:cs="Arial"/>
          <w:sz w:val="22"/>
          <w:szCs w:val="22"/>
        </w:rPr>
        <w:t xml:space="preserve">. Inputs were diluted 1:50 to bring them into a similar range as the IgG and IP samples. To each sample 0.5 ng of Promega Luciferase Control RNA was added as a spike-in. Libraries were prepared as previously described except Poly(A) selection steps were skipped and library preparation was started with between 1-100 ng of total RNA. Reads were mapped to the M21017.1 NCBI </w:t>
      </w:r>
      <w:r w:rsidRPr="6CFB7654">
        <w:rPr>
          <w:rFonts w:ascii="Arial" w:eastAsia="Arial" w:hAnsi="Arial" w:cs="Arial"/>
          <w:i/>
          <w:iCs/>
          <w:sz w:val="22"/>
          <w:szCs w:val="22"/>
        </w:rPr>
        <w:t>Drosophila</w:t>
      </w:r>
      <w:r w:rsidRPr="6CFB7654">
        <w:rPr>
          <w:rFonts w:ascii="Arial" w:eastAsia="Arial" w:hAnsi="Arial" w:cs="Arial"/>
          <w:sz w:val="22"/>
          <w:szCs w:val="22"/>
        </w:rPr>
        <w:t xml:space="preserve"> rRNA sequence record and the sequence of Luciferase obtained from Promega. All further analysis was performed using custom R scripts. Reads were assigned to features using </w:t>
      </w:r>
      <w:proofErr w:type="spellStart"/>
      <w:r w:rsidRPr="6CFB7654">
        <w:rPr>
          <w:rFonts w:ascii="Arial" w:eastAsia="Arial" w:hAnsi="Arial" w:cs="Arial"/>
          <w:sz w:val="22"/>
          <w:szCs w:val="22"/>
        </w:rPr>
        <w:t>featureCounts</w:t>
      </w:r>
      <w:proofErr w:type="spellEnd"/>
      <w:r w:rsidRPr="6CFB7654">
        <w:rPr>
          <w:rFonts w:ascii="Arial" w:eastAsia="Arial" w:hAnsi="Arial" w:cs="Arial"/>
          <w:sz w:val="22"/>
          <w:szCs w:val="22"/>
        </w:rPr>
        <w:t xml:space="preserve"> based off of a custom GTF file assembled based off of the </w:t>
      </w:r>
      <w:proofErr w:type="spellStart"/>
      <w:r w:rsidRPr="6CFB7654">
        <w:rPr>
          <w:rFonts w:ascii="Arial" w:eastAsia="Arial" w:hAnsi="Arial" w:cs="Arial"/>
          <w:sz w:val="22"/>
          <w:szCs w:val="22"/>
        </w:rPr>
        <w:t>Flybase</w:t>
      </w:r>
      <w:proofErr w:type="spellEnd"/>
      <w:r w:rsidRPr="6CFB7654">
        <w:rPr>
          <w:rFonts w:ascii="Arial" w:eastAsia="Arial" w:hAnsi="Arial" w:cs="Arial"/>
          <w:sz w:val="22"/>
          <w:szCs w:val="22"/>
        </w:rPr>
        <w:t xml:space="preserve"> record of rRNA sequences. Reads mapping to rRNA were normalized to reads mapping to the Luciferase spike-in control. Reads were further normalized to </w:t>
      </w:r>
      <w:r w:rsidRPr="6CFB7654">
        <w:rPr>
          <w:rFonts w:ascii="Arial" w:eastAsia="Arial" w:hAnsi="Arial" w:cs="Arial"/>
          <w:sz w:val="22"/>
          <w:szCs w:val="22"/>
        </w:rPr>
        <w:lastRenderedPageBreak/>
        <w:t>the reads from the corresponding input library to account for differences in input rRNA concentration</w:t>
      </w:r>
      <w:r w:rsidR="00AA06A2" w:rsidRPr="6CFB7654">
        <w:rPr>
          <w:rFonts w:ascii="Arial" w:eastAsia="Arial" w:hAnsi="Arial" w:cs="Arial"/>
          <w:sz w:val="22"/>
          <w:szCs w:val="22"/>
        </w:rPr>
        <w:t xml:space="preserve"> between replicates</w:t>
      </w:r>
      <w:r w:rsidRPr="6CFB7654">
        <w:rPr>
          <w:rFonts w:ascii="Arial" w:eastAsia="Arial" w:hAnsi="Arial" w:cs="Arial"/>
          <w:sz w:val="22"/>
          <w:szCs w:val="22"/>
        </w:rPr>
        <w:t xml:space="preserve"> and replicates were</w:t>
      </w:r>
      <w:r w:rsidR="00AA06A2" w:rsidRPr="6CFB7654">
        <w:rPr>
          <w:rFonts w:ascii="Arial" w:eastAsia="Arial" w:hAnsi="Arial" w:cs="Arial"/>
          <w:sz w:val="22"/>
          <w:szCs w:val="22"/>
        </w:rPr>
        <w:t xml:space="preserve"> subsequently</w:t>
      </w:r>
      <w:r w:rsidRPr="6CFB7654">
        <w:rPr>
          <w:rFonts w:ascii="Arial" w:eastAsia="Arial" w:hAnsi="Arial" w:cs="Arial"/>
          <w:sz w:val="22"/>
          <w:szCs w:val="22"/>
        </w:rPr>
        <w:t xml:space="preserve"> averaged. </w:t>
      </w:r>
      <w:r w:rsidR="00C377CF">
        <w:rPr>
          <w:rFonts w:ascii="Arial" w:eastAsia="Arial" w:hAnsi="Arial" w:cs="Arial"/>
          <w:sz w:val="22"/>
          <w:szCs w:val="22"/>
        </w:rPr>
        <w:t>Tracks were visualized using the R package</w:t>
      </w:r>
      <w:r w:rsidR="00050EC0">
        <w:rPr>
          <w:rFonts w:ascii="Arial" w:eastAsia="Arial" w:hAnsi="Arial" w:cs="Arial"/>
          <w:sz w:val="22"/>
          <w:szCs w:val="22"/>
        </w:rPr>
        <w:t xml:space="preserve"> ‘</w:t>
      </w:r>
      <w:proofErr w:type="spellStart"/>
      <w:r w:rsidR="00050EC0">
        <w:rPr>
          <w:rFonts w:ascii="Arial" w:eastAsia="Arial" w:hAnsi="Arial" w:cs="Arial"/>
          <w:sz w:val="22"/>
          <w:szCs w:val="22"/>
        </w:rPr>
        <w:t>ggplot</w:t>
      </w:r>
      <w:proofErr w:type="spellEnd"/>
      <w:r w:rsidR="00050EC0">
        <w:rPr>
          <w:rFonts w:ascii="Arial" w:eastAsia="Arial" w:hAnsi="Arial" w:cs="Arial"/>
          <w:sz w:val="22"/>
          <w:szCs w:val="22"/>
        </w:rPr>
        <w:t xml:space="preserve">’, with additional formatting performed using ‘scales’ and ‘egg’. The rRNA GTF was </w:t>
      </w:r>
      <w:r w:rsidR="00191FBE">
        <w:rPr>
          <w:rFonts w:ascii="Arial" w:eastAsia="Arial" w:hAnsi="Arial" w:cs="Arial"/>
          <w:sz w:val="22"/>
          <w:szCs w:val="22"/>
        </w:rPr>
        <w:t>read into R using ‘</w:t>
      </w:r>
      <w:proofErr w:type="spellStart"/>
      <w:r w:rsidR="00191FBE">
        <w:rPr>
          <w:rFonts w:ascii="Arial" w:eastAsia="Arial" w:hAnsi="Arial" w:cs="Arial"/>
          <w:sz w:val="22"/>
          <w:szCs w:val="22"/>
        </w:rPr>
        <w:t>rtracklayer</w:t>
      </w:r>
      <w:proofErr w:type="spellEnd"/>
      <w:r w:rsidR="00191FBE">
        <w:rPr>
          <w:rFonts w:ascii="Arial" w:eastAsia="Arial" w:hAnsi="Arial" w:cs="Arial"/>
          <w:sz w:val="22"/>
          <w:szCs w:val="22"/>
        </w:rPr>
        <w:t xml:space="preserve">’ and </w:t>
      </w:r>
      <w:r w:rsidR="00050EC0">
        <w:rPr>
          <w:rFonts w:ascii="Arial" w:eastAsia="Arial" w:hAnsi="Arial" w:cs="Arial"/>
          <w:sz w:val="22"/>
          <w:szCs w:val="22"/>
        </w:rPr>
        <w:t xml:space="preserve">visualized </w:t>
      </w:r>
      <w:r w:rsidR="00191FBE">
        <w:rPr>
          <w:rFonts w:ascii="Arial" w:eastAsia="Arial" w:hAnsi="Arial" w:cs="Arial"/>
          <w:sz w:val="22"/>
          <w:szCs w:val="22"/>
        </w:rPr>
        <w:t xml:space="preserve">using </w:t>
      </w:r>
      <w:r w:rsidR="00FD42FE">
        <w:rPr>
          <w:rFonts w:ascii="Arial" w:eastAsia="Arial" w:hAnsi="Arial" w:cs="Arial"/>
          <w:sz w:val="22"/>
          <w:szCs w:val="22"/>
        </w:rPr>
        <w:t>‘</w:t>
      </w:r>
      <w:proofErr w:type="spellStart"/>
      <w:r w:rsidR="00050EC0">
        <w:rPr>
          <w:rFonts w:ascii="Arial" w:eastAsia="Arial" w:hAnsi="Arial" w:cs="Arial"/>
          <w:sz w:val="22"/>
          <w:szCs w:val="22"/>
        </w:rPr>
        <w:t>gggenes</w:t>
      </w:r>
      <w:proofErr w:type="spellEnd"/>
      <w:r w:rsidR="00FD42FE">
        <w:rPr>
          <w:rFonts w:ascii="Arial" w:eastAsia="Arial" w:hAnsi="Arial" w:cs="Arial"/>
          <w:sz w:val="22"/>
          <w:szCs w:val="22"/>
        </w:rPr>
        <w:t>’</w:t>
      </w:r>
      <w:r w:rsidR="00050EC0">
        <w:rPr>
          <w:rFonts w:ascii="Arial" w:eastAsia="Arial" w:hAnsi="Arial" w:cs="Arial"/>
          <w:sz w:val="22"/>
          <w:szCs w:val="22"/>
        </w:rPr>
        <w:t xml:space="preserve">. </w:t>
      </w:r>
      <w:r w:rsidR="00C377CF">
        <w:rPr>
          <w:rFonts w:ascii="Arial" w:eastAsia="Arial" w:hAnsi="Arial" w:cs="Arial"/>
          <w:sz w:val="22"/>
          <w:szCs w:val="22"/>
        </w:rPr>
        <w:t xml:space="preserve"> </w:t>
      </w:r>
      <w:r w:rsidRPr="6CFB7654">
        <w:rPr>
          <w:rFonts w:ascii="Arial" w:eastAsia="Arial" w:hAnsi="Arial" w:cs="Arial"/>
          <w:sz w:val="22"/>
          <w:szCs w:val="22"/>
        </w:rPr>
        <w:t>Average reads mapping to rRNA from IgG control and IP was plotted</w:t>
      </w:r>
      <w:r w:rsidR="00AA06A2" w:rsidRPr="6CFB7654">
        <w:rPr>
          <w:rFonts w:ascii="Arial" w:eastAsia="Arial" w:hAnsi="Arial" w:cs="Arial"/>
          <w:sz w:val="22"/>
          <w:szCs w:val="22"/>
        </w:rPr>
        <w:t xml:space="preserve"> and </w:t>
      </w:r>
      <w:r w:rsidR="00DD65C1" w:rsidRPr="6CFB7654">
        <w:rPr>
          <w:rFonts w:ascii="Arial" w:eastAsia="Arial" w:hAnsi="Arial" w:cs="Arial"/>
          <w:sz w:val="22"/>
          <w:szCs w:val="22"/>
        </w:rPr>
        <w:t xml:space="preserve">a </w:t>
      </w:r>
      <w:r w:rsidR="00C377CF">
        <w:rPr>
          <w:rFonts w:ascii="Arial" w:eastAsia="Arial" w:hAnsi="Arial" w:cs="Arial"/>
          <w:sz w:val="22"/>
          <w:szCs w:val="22"/>
        </w:rPr>
        <w:t xml:space="preserve">one-sided </w:t>
      </w:r>
      <w:r w:rsidR="00DD65C1" w:rsidRPr="6CFB7654">
        <w:rPr>
          <w:rFonts w:ascii="Arial" w:eastAsia="Arial" w:hAnsi="Arial" w:cs="Arial"/>
          <w:sz w:val="22"/>
          <w:szCs w:val="22"/>
        </w:rPr>
        <w:t xml:space="preserve">bootstrapped </w:t>
      </w:r>
      <w:r w:rsidR="005E5E23">
        <w:rPr>
          <w:rFonts w:ascii="Arial" w:eastAsia="Arial" w:hAnsi="Arial" w:cs="Arial"/>
          <w:sz w:val="22"/>
          <w:szCs w:val="22"/>
        </w:rPr>
        <w:t xml:space="preserve">paired </w:t>
      </w:r>
      <w:r w:rsidR="00AA06A2" w:rsidRPr="6CFB7654">
        <w:rPr>
          <w:rFonts w:ascii="Arial" w:eastAsia="Arial" w:hAnsi="Arial" w:cs="Arial"/>
          <w:sz w:val="22"/>
          <w:szCs w:val="22"/>
        </w:rPr>
        <w:t xml:space="preserve">t-test </w:t>
      </w:r>
      <w:r w:rsidR="00C377CF">
        <w:rPr>
          <w:rFonts w:ascii="Arial" w:eastAsia="Arial" w:hAnsi="Arial" w:cs="Arial"/>
          <w:sz w:val="22"/>
          <w:szCs w:val="22"/>
        </w:rPr>
        <w:t xml:space="preserve">for </w:t>
      </w:r>
      <w:r w:rsidR="00AA06A2" w:rsidRPr="6CFB7654">
        <w:rPr>
          <w:rFonts w:ascii="Arial" w:eastAsia="Arial" w:hAnsi="Arial" w:cs="Arial"/>
          <w:sz w:val="22"/>
          <w:szCs w:val="22"/>
        </w:rPr>
        <w:t>was performed on regions on rRNA that appeared to be enriched in the IP samples compared to the IgG control</w:t>
      </w:r>
      <w:r w:rsidR="00DD65C1" w:rsidRPr="6CFB7654">
        <w:rPr>
          <w:rFonts w:ascii="Arial" w:eastAsia="Arial" w:hAnsi="Arial" w:cs="Arial"/>
          <w:sz w:val="22"/>
          <w:szCs w:val="22"/>
        </w:rPr>
        <w:t xml:space="preserve"> as it is a non-</w:t>
      </w:r>
      <w:proofErr w:type="spellStart"/>
      <w:r w:rsidR="00DD65C1" w:rsidRPr="6CFB7654">
        <w:rPr>
          <w:rFonts w:ascii="Arial" w:eastAsia="Arial" w:hAnsi="Arial" w:cs="Arial"/>
          <w:sz w:val="22"/>
          <w:szCs w:val="22"/>
        </w:rPr>
        <w:t>parametic</w:t>
      </w:r>
      <w:proofErr w:type="spellEnd"/>
      <w:r w:rsidR="00DD65C1" w:rsidRPr="6CFB7654">
        <w:rPr>
          <w:rFonts w:ascii="Arial" w:eastAsia="Arial" w:hAnsi="Arial" w:cs="Arial"/>
          <w:sz w:val="22"/>
          <w:szCs w:val="22"/>
        </w:rPr>
        <w:t xml:space="preserve"> test suitable for use with low </w:t>
      </w:r>
      <w:r w:rsidR="00C377CF">
        <w:rPr>
          <w:rFonts w:ascii="Arial" w:eastAsia="Arial" w:hAnsi="Arial" w:cs="Arial"/>
          <w:sz w:val="22"/>
          <w:szCs w:val="22"/>
        </w:rPr>
        <w:t>n</w:t>
      </w:r>
      <w:r w:rsidR="0059656D" w:rsidRPr="6CFB7654">
        <w:rPr>
          <w:rFonts w:ascii="Arial" w:eastAsia="Arial" w:hAnsi="Arial" w:cs="Arial"/>
          <w:sz w:val="22"/>
          <w:szCs w:val="22"/>
        </w:rPr>
        <w:t xml:space="preserve"> using R</w:t>
      </w:r>
      <w:r w:rsidR="005E5E23">
        <w:rPr>
          <w:rFonts w:ascii="Arial" w:eastAsia="Arial" w:hAnsi="Arial" w:cs="Arial"/>
          <w:sz w:val="22"/>
          <w:szCs w:val="22"/>
        </w:rPr>
        <w:t xml:space="preserve"> with 100,000 iterations</w:t>
      </w:r>
      <w:r w:rsidR="00AA06A2" w:rsidRPr="6CFB7654">
        <w:rPr>
          <w:rFonts w:ascii="Arial" w:eastAsia="Arial" w:hAnsi="Arial" w:cs="Arial"/>
          <w:sz w:val="22"/>
          <w:szCs w:val="22"/>
        </w:rPr>
        <w:t>.</w:t>
      </w:r>
    </w:p>
    <w:p w14:paraId="1FBD2588" w14:textId="66B2D02F" w:rsidR="3727385A" w:rsidRPr="009A56F0" w:rsidRDefault="3727385A" w:rsidP="006C0869">
      <w:pPr>
        <w:jc w:val="both"/>
        <w:rPr>
          <w:rFonts w:ascii="Arial" w:eastAsia="Arial" w:hAnsi="Arial" w:cs="Arial"/>
          <w:sz w:val="22"/>
          <w:szCs w:val="22"/>
        </w:rPr>
      </w:pPr>
    </w:p>
    <w:p w14:paraId="753E4299" w14:textId="6D3E4D9E" w:rsidR="1DADF811" w:rsidRPr="009A56F0" w:rsidRDefault="1DADF811" w:rsidP="006C0869">
      <w:pPr>
        <w:jc w:val="both"/>
        <w:rPr>
          <w:rFonts w:ascii="Arial" w:eastAsia="Arial" w:hAnsi="Arial" w:cs="Arial"/>
          <w:b/>
          <w:bCs/>
          <w:sz w:val="22"/>
          <w:szCs w:val="22"/>
        </w:rPr>
      </w:pPr>
      <w:proofErr w:type="spellStart"/>
      <w:r w:rsidRPr="009A56F0">
        <w:rPr>
          <w:rFonts w:ascii="Arial" w:eastAsia="Arial" w:hAnsi="Arial" w:cs="Arial"/>
          <w:b/>
          <w:bCs/>
          <w:sz w:val="22"/>
          <w:szCs w:val="22"/>
        </w:rPr>
        <w:t>Larp</w:t>
      </w:r>
      <w:proofErr w:type="spellEnd"/>
      <w:r w:rsidRPr="009A56F0">
        <w:rPr>
          <w:rFonts w:ascii="Arial" w:eastAsia="Arial" w:hAnsi="Arial" w:cs="Arial"/>
          <w:b/>
          <w:bCs/>
          <w:sz w:val="22"/>
          <w:szCs w:val="22"/>
        </w:rPr>
        <w:t xml:space="preserve"> Gel Shifts</w:t>
      </w:r>
    </w:p>
    <w:p w14:paraId="307A2D0C" w14:textId="5EE8984A" w:rsidR="3727385A" w:rsidRPr="009A56F0" w:rsidRDefault="2B1556C4" w:rsidP="006C0869">
      <w:pPr>
        <w:jc w:val="both"/>
        <w:rPr>
          <w:rFonts w:ascii="Arial" w:eastAsia="Arial" w:hAnsi="Arial" w:cs="Arial"/>
          <w:sz w:val="22"/>
          <w:szCs w:val="22"/>
          <w:u w:val="single"/>
        </w:rPr>
      </w:pPr>
      <w:r w:rsidRPr="009A56F0">
        <w:rPr>
          <w:rFonts w:ascii="Arial" w:eastAsia="Arial" w:hAnsi="Arial" w:cs="Arial"/>
          <w:sz w:val="22"/>
          <w:szCs w:val="22"/>
          <w:u w:val="single"/>
        </w:rPr>
        <w:t>Cloning, Protein expression and purification</w:t>
      </w:r>
    </w:p>
    <w:p w14:paraId="363D3523" w14:textId="355E7B93"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The</w:t>
      </w:r>
      <w:r w:rsidR="009448E3">
        <w:rPr>
          <w:rFonts w:ascii="Arial" w:eastAsia="Arial" w:hAnsi="Arial" w:cs="Arial"/>
          <w:sz w:val="22"/>
          <w:szCs w:val="22"/>
        </w:rPr>
        <w:t xml:space="preserve"> Larp-DM15</w:t>
      </w:r>
      <w:r w:rsidR="40006487" w:rsidRPr="009A56F0">
        <w:rPr>
          <w:rFonts w:ascii="Arial" w:eastAsia="Arial" w:hAnsi="Arial" w:cs="Arial"/>
          <w:sz w:val="22"/>
          <w:szCs w:val="22"/>
        </w:rPr>
        <w:t xml:space="preserve"> protein expression</w:t>
      </w:r>
      <w:r w:rsidRPr="009A56F0">
        <w:rPr>
          <w:rFonts w:ascii="Arial" w:eastAsia="Arial" w:hAnsi="Arial" w:cs="Arial"/>
          <w:sz w:val="22"/>
          <w:szCs w:val="22"/>
        </w:rPr>
        <w:t xml:space="preserve"> construct (amino acids 1330-1481 corresponding to isoform D) was cloned into a modified pET28a vector by PCR using cDNA corresponding to accession ID NP_733244.5. The resulting fusion protein has an N-</w:t>
      </w:r>
      <w:r w:rsidR="00E409FF">
        <w:rPr>
          <w:rFonts w:ascii="Arial" w:eastAsia="Arial" w:hAnsi="Arial" w:cs="Arial"/>
          <w:sz w:val="22"/>
          <w:szCs w:val="22"/>
        </w:rPr>
        <w:t>f</w:t>
      </w:r>
      <w:r w:rsidRPr="009A56F0">
        <w:rPr>
          <w:rFonts w:ascii="Arial" w:eastAsia="Arial" w:hAnsi="Arial" w:cs="Arial"/>
          <w:sz w:val="22"/>
          <w:szCs w:val="22"/>
        </w:rPr>
        <w:t>His</w:t>
      </w:r>
      <w:r w:rsidRPr="009A56F0">
        <w:rPr>
          <w:rFonts w:ascii="Arial" w:eastAsia="Arial" w:hAnsi="Arial" w:cs="Arial"/>
          <w:sz w:val="22"/>
          <w:szCs w:val="22"/>
          <w:vertAlign w:val="subscript"/>
        </w:rPr>
        <w:t>10</w:t>
      </w:r>
      <w:r w:rsidRPr="009A56F0">
        <w:rPr>
          <w:rFonts w:ascii="Arial" w:eastAsia="Arial" w:hAnsi="Arial" w:cs="Arial"/>
          <w:sz w:val="22"/>
          <w:szCs w:val="22"/>
        </w:rPr>
        <w:t xml:space="preserve">-maltose binding protein (MBP)-tobacco etch virus (TEV) protease recognition site tag. Protein expression and purification were performed as described previously </w:t>
      </w:r>
      <w:r w:rsidR="009849CD" w:rsidRPr="009A56F0">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ZiYKLVE2","properties":{"formattedCitation":"[@lahrLarelatedProtein1specific2015]","plainCitation":"[@lahrLarelatedProtein1specific2015]","noteIndex":0},"citationItems":[{"id":875,"uris":["http://zotero.org/users/6609021/items/ZUIA36P8"],"uri":["http://zotero.org/users/6609021/items/ZUIA36P8"],"itemData":{"id":875,"type":"article-journal","abstract":"Abstract. La-related protein 1 (LARP1) regulates the stability of many mRNAs. These include 5′TOPs, mTOR-kinase responsive mRNAs with pyrimidine-rich 5′ UTRs, w","container-title":"Nucleic Acids Research","DOI":"10.1093/nar/gkv748","ISSN":"0305-1048","issue":"16","journalAbbreviation":"Nucleic Acids Res","language":"en","note":"lahrLarelatedProtein1specific2015","page":"8077-8088","source":"academic.oup.com","title":"The La-related protein 1-specific domain repurposes HEAT-like repeats to directly bind a 5′TOP sequence","volume":"43","author":[{"family":"Lahr","given":"Roni M."},{"family":"Mack","given":"Seshat M."},{"family":"Héroux","given":"Annie"},{"family":"Blagden","given":"Sarah P."},{"family":"Bousquet-Antonelli","given":"Cécile"},{"family":"Deragon","given":"Jean-Marc"},{"family":"Berman","given":"Andrea J."}],"issued":{"date-parts":[["2015",9,18]]}}}],"schema":"https://github.com/citation-style-language/schema/raw/master/csl-citation.json"} </w:instrText>
      </w:r>
      <w:r w:rsidR="009849CD" w:rsidRPr="009A56F0">
        <w:rPr>
          <w:rFonts w:ascii="Arial" w:eastAsia="Arial" w:hAnsi="Arial" w:cs="Arial"/>
          <w:sz w:val="22"/>
          <w:szCs w:val="22"/>
        </w:rPr>
        <w:fldChar w:fldCharType="separate"/>
      </w:r>
      <w:r w:rsidR="006D0695" w:rsidRPr="006D0695">
        <w:rPr>
          <w:rFonts w:ascii="Arial" w:eastAsia="Arial" w:hAnsi="Arial" w:cs="Arial"/>
          <w:sz w:val="22"/>
        </w:rPr>
        <w:t>[@lahrLarelatedProtein1specific2015]</w:t>
      </w:r>
      <w:r w:rsidR="009849CD" w:rsidRPr="009A56F0">
        <w:rPr>
          <w:rFonts w:ascii="Arial" w:eastAsia="Arial" w:hAnsi="Arial" w:cs="Arial"/>
          <w:sz w:val="22"/>
          <w:szCs w:val="22"/>
        </w:rPr>
        <w:fldChar w:fldCharType="end"/>
      </w:r>
      <w:r w:rsidR="009849CD" w:rsidRPr="009A56F0">
        <w:rPr>
          <w:rFonts w:ascii="Arial" w:eastAsia="Arial" w:hAnsi="Arial" w:cs="Arial"/>
          <w:sz w:val="22"/>
          <w:szCs w:val="22"/>
        </w:rPr>
        <w:t>.</w:t>
      </w:r>
      <w:r w:rsidR="002D07F2" w:rsidRPr="009A56F0">
        <w:rPr>
          <w:rFonts w:ascii="Arial" w:eastAsia="Arial" w:hAnsi="Arial" w:cs="Arial"/>
          <w:sz w:val="22"/>
          <w:szCs w:val="22"/>
        </w:rPr>
        <w:t xml:space="preserve"> </w:t>
      </w:r>
      <w:r w:rsidRPr="009A56F0">
        <w:rPr>
          <w:rFonts w:ascii="Arial" w:eastAsia="Arial" w:hAnsi="Arial" w:cs="Arial"/>
          <w:sz w:val="22"/>
          <w:szCs w:val="22"/>
        </w:rPr>
        <w:t xml:space="preserve">Briefly, plasmid was transformed into BL21(DE3) </w:t>
      </w:r>
      <w:r w:rsidRPr="009A56F0">
        <w:rPr>
          <w:rFonts w:ascii="Arial" w:eastAsia="Arial" w:hAnsi="Arial" w:cs="Arial"/>
          <w:i/>
          <w:iCs/>
          <w:sz w:val="22"/>
          <w:szCs w:val="22"/>
        </w:rPr>
        <w:t>E. coli</w:t>
      </w:r>
      <w:r w:rsidRPr="009A56F0">
        <w:rPr>
          <w:rFonts w:ascii="Arial" w:eastAsia="Arial" w:hAnsi="Arial" w:cs="Arial"/>
          <w:sz w:val="22"/>
          <w:szCs w:val="22"/>
        </w:rPr>
        <w:t xml:space="preserve"> cells and plated onto kanamycin-supplemented agar plates. A confluent plate was used to inoculate 500 mL of autoinduction media</w:t>
      </w:r>
      <w:r w:rsidR="009849CD" w:rsidRPr="009A56F0">
        <w:rPr>
          <w:rFonts w:ascii="Arial" w:eastAsia="Arial" w:hAnsi="Arial" w:cs="Arial"/>
          <w:sz w:val="22"/>
          <w:szCs w:val="22"/>
        </w:rPr>
        <w:t xml:space="preserve"> </w:t>
      </w:r>
      <w:r w:rsidR="009849CD" w:rsidRPr="009A56F0">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CWf26iOa","properties":{"formattedCitation":"[@studierProteinProductionAutoinduction2005]","plainCitation":"[@studierProteinProductionAutoinduction2005]","noteIndex":0},"citationItems":[{"id":878,"uris":["http://zotero.org/users/6609021/items/KJ895A8G"],"uri":["http://zotero.org/users/6609021/items/KJ895A8G"],"itemData":{"id":878,"type":"article-journal","abstract":"Inducible expression systems in which T7 RNA polymerase transcribes coding sequences cloned under control of a T7lac promoter efficiently produce a wide variety of proteins in Escherichia coli. Investigation of factors that affect stability, growth, and induction of T7 expression strains in shaking vessels led to the recognition that sporadic, unintended induction of expression in complex media, previously reported by others, is almost certainly caused by small amounts of lactose. Glucose prevents induction by lactose by well-studied mechanisms. Amino acids also inhibit induction by lactose during log-phase growth, and high rates of aeration inhibit induction at low lactose concentrations. These observations, and metabolic balancing of pH, allowed development of reliable non-inducing and auto-inducing media in which batch cultures grow to high densities. Expression strains grown to saturation in non-inducing media retain plasmid and remain fully viable for weeks in the refrigerator, making it easy to prepare many freezer stocks in parallel and use working stocks for an extended period. Auto-induction allows efficient screening of many clones in parallel for expression and solubility, as cultures have only to be inoculated and grown to saturation, and yields of target protein are typically several-fold higher than obtained by conventional IPTG induction. Auto-inducing media have been developed for labeling proteins with selenomethionine, 15N or 13C, and for production of target proteins by arabinose induction of T7 RNA polymerase from the pBAD promoter in BL21-AI. Selenomethionine labeling was equally efficient in the commonly used methionine auxotroph B834(DE3) (found to be metE) or the prototroph BL21(DE3).","container-title":"Protein Expression and Purification","DOI":"10.1016/j.pep.2005.01.016","ISSN":"1046-5928","issue":"1","journalAbbreviation":"Protein Expression and Purification","language":"en","note":"studierProteinProductionAutoinduction2005","page":"207-234","source":"ScienceDirect","title":"Protein production by auto-induction in high-density shaking cultures","volume":"41","author":[{"family":"Studier","given":"F. William"}],"issued":{"date-parts":[["2005",5,1]]}}}],"schema":"https://github.com/citation-style-language/schema/raw/master/csl-citation.json"} </w:instrText>
      </w:r>
      <w:r w:rsidR="009849CD" w:rsidRPr="009A56F0">
        <w:rPr>
          <w:rFonts w:ascii="Arial" w:eastAsia="Arial" w:hAnsi="Arial" w:cs="Arial"/>
          <w:sz w:val="22"/>
          <w:szCs w:val="22"/>
        </w:rPr>
        <w:fldChar w:fldCharType="separate"/>
      </w:r>
      <w:r w:rsidR="006D0695" w:rsidRPr="006D0695">
        <w:rPr>
          <w:rFonts w:ascii="Arial" w:eastAsia="Arial" w:hAnsi="Arial" w:cs="Arial"/>
          <w:sz w:val="22"/>
        </w:rPr>
        <w:t>[@studierProteinProductionAutoinduction2005]</w:t>
      </w:r>
      <w:r w:rsidR="009849CD" w:rsidRPr="009A56F0">
        <w:rPr>
          <w:rFonts w:ascii="Arial" w:eastAsia="Arial" w:hAnsi="Arial" w:cs="Arial"/>
          <w:sz w:val="22"/>
          <w:szCs w:val="22"/>
        </w:rPr>
        <w:fldChar w:fldCharType="end"/>
      </w:r>
      <w:r w:rsidR="009849CD" w:rsidRPr="009A56F0">
        <w:rPr>
          <w:rFonts w:ascii="Arial" w:eastAsia="Arial" w:hAnsi="Arial" w:cs="Arial"/>
          <w:sz w:val="22"/>
          <w:szCs w:val="22"/>
        </w:rPr>
        <w:t xml:space="preserve">. </w:t>
      </w:r>
      <w:r w:rsidRPr="009A56F0">
        <w:rPr>
          <w:rFonts w:ascii="Arial" w:eastAsia="Arial" w:hAnsi="Arial" w:cs="Arial"/>
          <w:sz w:val="22"/>
          <w:szCs w:val="22"/>
        </w:rPr>
        <w:t>Cells were grown for three hours at 37ºC and induced overnight at 18ºC. Cells were harvested, flash frozen, and stored at -80ºC.</w:t>
      </w:r>
    </w:p>
    <w:p w14:paraId="55582D0D" w14:textId="474865BD"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 </w:t>
      </w:r>
    </w:p>
    <w:p w14:paraId="62862EF6" w14:textId="371320B9"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Cells were resuspended in lysis buffer (50 mM Tris, pH 8, 400 mM NaCl, 10 mM imidazole, 10% glycerol) supplemented with aprotinin (Gold Bio), leupeptin (RPI Research), and PMSF (Sigma) protease inhibitors. Cells were lysed via homogenization. Lysate was clarified by centrifugation, and incubated with Ni-NTA resin (</w:t>
      </w:r>
      <w:proofErr w:type="spellStart"/>
      <w:r w:rsidRPr="009A56F0">
        <w:rPr>
          <w:rFonts w:ascii="Arial" w:eastAsia="Arial" w:hAnsi="Arial" w:cs="Arial"/>
          <w:sz w:val="22"/>
          <w:szCs w:val="22"/>
        </w:rPr>
        <w:t>ThermoScientific</w:t>
      </w:r>
      <w:proofErr w:type="spellEnd"/>
      <w:r w:rsidRPr="009A56F0">
        <w:rPr>
          <w:rFonts w:ascii="Arial" w:eastAsia="Arial" w:hAnsi="Arial" w:cs="Arial"/>
          <w:sz w:val="22"/>
          <w:szCs w:val="22"/>
        </w:rPr>
        <w:t>) for batch purification. Resin was washed with lysis buffer supplemented with 35 mM imidazole to remove non-specific interactions. His</w:t>
      </w:r>
      <w:r w:rsidRPr="009A56F0">
        <w:rPr>
          <w:rFonts w:ascii="Arial" w:eastAsia="Arial" w:hAnsi="Arial" w:cs="Arial"/>
          <w:sz w:val="22"/>
          <w:szCs w:val="22"/>
          <w:vertAlign w:val="subscript"/>
        </w:rPr>
        <w:t>10</w:t>
      </w:r>
      <w:r w:rsidRPr="009A56F0">
        <w:rPr>
          <w:rFonts w:ascii="Arial" w:eastAsia="Arial" w:hAnsi="Arial" w:cs="Arial"/>
          <w:sz w:val="22"/>
          <w:szCs w:val="22"/>
        </w:rPr>
        <w:t>-MBP-DM15 was eluted with 250 mM imidazole. The tag was removed via proteolysis using TEV protease and simultaneously dialyzed overnight (3 mg TEV to 40 mL protein elution).</w:t>
      </w:r>
      <w:r w:rsidR="009448E3">
        <w:rPr>
          <w:rFonts w:ascii="Arial" w:eastAsia="Arial" w:hAnsi="Arial" w:cs="Arial"/>
          <w:sz w:val="22"/>
          <w:szCs w:val="22"/>
        </w:rPr>
        <w:t xml:space="preserve"> Larp-DM15</w:t>
      </w:r>
      <w:r w:rsidRPr="009A56F0">
        <w:rPr>
          <w:rFonts w:ascii="Arial" w:eastAsia="Arial" w:hAnsi="Arial" w:cs="Arial"/>
          <w:sz w:val="22"/>
          <w:szCs w:val="22"/>
        </w:rPr>
        <w:t xml:space="preserve"> was further purified by tandem anion (GE </w:t>
      </w:r>
      <w:proofErr w:type="spellStart"/>
      <w:r w:rsidRPr="009A56F0">
        <w:rPr>
          <w:rFonts w:ascii="Arial" w:eastAsia="Arial" w:hAnsi="Arial" w:cs="Arial"/>
          <w:sz w:val="22"/>
          <w:szCs w:val="22"/>
        </w:rPr>
        <w:t>HiTrap</w:t>
      </w:r>
      <w:proofErr w:type="spellEnd"/>
      <w:r w:rsidRPr="009A56F0">
        <w:rPr>
          <w:rFonts w:ascii="Arial" w:eastAsia="Arial" w:hAnsi="Arial" w:cs="Arial"/>
          <w:sz w:val="22"/>
          <w:szCs w:val="22"/>
        </w:rPr>
        <w:t xml:space="preserve"> Q) and cation exchange (GE </w:t>
      </w:r>
      <w:proofErr w:type="spellStart"/>
      <w:r w:rsidRPr="009A56F0">
        <w:rPr>
          <w:rFonts w:ascii="Arial" w:eastAsia="Arial" w:hAnsi="Arial" w:cs="Arial"/>
          <w:sz w:val="22"/>
          <w:szCs w:val="22"/>
        </w:rPr>
        <w:t>HiTrap</w:t>
      </w:r>
      <w:proofErr w:type="spellEnd"/>
      <w:r w:rsidRPr="009A56F0">
        <w:rPr>
          <w:rFonts w:ascii="Arial" w:eastAsia="Arial" w:hAnsi="Arial" w:cs="Arial"/>
          <w:sz w:val="22"/>
          <w:szCs w:val="22"/>
        </w:rPr>
        <w:t xml:space="preserve"> SP) chromatography using an AKTA Pure (GE) to remove nucleic acid and protein contaminants. The columns were washed with in buffer containing 50 mM Tris, pH 7, 175 mM NaCl, 0.5 mM EDTA, and 10% glycerol and eluted with a gradient of the same buffer containing higher salt (1 M NaCl). Fractions containing</w:t>
      </w:r>
      <w:r w:rsidR="009448E3">
        <w:rPr>
          <w:rFonts w:ascii="Arial" w:eastAsia="Arial" w:hAnsi="Arial" w:cs="Arial"/>
          <w:sz w:val="22"/>
          <w:szCs w:val="22"/>
        </w:rPr>
        <w:t xml:space="preserve"> Larp-DM15</w:t>
      </w:r>
      <w:r w:rsidRPr="009A56F0">
        <w:rPr>
          <w:rFonts w:ascii="Arial" w:eastAsia="Arial" w:hAnsi="Arial" w:cs="Arial"/>
          <w:sz w:val="22"/>
          <w:szCs w:val="22"/>
        </w:rPr>
        <w:t xml:space="preserve"> were pooled, and 3 M ammonium sulfate was added to a final concentration of 1 M. A butyl column (GE </w:t>
      </w:r>
      <w:proofErr w:type="spellStart"/>
      <w:r w:rsidRPr="009A56F0">
        <w:rPr>
          <w:rFonts w:ascii="Arial" w:eastAsia="Arial" w:hAnsi="Arial" w:cs="Arial"/>
          <w:sz w:val="22"/>
          <w:szCs w:val="22"/>
        </w:rPr>
        <w:t>HiTrap</w:t>
      </w:r>
      <w:proofErr w:type="spellEnd"/>
      <w:r w:rsidRPr="009A56F0">
        <w:rPr>
          <w:rFonts w:ascii="Arial" w:eastAsia="Arial" w:hAnsi="Arial" w:cs="Arial"/>
          <w:sz w:val="22"/>
          <w:szCs w:val="22"/>
        </w:rPr>
        <w:t xml:space="preserve"> Butyl HP) was run to remove TEV contamination. The wash buffer contained 50 mM Tris, pH 7, 1 M ammonium sulfate, and 5% glycerol, and the elution buffer contained 50 mM Tris pH 7 and 2 mM DTT. Fractions containing</w:t>
      </w:r>
      <w:r w:rsidR="009448E3">
        <w:rPr>
          <w:rFonts w:ascii="Arial" w:eastAsia="Arial" w:hAnsi="Arial" w:cs="Arial"/>
          <w:sz w:val="22"/>
          <w:szCs w:val="22"/>
        </w:rPr>
        <w:t xml:space="preserve"> Larp-DM15</w:t>
      </w:r>
      <w:r w:rsidRPr="009A56F0">
        <w:rPr>
          <w:rFonts w:ascii="Arial" w:eastAsia="Arial" w:hAnsi="Arial" w:cs="Arial"/>
          <w:sz w:val="22"/>
          <w:szCs w:val="22"/>
        </w:rPr>
        <w:t xml:space="preserve"> were buffer exchanged into storage buffer (50 mM Tris pH, 7.5, 250 mM NaCl, 2 mM DTT, 25% glycerol), flash frozen in liquid nitrogen, and stored at -80°C. The purification scheme and buffer conditions were the same as with </w:t>
      </w:r>
      <w:r w:rsidRPr="009A56F0">
        <w:rPr>
          <w:rFonts w:ascii="Arial" w:eastAsia="Arial" w:hAnsi="Arial" w:cs="Arial"/>
          <w:i/>
          <w:iCs/>
          <w:sz w:val="22"/>
          <w:szCs w:val="22"/>
        </w:rPr>
        <w:t>Hs</w:t>
      </w:r>
      <w:r w:rsidRPr="009A56F0">
        <w:rPr>
          <w:rFonts w:ascii="Arial" w:eastAsia="Arial" w:hAnsi="Arial" w:cs="Arial"/>
          <w:sz w:val="22"/>
          <w:szCs w:val="22"/>
        </w:rPr>
        <w:t xml:space="preserve">DM15 </w:t>
      </w:r>
      <w:r w:rsidR="009A56F0" w:rsidRPr="009A56F0">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uMvxda25","properties":{"formattedCitation":"[@lahrLarelatedProtein1specific2015]","plainCitation":"[@lahrLarelatedProtein1specific2015]","noteIndex":0},"citationItems":[{"id":875,"uris":["http://zotero.org/users/6609021/items/ZUIA36P8"],"uri":["http://zotero.org/users/6609021/items/ZUIA36P8"],"itemData":{"id":875,"type":"article-journal","abstract":"Abstract. La-related protein 1 (LARP1) regulates the stability of many mRNAs. These include 5′TOPs, mTOR-kinase responsive mRNAs with pyrimidine-rich 5′ UTRs, w","container-title":"Nucleic Acids Research","DOI":"10.1093/nar/gkv748","ISSN":"0305-1048","issue":"16","journalAbbreviation":"Nucleic Acids Res","language":"en","note":"lahrLarelatedProtein1specific2015","page":"8077-8088","source":"academic.oup.com","title":"The La-related protein 1-specific domain repurposes HEAT-like repeats to directly bind a 5′TOP sequence","volume":"43","author":[{"family":"Lahr","given":"Roni M."},{"family":"Mack","given":"Seshat M."},{"family":"Héroux","given":"Annie"},{"family":"Blagden","given":"Sarah P."},{"family":"Bousquet-Antonelli","given":"Cécile"},{"family":"Deragon","given":"Jean-Marc"},{"family":"Berman","given":"Andrea J."}],"issued":{"date-parts":[["2015",9,18]]}}}],"schema":"https://github.com/citation-style-language/schema/raw/master/csl-citation.json"} </w:instrText>
      </w:r>
      <w:r w:rsidR="009A56F0" w:rsidRPr="009A56F0">
        <w:rPr>
          <w:rFonts w:ascii="Arial" w:eastAsia="Arial" w:hAnsi="Arial" w:cs="Arial"/>
          <w:sz w:val="22"/>
          <w:szCs w:val="22"/>
        </w:rPr>
        <w:fldChar w:fldCharType="separate"/>
      </w:r>
      <w:r w:rsidR="006D0695" w:rsidRPr="006D0695">
        <w:rPr>
          <w:rFonts w:ascii="Arial" w:eastAsia="Arial" w:hAnsi="Arial" w:cs="Arial"/>
          <w:sz w:val="22"/>
        </w:rPr>
        <w:t>[@lahrLarelatedProtein1specific2015]</w:t>
      </w:r>
      <w:r w:rsidR="009A56F0" w:rsidRPr="009A56F0">
        <w:rPr>
          <w:rFonts w:ascii="Arial" w:eastAsia="Arial" w:hAnsi="Arial" w:cs="Arial"/>
          <w:sz w:val="22"/>
          <w:szCs w:val="22"/>
        </w:rPr>
        <w:fldChar w:fldCharType="end"/>
      </w:r>
      <w:r w:rsidRPr="009A56F0">
        <w:rPr>
          <w:rFonts w:ascii="Arial" w:eastAsia="Arial" w:hAnsi="Arial" w:cs="Arial"/>
          <w:sz w:val="22"/>
          <w:szCs w:val="22"/>
        </w:rPr>
        <w:t>, except cation and anion exchange buffers were at pH 7, as noted above.</w:t>
      </w:r>
    </w:p>
    <w:p w14:paraId="2D61E09B" w14:textId="3BC85FB5"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 </w:t>
      </w:r>
    </w:p>
    <w:p w14:paraId="72482723" w14:textId="67B3D2E7" w:rsidR="3727385A" w:rsidRPr="009A56F0" w:rsidRDefault="2B1556C4" w:rsidP="006C0869">
      <w:pPr>
        <w:jc w:val="both"/>
        <w:rPr>
          <w:rFonts w:ascii="Arial" w:eastAsia="Arial" w:hAnsi="Arial" w:cs="Arial"/>
          <w:sz w:val="22"/>
          <w:szCs w:val="22"/>
          <w:u w:val="single"/>
        </w:rPr>
      </w:pPr>
      <w:r w:rsidRPr="009A56F0">
        <w:rPr>
          <w:rFonts w:ascii="Arial" w:eastAsia="Arial" w:hAnsi="Arial" w:cs="Arial"/>
          <w:sz w:val="22"/>
          <w:szCs w:val="22"/>
          <w:u w:val="single"/>
        </w:rPr>
        <w:t>RNA preparation</w:t>
      </w:r>
    </w:p>
    <w:p w14:paraId="6B6C0174" w14:textId="11BA1081"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5’-triphosphorylated RPL30 and Non1 42-mers were synthesized (</w:t>
      </w:r>
      <w:proofErr w:type="spellStart"/>
      <w:r w:rsidRPr="009A56F0">
        <w:rPr>
          <w:rFonts w:ascii="Arial" w:eastAsia="Arial" w:hAnsi="Arial" w:cs="Arial"/>
          <w:sz w:val="22"/>
          <w:szCs w:val="22"/>
        </w:rPr>
        <w:t>ChemGenes</w:t>
      </w:r>
      <w:proofErr w:type="spellEnd"/>
      <w:r w:rsidRPr="009A56F0">
        <w:rPr>
          <w:rFonts w:ascii="Arial" w:eastAsia="Arial" w:hAnsi="Arial" w:cs="Arial"/>
          <w:sz w:val="22"/>
          <w:szCs w:val="22"/>
        </w:rPr>
        <w:t xml:space="preserve">). Purine-substituted controls were synthesized by </w:t>
      </w:r>
      <w:r w:rsidRPr="009A56F0">
        <w:rPr>
          <w:rFonts w:ascii="Arial" w:eastAsia="Arial" w:hAnsi="Arial" w:cs="Arial"/>
          <w:i/>
          <w:iCs/>
          <w:sz w:val="22"/>
          <w:szCs w:val="22"/>
        </w:rPr>
        <w:t>in vitro</w:t>
      </w:r>
      <w:r w:rsidRPr="009A56F0">
        <w:rPr>
          <w:rFonts w:ascii="Arial" w:eastAsia="Arial" w:hAnsi="Arial" w:cs="Arial"/>
          <w:sz w:val="22"/>
          <w:szCs w:val="22"/>
        </w:rPr>
        <w:t xml:space="preserve"> transcription using homemade P266L T7 RNAP polymerase</w:t>
      </w:r>
      <w:r w:rsidR="00C81D39" w:rsidRPr="009A56F0">
        <w:rPr>
          <w:rFonts w:ascii="Arial" w:eastAsia="Arial" w:hAnsi="Arial" w:cs="Arial"/>
          <w:sz w:val="22"/>
          <w:szCs w:val="22"/>
        </w:rPr>
        <w:t xml:space="preserve"> </w:t>
      </w:r>
      <w:r w:rsidR="00C81D39" w:rsidRPr="009A56F0">
        <w:rPr>
          <w:rFonts w:ascii="Arial" w:eastAsia="Arial" w:hAnsi="Arial" w:cs="Arial"/>
          <w:sz w:val="22"/>
          <w:szCs w:val="22"/>
        </w:rPr>
        <w:fldChar w:fldCharType="begin"/>
      </w:r>
      <w:r w:rsidR="006D0695">
        <w:rPr>
          <w:rFonts w:ascii="Arial" w:eastAsia="Arial" w:hAnsi="Arial" w:cs="Arial"/>
          <w:sz w:val="22"/>
          <w:szCs w:val="22"/>
        </w:rPr>
        <w:instrText xml:space="preserve"> ADDIN ZOTERO_ITEM CSL_CITATION {"citationID":"0FOSDnlC","properties":{"formattedCitation":"[@guillerezMutationT7RNA2005]","plainCitation":"[@guillerezMutationT7RNA2005]","noteIndex":0},"citationItems":[{"id":880,"uris":["http://zotero.org/users/6609021/items/ET4QI8TZ"],"uri":["http://zotero.org/users/6609021/items/ET4QI8TZ"],"itemData":{"id":880,"type":"article-journal","abstract":"&lt;p&gt;Like multisubunit RNA polymerases (RNAPs), T7 RNAP frequently releases its transcript over the initial 8-12 transcribed nucleotides, when it still contacts the promoter. This abortive cycling, which is most prominent with initial sequences that deviate from those of T7 late genes, eventually compromises productive transcription. Starting from an &lt;i&gt;in vivo&lt;/i&gt; situation where transcription of a target gene by T7 RNAP is virtually abolished because of extensive abortive cycling, we have selected a mutation in RNAP that restores target gene expression. &lt;i&gt;In vitro&lt;/i&gt;, this mutation (P266L) weakens promoter binding but markedly reduces abortive cycling over a variety of initial sequences by stabilizing the transcription complex at nucleotides 5-8. Other substitutions of P266 have similar effects. X-ray data show that during the transition from initial to elongation complex, the N-terminal region undergoes a major structural switch of which P266 constitutes one of the hinges. How the mutation might facilitate this switch is tentatively discussed. On the practical side, the mutation can significantly improve &lt;i&gt;in vitro&lt;/i&gt; transcription, particularly from templates carrying unfavorable initial sequences.&lt;/p&gt;","container-title":"Proceedings of the National Academy of Sciences","DOI":"10.1073/pnas.0407141102","ISSN":"0027-8424, 1091-6490","issue":"17","journalAbbreviation":"PNAS","language":"en","note":"guillerezMutationT7RNA2005","page":"5958-5963","source":"www.pnas.org","title":"A mutation in T7 RNA polymerase that facilitates promoter clearance","volume":"102","author":[{"family":"Guillerez","given":"Jean"},{"family":"Lopez","given":"Pascal J."},{"family":"Proux","given":"Florence"},{"family":"Launay","given":"Hélène"},{"family":"Dreyfus","given":"Marc"}],"issued":{"date-parts":[["2005",4,26]]}}}],"schema":"https://github.com/citation-style-language/schema/raw/master/csl-citation.json"} </w:instrText>
      </w:r>
      <w:r w:rsidR="00C81D39" w:rsidRPr="009A56F0">
        <w:rPr>
          <w:rFonts w:ascii="Arial" w:eastAsia="Arial" w:hAnsi="Arial" w:cs="Arial"/>
          <w:sz w:val="22"/>
          <w:szCs w:val="22"/>
        </w:rPr>
        <w:fldChar w:fldCharType="separate"/>
      </w:r>
      <w:r w:rsidR="006D0695" w:rsidRPr="006D0695">
        <w:rPr>
          <w:rFonts w:ascii="Arial" w:eastAsia="Arial" w:hAnsi="Arial" w:cs="Arial"/>
          <w:sz w:val="22"/>
        </w:rPr>
        <w:t>[@guillerezMutationT7RNA2005]</w:t>
      </w:r>
      <w:r w:rsidR="00C81D39" w:rsidRPr="009A56F0">
        <w:rPr>
          <w:rFonts w:ascii="Arial" w:eastAsia="Arial" w:hAnsi="Arial" w:cs="Arial"/>
          <w:sz w:val="22"/>
          <w:szCs w:val="22"/>
        </w:rPr>
        <w:fldChar w:fldCharType="end"/>
      </w:r>
      <w:r w:rsidRPr="009A56F0">
        <w:rPr>
          <w:rFonts w:ascii="Arial" w:eastAsia="Arial" w:hAnsi="Arial" w:cs="Arial"/>
          <w:sz w:val="22"/>
          <w:szCs w:val="22"/>
        </w:rPr>
        <w:t>. The transcription reaction containing 40 mM Tris, pH 8, 10 mM DTT, 5 mM spermidine, 2 mM NTPs, and 10-15 mM MgCl</w:t>
      </w:r>
      <w:r w:rsidRPr="009A56F0">
        <w:rPr>
          <w:rFonts w:ascii="Arial" w:eastAsia="Arial" w:hAnsi="Arial" w:cs="Arial"/>
          <w:sz w:val="22"/>
          <w:szCs w:val="22"/>
          <w:vertAlign w:val="subscript"/>
        </w:rPr>
        <w:t>2</w:t>
      </w:r>
      <w:r w:rsidRPr="009A56F0">
        <w:rPr>
          <w:rFonts w:ascii="Arial" w:eastAsia="Arial" w:hAnsi="Arial" w:cs="Arial"/>
          <w:sz w:val="22"/>
          <w:szCs w:val="22"/>
        </w:rPr>
        <w:t xml:space="preserve"> was incubated at 37°C for 4 hours. Transcripts were subsequently purified from an 8% polyacrylamide/6M urea/1XTBE denaturing gel, eluted passively using 10 mM sodium cacodylate, pH 6.5, and concentrated using spin concentrators (Millipore </w:t>
      </w:r>
      <w:proofErr w:type="spellStart"/>
      <w:r w:rsidRPr="009A56F0">
        <w:rPr>
          <w:rFonts w:ascii="Arial" w:eastAsia="Arial" w:hAnsi="Arial" w:cs="Arial"/>
          <w:sz w:val="22"/>
          <w:szCs w:val="22"/>
        </w:rPr>
        <w:t>Amicon</w:t>
      </w:r>
      <w:proofErr w:type="spellEnd"/>
      <w:r w:rsidRPr="009A56F0">
        <w:rPr>
          <w:rFonts w:ascii="Arial" w:eastAsia="Arial" w:hAnsi="Arial" w:cs="Arial"/>
          <w:sz w:val="22"/>
          <w:szCs w:val="22"/>
        </w:rPr>
        <w:t>). All oligos were radioactively capped using Vaccinia virus capping system (NEB) and [α-</w:t>
      </w:r>
      <w:r w:rsidRPr="00DE7BC1">
        <w:rPr>
          <w:rFonts w:ascii="Arial" w:eastAsia="Arial" w:hAnsi="Arial" w:cs="Arial"/>
          <w:sz w:val="22"/>
          <w:szCs w:val="22"/>
          <w:vertAlign w:val="superscript"/>
        </w:rPr>
        <w:t>32</w:t>
      </w:r>
      <w:r w:rsidRPr="00DE7BC1">
        <w:rPr>
          <w:rFonts w:ascii="Arial" w:eastAsia="Arial" w:hAnsi="Arial" w:cs="Arial"/>
          <w:sz w:val="22"/>
          <w:szCs w:val="22"/>
        </w:rPr>
        <w:t>P]-GTP (Perkin-Elmer)</w:t>
      </w:r>
      <w:r w:rsidRPr="009A56F0">
        <w:rPr>
          <w:rFonts w:ascii="Arial" w:eastAsia="Arial" w:hAnsi="Arial" w:cs="Arial"/>
          <w:sz w:val="22"/>
          <w:szCs w:val="22"/>
        </w:rPr>
        <w:t xml:space="preserve">. Labelled oligos were purified using a 10% </w:t>
      </w:r>
      <w:r w:rsidRPr="009A56F0">
        <w:rPr>
          <w:rFonts w:ascii="Arial" w:eastAsia="Arial" w:hAnsi="Arial" w:cs="Arial"/>
          <w:sz w:val="22"/>
          <w:szCs w:val="22"/>
        </w:rPr>
        <w:lastRenderedPageBreak/>
        <w:t xml:space="preserve">polyacrylamide/6M urea/1XTBE denaturing gel, eluted with 10 mM sodium cacodylate, pH 6.5, and concentrated by ethanol precipitation. </w:t>
      </w:r>
    </w:p>
    <w:p w14:paraId="166EA900" w14:textId="63854E62"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 </w:t>
      </w:r>
    </w:p>
    <w:p w14:paraId="3F5CDA19" w14:textId="000B4281"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The RNA sequences used were:</w:t>
      </w:r>
    </w:p>
    <w:p w14:paraId="19942B04" w14:textId="0C625A7F" w:rsidR="3727385A" w:rsidRPr="009A56F0" w:rsidRDefault="2B1556C4" w:rsidP="006C0869">
      <w:pPr>
        <w:jc w:val="both"/>
        <w:rPr>
          <w:rFonts w:ascii="Times" w:eastAsia="Times" w:hAnsi="Times" w:cs="Times"/>
          <w:sz w:val="30"/>
          <w:szCs w:val="30"/>
        </w:rPr>
      </w:pPr>
      <w:r w:rsidRPr="009A56F0">
        <w:rPr>
          <w:rFonts w:ascii="Arial" w:eastAsia="Arial" w:hAnsi="Arial" w:cs="Arial"/>
          <w:sz w:val="22"/>
          <w:szCs w:val="22"/>
        </w:rPr>
        <w:t xml:space="preserve">RPL30: </w:t>
      </w:r>
      <w:r w:rsidRPr="009A56F0">
        <w:rPr>
          <w:rFonts w:ascii="Arial" w:eastAsia="Arial" w:hAnsi="Arial" w:cs="Arial"/>
          <w:sz w:val="22"/>
          <w:szCs w:val="22"/>
          <w:u w:val="single"/>
        </w:rPr>
        <w:t>CUUUU</w:t>
      </w:r>
      <w:r w:rsidRPr="009A56F0">
        <w:rPr>
          <w:rFonts w:ascii="Arial" w:eastAsia="Arial" w:hAnsi="Arial" w:cs="Arial"/>
          <w:sz w:val="22"/>
          <w:szCs w:val="22"/>
        </w:rPr>
        <w:t>GCCAUUGUCAGCCGACGAAGUGCUUUAACCCAAACUA</w:t>
      </w:r>
      <w:r w:rsidRPr="009A56F0">
        <w:rPr>
          <w:rFonts w:ascii="Times" w:eastAsia="Times" w:hAnsi="Times" w:cs="Times"/>
          <w:sz w:val="30"/>
          <w:szCs w:val="30"/>
        </w:rPr>
        <w:t xml:space="preserve"> </w:t>
      </w:r>
    </w:p>
    <w:p w14:paraId="0A64DB55" w14:textId="74AEE85E"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Non1: </w:t>
      </w:r>
      <w:r w:rsidRPr="009A56F0">
        <w:rPr>
          <w:rFonts w:ascii="Arial" w:eastAsia="Arial" w:hAnsi="Arial" w:cs="Arial"/>
          <w:sz w:val="22"/>
          <w:szCs w:val="22"/>
          <w:u w:val="single"/>
        </w:rPr>
        <w:t>CUUUUU</w:t>
      </w:r>
      <w:r w:rsidRPr="009A56F0">
        <w:rPr>
          <w:rFonts w:ascii="Arial" w:eastAsia="Arial" w:hAnsi="Arial" w:cs="Arial"/>
          <w:sz w:val="22"/>
          <w:szCs w:val="22"/>
        </w:rPr>
        <w:t xml:space="preserve">GGAAUACGAAGCUGACACCGCGUGGUGUUUUUGCUU </w:t>
      </w:r>
    </w:p>
    <w:p w14:paraId="5FFDF1FB" w14:textId="590DB759"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*Purine-substituted RPL30 control: </w:t>
      </w:r>
      <w:r w:rsidRPr="009A56F0">
        <w:rPr>
          <w:rFonts w:ascii="Arial" w:eastAsia="Arial" w:hAnsi="Arial" w:cs="Arial"/>
          <w:sz w:val="22"/>
          <w:szCs w:val="22"/>
          <w:u w:val="single"/>
        </w:rPr>
        <w:t>GAAAAG</w:t>
      </w:r>
      <w:r w:rsidRPr="009A56F0">
        <w:rPr>
          <w:rFonts w:ascii="Arial" w:eastAsia="Arial" w:hAnsi="Arial" w:cs="Arial"/>
          <w:sz w:val="22"/>
          <w:szCs w:val="22"/>
        </w:rPr>
        <w:t>CCAUUGUCAGCCGACGAAGUGCUUUAACCCAAACUA</w:t>
      </w:r>
    </w:p>
    <w:p w14:paraId="4EDDECEC" w14:textId="02F7249A"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*Purine-substituted Non1 control: </w:t>
      </w:r>
      <w:r w:rsidRPr="009A56F0">
        <w:rPr>
          <w:rFonts w:ascii="Arial" w:eastAsia="Arial" w:hAnsi="Arial" w:cs="Arial"/>
          <w:sz w:val="22"/>
          <w:szCs w:val="22"/>
          <w:u w:val="single"/>
        </w:rPr>
        <w:t>GAAAAAG</w:t>
      </w:r>
      <w:r w:rsidRPr="009A56F0">
        <w:rPr>
          <w:rFonts w:ascii="Arial" w:eastAsia="Arial" w:hAnsi="Arial" w:cs="Arial"/>
          <w:sz w:val="22"/>
          <w:szCs w:val="22"/>
        </w:rPr>
        <w:t>GAAUACGAAGCUGACACCGCGUGGUGUUUUUGCUU</w:t>
      </w:r>
    </w:p>
    <w:p w14:paraId="73BAF1A4" w14:textId="1CB09713" w:rsidR="3727385A"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 </w:t>
      </w:r>
    </w:p>
    <w:p w14:paraId="3DA0722B" w14:textId="7ED4B763" w:rsidR="008D7DA7" w:rsidRPr="009A56F0" w:rsidRDefault="008D7DA7" w:rsidP="006C0869">
      <w:pPr>
        <w:jc w:val="both"/>
        <w:rPr>
          <w:rFonts w:ascii="Arial" w:eastAsia="Arial" w:hAnsi="Arial" w:cs="Arial"/>
          <w:sz w:val="22"/>
          <w:szCs w:val="22"/>
        </w:rPr>
      </w:pPr>
      <w:r>
        <w:rPr>
          <w:rFonts w:ascii="Arial" w:eastAsia="Arial" w:hAnsi="Arial" w:cs="Arial"/>
          <w:sz w:val="22"/>
          <w:szCs w:val="22"/>
        </w:rPr>
        <w:t xml:space="preserve">Oligos used for </w:t>
      </w:r>
      <w:r w:rsidR="00455E3A">
        <w:rPr>
          <w:rFonts w:ascii="Arial" w:eastAsia="Arial" w:hAnsi="Arial" w:cs="Arial"/>
          <w:sz w:val="22"/>
          <w:szCs w:val="22"/>
        </w:rPr>
        <w:t>run-off transcription</w:t>
      </w:r>
      <w:r>
        <w:rPr>
          <w:rFonts w:ascii="Arial" w:eastAsia="Arial" w:hAnsi="Arial" w:cs="Arial"/>
          <w:sz w:val="22"/>
          <w:szCs w:val="22"/>
        </w:rPr>
        <w:t xml:space="preserve"> </w:t>
      </w:r>
    </w:p>
    <w:tbl>
      <w:tblPr>
        <w:tblStyle w:val="TableGrid"/>
        <w:tblW w:w="0" w:type="auto"/>
        <w:tblLayout w:type="fixed"/>
        <w:tblLook w:val="04A0" w:firstRow="1" w:lastRow="0" w:firstColumn="1" w:lastColumn="0" w:noHBand="0" w:noVBand="1"/>
      </w:tblPr>
      <w:tblGrid>
        <w:gridCol w:w="1620"/>
        <w:gridCol w:w="7620"/>
      </w:tblGrid>
      <w:tr w:rsidR="46A17E5E" w:rsidRPr="009A56F0" w14:paraId="39B15CFB" w14:textId="77777777" w:rsidTr="46A17E5E">
        <w:tc>
          <w:tcPr>
            <w:tcW w:w="1620" w:type="dxa"/>
            <w:tcBorders>
              <w:top w:val="single" w:sz="8" w:space="0" w:color="auto"/>
              <w:left w:val="single" w:sz="8" w:space="0" w:color="auto"/>
              <w:bottom w:val="single" w:sz="8" w:space="0" w:color="auto"/>
              <w:right w:val="single" w:sz="8" w:space="0" w:color="auto"/>
            </w:tcBorders>
          </w:tcPr>
          <w:p w14:paraId="5F98D772" w14:textId="49478AD8" w:rsidR="46A17E5E" w:rsidRPr="009A56F0" w:rsidRDefault="46A17E5E" w:rsidP="006C0869">
            <w:pPr>
              <w:rPr>
                <w:rFonts w:ascii="Arial" w:eastAsia="Arial" w:hAnsi="Arial" w:cs="Arial"/>
                <w:b/>
                <w:bCs/>
                <w:sz w:val="22"/>
                <w:szCs w:val="22"/>
              </w:rPr>
            </w:pPr>
            <w:r w:rsidRPr="009A56F0">
              <w:rPr>
                <w:rFonts w:ascii="Arial" w:eastAsia="Arial" w:hAnsi="Arial" w:cs="Arial"/>
                <w:b/>
                <w:bCs/>
                <w:sz w:val="22"/>
                <w:szCs w:val="22"/>
              </w:rPr>
              <w:t>DNA oligo</w:t>
            </w:r>
          </w:p>
        </w:tc>
        <w:tc>
          <w:tcPr>
            <w:tcW w:w="7620" w:type="dxa"/>
            <w:tcBorders>
              <w:top w:val="single" w:sz="8" w:space="0" w:color="auto"/>
              <w:left w:val="single" w:sz="8" w:space="0" w:color="auto"/>
              <w:bottom w:val="single" w:sz="8" w:space="0" w:color="auto"/>
              <w:right w:val="single" w:sz="8" w:space="0" w:color="auto"/>
            </w:tcBorders>
          </w:tcPr>
          <w:p w14:paraId="74F0116E" w14:textId="6232446E" w:rsidR="46A17E5E" w:rsidRPr="009A56F0" w:rsidRDefault="46A17E5E" w:rsidP="006C0869">
            <w:pPr>
              <w:rPr>
                <w:rFonts w:ascii="Arial" w:eastAsia="Arial" w:hAnsi="Arial" w:cs="Arial"/>
                <w:b/>
                <w:bCs/>
                <w:sz w:val="22"/>
                <w:szCs w:val="22"/>
              </w:rPr>
            </w:pPr>
            <w:r w:rsidRPr="009A56F0">
              <w:rPr>
                <w:rFonts w:ascii="Arial" w:eastAsia="Arial" w:hAnsi="Arial" w:cs="Arial"/>
                <w:b/>
                <w:bCs/>
                <w:sz w:val="22"/>
                <w:szCs w:val="22"/>
              </w:rPr>
              <w:t>Sequence (5’ to 3’)</w:t>
            </w:r>
          </w:p>
        </w:tc>
      </w:tr>
      <w:tr w:rsidR="46A17E5E" w:rsidRPr="009A56F0" w14:paraId="766C2106" w14:textId="77777777" w:rsidTr="46A17E5E">
        <w:tc>
          <w:tcPr>
            <w:tcW w:w="1620" w:type="dxa"/>
            <w:tcBorders>
              <w:top w:val="single" w:sz="8" w:space="0" w:color="auto"/>
              <w:left w:val="single" w:sz="8" w:space="0" w:color="auto"/>
              <w:bottom w:val="single" w:sz="8" w:space="0" w:color="auto"/>
              <w:right w:val="single" w:sz="8" w:space="0" w:color="auto"/>
            </w:tcBorders>
          </w:tcPr>
          <w:p w14:paraId="541BC803" w14:textId="67EDE223"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**RPL30 control gene block (with 3’ HDV)</w:t>
            </w:r>
          </w:p>
        </w:tc>
        <w:tc>
          <w:tcPr>
            <w:tcW w:w="7620" w:type="dxa"/>
            <w:tcBorders>
              <w:top w:val="single" w:sz="8" w:space="0" w:color="auto"/>
              <w:left w:val="single" w:sz="8" w:space="0" w:color="auto"/>
              <w:bottom w:val="single" w:sz="8" w:space="0" w:color="auto"/>
              <w:right w:val="single" w:sz="8" w:space="0" w:color="auto"/>
            </w:tcBorders>
          </w:tcPr>
          <w:p w14:paraId="1E9A4ED2" w14:textId="689F442A" w:rsidR="46A17E5E" w:rsidRPr="009A56F0" w:rsidRDefault="46A17E5E" w:rsidP="009A4786">
            <w:r w:rsidRPr="009A56F0">
              <w:rPr>
                <w:rFonts w:ascii="Arial" w:eastAsia="Arial" w:hAnsi="Arial" w:cs="Arial"/>
                <w:sz w:val="22"/>
                <w:szCs w:val="22"/>
              </w:rPr>
              <w:t>GCGCGCGAATTCTAATACGACTCACTATA</w:t>
            </w:r>
            <w:r w:rsidRPr="009A56F0">
              <w:rPr>
                <w:rFonts w:ascii="Arial" w:eastAsia="Arial" w:hAnsi="Arial" w:cs="Arial"/>
                <w:sz w:val="22"/>
                <w:szCs w:val="22"/>
                <w:u w:val="single"/>
              </w:rPr>
              <w:t>GAAAAGCCATTGTCAGCC</w:t>
            </w:r>
          </w:p>
          <w:p w14:paraId="23368035" w14:textId="5B8C5868" w:rsidR="46A17E5E" w:rsidRPr="009A56F0" w:rsidRDefault="46A17E5E" w:rsidP="00C1609A">
            <w:r w:rsidRPr="009A56F0">
              <w:rPr>
                <w:rFonts w:ascii="Arial" w:eastAsia="Arial" w:hAnsi="Arial" w:cs="Arial"/>
                <w:sz w:val="22"/>
                <w:szCs w:val="22"/>
                <w:u w:val="single"/>
              </w:rPr>
              <w:t>GACGAAGTGCTTTAACCCAAACTA</w:t>
            </w:r>
            <w:r w:rsidRPr="009A56F0">
              <w:rPr>
                <w:rFonts w:ascii="Arial" w:eastAsia="Arial" w:hAnsi="Arial" w:cs="Arial"/>
                <w:sz w:val="22"/>
                <w:szCs w:val="22"/>
              </w:rPr>
              <w:t>GGGTCGGCATGGCATCTCCACCT</w:t>
            </w:r>
          </w:p>
          <w:p w14:paraId="0D2DA73E" w14:textId="58039ED0" w:rsidR="46A17E5E" w:rsidRPr="009A56F0" w:rsidRDefault="46A17E5E" w:rsidP="006C0869">
            <w:r w:rsidRPr="009A56F0">
              <w:rPr>
                <w:rFonts w:ascii="Arial" w:eastAsia="Arial" w:hAnsi="Arial" w:cs="Arial"/>
                <w:sz w:val="22"/>
                <w:szCs w:val="22"/>
              </w:rPr>
              <w:t>CCTCGCGGTCCGACCTGGGCTACTTCGGTAGGCTAAGGGAGAAGCT</w:t>
            </w:r>
          </w:p>
          <w:p w14:paraId="136B6C4D" w14:textId="1C44DE5E" w:rsidR="46A17E5E" w:rsidRPr="009A56F0" w:rsidRDefault="46A17E5E" w:rsidP="006C0869">
            <w:r w:rsidRPr="009A56F0">
              <w:rPr>
                <w:rFonts w:ascii="Arial" w:eastAsia="Arial" w:hAnsi="Arial" w:cs="Arial"/>
                <w:sz w:val="22"/>
                <w:szCs w:val="22"/>
              </w:rPr>
              <w:t>TGGCACTGGCCGTCGTTT</w:t>
            </w:r>
          </w:p>
        </w:tc>
      </w:tr>
      <w:tr w:rsidR="46A17E5E" w:rsidRPr="009A56F0" w14:paraId="073A9492" w14:textId="77777777" w:rsidTr="46A17E5E">
        <w:trPr>
          <w:trHeight w:val="795"/>
        </w:trPr>
        <w:tc>
          <w:tcPr>
            <w:tcW w:w="1620" w:type="dxa"/>
            <w:tcBorders>
              <w:top w:val="single" w:sz="8" w:space="0" w:color="auto"/>
              <w:left w:val="single" w:sz="8" w:space="0" w:color="auto"/>
              <w:bottom w:val="single" w:sz="8" w:space="0" w:color="auto"/>
              <w:right w:val="single" w:sz="8" w:space="0" w:color="auto"/>
            </w:tcBorders>
          </w:tcPr>
          <w:p w14:paraId="5381A707" w14:textId="5C1F20A1"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Non1 control</w:t>
            </w:r>
          </w:p>
          <w:p w14:paraId="3D6CED01" w14:textId="5AE23B1B"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Forward</w:t>
            </w:r>
          </w:p>
        </w:tc>
        <w:tc>
          <w:tcPr>
            <w:tcW w:w="7620" w:type="dxa"/>
            <w:tcBorders>
              <w:top w:val="single" w:sz="8" w:space="0" w:color="auto"/>
              <w:left w:val="single" w:sz="8" w:space="0" w:color="auto"/>
              <w:bottom w:val="single" w:sz="8" w:space="0" w:color="auto"/>
              <w:right w:val="single" w:sz="8" w:space="0" w:color="auto"/>
            </w:tcBorders>
          </w:tcPr>
          <w:p w14:paraId="5CA3848E" w14:textId="3F0D348E" w:rsidR="46A17E5E" w:rsidRPr="009A56F0" w:rsidRDefault="46A17E5E" w:rsidP="006C0869">
            <w:pPr>
              <w:rPr>
                <w:rFonts w:ascii="Arial" w:eastAsia="Arial" w:hAnsi="Arial" w:cs="Arial"/>
                <w:sz w:val="22"/>
                <w:szCs w:val="22"/>
                <w:u w:val="single"/>
              </w:rPr>
            </w:pPr>
            <w:r w:rsidRPr="009A56F0">
              <w:rPr>
                <w:rFonts w:ascii="Arial" w:eastAsia="Arial" w:hAnsi="Arial" w:cs="Arial"/>
                <w:sz w:val="22"/>
                <w:szCs w:val="22"/>
              </w:rPr>
              <w:t>GCGCGCGAATTCTAATACGACTCACTATA</w:t>
            </w:r>
            <w:r w:rsidRPr="009A56F0">
              <w:rPr>
                <w:rFonts w:ascii="Arial" w:eastAsia="Arial" w:hAnsi="Arial" w:cs="Arial"/>
                <w:sz w:val="22"/>
                <w:szCs w:val="22"/>
                <w:u w:val="single"/>
              </w:rPr>
              <w:t>GGAAAAAGGAATACGAAG</w:t>
            </w:r>
          </w:p>
          <w:p w14:paraId="609E16C4" w14:textId="31C45711" w:rsidR="46A17E5E" w:rsidRPr="009A56F0" w:rsidRDefault="46A17E5E" w:rsidP="006C0869">
            <w:pPr>
              <w:rPr>
                <w:rFonts w:ascii="Arial" w:eastAsia="Arial" w:hAnsi="Arial" w:cs="Arial"/>
                <w:sz w:val="22"/>
                <w:szCs w:val="22"/>
                <w:u w:val="single"/>
              </w:rPr>
            </w:pPr>
            <w:r w:rsidRPr="009A56F0">
              <w:rPr>
                <w:rFonts w:ascii="Arial" w:eastAsia="Arial" w:hAnsi="Arial" w:cs="Arial"/>
                <w:sz w:val="22"/>
                <w:szCs w:val="22"/>
                <w:u w:val="single"/>
              </w:rPr>
              <w:t>CTGACA</w:t>
            </w:r>
          </w:p>
        </w:tc>
      </w:tr>
      <w:tr w:rsidR="46A17E5E" w:rsidRPr="009A56F0" w14:paraId="1FB146DE" w14:textId="77777777" w:rsidTr="46A17E5E">
        <w:trPr>
          <w:trHeight w:val="825"/>
        </w:trPr>
        <w:tc>
          <w:tcPr>
            <w:tcW w:w="1620" w:type="dxa"/>
            <w:tcBorders>
              <w:top w:val="single" w:sz="8" w:space="0" w:color="auto"/>
              <w:left w:val="single" w:sz="8" w:space="0" w:color="auto"/>
              <w:bottom w:val="single" w:sz="8" w:space="0" w:color="auto"/>
              <w:right w:val="single" w:sz="8" w:space="0" w:color="auto"/>
            </w:tcBorders>
          </w:tcPr>
          <w:p w14:paraId="269D1971" w14:textId="66B3FE03"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Non1 control</w:t>
            </w:r>
          </w:p>
          <w:p w14:paraId="58512507" w14:textId="7A64D5CB"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Reverse</w:t>
            </w:r>
          </w:p>
        </w:tc>
        <w:tc>
          <w:tcPr>
            <w:tcW w:w="7620" w:type="dxa"/>
            <w:tcBorders>
              <w:top w:val="single" w:sz="8" w:space="0" w:color="auto"/>
              <w:left w:val="single" w:sz="8" w:space="0" w:color="auto"/>
              <w:bottom w:val="single" w:sz="8" w:space="0" w:color="auto"/>
              <w:right w:val="single" w:sz="8" w:space="0" w:color="auto"/>
            </w:tcBorders>
          </w:tcPr>
          <w:p w14:paraId="5E54AD6B" w14:textId="2CF7B85D" w:rsidR="46A17E5E" w:rsidRPr="009A56F0" w:rsidRDefault="46A17E5E" w:rsidP="006C0869">
            <w:pPr>
              <w:rPr>
                <w:rFonts w:ascii="Arial" w:eastAsia="Arial" w:hAnsi="Arial" w:cs="Arial"/>
                <w:sz w:val="22"/>
                <w:szCs w:val="22"/>
              </w:rPr>
            </w:pPr>
            <w:r w:rsidRPr="009A56F0">
              <w:rPr>
                <w:rFonts w:ascii="Arial" w:eastAsia="Arial" w:hAnsi="Arial" w:cs="Arial"/>
                <w:sz w:val="22"/>
                <w:szCs w:val="22"/>
                <w:u w:val="single"/>
              </w:rPr>
              <w:t>AAGCAAAAACACCACGCGGTGTCAGCTTCGTATTCCTTTTTC</w:t>
            </w:r>
            <w:r w:rsidRPr="009A56F0">
              <w:rPr>
                <w:rFonts w:ascii="Arial" w:eastAsia="Arial" w:hAnsi="Arial" w:cs="Arial"/>
                <w:sz w:val="22"/>
                <w:szCs w:val="22"/>
              </w:rPr>
              <w:t>CTATAG</w:t>
            </w:r>
          </w:p>
          <w:p w14:paraId="3ACE50A9" w14:textId="3D1DF90D"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TGAG</w:t>
            </w:r>
          </w:p>
        </w:tc>
      </w:tr>
      <w:tr w:rsidR="46A17E5E" w:rsidRPr="009A56F0" w14:paraId="0DA3102B" w14:textId="77777777" w:rsidTr="46A17E5E">
        <w:trPr>
          <w:trHeight w:val="345"/>
        </w:trPr>
        <w:tc>
          <w:tcPr>
            <w:tcW w:w="1620" w:type="dxa"/>
            <w:tcBorders>
              <w:top w:val="single" w:sz="8" w:space="0" w:color="auto"/>
              <w:left w:val="single" w:sz="8" w:space="0" w:color="auto"/>
              <w:bottom w:val="single" w:sz="8" w:space="0" w:color="auto"/>
              <w:right w:val="single" w:sz="8" w:space="0" w:color="auto"/>
            </w:tcBorders>
          </w:tcPr>
          <w:p w14:paraId="31A9F919" w14:textId="631F701F"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5’ GEN amp</w:t>
            </w:r>
          </w:p>
        </w:tc>
        <w:tc>
          <w:tcPr>
            <w:tcW w:w="7620" w:type="dxa"/>
            <w:tcBorders>
              <w:top w:val="single" w:sz="8" w:space="0" w:color="auto"/>
              <w:left w:val="single" w:sz="8" w:space="0" w:color="auto"/>
              <w:bottom w:val="single" w:sz="8" w:space="0" w:color="auto"/>
              <w:right w:val="single" w:sz="8" w:space="0" w:color="auto"/>
            </w:tcBorders>
          </w:tcPr>
          <w:p w14:paraId="4F7CA274" w14:textId="496F55ED"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GCGCGCGAATTCTAATACGACTCA</w:t>
            </w:r>
          </w:p>
        </w:tc>
      </w:tr>
      <w:tr w:rsidR="46A17E5E" w:rsidRPr="009A56F0" w14:paraId="3757074B" w14:textId="77777777" w:rsidTr="46A17E5E">
        <w:trPr>
          <w:trHeight w:val="345"/>
        </w:trPr>
        <w:tc>
          <w:tcPr>
            <w:tcW w:w="1620" w:type="dxa"/>
            <w:tcBorders>
              <w:top w:val="single" w:sz="8" w:space="0" w:color="auto"/>
              <w:left w:val="single" w:sz="8" w:space="0" w:color="auto"/>
              <w:bottom w:val="single" w:sz="8" w:space="0" w:color="auto"/>
              <w:right w:val="single" w:sz="8" w:space="0" w:color="auto"/>
            </w:tcBorders>
          </w:tcPr>
          <w:p w14:paraId="74CB3060" w14:textId="6B7813E4"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RPL30 amp Reverse</w:t>
            </w:r>
          </w:p>
        </w:tc>
        <w:tc>
          <w:tcPr>
            <w:tcW w:w="7620" w:type="dxa"/>
            <w:tcBorders>
              <w:top w:val="single" w:sz="8" w:space="0" w:color="auto"/>
              <w:left w:val="single" w:sz="8" w:space="0" w:color="auto"/>
              <w:bottom w:val="single" w:sz="8" w:space="0" w:color="auto"/>
              <w:right w:val="single" w:sz="8" w:space="0" w:color="auto"/>
            </w:tcBorders>
          </w:tcPr>
          <w:p w14:paraId="3B886AFB" w14:textId="2E3F0DA1"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TAGTTTGGGTTAAAGCACTTCGTCGGC</w:t>
            </w:r>
          </w:p>
        </w:tc>
      </w:tr>
      <w:tr w:rsidR="46A17E5E" w:rsidRPr="009A56F0" w14:paraId="6D2519AF" w14:textId="77777777" w:rsidTr="46A17E5E">
        <w:trPr>
          <w:trHeight w:val="720"/>
        </w:trPr>
        <w:tc>
          <w:tcPr>
            <w:tcW w:w="1620" w:type="dxa"/>
            <w:tcBorders>
              <w:top w:val="single" w:sz="8" w:space="0" w:color="auto"/>
              <w:left w:val="single" w:sz="8" w:space="0" w:color="auto"/>
              <w:bottom w:val="single" w:sz="8" w:space="0" w:color="auto"/>
              <w:right w:val="single" w:sz="8" w:space="0" w:color="auto"/>
            </w:tcBorders>
          </w:tcPr>
          <w:p w14:paraId="2BFB1153" w14:textId="6A04EAB8"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Non1 amp Reverse</w:t>
            </w:r>
          </w:p>
        </w:tc>
        <w:tc>
          <w:tcPr>
            <w:tcW w:w="7620" w:type="dxa"/>
            <w:tcBorders>
              <w:top w:val="single" w:sz="8" w:space="0" w:color="auto"/>
              <w:left w:val="single" w:sz="8" w:space="0" w:color="auto"/>
              <w:bottom w:val="single" w:sz="8" w:space="0" w:color="auto"/>
              <w:right w:val="single" w:sz="8" w:space="0" w:color="auto"/>
            </w:tcBorders>
          </w:tcPr>
          <w:p w14:paraId="2D4A7052" w14:textId="2C023707"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AAGCAAAAACACCACGCGGTGTCA</w:t>
            </w:r>
          </w:p>
        </w:tc>
      </w:tr>
    </w:tbl>
    <w:p w14:paraId="1E659CB6" w14:textId="0B39A8F8" w:rsidR="3727385A" w:rsidRPr="009A56F0" w:rsidRDefault="2B1556C4" w:rsidP="006C0869">
      <w:pPr>
        <w:jc w:val="both"/>
        <w:rPr>
          <w:rFonts w:ascii="Arial" w:eastAsia="Arial" w:hAnsi="Arial" w:cs="Arial"/>
          <w:sz w:val="22"/>
          <w:szCs w:val="22"/>
        </w:rPr>
      </w:pPr>
      <w:r w:rsidRPr="00DE7BC1">
        <w:rPr>
          <w:rFonts w:ascii="Arial" w:eastAsia="Arial" w:hAnsi="Arial" w:cs="Arial"/>
          <w:sz w:val="22"/>
          <w:szCs w:val="22"/>
        </w:rPr>
        <w:t xml:space="preserve">* These RNAs were synthesized using </w:t>
      </w:r>
      <w:r w:rsidRPr="009A56F0">
        <w:rPr>
          <w:rFonts w:ascii="Arial" w:eastAsia="Arial" w:hAnsi="Arial" w:cs="Arial"/>
          <w:sz w:val="22"/>
          <w:szCs w:val="22"/>
        </w:rPr>
        <w:t xml:space="preserve">run-off transcription. </w:t>
      </w:r>
    </w:p>
    <w:p w14:paraId="35CA736C" w14:textId="56EB170F"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 </w:t>
      </w:r>
    </w:p>
    <w:p w14:paraId="639CE03C" w14:textId="78A486D8" w:rsidR="3727385A" w:rsidRPr="009A56F0" w:rsidRDefault="2B1556C4" w:rsidP="006C0869">
      <w:pPr>
        <w:jc w:val="both"/>
        <w:rPr>
          <w:rFonts w:ascii="Arial" w:eastAsia="Arial" w:hAnsi="Arial" w:cs="Arial"/>
          <w:sz w:val="22"/>
          <w:szCs w:val="22"/>
          <w:u w:val="single"/>
        </w:rPr>
      </w:pPr>
      <w:r w:rsidRPr="009A56F0">
        <w:rPr>
          <w:rFonts w:ascii="Arial" w:eastAsia="Arial" w:hAnsi="Arial" w:cs="Arial"/>
          <w:sz w:val="22"/>
          <w:szCs w:val="22"/>
          <w:u w:val="single"/>
        </w:rPr>
        <w:t>Electrophoretic mobility shift assays (EMSAs)</w:t>
      </w:r>
    </w:p>
    <w:p w14:paraId="13E130D3" w14:textId="27AD215F" w:rsidR="10A1F357" w:rsidRPr="009A56F0" w:rsidRDefault="2B1556C4" w:rsidP="006C0869">
      <w:pPr>
        <w:jc w:val="both"/>
        <w:rPr>
          <w:rFonts w:ascii="Arial" w:eastAsia="Arial" w:hAnsi="Arial" w:cs="Arial"/>
          <w:sz w:val="22"/>
          <w:szCs w:val="22"/>
          <w:u w:val="single"/>
        </w:rPr>
      </w:pPr>
      <w:r w:rsidRPr="6CFB7654">
        <w:rPr>
          <w:rFonts w:ascii="Arial" w:eastAsia="Arial" w:hAnsi="Arial" w:cs="Arial"/>
          <w:sz w:val="22"/>
          <w:szCs w:val="22"/>
        </w:rPr>
        <w:t xml:space="preserve">Each binding reaction contained 125 total radioactive counts with final reaction conditions of: 20 mM Tris-HCl, pH 8, 150 mM NaCl, 10% glycerol, 1 mM DTT, 0.5 </w:t>
      </w:r>
      <w:proofErr w:type="spellStart"/>
      <w:r w:rsidRPr="6CFB7654">
        <w:rPr>
          <w:rFonts w:ascii="Arial" w:eastAsia="Arial" w:hAnsi="Arial" w:cs="Arial"/>
          <w:sz w:val="22"/>
          <w:szCs w:val="22"/>
        </w:rPr>
        <w:t>μg</w:t>
      </w:r>
      <w:proofErr w:type="spellEnd"/>
      <w:r w:rsidRPr="6CFB7654">
        <w:rPr>
          <w:rFonts w:ascii="Arial" w:eastAsia="Arial" w:hAnsi="Arial" w:cs="Arial"/>
          <w:sz w:val="22"/>
          <w:szCs w:val="22"/>
        </w:rPr>
        <w:t xml:space="preserve"> tRNA (</w:t>
      </w:r>
      <w:proofErr w:type="spellStart"/>
      <w:r w:rsidRPr="6CFB7654">
        <w:rPr>
          <w:rFonts w:ascii="Arial" w:eastAsia="Arial" w:hAnsi="Arial" w:cs="Arial"/>
          <w:sz w:val="22"/>
          <w:szCs w:val="22"/>
        </w:rPr>
        <w:t>Ambion</w:t>
      </w:r>
      <w:proofErr w:type="spellEnd"/>
      <w:r w:rsidRPr="6CFB7654">
        <w:rPr>
          <w:rFonts w:ascii="Arial" w:eastAsia="Arial" w:hAnsi="Arial" w:cs="Arial"/>
          <w:sz w:val="22"/>
          <w:szCs w:val="22"/>
        </w:rPr>
        <w:t xml:space="preserve">), 1 </w:t>
      </w:r>
      <w:proofErr w:type="spellStart"/>
      <w:r w:rsidRPr="6CFB7654">
        <w:rPr>
          <w:rFonts w:ascii="Arial" w:eastAsia="Arial" w:hAnsi="Arial" w:cs="Arial"/>
          <w:sz w:val="22"/>
          <w:szCs w:val="22"/>
        </w:rPr>
        <w:t>μg</w:t>
      </w:r>
      <w:proofErr w:type="spellEnd"/>
      <w:r w:rsidRPr="6CFB7654">
        <w:rPr>
          <w:rFonts w:ascii="Arial" w:eastAsia="Arial" w:hAnsi="Arial" w:cs="Arial"/>
          <w:sz w:val="22"/>
          <w:szCs w:val="22"/>
        </w:rPr>
        <w:t xml:space="preserve"> BSA (Invitrogen), and &lt;90 </w:t>
      </w:r>
      <w:proofErr w:type="spellStart"/>
      <w:r w:rsidRPr="6CFB7654">
        <w:rPr>
          <w:rFonts w:ascii="Arial" w:eastAsia="Arial" w:hAnsi="Arial" w:cs="Arial"/>
          <w:sz w:val="22"/>
          <w:szCs w:val="22"/>
        </w:rPr>
        <w:t>pM</w:t>
      </w:r>
      <w:proofErr w:type="spellEnd"/>
      <w:r w:rsidRPr="6CFB7654">
        <w:rPr>
          <w:rFonts w:ascii="Arial" w:eastAsia="Arial" w:hAnsi="Arial" w:cs="Arial"/>
          <w:sz w:val="22"/>
          <w:szCs w:val="22"/>
        </w:rPr>
        <w:t xml:space="preserve"> RNA. To anneal RNA, oligos were snap-cooled by heating at 95°C for 1 min and cooled on ice for 1 hour. For capped RPL30 shifts and capped purine-substituted controls, final concentrations of 0, 0.001, 0.003, 0.01, 0.03, 0.1, 0.3, 1, 3, 10, 30, and 100 </w:t>
      </w:r>
      <w:proofErr w:type="spellStart"/>
      <w:r w:rsidRPr="6CFB7654">
        <w:rPr>
          <w:rFonts w:ascii="Arial" w:eastAsia="Arial" w:hAnsi="Arial" w:cs="Arial"/>
          <w:sz w:val="22"/>
          <w:szCs w:val="22"/>
        </w:rPr>
        <w:t>nM</w:t>
      </w:r>
      <w:proofErr w:type="spellEnd"/>
      <w:r w:rsidR="009448E3">
        <w:rPr>
          <w:rFonts w:ascii="Arial" w:eastAsia="Arial" w:hAnsi="Arial" w:cs="Arial"/>
          <w:sz w:val="22"/>
          <w:szCs w:val="22"/>
        </w:rPr>
        <w:t xml:space="preserve"> Larp-DM15</w:t>
      </w:r>
      <w:r w:rsidRPr="6CFB7654">
        <w:rPr>
          <w:rFonts w:ascii="Arial" w:eastAsia="Arial" w:hAnsi="Arial" w:cs="Arial"/>
          <w:sz w:val="22"/>
          <w:szCs w:val="22"/>
        </w:rPr>
        <w:t xml:space="preserve"> were titrated. For capped Non1 shifts, final concentrations of 0, 0.01, 0.03, 0.1, 0.3, 1, 3, 10, 30, 100, 300, and 1000 </w:t>
      </w:r>
      <w:proofErr w:type="spellStart"/>
      <w:r w:rsidRPr="6CFB7654">
        <w:rPr>
          <w:rFonts w:ascii="Arial" w:eastAsia="Arial" w:hAnsi="Arial" w:cs="Arial"/>
          <w:sz w:val="22"/>
          <w:szCs w:val="22"/>
        </w:rPr>
        <w:t>nM</w:t>
      </w:r>
      <w:proofErr w:type="spellEnd"/>
      <w:r w:rsidR="009448E3">
        <w:rPr>
          <w:rFonts w:ascii="Arial" w:eastAsia="Arial" w:hAnsi="Arial" w:cs="Arial"/>
          <w:sz w:val="22"/>
          <w:szCs w:val="22"/>
        </w:rPr>
        <w:t xml:space="preserve"> Larp-DM15</w:t>
      </w:r>
      <w:r w:rsidRPr="6CFB7654">
        <w:rPr>
          <w:rFonts w:ascii="Arial" w:eastAsia="Arial" w:hAnsi="Arial" w:cs="Arial"/>
          <w:sz w:val="22"/>
          <w:szCs w:val="22"/>
        </w:rPr>
        <w:t xml:space="preserve"> were titrated. Native 7% polyacrylamide 0.5X TBE gels were pre-run on ice at 120 V for 30 min. Binding reactions were run at 120 V on ice for 45-52 min. Gels were dried for 30 min and allowed to expose overnight using a phosphor screen (GE). Screens were imaged using GE </w:t>
      </w:r>
      <w:proofErr w:type="spellStart"/>
      <w:r w:rsidRPr="6CFB7654">
        <w:rPr>
          <w:rFonts w:ascii="Arial" w:eastAsia="Arial" w:hAnsi="Arial" w:cs="Arial"/>
          <w:sz w:val="22"/>
          <w:szCs w:val="22"/>
        </w:rPr>
        <w:t>Amersham</w:t>
      </w:r>
      <w:proofErr w:type="spellEnd"/>
      <w:r w:rsidRPr="6CFB7654">
        <w:rPr>
          <w:rFonts w:ascii="Arial" w:eastAsia="Arial" w:hAnsi="Arial" w:cs="Arial"/>
          <w:sz w:val="22"/>
          <w:szCs w:val="22"/>
        </w:rPr>
        <w:t xml:space="preserve"> Typhoon. Bands were quantified using </w:t>
      </w:r>
      <w:proofErr w:type="spellStart"/>
      <w:r w:rsidRPr="6CFB7654">
        <w:rPr>
          <w:rFonts w:ascii="Arial" w:eastAsia="Arial" w:hAnsi="Arial" w:cs="Arial"/>
          <w:sz w:val="22"/>
          <w:szCs w:val="22"/>
        </w:rPr>
        <w:t>ImageQuant</w:t>
      </w:r>
      <w:proofErr w:type="spellEnd"/>
      <w:r w:rsidRPr="6CFB7654">
        <w:rPr>
          <w:rFonts w:ascii="Arial" w:eastAsia="Arial" w:hAnsi="Arial" w:cs="Arial"/>
          <w:sz w:val="22"/>
          <w:szCs w:val="22"/>
        </w:rPr>
        <w:t xml:space="preserve"> TL (GE). Background subtraction was first done using the rolling ball method and then subtracting the signal from the zero-protein lane from each of the shifted bands. Fraction shifted was determined by dividing the background-corrected intensity of the shifted band by total intensity of bands in each lane. Three independent experiments were done for each oligo, with the average plotted and standard deviation shown.</w:t>
      </w:r>
    </w:p>
    <w:p w14:paraId="3FE53721" w14:textId="40EA729D" w:rsidR="10A1F357" w:rsidRPr="009A56F0" w:rsidRDefault="10A1F357" w:rsidP="006C0869">
      <w:pPr>
        <w:jc w:val="both"/>
        <w:rPr>
          <w:rFonts w:ascii="Arial" w:eastAsia="Arial" w:hAnsi="Arial" w:cs="Arial"/>
          <w:sz w:val="22"/>
          <w:szCs w:val="22"/>
          <w:u w:val="single"/>
        </w:rPr>
      </w:pPr>
    </w:p>
    <w:p w14:paraId="66FBC1C0" w14:textId="43714998" w:rsidR="00DD65C1" w:rsidRPr="009A56F0" w:rsidRDefault="10A1F357" w:rsidP="006C0869">
      <w:pPr>
        <w:jc w:val="both"/>
        <w:rPr>
          <w:rFonts w:ascii="Arial" w:eastAsia="Arial" w:hAnsi="Arial" w:cs="Arial"/>
          <w:sz w:val="22"/>
          <w:szCs w:val="22"/>
          <w:u w:val="single"/>
        </w:rPr>
      </w:pPr>
      <w:proofErr w:type="spellStart"/>
      <w:r w:rsidRPr="6CFB7654">
        <w:rPr>
          <w:rFonts w:ascii="Arial" w:eastAsia="Arial" w:hAnsi="Arial" w:cs="Arial"/>
          <w:sz w:val="22"/>
          <w:szCs w:val="22"/>
          <w:u w:val="single"/>
        </w:rPr>
        <w:t>Larp</w:t>
      </w:r>
      <w:proofErr w:type="spellEnd"/>
      <w:r w:rsidRPr="6CFB7654">
        <w:rPr>
          <w:rFonts w:ascii="Arial" w:eastAsia="Arial" w:hAnsi="Arial" w:cs="Arial"/>
          <w:sz w:val="22"/>
          <w:szCs w:val="22"/>
          <w:u w:val="single"/>
        </w:rPr>
        <w:t xml:space="preserve"> R</w:t>
      </w:r>
      <w:r w:rsidR="649A2D5D" w:rsidRPr="6CFB7654">
        <w:rPr>
          <w:rFonts w:ascii="Arial" w:eastAsia="Arial" w:hAnsi="Arial" w:cs="Arial"/>
          <w:sz w:val="22"/>
          <w:szCs w:val="22"/>
          <w:u w:val="single"/>
        </w:rPr>
        <w:t xml:space="preserve">NA </w:t>
      </w:r>
      <w:proofErr w:type="spellStart"/>
      <w:r w:rsidRPr="6CFB7654">
        <w:rPr>
          <w:rFonts w:ascii="Arial" w:eastAsia="Arial" w:hAnsi="Arial" w:cs="Arial"/>
          <w:sz w:val="22"/>
          <w:szCs w:val="22"/>
          <w:u w:val="single"/>
        </w:rPr>
        <w:t>IPseq</w:t>
      </w:r>
      <w:proofErr w:type="spellEnd"/>
    </w:p>
    <w:p w14:paraId="181BAC7B" w14:textId="05F56918" w:rsidR="00005990" w:rsidRDefault="79077828" w:rsidP="006C0869">
      <w:pPr>
        <w:jc w:val="both"/>
        <w:rPr>
          <w:rFonts w:ascii="Arial" w:eastAsia="Arial" w:hAnsi="Arial" w:cs="Arial"/>
          <w:sz w:val="22"/>
          <w:szCs w:val="22"/>
        </w:rPr>
      </w:pPr>
      <w:proofErr w:type="spellStart"/>
      <w:r w:rsidRPr="6CFB7654">
        <w:rPr>
          <w:rFonts w:ascii="Arial" w:eastAsia="Arial" w:hAnsi="Arial" w:cs="Arial"/>
          <w:sz w:val="22"/>
          <w:szCs w:val="22"/>
        </w:rPr>
        <w:lastRenderedPageBreak/>
        <w:t>Larp</w:t>
      </w:r>
      <w:proofErr w:type="spellEnd"/>
      <w:r w:rsidRPr="6CFB7654">
        <w:rPr>
          <w:rFonts w:ascii="Arial" w:eastAsia="Arial" w:hAnsi="Arial" w:cs="Arial"/>
          <w:sz w:val="22"/>
          <w:szCs w:val="22"/>
        </w:rPr>
        <w:t xml:space="preserve"> </w:t>
      </w:r>
      <w:r w:rsidR="6F665BEF" w:rsidRPr="6CFB7654">
        <w:rPr>
          <w:rFonts w:ascii="Arial" w:eastAsia="Arial" w:hAnsi="Arial" w:cs="Arial"/>
          <w:sz w:val="22"/>
          <w:szCs w:val="22"/>
        </w:rPr>
        <w:t>IP</w:t>
      </w:r>
      <w:r w:rsidRPr="6CFB7654">
        <w:rPr>
          <w:rFonts w:ascii="Arial" w:eastAsia="Arial" w:hAnsi="Arial" w:cs="Arial"/>
          <w:sz w:val="22"/>
          <w:szCs w:val="22"/>
        </w:rPr>
        <w:t xml:space="preserve"> was performed</w:t>
      </w:r>
      <w:r w:rsidR="6012FC81" w:rsidRPr="6CFB7654">
        <w:rPr>
          <w:rFonts w:ascii="Arial" w:eastAsia="Arial" w:hAnsi="Arial" w:cs="Arial"/>
          <w:sz w:val="22"/>
          <w:szCs w:val="22"/>
        </w:rPr>
        <w:t xml:space="preserve"> as</w:t>
      </w:r>
      <w:r w:rsidR="2B958418" w:rsidRPr="6CFB7654">
        <w:rPr>
          <w:rFonts w:ascii="Arial" w:eastAsia="Arial" w:hAnsi="Arial" w:cs="Arial"/>
          <w:sz w:val="22"/>
          <w:szCs w:val="22"/>
        </w:rPr>
        <w:t xml:space="preserve"> described in</w:t>
      </w:r>
      <w:r w:rsidR="6012FC81" w:rsidRPr="6CFB7654">
        <w:rPr>
          <w:rFonts w:ascii="Arial" w:eastAsia="Arial" w:hAnsi="Arial" w:cs="Arial"/>
          <w:sz w:val="22"/>
          <w:szCs w:val="22"/>
        </w:rPr>
        <w:t xml:space="preserve"> the</w:t>
      </w:r>
      <w:r w:rsidR="20AEEE8C" w:rsidRPr="6CFB7654">
        <w:rPr>
          <w:rFonts w:ascii="Arial" w:eastAsia="Arial" w:hAnsi="Arial" w:cs="Arial"/>
          <w:sz w:val="22"/>
          <w:szCs w:val="22"/>
        </w:rPr>
        <w:t xml:space="preserve"> </w:t>
      </w:r>
      <w:r w:rsidR="20AEEE8C" w:rsidRPr="6CFB7654">
        <w:rPr>
          <w:rFonts w:ascii="Arial" w:eastAsia="Arial" w:hAnsi="Arial" w:cs="Arial"/>
          <w:sz w:val="22"/>
          <w:szCs w:val="22"/>
          <w:u w:val="single"/>
        </w:rPr>
        <w:t>RNA I</w:t>
      </w:r>
      <w:r w:rsidR="009A56F0" w:rsidRPr="6CFB7654">
        <w:rPr>
          <w:rFonts w:ascii="Arial" w:eastAsia="Arial" w:hAnsi="Arial" w:cs="Arial"/>
          <w:sz w:val="22"/>
          <w:szCs w:val="22"/>
          <w:u w:val="single"/>
        </w:rPr>
        <w:t xml:space="preserve">P-seq section above </w:t>
      </w:r>
      <w:r w:rsidR="005C03F6" w:rsidRPr="6CFB7654">
        <w:rPr>
          <w:rFonts w:ascii="Arial" w:eastAsia="Arial" w:hAnsi="Arial" w:cs="Arial"/>
          <w:sz w:val="22"/>
          <w:szCs w:val="22"/>
        </w:rPr>
        <w:t>in triplicate</w:t>
      </w:r>
      <w:r w:rsidR="20AEEE8C" w:rsidRPr="6CFB7654">
        <w:rPr>
          <w:rFonts w:ascii="Arial" w:eastAsia="Arial" w:hAnsi="Arial" w:cs="Arial"/>
          <w:sz w:val="22"/>
          <w:szCs w:val="22"/>
        </w:rPr>
        <w:t xml:space="preserve">. </w:t>
      </w:r>
      <w:r w:rsidR="17F42AF1" w:rsidRPr="6CFB7654">
        <w:rPr>
          <w:rFonts w:ascii="Arial" w:eastAsia="Arial" w:hAnsi="Arial" w:cs="Arial"/>
          <w:sz w:val="22"/>
          <w:szCs w:val="22"/>
        </w:rPr>
        <w:t xml:space="preserve"> </w:t>
      </w:r>
      <w:r w:rsidR="66D21DDA" w:rsidRPr="6CFB7654">
        <w:rPr>
          <w:rFonts w:ascii="Arial" w:eastAsia="Arial" w:hAnsi="Arial" w:cs="Arial"/>
          <w:sz w:val="22"/>
          <w:szCs w:val="22"/>
        </w:rPr>
        <w:t>m</w:t>
      </w:r>
      <w:r w:rsidR="058B4916" w:rsidRPr="6CFB7654">
        <w:rPr>
          <w:rFonts w:ascii="Arial" w:eastAsia="Arial" w:hAnsi="Arial" w:cs="Arial"/>
          <w:sz w:val="22"/>
          <w:szCs w:val="22"/>
        </w:rPr>
        <w:t xml:space="preserve">RNA libraries were prepared as described in </w:t>
      </w:r>
      <w:proofErr w:type="spellStart"/>
      <w:r w:rsidR="058B4916" w:rsidRPr="6CFB7654">
        <w:rPr>
          <w:rFonts w:ascii="Arial" w:eastAsia="Arial" w:hAnsi="Arial" w:cs="Arial"/>
          <w:sz w:val="22"/>
          <w:szCs w:val="22"/>
          <w:u w:val="single"/>
        </w:rPr>
        <w:t>mRNAseq</w:t>
      </w:r>
      <w:proofErr w:type="spellEnd"/>
      <w:r w:rsidR="058B4916" w:rsidRPr="6CFB7654">
        <w:rPr>
          <w:rFonts w:ascii="Arial" w:eastAsia="Arial" w:hAnsi="Arial" w:cs="Arial"/>
          <w:sz w:val="22"/>
          <w:szCs w:val="22"/>
          <w:u w:val="single"/>
        </w:rPr>
        <w:t xml:space="preserve"> Library Preparation</w:t>
      </w:r>
      <w:r w:rsidR="16801EE1" w:rsidRPr="6CFB7654">
        <w:rPr>
          <w:rFonts w:ascii="Arial" w:eastAsia="Arial" w:hAnsi="Arial" w:cs="Arial"/>
          <w:sz w:val="22"/>
          <w:szCs w:val="22"/>
          <w:u w:val="single"/>
        </w:rPr>
        <w:t xml:space="preserve"> and Data Processing</w:t>
      </w:r>
      <w:r w:rsidR="1863FBFD" w:rsidRPr="6CFB7654">
        <w:rPr>
          <w:rFonts w:ascii="Arial" w:eastAsia="Arial" w:hAnsi="Arial" w:cs="Arial"/>
          <w:sz w:val="22"/>
          <w:szCs w:val="22"/>
        </w:rPr>
        <w:t xml:space="preserve"> </w:t>
      </w:r>
      <w:r w:rsidR="005C03F6" w:rsidRPr="6CFB7654">
        <w:rPr>
          <w:rFonts w:ascii="Arial" w:eastAsia="Arial" w:hAnsi="Arial" w:cs="Arial"/>
          <w:sz w:val="22"/>
          <w:szCs w:val="22"/>
        </w:rPr>
        <w:t xml:space="preserve">using </w:t>
      </w:r>
      <w:r w:rsidR="18C78BD4" w:rsidRPr="6CFB7654">
        <w:rPr>
          <w:rFonts w:ascii="Arial" w:eastAsia="Arial" w:hAnsi="Arial" w:cs="Arial"/>
          <w:sz w:val="22"/>
          <w:szCs w:val="22"/>
        </w:rPr>
        <w:t>a constant volume</w:t>
      </w:r>
      <w:r w:rsidR="005C03F6" w:rsidRPr="6CFB7654">
        <w:rPr>
          <w:rFonts w:ascii="Arial" w:eastAsia="Arial" w:hAnsi="Arial" w:cs="Arial"/>
          <w:sz w:val="22"/>
          <w:szCs w:val="22"/>
        </w:rPr>
        <w:t xml:space="preserve"> of RNA from each sample</w:t>
      </w:r>
      <w:r w:rsidR="7E6B2B58" w:rsidRPr="6CFB7654">
        <w:rPr>
          <w:rFonts w:ascii="Arial" w:eastAsia="Arial" w:hAnsi="Arial" w:cs="Arial"/>
          <w:sz w:val="22"/>
          <w:szCs w:val="22"/>
        </w:rPr>
        <w:t xml:space="preserve"> </w:t>
      </w:r>
      <w:r w:rsidR="68336D58" w:rsidRPr="6CFB7654">
        <w:rPr>
          <w:rFonts w:ascii="Arial" w:eastAsia="Arial" w:hAnsi="Arial" w:cs="Arial"/>
          <w:sz w:val="22"/>
          <w:szCs w:val="22"/>
        </w:rPr>
        <w:t>with</w:t>
      </w:r>
      <w:r w:rsidR="7E6B2B58" w:rsidRPr="6CFB7654">
        <w:rPr>
          <w:rFonts w:ascii="Arial" w:eastAsia="Arial" w:hAnsi="Arial" w:cs="Arial"/>
          <w:sz w:val="22"/>
          <w:szCs w:val="22"/>
        </w:rPr>
        <w:t xml:space="preserve"> input samples </w:t>
      </w:r>
      <w:r w:rsidR="1A91F703" w:rsidRPr="6CFB7654">
        <w:rPr>
          <w:rFonts w:ascii="Arial" w:eastAsia="Arial" w:hAnsi="Arial" w:cs="Arial"/>
          <w:sz w:val="22"/>
          <w:szCs w:val="22"/>
        </w:rPr>
        <w:t>having been</w:t>
      </w:r>
      <w:r w:rsidR="7E6B2B58" w:rsidRPr="6CFB7654">
        <w:rPr>
          <w:rFonts w:ascii="Arial" w:eastAsia="Arial" w:hAnsi="Arial" w:cs="Arial"/>
          <w:sz w:val="22"/>
          <w:szCs w:val="22"/>
        </w:rPr>
        <w:t xml:space="preserve"> diluted 1:50</w:t>
      </w:r>
      <w:r w:rsidR="005C03F6" w:rsidRPr="6CFB7654">
        <w:rPr>
          <w:rFonts w:ascii="Arial" w:eastAsia="Arial" w:hAnsi="Arial" w:cs="Arial"/>
          <w:sz w:val="22"/>
          <w:szCs w:val="22"/>
        </w:rPr>
        <w:t>.</w:t>
      </w:r>
      <w:r w:rsidR="4E0A70EA" w:rsidRPr="6CFB7654">
        <w:rPr>
          <w:rFonts w:ascii="Arial" w:eastAsia="Arial" w:hAnsi="Arial" w:cs="Arial"/>
          <w:sz w:val="22"/>
          <w:szCs w:val="22"/>
        </w:rPr>
        <w:t xml:space="preserve"> Data was processed as described as in the </w:t>
      </w:r>
      <w:proofErr w:type="spellStart"/>
      <w:r w:rsidR="21DAF080" w:rsidRPr="6CFB7654">
        <w:rPr>
          <w:rFonts w:ascii="Arial" w:eastAsia="Arial" w:hAnsi="Arial" w:cs="Arial"/>
          <w:sz w:val="22"/>
          <w:szCs w:val="22"/>
          <w:u w:val="single"/>
        </w:rPr>
        <w:t>mRNAseq</w:t>
      </w:r>
      <w:proofErr w:type="spellEnd"/>
      <w:r w:rsidR="21DAF080" w:rsidRPr="6CFB7654">
        <w:rPr>
          <w:rFonts w:ascii="Arial" w:eastAsia="Arial" w:hAnsi="Arial" w:cs="Arial"/>
          <w:sz w:val="22"/>
          <w:szCs w:val="22"/>
          <w:u w:val="single"/>
        </w:rPr>
        <w:t xml:space="preserve"> Library Preparation and Data Processing</w:t>
      </w:r>
      <w:r w:rsidR="4E0A70EA" w:rsidRPr="6CFB7654">
        <w:rPr>
          <w:rFonts w:ascii="Arial" w:eastAsia="Arial" w:hAnsi="Arial" w:cs="Arial"/>
          <w:sz w:val="22"/>
          <w:szCs w:val="22"/>
        </w:rPr>
        <w:t xml:space="preserve"> section. Targets are defined as genes with </w:t>
      </w:r>
      <w:r w:rsidR="1FA41B40" w:rsidRPr="6CFB7654">
        <w:rPr>
          <w:rFonts w:ascii="Arial" w:eastAsia="Arial" w:hAnsi="Arial" w:cs="Arial"/>
          <w:sz w:val="22"/>
          <w:szCs w:val="22"/>
        </w:rPr>
        <w:t xml:space="preserve">&gt;2 fold enrichment and an </w:t>
      </w:r>
      <w:r w:rsidR="41A26ECE" w:rsidRPr="6CFB7654">
        <w:rPr>
          <w:rFonts w:ascii="Arial" w:eastAsia="Arial" w:hAnsi="Arial" w:cs="Arial"/>
          <w:sz w:val="22"/>
          <w:szCs w:val="22"/>
        </w:rPr>
        <w:t xml:space="preserve">adjusted p-value </w:t>
      </w:r>
      <w:r w:rsidR="1FA41B40" w:rsidRPr="6CFB7654">
        <w:rPr>
          <w:rFonts w:ascii="Arial" w:eastAsia="Arial" w:hAnsi="Arial" w:cs="Arial"/>
          <w:sz w:val="22"/>
          <w:szCs w:val="22"/>
        </w:rPr>
        <w:t xml:space="preserve">&lt;0.05 in the </w:t>
      </w:r>
      <w:proofErr w:type="spellStart"/>
      <w:r w:rsidR="1FA41B40" w:rsidRPr="6CFB7654">
        <w:rPr>
          <w:rFonts w:ascii="Arial" w:eastAsia="Arial" w:hAnsi="Arial" w:cs="Arial"/>
          <w:sz w:val="22"/>
          <w:szCs w:val="22"/>
        </w:rPr>
        <w:t>Larp</w:t>
      </w:r>
      <w:proofErr w:type="spellEnd"/>
      <w:r w:rsidR="1FA41B40" w:rsidRPr="6CFB7654">
        <w:rPr>
          <w:rFonts w:ascii="Arial" w:eastAsia="Arial" w:hAnsi="Arial" w:cs="Arial"/>
          <w:sz w:val="22"/>
          <w:szCs w:val="22"/>
        </w:rPr>
        <w:t>-IP libraries compared to input libraries, but not meeting those</w:t>
      </w:r>
      <w:r w:rsidR="3408AE01" w:rsidRPr="6CFB7654">
        <w:rPr>
          <w:rFonts w:ascii="Arial" w:eastAsia="Arial" w:hAnsi="Arial" w:cs="Arial"/>
          <w:sz w:val="22"/>
          <w:szCs w:val="22"/>
        </w:rPr>
        <w:t xml:space="preserve"> criteria in the IgG libraries compared to input.</w:t>
      </w:r>
    </w:p>
    <w:p w14:paraId="1CB7987A" w14:textId="77777777" w:rsidR="00032486" w:rsidRDefault="00032486" w:rsidP="006C0869">
      <w:pPr>
        <w:jc w:val="both"/>
        <w:rPr>
          <w:rFonts w:ascii="Arial" w:eastAsia="Arial" w:hAnsi="Arial" w:cs="Arial"/>
          <w:sz w:val="22"/>
          <w:szCs w:val="22"/>
        </w:rPr>
      </w:pPr>
    </w:p>
    <w:p w14:paraId="6E004F5C" w14:textId="505D0C8F" w:rsidR="00005990" w:rsidRPr="005C15A8" w:rsidRDefault="00005990" w:rsidP="006C0869">
      <w:pPr>
        <w:jc w:val="both"/>
        <w:rPr>
          <w:rFonts w:ascii="Arial" w:eastAsia="Arial" w:hAnsi="Arial" w:cs="Arial"/>
          <w:sz w:val="22"/>
          <w:szCs w:val="22"/>
          <w:u w:val="single"/>
        </w:rPr>
      </w:pPr>
      <w:proofErr w:type="spellStart"/>
      <w:r w:rsidRPr="005C15A8">
        <w:rPr>
          <w:rFonts w:ascii="Arial" w:eastAsia="Arial" w:hAnsi="Arial" w:cs="Arial"/>
          <w:sz w:val="22"/>
          <w:szCs w:val="22"/>
          <w:u w:val="single"/>
        </w:rPr>
        <w:t>Larp</w:t>
      </w:r>
      <w:proofErr w:type="spellEnd"/>
      <w:r w:rsidRPr="005C15A8">
        <w:rPr>
          <w:rFonts w:ascii="Arial" w:eastAsia="Arial" w:hAnsi="Arial" w:cs="Arial"/>
          <w:sz w:val="22"/>
          <w:szCs w:val="22"/>
          <w:u w:val="single"/>
        </w:rPr>
        <w:t xml:space="preserve"> RNA IP qPCR</w:t>
      </w:r>
    </w:p>
    <w:p w14:paraId="62C84240" w14:textId="7D314E38" w:rsidR="00005990" w:rsidRPr="005C15A8" w:rsidRDefault="00032486" w:rsidP="006C0869">
      <w:pPr>
        <w:jc w:val="both"/>
        <w:rPr>
          <w:rFonts w:ascii="Arial" w:eastAsia="Arial" w:hAnsi="Arial" w:cs="Arial"/>
          <w:sz w:val="22"/>
          <w:szCs w:val="22"/>
        </w:rPr>
      </w:pPr>
      <w:proofErr w:type="spellStart"/>
      <w:r w:rsidRPr="005C15A8">
        <w:rPr>
          <w:rFonts w:ascii="Arial" w:eastAsia="Arial" w:hAnsi="Arial" w:cs="Arial"/>
          <w:sz w:val="22"/>
          <w:szCs w:val="22"/>
        </w:rPr>
        <w:t>Larp</w:t>
      </w:r>
      <w:proofErr w:type="spellEnd"/>
      <w:r w:rsidRPr="005C15A8">
        <w:rPr>
          <w:rFonts w:ascii="Arial" w:eastAsia="Arial" w:hAnsi="Arial" w:cs="Arial"/>
          <w:sz w:val="22"/>
          <w:szCs w:val="22"/>
        </w:rPr>
        <w:t xml:space="preserve"> RNA IP was performed as described in the </w:t>
      </w:r>
      <w:proofErr w:type="spellStart"/>
      <w:r w:rsidRPr="005C15A8">
        <w:rPr>
          <w:rFonts w:ascii="Arial" w:eastAsia="Arial" w:hAnsi="Arial" w:cs="Arial"/>
          <w:sz w:val="22"/>
          <w:szCs w:val="22"/>
          <w:u w:val="single"/>
        </w:rPr>
        <w:t>Larp</w:t>
      </w:r>
      <w:proofErr w:type="spellEnd"/>
      <w:r w:rsidRPr="005C15A8">
        <w:rPr>
          <w:rFonts w:ascii="Arial" w:eastAsia="Arial" w:hAnsi="Arial" w:cs="Arial"/>
          <w:sz w:val="22"/>
          <w:szCs w:val="22"/>
          <w:u w:val="single"/>
        </w:rPr>
        <w:t xml:space="preserve"> RNA </w:t>
      </w:r>
      <w:proofErr w:type="spellStart"/>
      <w:r w:rsidRPr="005C15A8">
        <w:rPr>
          <w:rFonts w:ascii="Arial" w:eastAsia="Arial" w:hAnsi="Arial" w:cs="Arial"/>
          <w:sz w:val="22"/>
          <w:szCs w:val="22"/>
          <w:u w:val="single"/>
        </w:rPr>
        <w:t>IPseq</w:t>
      </w:r>
      <w:proofErr w:type="spellEnd"/>
      <w:r w:rsidRPr="005C15A8">
        <w:rPr>
          <w:rFonts w:ascii="Arial" w:eastAsia="Arial" w:hAnsi="Arial" w:cs="Arial"/>
          <w:sz w:val="22"/>
          <w:szCs w:val="22"/>
        </w:rPr>
        <w:t xml:space="preserve"> section with the following modifications. As the ovaries used were small, they were flash frozen in order to accumulate 40-50 ovaries for each biological replicate. Additionally, 5% input was taken for both RNA and protein samples. Once RNA was purified all of the RNA was treated with Turbo </w:t>
      </w:r>
      <w:proofErr w:type="spellStart"/>
      <w:r w:rsidRPr="005C15A8">
        <w:rPr>
          <w:rFonts w:ascii="Arial" w:eastAsia="Arial" w:hAnsi="Arial" w:cs="Arial"/>
          <w:sz w:val="22"/>
          <w:szCs w:val="22"/>
        </w:rPr>
        <w:t>DNAse</w:t>
      </w:r>
      <w:proofErr w:type="spellEnd"/>
      <w:r w:rsidR="00E03F61">
        <w:rPr>
          <w:rFonts w:ascii="Arial" w:eastAsia="Arial" w:hAnsi="Arial" w:cs="Arial"/>
          <w:sz w:val="22"/>
          <w:szCs w:val="22"/>
        </w:rPr>
        <w:t xml:space="preserve"> as in the</w:t>
      </w:r>
      <w:r w:rsidRPr="005C15A8">
        <w:rPr>
          <w:rFonts w:ascii="Arial" w:eastAsia="Arial" w:hAnsi="Arial" w:cs="Arial"/>
          <w:sz w:val="22"/>
          <w:szCs w:val="22"/>
          <w:u w:val="single"/>
        </w:rPr>
        <w:t xml:space="preserve"> </w:t>
      </w:r>
      <w:proofErr w:type="spellStart"/>
      <w:r w:rsidRPr="005C15A8">
        <w:rPr>
          <w:rFonts w:ascii="Arial" w:eastAsia="Arial" w:hAnsi="Arial" w:cs="Arial"/>
          <w:sz w:val="22"/>
          <w:szCs w:val="22"/>
          <w:u w:val="single"/>
        </w:rPr>
        <w:t>mRNAseq</w:t>
      </w:r>
      <w:proofErr w:type="spellEnd"/>
      <w:r w:rsidRPr="005C15A8">
        <w:rPr>
          <w:rFonts w:ascii="Arial" w:eastAsia="Arial" w:hAnsi="Arial" w:cs="Arial"/>
          <w:sz w:val="22"/>
          <w:szCs w:val="22"/>
          <w:u w:val="single"/>
        </w:rPr>
        <w:t xml:space="preserve"> Library Preparation and Analysis</w:t>
      </w:r>
      <w:r w:rsidR="00E03F61">
        <w:rPr>
          <w:rFonts w:ascii="Arial" w:eastAsia="Arial" w:hAnsi="Arial" w:cs="Arial"/>
          <w:sz w:val="22"/>
          <w:szCs w:val="22"/>
        </w:rPr>
        <w:t xml:space="preserve"> section</w:t>
      </w:r>
      <w:r>
        <w:rPr>
          <w:rFonts w:ascii="Arial" w:eastAsia="Arial" w:hAnsi="Arial" w:cs="Arial"/>
          <w:sz w:val="22"/>
          <w:szCs w:val="22"/>
        </w:rPr>
        <w:t>. Reverse transcription (RT) was performed using Superscript II according to the manufacture’s protocol</w:t>
      </w:r>
      <w:r w:rsidR="00E03F61">
        <w:rPr>
          <w:rFonts w:ascii="Arial" w:eastAsia="Arial" w:hAnsi="Arial" w:cs="Arial"/>
          <w:sz w:val="22"/>
          <w:szCs w:val="22"/>
        </w:rPr>
        <w:t xml:space="preserve"> with equivalent volumes of RNA for each sample</w:t>
      </w:r>
      <w:r w:rsidR="00A943A2">
        <w:rPr>
          <w:rFonts w:ascii="Arial" w:eastAsia="Arial" w:hAnsi="Arial" w:cs="Arial"/>
          <w:sz w:val="22"/>
          <w:szCs w:val="22"/>
        </w:rPr>
        <w:t>. cDNA was diluted 1:</w:t>
      </w:r>
      <w:r w:rsidR="00E22E31">
        <w:rPr>
          <w:rFonts w:ascii="Arial" w:eastAsia="Arial" w:hAnsi="Arial" w:cs="Arial"/>
          <w:sz w:val="22"/>
          <w:szCs w:val="22"/>
        </w:rPr>
        <w:t>8</w:t>
      </w:r>
      <w:r w:rsidR="00A943A2">
        <w:rPr>
          <w:rFonts w:ascii="Arial" w:eastAsia="Arial" w:hAnsi="Arial" w:cs="Arial"/>
          <w:sz w:val="22"/>
          <w:szCs w:val="22"/>
        </w:rPr>
        <w:t xml:space="preserve"> before </w:t>
      </w:r>
      <w:r w:rsidR="00A943A2" w:rsidRPr="005C15A8">
        <w:rPr>
          <w:rFonts w:ascii="Arial" w:eastAsia="Arial" w:hAnsi="Arial" w:cs="Arial"/>
          <w:sz w:val="22"/>
          <w:szCs w:val="22"/>
        </w:rPr>
        <w:t xml:space="preserve">performing qPCR using </w:t>
      </w:r>
      <w:proofErr w:type="spellStart"/>
      <w:r w:rsidR="00E03F61">
        <w:rPr>
          <w:rFonts w:ascii="Arial" w:eastAsia="Arial" w:hAnsi="Arial" w:cs="Arial"/>
          <w:sz w:val="22"/>
          <w:szCs w:val="22"/>
        </w:rPr>
        <w:t>S</w:t>
      </w:r>
      <w:r w:rsidR="00A943A2" w:rsidRPr="005C15A8">
        <w:rPr>
          <w:rFonts w:ascii="Arial" w:eastAsia="Arial" w:hAnsi="Arial" w:cs="Arial"/>
          <w:sz w:val="22"/>
          <w:szCs w:val="22"/>
        </w:rPr>
        <w:t>yber</w:t>
      </w:r>
      <w:proofErr w:type="spellEnd"/>
      <w:r w:rsidR="00A943A2" w:rsidRPr="005C15A8">
        <w:rPr>
          <w:rFonts w:ascii="Arial" w:eastAsia="Arial" w:hAnsi="Arial" w:cs="Arial"/>
          <w:sz w:val="22"/>
          <w:szCs w:val="22"/>
        </w:rPr>
        <w:t xml:space="preserve"> Green. Each reaction consisted of </w:t>
      </w:r>
      <w:r w:rsidR="00E03F61">
        <w:rPr>
          <w:rFonts w:ascii="Arial" w:eastAsia="Arial" w:hAnsi="Arial" w:cs="Arial"/>
          <w:sz w:val="22"/>
          <w:szCs w:val="22"/>
        </w:rPr>
        <w:t xml:space="preserve">5ul </w:t>
      </w:r>
      <w:proofErr w:type="spellStart"/>
      <w:r w:rsidR="00E03F61">
        <w:rPr>
          <w:rFonts w:ascii="Arial" w:eastAsia="Arial" w:hAnsi="Arial" w:cs="Arial"/>
          <w:sz w:val="22"/>
          <w:szCs w:val="22"/>
        </w:rPr>
        <w:t>Syber</w:t>
      </w:r>
      <w:proofErr w:type="spellEnd"/>
      <w:r w:rsidR="00E03F61">
        <w:rPr>
          <w:rFonts w:ascii="Arial" w:eastAsia="Arial" w:hAnsi="Arial" w:cs="Arial"/>
          <w:sz w:val="22"/>
          <w:szCs w:val="22"/>
        </w:rPr>
        <w:t xml:space="preserve"> Green master mix, </w:t>
      </w:r>
      <w:r w:rsidR="00586FB4">
        <w:rPr>
          <w:rFonts w:ascii="Arial" w:eastAsia="Arial" w:hAnsi="Arial" w:cs="Arial"/>
          <w:sz w:val="22"/>
          <w:szCs w:val="22"/>
        </w:rPr>
        <w:t>0</w:t>
      </w:r>
      <w:r w:rsidR="00E03F61">
        <w:rPr>
          <w:rFonts w:ascii="Arial" w:eastAsia="Arial" w:hAnsi="Arial" w:cs="Arial"/>
          <w:sz w:val="22"/>
          <w:szCs w:val="22"/>
        </w:rPr>
        <w:t xml:space="preserve">.4 ul water, </w:t>
      </w:r>
      <w:r w:rsidR="00A943A2" w:rsidRPr="005C15A8">
        <w:rPr>
          <w:rFonts w:ascii="Arial" w:eastAsia="Arial" w:hAnsi="Arial" w:cs="Arial"/>
          <w:sz w:val="22"/>
          <w:szCs w:val="22"/>
        </w:rPr>
        <w:t xml:space="preserve">0.3 ul of each primer, </w:t>
      </w:r>
      <w:r w:rsidR="00E03F61">
        <w:rPr>
          <w:rFonts w:ascii="Arial" w:eastAsia="Arial" w:hAnsi="Arial" w:cs="Arial"/>
          <w:sz w:val="22"/>
          <w:szCs w:val="22"/>
        </w:rPr>
        <w:t xml:space="preserve">and </w:t>
      </w:r>
      <w:r w:rsidR="00586FB4">
        <w:rPr>
          <w:rFonts w:ascii="Arial" w:eastAsia="Arial" w:hAnsi="Arial" w:cs="Arial"/>
          <w:sz w:val="22"/>
          <w:szCs w:val="22"/>
        </w:rPr>
        <w:t>4</w:t>
      </w:r>
      <w:r w:rsidR="00E03F61">
        <w:rPr>
          <w:rFonts w:ascii="Arial" w:eastAsia="Arial" w:hAnsi="Arial" w:cs="Arial"/>
          <w:sz w:val="22"/>
          <w:szCs w:val="22"/>
        </w:rPr>
        <w:t xml:space="preserve"> ul of diluted cDNA. </w:t>
      </w:r>
      <w:r w:rsidR="00770BE5">
        <w:rPr>
          <w:rFonts w:ascii="Arial" w:eastAsia="Arial" w:hAnsi="Arial" w:cs="Arial"/>
          <w:sz w:val="22"/>
          <w:szCs w:val="22"/>
        </w:rPr>
        <w:t>For each sample</w:t>
      </w:r>
      <w:r w:rsidR="00E03F61">
        <w:rPr>
          <w:rFonts w:ascii="Arial" w:eastAsia="Arial" w:hAnsi="Arial" w:cs="Arial"/>
          <w:sz w:val="22"/>
          <w:szCs w:val="22"/>
        </w:rPr>
        <w:t xml:space="preserve"> 3 biological and 3 technical replicates</w:t>
      </w:r>
      <w:r w:rsidR="00770BE5">
        <w:rPr>
          <w:rFonts w:ascii="Arial" w:eastAsia="Arial" w:hAnsi="Arial" w:cs="Arial"/>
          <w:sz w:val="22"/>
          <w:szCs w:val="22"/>
        </w:rPr>
        <w:t xml:space="preserve"> were performed</w:t>
      </w:r>
      <w:r w:rsidR="00E03F61">
        <w:rPr>
          <w:rFonts w:ascii="Arial" w:eastAsia="Arial" w:hAnsi="Arial" w:cs="Arial"/>
          <w:sz w:val="22"/>
          <w:szCs w:val="22"/>
        </w:rPr>
        <w:t>.</w:t>
      </w:r>
      <w:r w:rsidR="00770BE5">
        <w:rPr>
          <w:rFonts w:ascii="Arial" w:eastAsia="Arial" w:hAnsi="Arial" w:cs="Arial"/>
          <w:sz w:val="22"/>
          <w:szCs w:val="22"/>
        </w:rPr>
        <w:t xml:space="preserve"> </w:t>
      </w:r>
      <w:proofErr w:type="spellStart"/>
      <w:r w:rsidR="00D24FDF">
        <w:rPr>
          <w:rFonts w:ascii="Arial" w:eastAsia="Arial" w:hAnsi="Arial" w:cs="Arial"/>
          <w:sz w:val="22"/>
          <w:szCs w:val="22"/>
        </w:rPr>
        <w:t>Oulier</w:t>
      </w:r>
      <w:proofErr w:type="spellEnd"/>
      <w:r w:rsidR="00D24FDF">
        <w:rPr>
          <w:rFonts w:ascii="Arial" w:eastAsia="Arial" w:hAnsi="Arial" w:cs="Arial"/>
          <w:sz w:val="22"/>
          <w:szCs w:val="22"/>
        </w:rPr>
        <w:t xml:space="preserve"> values of technical replicates were removed using a Dixon test with a cutoff of p&lt;0.05. Remaining t</w:t>
      </w:r>
      <w:r w:rsidR="00005990" w:rsidRPr="005C15A8">
        <w:rPr>
          <w:rFonts w:ascii="Arial" w:eastAsia="Arial" w:hAnsi="Arial" w:cs="Arial"/>
          <w:sz w:val="22"/>
          <w:szCs w:val="22"/>
        </w:rPr>
        <w:t xml:space="preserve">echnical replicates were </w:t>
      </w:r>
      <w:r w:rsidR="00E03F61" w:rsidRPr="005C15A8">
        <w:rPr>
          <w:rFonts w:ascii="Arial" w:eastAsia="Arial" w:hAnsi="Arial" w:cs="Arial"/>
          <w:sz w:val="22"/>
          <w:szCs w:val="22"/>
        </w:rPr>
        <w:t>averaged,</w:t>
      </w:r>
      <w:r w:rsidR="00005990" w:rsidRPr="005C15A8">
        <w:rPr>
          <w:rFonts w:ascii="Arial" w:eastAsia="Arial" w:hAnsi="Arial" w:cs="Arial"/>
          <w:sz w:val="22"/>
          <w:szCs w:val="22"/>
        </w:rPr>
        <w:t xml:space="preserve"> and the IP Input Ct value</w:t>
      </w:r>
      <w:r w:rsidR="00770BE5">
        <w:rPr>
          <w:rFonts w:ascii="Arial" w:eastAsia="Arial" w:hAnsi="Arial" w:cs="Arial"/>
          <w:sz w:val="22"/>
          <w:szCs w:val="22"/>
        </w:rPr>
        <w:t>, the log</w:t>
      </w:r>
      <w:r w:rsidR="00770BE5" w:rsidRPr="005C15A8">
        <w:rPr>
          <w:rFonts w:ascii="Arial" w:eastAsia="Arial" w:hAnsi="Arial" w:cs="Arial"/>
          <w:sz w:val="22"/>
          <w:szCs w:val="22"/>
          <w:vertAlign w:val="subscript"/>
        </w:rPr>
        <w:t>2</w:t>
      </w:r>
      <w:r w:rsidR="00770BE5">
        <w:rPr>
          <w:rFonts w:ascii="Arial" w:eastAsia="Arial" w:hAnsi="Arial" w:cs="Arial"/>
          <w:sz w:val="22"/>
          <w:szCs w:val="22"/>
        </w:rPr>
        <w:t xml:space="preserve"> of the Input dilution (20) was also subtracted to</w:t>
      </w:r>
      <w:r w:rsidR="00E03F61">
        <w:rPr>
          <w:rFonts w:ascii="Arial" w:eastAsia="Arial" w:hAnsi="Arial" w:cs="Arial"/>
          <w:sz w:val="22"/>
          <w:szCs w:val="22"/>
        </w:rPr>
        <w:t xml:space="preserve"> account</w:t>
      </w:r>
      <w:r w:rsidR="00005990" w:rsidRPr="005C15A8">
        <w:rPr>
          <w:rFonts w:ascii="Arial" w:eastAsia="Arial" w:hAnsi="Arial" w:cs="Arial"/>
          <w:sz w:val="22"/>
          <w:szCs w:val="22"/>
        </w:rPr>
        <w:t xml:space="preserve"> for the Input being 5% </w:t>
      </w:r>
      <w:r w:rsidR="00E03F61">
        <w:rPr>
          <w:rFonts w:ascii="Arial" w:eastAsia="Arial" w:hAnsi="Arial" w:cs="Arial"/>
          <w:sz w:val="22"/>
          <w:szCs w:val="22"/>
        </w:rPr>
        <w:t xml:space="preserve">of the total sample </w:t>
      </w:r>
      <w:r w:rsidR="00005990" w:rsidRPr="005C15A8">
        <w:rPr>
          <w:rFonts w:ascii="Arial" w:eastAsia="Arial" w:hAnsi="Arial" w:cs="Arial"/>
          <w:sz w:val="22"/>
          <w:szCs w:val="22"/>
        </w:rPr>
        <w:t xml:space="preserve">as follows: </w:t>
      </w:r>
    </w:p>
    <w:p w14:paraId="3FCB1AF5" w14:textId="4CA8BFF5" w:rsidR="00032486" w:rsidRPr="005C15A8" w:rsidRDefault="00005990" w:rsidP="006C0869">
      <w:pPr>
        <w:jc w:val="both"/>
        <w:rPr>
          <w:rFonts w:ascii="Arial" w:hAnsi="Arial" w:cs="Arial"/>
          <w:sz w:val="22"/>
          <w:szCs w:val="22"/>
        </w:rPr>
      </w:pPr>
      <w:proofErr w:type="spellStart"/>
      <w:r w:rsidRPr="005C15A8">
        <w:rPr>
          <w:rFonts w:ascii="Arial" w:hAnsi="Arial" w:cs="Arial"/>
          <w:sz w:val="22"/>
          <w:szCs w:val="22"/>
        </w:rPr>
        <w:t>ΔCt</w:t>
      </w:r>
      <w:proofErr w:type="spellEnd"/>
      <w:r w:rsidRPr="005C15A8">
        <w:rPr>
          <w:rFonts w:ascii="Arial" w:hAnsi="Arial" w:cs="Arial"/>
          <w:sz w:val="22"/>
          <w:szCs w:val="22"/>
        </w:rPr>
        <w:t>[normalized IP] = (Average Ct[IP] − (Average Ct[Input] − log</w:t>
      </w:r>
      <w:r w:rsidRPr="005C15A8">
        <w:rPr>
          <w:rFonts w:ascii="Arial" w:hAnsi="Arial" w:cs="Arial"/>
          <w:sz w:val="22"/>
          <w:szCs w:val="22"/>
          <w:vertAlign w:val="subscript"/>
        </w:rPr>
        <w:t>2</w:t>
      </w:r>
      <w:r w:rsidRPr="005C15A8">
        <w:rPr>
          <w:rFonts w:ascii="Arial" w:hAnsi="Arial" w:cs="Arial"/>
          <w:sz w:val="22"/>
          <w:szCs w:val="22"/>
        </w:rPr>
        <w:t>(Input Dilution Factor)))</w:t>
      </w:r>
    </w:p>
    <w:p w14:paraId="4B5D16B8" w14:textId="3BDC39DE" w:rsidR="00032486" w:rsidRPr="005C15A8" w:rsidRDefault="00005990" w:rsidP="006C0869">
      <w:pPr>
        <w:jc w:val="both"/>
        <w:rPr>
          <w:rFonts w:ascii="Arial" w:hAnsi="Arial" w:cs="Arial"/>
          <w:sz w:val="22"/>
          <w:szCs w:val="22"/>
        </w:rPr>
      </w:pPr>
      <w:r w:rsidRPr="005C15A8">
        <w:rPr>
          <w:rFonts w:ascii="Arial" w:hAnsi="Arial" w:cs="Arial"/>
          <w:sz w:val="22"/>
          <w:szCs w:val="22"/>
        </w:rPr>
        <w:t xml:space="preserve">Next, </w:t>
      </w:r>
      <w:r w:rsidR="00D24FDF">
        <w:rPr>
          <w:rFonts w:ascii="Arial" w:hAnsi="Arial" w:cs="Arial"/>
          <w:sz w:val="22"/>
          <w:szCs w:val="22"/>
        </w:rPr>
        <w:t xml:space="preserve">RNA recovery was normalized using the spike-in control for each sample </w:t>
      </w:r>
      <w:r w:rsidRPr="005C15A8">
        <w:rPr>
          <w:rFonts w:ascii="Arial" w:hAnsi="Arial" w:cs="Arial"/>
          <w:sz w:val="22"/>
          <w:szCs w:val="22"/>
        </w:rPr>
        <w:t xml:space="preserve">as follows: </w:t>
      </w:r>
    </w:p>
    <w:p w14:paraId="4DADADB6" w14:textId="6F25D1A2" w:rsidR="00D24FDF" w:rsidRDefault="00005990" w:rsidP="006C0869">
      <w:pPr>
        <w:jc w:val="both"/>
        <w:rPr>
          <w:rFonts w:ascii="Arial" w:hAnsi="Arial" w:cs="Arial"/>
          <w:sz w:val="22"/>
          <w:szCs w:val="22"/>
        </w:rPr>
      </w:pPr>
      <w:proofErr w:type="spellStart"/>
      <w:r w:rsidRPr="005C15A8">
        <w:rPr>
          <w:rFonts w:ascii="Arial" w:hAnsi="Arial" w:cs="Arial"/>
          <w:sz w:val="22"/>
          <w:szCs w:val="22"/>
        </w:rPr>
        <w:t>ΔΔCt</w:t>
      </w:r>
      <w:proofErr w:type="spellEnd"/>
      <w:r w:rsidRPr="005C15A8">
        <w:rPr>
          <w:rFonts w:ascii="Arial" w:hAnsi="Arial" w:cs="Arial"/>
          <w:sz w:val="22"/>
          <w:szCs w:val="22"/>
        </w:rPr>
        <w:t xml:space="preserve">= </w:t>
      </w:r>
      <w:proofErr w:type="spellStart"/>
      <w:r w:rsidRPr="005C15A8">
        <w:rPr>
          <w:rFonts w:ascii="Arial" w:hAnsi="Arial" w:cs="Arial"/>
          <w:sz w:val="22"/>
          <w:szCs w:val="22"/>
        </w:rPr>
        <w:t>ΔCt</w:t>
      </w:r>
      <w:proofErr w:type="spellEnd"/>
      <w:r w:rsidRPr="005C15A8">
        <w:rPr>
          <w:rFonts w:ascii="Arial" w:hAnsi="Arial" w:cs="Arial"/>
          <w:sz w:val="22"/>
          <w:szCs w:val="22"/>
        </w:rPr>
        <w:t xml:space="preserve">[normalized IP] − </w:t>
      </w:r>
      <w:proofErr w:type="spellStart"/>
      <w:r w:rsidRPr="005C15A8">
        <w:rPr>
          <w:rFonts w:ascii="Arial" w:hAnsi="Arial" w:cs="Arial"/>
          <w:sz w:val="22"/>
          <w:szCs w:val="22"/>
        </w:rPr>
        <w:t>ΔCt</w:t>
      </w:r>
      <w:proofErr w:type="spellEnd"/>
      <w:r w:rsidRPr="005C15A8">
        <w:rPr>
          <w:rFonts w:ascii="Arial" w:hAnsi="Arial" w:cs="Arial"/>
          <w:sz w:val="22"/>
          <w:szCs w:val="22"/>
        </w:rPr>
        <w:t>[</w:t>
      </w:r>
      <w:r w:rsidR="00D24FDF">
        <w:rPr>
          <w:rFonts w:ascii="Arial" w:hAnsi="Arial" w:cs="Arial"/>
          <w:sz w:val="22"/>
          <w:szCs w:val="22"/>
        </w:rPr>
        <w:t>Luciferase</w:t>
      </w:r>
      <w:r w:rsidRPr="005C15A8">
        <w:rPr>
          <w:rFonts w:ascii="Arial" w:hAnsi="Arial" w:cs="Arial"/>
          <w:sz w:val="22"/>
          <w:szCs w:val="22"/>
        </w:rPr>
        <w:t>]</w:t>
      </w:r>
    </w:p>
    <w:p w14:paraId="5A6308B5" w14:textId="498F9C2E" w:rsidR="00D24FDF" w:rsidRPr="005C15A8" w:rsidRDefault="00D24FDF" w:rsidP="006C0869">
      <w:pPr>
        <w:jc w:val="both"/>
        <w:rPr>
          <w:rFonts w:ascii="Arial" w:hAnsi="Arial" w:cs="Arial"/>
          <w:sz w:val="22"/>
          <w:szCs w:val="22"/>
        </w:rPr>
      </w:pPr>
      <w:r w:rsidRPr="005C15A8">
        <w:rPr>
          <w:rFonts w:ascii="Arial" w:hAnsi="Arial" w:cs="Arial"/>
          <w:sz w:val="22"/>
          <w:szCs w:val="22"/>
        </w:rPr>
        <w:t xml:space="preserve">Next, </w:t>
      </w:r>
      <w:r>
        <w:rPr>
          <w:rFonts w:ascii="Arial" w:hAnsi="Arial" w:cs="Arial"/>
          <w:sz w:val="22"/>
          <w:szCs w:val="22"/>
        </w:rPr>
        <w:t xml:space="preserve">Each sample was normalized to </w:t>
      </w:r>
      <w:proofErr w:type="spellStart"/>
      <w:r>
        <w:rPr>
          <w:rFonts w:ascii="Arial" w:hAnsi="Arial" w:cs="Arial"/>
          <w:sz w:val="22"/>
          <w:szCs w:val="22"/>
        </w:rPr>
        <w:t>it’s</w:t>
      </w:r>
      <w:proofErr w:type="spellEnd"/>
      <w:r>
        <w:rPr>
          <w:rFonts w:ascii="Arial" w:hAnsi="Arial" w:cs="Arial"/>
          <w:sz w:val="22"/>
          <w:szCs w:val="22"/>
        </w:rPr>
        <w:t xml:space="preserve"> matched </w:t>
      </w:r>
      <w:r>
        <w:rPr>
          <w:rFonts w:ascii="Arial" w:hAnsi="Arial" w:cs="Arial"/>
          <w:i/>
          <w:iCs/>
          <w:sz w:val="22"/>
          <w:szCs w:val="22"/>
        </w:rPr>
        <w:t>bam</w:t>
      </w:r>
      <w:r>
        <w:rPr>
          <w:rFonts w:ascii="Arial" w:hAnsi="Arial" w:cs="Arial"/>
          <w:sz w:val="22"/>
          <w:szCs w:val="22"/>
        </w:rPr>
        <w:t xml:space="preserve"> RNAi control </w:t>
      </w:r>
      <w:r w:rsidRPr="005C15A8">
        <w:rPr>
          <w:rFonts w:ascii="Arial" w:hAnsi="Arial" w:cs="Arial"/>
          <w:sz w:val="22"/>
          <w:szCs w:val="22"/>
        </w:rPr>
        <w:t xml:space="preserve">as follows: </w:t>
      </w:r>
    </w:p>
    <w:p w14:paraId="7F03851D" w14:textId="2F1D7961" w:rsidR="00D24FDF" w:rsidRPr="005C15A8" w:rsidRDefault="00D50657" w:rsidP="006C0869">
      <w:pPr>
        <w:jc w:val="both"/>
        <w:rPr>
          <w:rFonts w:ascii="Arial" w:eastAsia="Arial" w:hAnsi="Arial" w:cs="Arial"/>
          <w:sz w:val="22"/>
          <w:szCs w:val="22"/>
        </w:rPr>
      </w:pPr>
      <w:r>
        <w:rPr>
          <w:rFonts w:ascii="Arial" w:hAnsi="Arial" w:cs="Arial"/>
          <w:i/>
          <w:iCs/>
          <w:sz w:val="22"/>
          <w:szCs w:val="22"/>
        </w:rPr>
        <w:t>b</w:t>
      </w:r>
      <w:r w:rsidR="00D24FDF" w:rsidRPr="008E64C3">
        <w:rPr>
          <w:rFonts w:ascii="Arial" w:hAnsi="Arial" w:cs="Arial"/>
          <w:i/>
          <w:iCs/>
          <w:sz w:val="22"/>
          <w:szCs w:val="22"/>
        </w:rPr>
        <w:t>am</w:t>
      </w:r>
      <w:r>
        <w:rPr>
          <w:rFonts w:ascii="Arial" w:hAnsi="Arial" w:cs="Arial"/>
          <w:i/>
          <w:iCs/>
          <w:sz w:val="22"/>
          <w:szCs w:val="22"/>
        </w:rPr>
        <w:t xml:space="preserve"> </w:t>
      </w:r>
      <w:r>
        <w:rPr>
          <w:rFonts w:ascii="Arial" w:hAnsi="Arial" w:cs="Arial"/>
          <w:sz w:val="22"/>
          <w:szCs w:val="22"/>
        </w:rPr>
        <w:t>RNAi</w:t>
      </w:r>
      <w:r w:rsidR="00D24FDF">
        <w:rPr>
          <w:rFonts w:ascii="Arial" w:hAnsi="Arial" w:cs="Arial"/>
          <w:sz w:val="22"/>
          <w:szCs w:val="22"/>
        </w:rPr>
        <w:t xml:space="preserve"> normalized </w:t>
      </w:r>
      <w:r w:rsidR="00D24FDF" w:rsidRPr="005C15A8">
        <w:rPr>
          <w:rFonts w:ascii="Arial" w:hAnsi="Arial" w:cs="Arial"/>
          <w:sz w:val="22"/>
          <w:szCs w:val="22"/>
        </w:rPr>
        <w:t xml:space="preserve">Ct= </w:t>
      </w:r>
      <w:proofErr w:type="spellStart"/>
      <w:r w:rsidR="00D24FDF" w:rsidRPr="005C15A8">
        <w:rPr>
          <w:rFonts w:ascii="Arial" w:hAnsi="Arial" w:cs="Arial"/>
          <w:sz w:val="22"/>
          <w:szCs w:val="22"/>
        </w:rPr>
        <w:t>ΔΔCt</w:t>
      </w:r>
      <w:proofErr w:type="spellEnd"/>
      <w:r w:rsidR="00D24FDF" w:rsidRPr="005C15A8">
        <w:rPr>
          <w:rFonts w:ascii="Arial" w:hAnsi="Arial" w:cs="Arial"/>
          <w:sz w:val="22"/>
          <w:szCs w:val="22"/>
        </w:rPr>
        <w:t>[</w:t>
      </w:r>
      <w:proofErr w:type="spellStart"/>
      <w:r w:rsidR="00D24FDF" w:rsidRPr="008E64C3">
        <w:rPr>
          <w:rFonts w:ascii="Arial" w:hAnsi="Arial" w:cs="Arial"/>
          <w:i/>
          <w:iCs/>
          <w:sz w:val="22"/>
          <w:szCs w:val="22"/>
        </w:rPr>
        <w:t>aramis</w:t>
      </w:r>
      <w:proofErr w:type="spellEnd"/>
      <w:r w:rsidR="00D24FDF">
        <w:rPr>
          <w:rFonts w:ascii="Arial" w:hAnsi="Arial" w:cs="Arial"/>
          <w:sz w:val="22"/>
          <w:szCs w:val="22"/>
        </w:rPr>
        <w:t xml:space="preserve"> RNAi</w:t>
      </w:r>
      <w:r w:rsidR="00D24FDF" w:rsidRPr="005C15A8">
        <w:rPr>
          <w:rFonts w:ascii="Arial" w:hAnsi="Arial" w:cs="Arial"/>
          <w:sz w:val="22"/>
          <w:szCs w:val="22"/>
        </w:rPr>
        <w:t xml:space="preserve"> IP] − </w:t>
      </w:r>
      <w:proofErr w:type="spellStart"/>
      <w:r w:rsidR="00D24FDF" w:rsidRPr="005C15A8">
        <w:rPr>
          <w:rFonts w:ascii="Arial" w:hAnsi="Arial" w:cs="Arial"/>
          <w:sz w:val="22"/>
          <w:szCs w:val="22"/>
        </w:rPr>
        <w:t>ΔΔCt</w:t>
      </w:r>
      <w:proofErr w:type="spellEnd"/>
      <w:r w:rsidR="00D24FDF" w:rsidRPr="005C15A8">
        <w:rPr>
          <w:rFonts w:ascii="Arial" w:hAnsi="Arial" w:cs="Arial"/>
          <w:sz w:val="22"/>
          <w:szCs w:val="22"/>
        </w:rPr>
        <w:t>[[</w:t>
      </w:r>
      <w:r w:rsidR="00D24FDF">
        <w:rPr>
          <w:rFonts w:ascii="Arial" w:hAnsi="Arial" w:cs="Arial"/>
          <w:i/>
          <w:iCs/>
          <w:sz w:val="22"/>
          <w:szCs w:val="22"/>
        </w:rPr>
        <w:t>bam</w:t>
      </w:r>
      <w:r w:rsidR="00D24FDF">
        <w:rPr>
          <w:rFonts w:ascii="Arial" w:hAnsi="Arial" w:cs="Arial"/>
          <w:sz w:val="22"/>
          <w:szCs w:val="22"/>
        </w:rPr>
        <w:t xml:space="preserve"> RNAi</w:t>
      </w:r>
      <w:r w:rsidR="00D24FDF" w:rsidRPr="005C15A8">
        <w:rPr>
          <w:rFonts w:ascii="Arial" w:hAnsi="Arial" w:cs="Arial"/>
          <w:sz w:val="22"/>
          <w:szCs w:val="22"/>
        </w:rPr>
        <w:t xml:space="preserve"> IP]</w:t>
      </w:r>
    </w:p>
    <w:p w14:paraId="48F40663" w14:textId="18E81962" w:rsidR="00032486" w:rsidRPr="005C15A8" w:rsidRDefault="00005990" w:rsidP="006C0869">
      <w:pPr>
        <w:jc w:val="both"/>
        <w:rPr>
          <w:rFonts w:ascii="Arial" w:eastAsia="Arial" w:hAnsi="Arial" w:cs="Arial"/>
          <w:sz w:val="22"/>
          <w:szCs w:val="22"/>
        </w:rPr>
      </w:pPr>
      <w:r w:rsidRPr="005C15A8">
        <w:rPr>
          <w:rFonts w:ascii="Arial" w:eastAsia="Arial" w:hAnsi="Arial" w:cs="Arial"/>
          <w:sz w:val="22"/>
          <w:szCs w:val="22"/>
        </w:rPr>
        <w:t xml:space="preserve">Finally, </w:t>
      </w:r>
      <w:r w:rsidR="00032486" w:rsidRPr="005C15A8">
        <w:rPr>
          <w:rFonts w:ascii="Arial" w:eastAsia="Arial" w:hAnsi="Arial" w:cs="Arial"/>
          <w:sz w:val="22"/>
          <w:szCs w:val="22"/>
        </w:rPr>
        <w:t xml:space="preserve">fold </w:t>
      </w:r>
      <w:r w:rsidR="001718B2">
        <w:rPr>
          <w:rFonts w:ascii="Arial" w:eastAsia="Arial" w:hAnsi="Arial" w:cs="Arial"/>
          <w:sz w:val="22"/>
          <w:szCs w:val="22"/>
        </w:rPr>
        <w:t xml:space="preserve">increase of IP from </w:t>
      </w:r>
      <w:proofErr w:type="spellStart"/>
      <w:r w:rsidR="001718B2">
        <w:rPr>
          <w:rFonts w:ascii="Arial" w:eastAsia="Arial" w:hAnsi="Arial" w:cs="Arial"/>
          <w:i/>
          <w:iCs/>
          <w:sz w:val="22"/>
          <w:szCs w:val="22"/>
        </w:rPr>
        <w:t>aramis</w:t>
      </w:r>
      <w:proofErr w:type="spellEnd"/>
      <w:r w:rsidR="001718B2">
        <w:rPr>
          <w:rFonts w:ascii="Arial" w:eastAsia="Arial" w:hAnsi="Arial" w:cs="Arial"/>
          <w:sz w:val="22"/>
          <w:szCs w:val="22"/>
        </w:rPr>
        <w:t xml:space="preserve"> RNAi over </w:t>
      </w:r>
      <w:r w:rsidR="001718B2">
        <w:rPr>
          <w:rFonts w:ascii="Arial" w:eastAsia="Arial" w:hAnsi="Arial" w:cs="Arial"/>
          <w:i/>
          <w:iCs/>
          <w:sz w:val="22"/>
          <w:szCs w:val="22"/>
        </w:rPr>
        <w:t>bam</w:t>
      </w:r>
      <w:r w:rsidR="001718B2">
        <w:rPr>
          <w:rFonts w:ascii="Arial" w:eastAsia="Arial" w:hAnsi="Arial" w:cs="Arial"/>
          <w:sz w:val="22"/>
          <w:szCs w:val="22"/>
        </w:rPr>
        <w:t xml:space="preserve"> RNAi</w:t>
      </w:r>
      <w:r w:rsidR="001718B2" w:rsidRPr="005C15A8">
        <w:rPr>
          <w:rFonts w:ascii="Arial" w:eastAsia="Arial" w:hAnsi="Arial" w:cs="Arial"/>
          <w:sz w:val="22"/>
          <w:szCs w:val="22"/>
        </w:rPr>
        <w:t xml:space="preserve"> </w:t>
      </w:r>
      <w:r w:rsidR="00032486" w:rsidRPr="005C15A8">
        <w:rPr>
          <w:rFonts w:ascii="Arial" w:eastAsia="Arial" w:hAnsi="Arial" w:cs="Arial"/>
          <w:sz w:val="22"/>
          <w:szCs w:val="22"/>
        </w:rPr>
        <w:t>was calculated as follows:</w:t>
      </w:r>
    </w:p>
    <w:p w14:paraId="41630992" w14:textId="151D60AA" w:rsidR="00770BE5" w:rsidRDefault="00032486" w:rsidP="006C0869">
      <w:pPr>
        <w:jc w:val="both"/>
        <w:rPr>
          <w:rFonts w:ascii="Arial" w:hAnsi="Arial" w:cs="Arial"/>
          <w:sz w:val="22"/>
          <w:szCs w:val="22"/>
        </w:rPr>
      </w:pPr>
      <w:r w:rsidRPr="005C15A8">
        <w:rPr>
          <w:rFonts w:ascii="Arial" w:hAnsi="Arial" w:cs="Arial"/>
          <w:sz w:val="22"/>
          <w:szCs w:val="22"/>
        </w:rPr>
        <w:t>Fold Enrichment = 2</w:t>
      </w:r>
      <w:r w:rsidRPr="005C15A8">
        <w:rPr>
          <w:rFonts w:ascii="Arial" w:hAnsi="Arial" w:cs="Arial"/>
          <w:sz w:val="22"/>
          <w:szCs w:val="22"/>
          <w:vertAlign w:val="superscript"/>
        </w:rPr>
        <w:t>(−</w:t>
      </w:r>
      <w:r w:rsidR="001718B2" w:rsidRPr="008E64C3">
        <w:rPr>
          <w:rFonts w:ascii="Arial" w:hAnsi="Arial" w:cs="Arial"/>
          <w:i/>
          <w:iCs/>
          <w:sz w:val="22"/>
          <w:szCs w:val="22"/>
          <w:vertAlign w:val="superscript"/>
        </w:rPr>
        <w:t xml:space="preserve">bam </w:t>
      </w:r>
      <w:r w:rsidR="001718B2" w:rsidRPr="008E64C3">
        <w:rPr>
          <w:rFonts w:ascii="Arial" w:hAnsi="Arial" w:cs="Arial"/>
          <w:sz w:val="22"/>
          <w:szCs w:val="22"/>
          <w:vertAlign w:val="superscript"/>
        </w:rPr>
        <w:t>RNAi normalized Ct</w:t>
      </w:r>
      <w:r w:rsidR="001718B2" w:rsidRPr="005C15A8" w:rsidDel="001718B2">
        <w:rPr>
          <w:rFonts w:ascii="Arial" w:hAnsi="Arial" w:cs="Arial"/>
          <w:sz w:val="22"/>
          <w:szCs w:val="22"/>
          <w:vertAlign w:val="superscript"/>
        </w:rPr>
        <w:t xml:space="preserve"> </w:t>
      </w:r>
      <w:r w:rsidRPr="005C15A8">
        <w:rPr>
          <w:rFonts w:ascii="Arial" w:hAnsi="Arial" w:cs="Arial"/>
          <w:sz w:val="22"/>
          <w:szCs w:val="22"/>
          <w:vertAlign w:val="superscript"/>
        </w:rPr>
        <w:t>)</w:t>
      </w:r>
    </w:p>
    <w:p w14:paraId="6995975A" w14:textId="073940F9" w:rsidR="00770BE5" w:rsidRDefault="00770BE5" w:rsidP="006C0869">
      <w:pPr>
        <w:jc w:val="both"/>
        <w:rPr>
          <w:rFonts w:ascii="Arial" w:hAnsi="Arial" w:cs="Arial"/>
          <w:sz w:val="22"/>
          <w:szCs w:val="22"/>
        </w:rPr>
      </w:pPr>
      <w:r>
        <w:rPr>
          <w:rFonts w:ascii="Arial" w:hAnsi="Arial" w:cs="Arial"/>
          <w:sz w:val="22"/>
          <w:szCs w:val="22"/>
        </w:rPr>
        <w:t xml:space="preserve">Fold enrichment was </w:t>
      </w:r>
      <w:r w:rsidR="007900DD">
        <w:rPr>
          <w:rFonts w:ascii="Arial" w:hAnsi="Arial" w:cs="Arial"/>
          <w:sz w:val="22"/>
          <w:szCs w:val="22"/>
        </w:rPr>
        <w:t>plotted</w:t>
      </w:r>
      <w:r>
        <w:rPr>
          <w:rFonts w:ascii="Arial" w:hAnsi="Arial" w:cs="Arial"/>
          <w:sz w:val="22"/>
          <w:szCs w:val="22"/>
        </w:rPr>
        <w:t xml:space="preserve"> and </w:t>
      </w:r>
      <w:r w:rsidR="00D310A2">
        <w:rPr>
          <w:rFonts w:ascii="Arial" w:hAnsi="Arial" w:cs="Arial"/>
          <w:sz w:val="22"/>
          <w:szCs w:val="22"/>
        </w:rPr>
        <w:t xml:space="preserve">One-sample </w:t>
      </w:r>
      <w:r>
        <w:rPr>
          <w:rFonts w:ascii="Arial" w:hAnsi="Arial" w:cs="Arial"/>
          <w:sz w:val="22"/>
          <w:szCs w:val="22"/>
        </w:rPr>
        <w:t xml:space="preserve">t-Test performed </w:t>
      </w:r>
      <w:r w:rsidR="00D310A2">
        <w:rPr>
          <w:rFonts w:ascii="Arial" w:hAnsi="Arial" w:cs="Arial"/>
          <w:sz w:val="22"/>
          <w:szCs w:val="22"/>
        </w:rPr>
        <w:t xml:space="preserve">on </w:t>
      </w:r>
      <w:proofErr w:type="spellStart"/>
      <w:r w:rsidR="00D310A2" w:rsidRPr="008E64C3">
        <w:rPr>
          <w:rFonts w:ascii="Arial" w:hAnsi="Arial" w:cs="Arial"/>
          <w:i/>
          <w:iCs/>
          <w:sz w:val="22"/>
          <w:szCs w:val="22"/>
        </w:rPr>
        <w:t>aramis</w:t>
      </w:r>
      <w:proofErr w:type="spellEnd"/>
      <w:r w:rsidR="00D310A2">
        <w:rPr>
          <w:rFonts w:ascii="Arial" w:hAnsi="Arial" w:cs="Arial"/>
          <w:sz w:val="22"/>
          <w:szCs w:val="22"/>
        </w:rPr>
        <w:t xml:space="preserve"> RNAi</w:t>
      </w:r>
      <w:r>
        <w:rPr>
          <w:rFonts w:ascii="Arial" w:hAnsi="Arial" w:cs="Arial"/>
          <w:sz w:val="22"/>
          <w:szCs w:val="22"/>
        </w:rPr>
        <w:t xml:space="preserve"> samples in R</w:t>
      </w:r>
      <w:r w:rsidR="00D310A2">
        <w:rPr>
          <w:rFonts w:ascii="Arial" w:hAnsi="Arial" w:cs="Arial"/>
          <w:sz w:val="22"/>
          <w:szCs w:val="22"/>
        </w:rPr>
        <w:t xml:space="preserve"> using a mu of 1</w:t>
      </w:r>
      <w:r>
        <w:rPr>
          <w:rFonts w:ascii="Arial" w:hAnsi="Arial" w:cs="Arial"/>
          <w:sz w:val="22"/>
          <w:szCs w:val="22"/>
        </w:rPr>
        <w:t>.</w:t>
      </w:r>
    </w:p>
    <w:p w14:paraId="2D81BBE7" w14:textId="77777777" w:rsidR="007900DD" w:rsidRPr="005C15A8" w:rsidRDefault="007900DD" w:rsidP="006C0869">
      <w:pPr>
        <w:jc w:val="both"/>
        <w:rPr>
          <w:vertAlign w:val="superscript"/>
        </w:rPr>
      </w:pPr>
    </w:p>
    <w:p w14:paraId="18B68A30" w14:textId="2118035D" w:rsidR="00A23594" w:rsidRPr="00CB0174" w:rsidRDefault="007B1ED9" w:rsidP="006C0869">
      <w:pPr>
        <w:jc w:val="both"/>
        <w:rPr>
          <w:rFonts w:ascii="Arial" w:eastAsia="Arial" w:hAnsi="Arial" w:cs="Arial"/>
          <w:b/>
          <w:sz w:val="22"/>
          <w:szCs w:val="22"/>
        </w:rPr>
      </w:pPr>
      <w:r w:rsidRPr="00CB0174">
        <w:rPr>
          <w:rFonts w:ascii="Arial" w:eastAsia="Arial" w:hAnsi="Arial" w:cs="Arial"/>
          <w:b/>
          <w:sz w:val="22"/>
          <w:szCs w:val="22"/>
        </w:rPr>
        <w:t>References</w:t>
      </w:r>
    </w:p>
    <w:p w14:paraId="779776D7" w14:textId="77777777" w:rsidR="00835395" w:rsidRDefault="00E22143" w:rsidP="00835395">
      <w:pPr>
        <w:pStyle w:val="Bibliography"/>
      </w:pPr>
      <w:r>
        <w:t xml:space="preserve"> </w:t>
      </w:r>
      <w:r>
        <w:fldChar w:fldCharType="begin"/>
      </w:r>
      <w:r w:rsidR="00835395">
        <w:instrText xml:space="preserve"> ADDIN ZOTERO_BIBL {"uncited":[],"omitted":[],"custom":[]} CSL_BIBLIOGRAPHY </w:instrText>
      </w:r>
      <w:r>
        <w:fldChar w:fldCharType="separate"/>
      </w:r>
      <w:r w:rsidR="00835395">
        <w:t>{Agarwal et al., "p53 controls both the G2/M and the G1 cell cycle checkpoints and mediates reversible growth arrest in human fibroblasts", 1995}</w:t>
      </w:r>
    </w:p>
    <w:p w14:paraId="08B70D52" w14:textId="77777777" w:rsidR="00835395" w:rsidRDefault="00835395" w:rsidP="00835395">
      <w:pPr>
        <w:pStyle w:val="Bibliography"/>
      </w:pPr>
      <w:r>
        <w:t>{Anthony et al., "Orally Administered Leucine Stimulates Protein Synthesis in Skeletal Muscle of Postabsorptive Rats in Association with Increased eIF4F Formation", 2000}</w:t>
      </w:r>
    </w:p>
    <w:p w14:paraId="7186B5F6" w14:textId="77777777" w:rsidR="00835395" w:rsidRDefault="00835395" w:rsidP="00835395">
      <w:pPr>
        <w:pStyle w:val="Bibliography"/>
      </w:pPr>
      <w:r>
        <w:t>{Aoki et al., "LARP1 specifically recognizes the 3′ terminus of poly(A) mRNA", 2013}</w:t>
      </w:r>
    </w:p>
    <w:p w14:paraId="57FFA0E4" w14:textId="77777777" w:rsidR="00835395" w:rsidRDefault="00835395" w:rsidP="00835395">
      <w:pPr>
        <w:pStyle w:val="Bibliography"/>
      </w:pPr>
      <w:r>
        <w:t>{Arabi et al., "c-</w:t>
      </w:r>
      <w:proofErr w:type="spellStart"/>
      <w:r>
        <w:t>Myc</w:t>
      </w:r>
      <w:proofErr w:type="spellEnd"/>
      <w:r>
        <w:t xml:space="preserve"> associates with ribosomal DNA and activates RNA polymerase I transcription", 2005}</w:t>
      </w:r>
    </w:p>
    <w:p w14:paraId="04CC34DB" w14:textId="77777777" w:rsidR="00835395" w:rsidRDefault="00835395" w:rsidP="00835395">
      <w:pPr>
        <w:pStyle w:val="Bibliography"/>
      </w:pPr>
      <w:r>
        <w:t xml:space="preserve">{Armistead et al., "Diverse diseases from a ubiquitous process: The </w:t>
      </w:r>
      <w:proofErr w:type="spellStart"/>
      <w:r>
        <w:t>ribosomopathy</w:t>
      </w:r>
      <w:proofErr w:type="spellEnd"/>
      <w:r>
        <w:t xml:space="preserve"> paradox", 2014}</w:t>
      </w:r>
    </w:p>
    <w:p w14:paraId="291469DC" w14:textId="77777777" w:rsidR="00835395" w:rsidRDefault="00835395" w:rsidP="00835395">
      <w:pPr>
        <w:pStyle w:val="Bibliography"/>
      </w:pPr>
      <w:r>
        <w:t xml:space="preserve">{Barlow et al., "Cell Cycle New insights into 5q-syndrome as a </w:t>
      </w:r>
      <w:proofErr w:type="spellStart"/>
      <w:r>
        <w:t>ribosomopathy</w:t>
      </w:r>
      <w:proofErr w:type="spellEnd"/>
      <w:r>
        <w:t>", 2010}</w:t>
      </w:r>
    </w:p>
    <w:p w14:paraId="0F2DEE86" w14:textId="77777777" w:rsidR="00835395" w:rsidRDefault="00835395" w:rsidP="00835395">
      <w:pPr>
        <w:pStyle w:val="Bibliography"/>
      </w:pPr>
      <w:r>
        <w:t>{Baxter-</w:t>
      </w:r>
      <w:proofErr w:type="spellStart"/>
      <w:r>
        <w:t>Roshek</w:t>
      </w:r>
      <w:proofErr w:type="spellEnd"/>
      <w:r>
        <w:t xml:space="preserve"> et al., "Optimization of ribosome structure and function by rRNA base modification", 2007}</w:t>
      </w:r>
    </w:p>
    <w:p w14:paraId="702436BC" w14:textId="77777777" w:rsidR="00835395" w:rsidRDefault="00835395" w:rsidP="00835395">
      <w:pPr>
        <w:pStyle w:val="Bibliography"/>
      </w:pPr>
      <w:r>
        <w:lastRenderedPageBreak/>
        <w:t>{Berman et al., "Controversies around the function of LARP1", 2020}</w:t>
      </w:r>
    </w:p>
    <w:p w14:paraId="3854C302" w14:textId="77777777" w:rsidR="00835395" w:rsidRDefault="00835395" w:rsidP="00835395">
      <w:pPr>
        <w:pStyle w:val="Bibliography"/>
      </w:pPr>
      <w:r>
        <w:t>{</w:t>
      </w:r>
      <w:proofErr w:type="spellStart"/>
      <w:r>
        <w:t>Bernardini</w:t>
      </w:r>
      <w:proofErr w:type="spellEnd"/>
      <w:r>
        <w:t xml:space="preserve"> et al., "Recurrent microdeletion at 17q12 as a cause of Mayer-Rokitansky-</w:t>
      </w:r>
      <w:proofErr w:type="spellStart"/>
      <w:r>
        <w:t>Kuster</w:t>
      </w:r>
      <w:proofErr w:type="spellEnd"/>
      <w:r>
        <w:t>-Hauser (MRKH) syndrome: two case reports", 2009}</w:t>
      </w:r>
    </w:p>
    <w:p w14:paraId="26C9EF2E" w14:textId="77777777" w:rsidR="00835395" w:rsidRDefault="00835395" w:rsidP="00835395">
      <w:pPr>
        <w:pStyle w:val="Bibliography"/>
      </w:pPr>
      <w:r>
        <w:t xml:space="preserve">{Blagden et al., "Drosophila </w:t>
      </w:r>
      <w:proofErr w:type="spellStart"/>
      <w:r>
        <w:t>Larp</w:t>
      </w:r>
      <w:proofErr w:type="spellEnd"/>
      <w:r>
        <w:t xml:space="preserve"> associates with poly (A)-binding protein and is required for male fertility and syncytial embryo development", 2009}</w:t>
      </w:r>
    </w:p>
    <w:p w14:paraId="2BE98E2E" w14:textId="77777777" w:rsidR="00835395" w:rsidRDefault="00835395" w:rsidP="00835395">
      <w:pPr>
        <w:pStyle w:val="Bibliography"/>
      </w:pPr>
      <w:r>
        <w:t>{Blatt et al., "Post-transcriptional gene regulation regulates germline stem cell to oocyte transition during Drosophila oogenesis", 2020}</w:t>
      </w:r>
    </w:p>
    <w:p w14:paraId="3A0045B7" w14:textId="77777777" w:rsidR="00835395" w:rsidRDefault="00835395" w:rsidP="00835395">
      <w:pPr>
        <w:pStyle w:val="Bibliography"/>
      </w:pPr>
      <w:r>
        <w:t>{Blatt et al., "RNA degradation sculpts the maternal transcriptome during Drosophila oogenesis", 2020}</w:t>
      </w:r>
    </w:p>
    <w:p w14:paraId="377F5080" w14:textId="77777777" w:rsidR="00835395" w:rsidRDefault="00835395" w:rsidP="00835395">
      <w:pPr>
        <w:pStyle w:val="Bibliography"/>
      </w:pPr>
      <w:r>
        <w:t>{Boamah et al., "Poly(ADP-Ribose) Polymerase 1 (PARP-1) Regulates Ribosomal Biogenesis in Drosophila Nucleoli", 2012}</w:t>
      </w:r>
    </w:p>
    <w:p w14:paraId="2A40223B" w14:textId="77777777" w:rsidR="00835395" w:rsidRDefault="00835395" w:rsidP="00835395">
      <w:pPr>
        <w:pStyle w:val="Bibliography"/>
      </w:pPr>
      <w:r>
        <w:t>{</w:t>
      </w:r>
      <w:proofErr w:type="spellStart"/>
      <w:r>
        <w:t>Bohnsack</w:t>
      </w:r>
      <w:proofErr w:type="spellEnd"/>
      <w:r>
        <w:t xml:space="preserve"> et al., "Quantitative analysis of snoRNA association with pre-ribosomes and release of snR30 by Rok1 helicase", 2008}</w:t>
      </w:r>
    </w:p>
    <w:p w14:paraId="796E0234" w14:textId="77777777" w:rsidR="00835395" w:rsidRDefault="00835395" w:rsidP="00835395">
      <w:pPr>
        <w:pStyle w:val="Bibliography"/>
      </w:pPr>
      <w:r>
        <w:t>{</w:t>
      </w:r>
      <w:proofErr w:type="spellStart"/>
      <w:r>
        <w:t>Boley</w:t>
      </w:r>
      <w:proofErr w:type="spellEnd"/>
      <w:r>
        <w:t xml:space="preserve"> et al., "Navigating and Mining </w:t>
      </w:r>
      <w:proofErr w:type="spellStart"/>
      <w:r>
        <w:t>modENCODE</w:t>
      </w:r>
      <w:proofErr w:type="spellEnd"/>
      <w:r>
        <w:t xml:space="preserve"> Data", 2014}</w:t>
      </w:r>
    </w:p>
    <w:p w14:paraId="0C577DC1" w14:textId="77777777" w:rsidR="00835395" w:rsidRDefault="00835395" w:rsidP="00835395">
      <w:pPr>
        <w:pStyle w:val="Bibliography"/>
      </w:pPr>
      <w:r>
        <w:t>{Bousquet-Antonelli et al., "Rrp8p is a yeast nucleolar protein functionally linked to Gar1p and involved in pre-rRNA cleavage at site A2", 2000}</w:t>
      </w:r>
    </w:p>
    <w:p w14:paraId="13800824" w14:textId="77777777" w:rsidR="00835395" w:rsidRDefault="00835395" w:rsidP="00835395">
      <w:pPr>
        <w:pStyle w:val="Bibliography"/>
      </w:pPr>
      <w:r>
        <w:t>{Bowen et al., "The role of p53 in developmental syndromes", 2019}</w:t>
      </w:r>
    </w:p>
    <w:p w14:paraId="31C51B4E" w14:textId="77777777" w:rsidR="00835395" w:rsidRDefault="00835395" w:rsidP="00835395">
      <w:pPr>
        <w:pStyle w:val="Bibliography"/>
      </w:pPr>
      <w:r>
        <w:t xml:space="preserve">{Brooks et al., "A novel </w:t>
      </w:r>
      <w:proofErr w:type="spellStart"/>
      <w:r>
        <w:t>ribosomopathy</w:t>
      </w:r>
      <w:proofErr w:type="spellEnd"/>
      <w:r>
        <w:t xml:space="preserve"> caused by dysfunction of RPL10 disrupts neurodevelopment and causes X-linked microcephaly in humans.", 2014}</w:t>
      </w:r>
    </w:p>
    <w:p w14:paraId="71B54B16" w14:textId="77777777" w:rsidR="00835395" w:rsidRDefault="00835395" w:rsidP="00835395">
      <w:pPr>
        <w:pStyle w:val="Bibliography"/>
      </w:pPr>
      <w:r>
        <w:t>{Burrows et al., "The RNA binding protein Larp1 regulates cell division, apoptosis and cell migration", 2010}</w:t>
      </w:r>
    </w:p>
    <w:p w14:paraId="530E7D55" w14:textId="77777777" w:rsidR="00835395" w:rsidRDefault="00835395" w:rsidP="00835395">
      <w:pPr>
        <w:pStyle w:val="Bibliography"/>
      </w:pPr>
      <w:r>
        <w:t>{</w:t>
      </w:r>
      <w:proofErr w:type="spellStart"/>
      <w:r>
        <w:t>Buszczak</w:t>
      </w:r>
      <w:proofErr w:type="spellEnd"/>
      <w:r>
        <w:t xml:space="preserve"> et al., "The Carnegie Protein Trap Library: A Versatile Tool for Drosophila Developmental Studies", 2007}</w:t>
      </w:r>
    </w:p>
    <w:p w14:paraId="6DEB06E9" w14:textId="77777777" w:rsidR="00835395" w:rsidRDefault="00835395" w:rsidP="00835395">
      <w:pPr>
        <w:pStyle w:val="Bibliography"/>
      </w:pPr>
      <w:r>
        <w:t>{Calo et al., "Tissue-selective effects of nucleolar stress and rDNA damage in developmental disorders", 2018}</w:t>
      </w:r>
    </w:p>
    <w:p w14:paraId="6C74FB19" w14:textId="77777777" w:rsidR="00835395" w:rsidRDefault="00835395" w:rsidP="00835395">
      <w:pPr>
        <w:pStyle w:val="Bibliography"/>
      </w:pPr>
      <w:r>
        <w:t>{Chen et al., "A discrete transcriptional silencer in the bam gene determines asymmetric division of the Drosophila germline stem cell", 2003}</w:t>
      </w:r>
    </w:p>
    <w:p w14:paraId="5ED1E1FF" w14:textId="77777777" w:rsidR="00835395" w:rsidRDefault="00835395" w:rsidP="00835395">
      <w:pPr>
        <w:pStyle w:val="Bibliography"/>
      </w:pPr>
      <w:r>
        <w:t xml:space="preserve">{Chen et al., "Comparative validation of the D. melanogaster </w:t>
      </w:r>
      <w:proofErr w:type="spellStart"/>
      <w:r>
        <w:t>modENCODE</w:t>
      </w:r>
      <w:proofErr w:type="spellEnd"/>
      <w:r>
        <w:t xml:space="preserve"> transcriptome annotation", 2014}</w:t>
      </w:r>
    </w:p>
    <w:p w14:paraId="34D7CD7A" w14:textId="77777777" w:rsidR="00835395" w:rsidRDefault="00835395" w:rsidP="00835395">
      <w:pPr>
        <w:pStyle w:val="Bibliography"/>
      </w:pPr>
      <w:r>
        <w:t>{Chen et al., "Comprehensive analysis of nucleocytoplasmic dynamics of mRNA in Drosophila cells", 2017}</w:t>
      </w:r>
    </w:p>
    <w:p w14:paraId="55F292FE" w14:textId="77777777" w:rsidR="00835395" w:rsidRDefault="00835395" w:rsidP="00835395">
      <w:pPr>
        <w:pStyle w:val="Bibliography"/>
      </w:pPr>
      <w:r>
        <w:lastRenderedPageBreak/>
        <w:t>{Cheng et al., "Small and Large Ribosomal Subunit Deficiencies Lead to Distinct Gene Expression Signatures that Reflect Cellular Growth Rate", 2019}</w:t>
      </w:r>
    </w:p>
    <w:p w14:paraId="55FDF3A9" w14:textId="77777777" w:rsidR="00835395" w:rsidRDefault="00835395" w:rsidP="00835395">
      <w:pPr>
        <w:pStyle w:val="Bibliography"/>
      </w:pPr>
      <w:r>
        <w:t>{de la Cruz et al., "Functions of ribosomal proteins in assembly of eukaryotic ribosomes in vivo", 2015}</w:t>
      </w:r>
    </w:p>
    <w:p w14:paraId="0A798EFD" w14:textId="77777777" w:rsidR="00835395" w:rsidRDefault="00835395" w:rsidP="00835395">
      <w:pPr>
        <w:pStyle w:val="Bibliography"/>
      </w:pPr>
      <w:r>
        <w:t>{De Cuevas et al., "Morphogenesis of the Drosophila fusome and its implications for oocyte specification", 1998}</w:t>
      </w:r>
    </w:p>
    <w:p w14:paraId="746F254C" w14:textId="77777777" w:rsidR="00835395" w:rsidRDefault="00835395" w:rsidP="00835395">
      <w:pPr>
        <w:pStyle w:val="Bibliography"/>
      </w:pPr>
      <w:r>
        <w:t>{Decatur et al., "rRNA modifications and ribosome function", 2002}</w:t>
      </w:r>
    </w:p>
    <w:p w14:paraId="66F6C6F3" w14:textId="77777777" w:rsidR="00835395" w:rsidRDefault="00835395" w:rsidP="00835395">
      <w:pPr>
        <w:pStyle w:val="Bibliography"/>
      </w:pPr>
      <w:r>
        <w:t>{</w:t>
      </w:r>
      <w:proofErr w:type="spellStart"/>
      <w:r>
        <w:t>Deisenroth</w:t>
      </w:r>
      <w:proofErr w:type="spellEnd"/>
      <w:r>
        <w:t xml:space="preserve"> et al., "Ribosome biogenesis surveillance: Probing the ribosomal protein-Mdm2-p53 pathway", 2010}</w:t>
      </w:r>
    </w:p>
    <w:p w14:paraId="243B3950" w14:textId="77777777" w:rsidR="00835395" w:rsidRDefault="00835395" w:rsidP="00835395">
      <w:pPr>
        <w:pStyle w:val="Bibliography"/>
      </w:pPr>
      <w:r>
        <w:t xml:space="preserve">{DeLuca et al., "Efficient Expression of Genes in the </w:t>
      </w:r>
      <w:r>
        <w:rPr>
          <w:i/>
          <w:iCs/>
        </w:rPr>
        <w:t>Drosophila</w:t>
      </w:r>
      <w:r>
        <w:t xml:space="preserve"> Germline Using a UAS Promoter Free of Interference by Hsp70 </w:t>
      </w:r>
      <w:proofErr w:type="spellStart"/>
      <w:r>
        <w:t>piRNAs</w:t>
      </w:r>
      <w:proofErr w:type="spellEnd"/>
      <w:r>
        <w:t>", 2018}</w:t>
      </w:r>
    </w:p>
    <w:p w14:paraId="0F126E29" w14:textId="77777777" w:rsidR="00835395" w:rsidRDefault="00835395" w:rsidP="00835395">
      <w:pPr>
        <w:pStyle w:val="Bibliography"/>
      </w:pPr>
      <w:r>
        <w:t>{dos Santos et al., "</w:t>
      </w:r>
      <w:proofErr w:type="spellStart"/>
      <w:r>
        <w:t>FlyBase</w:t>
      </w:r>
      <w:proofErr w:type="spellEnd"/>
      <w:r>
        <w:t>: introduction of the Drosophila melanogaster Release 6 reference genome assembly and large-scale migration of genome annotations", 2015}</w:t>
      </w:r>
    </w:p>
    <w:p w14:paraId="5118C1EE" w14:textId="77777777" w:rsidR="00835395" w:rsidRDefault="00835395" w:rsidP="00835395">
      <w:pPr>
        <w:pStyle w:val="Bibliography"/>
      </w:pPr>
      <w:r>
        <w:t>{</w:t>
      </w:r>
      <w:proofErr w:type="spellStart"/>
      <w:r>
        <w:t>Draptchinskaia</w:t>
      </w:r>
      <w:proofErr w:type="spellEnd"/>
      <w:r>
        <w:t xml:space="preserve"> et al., "The gene encoding ribosomal protein S19 is mutated in Diamond-</w:t>
      </w:r>
      <w:proofErr w:type="spellStart"/>
      <w:r>
        <w:t>Blackfan</w:t>
      </w:r>
      <w:proofErr w:type="spellEnd"/>
      <w:r>
        <w:t xml:space="preserve"> </w:t>
      </w:r>
      <w:proofErr w:type="spellStart"/>
      <w:r>
        <w:t>anaemia</w:t>
      </w:r>
      <w:proofErr w:type="spellEnd"/>
      <w:r>
        <w:t>", 1999}</w:t>
      </w:r>
    </w:p>
    <w:p w14:paraId="3DD4B9A7" w14:textId="77777777" w:rsidR="00835395" w:rsidRDefault="00835395" w:rsidP="00835395">
      <w:pPr>
        <w:pStyle w:val="Bibliography"/>
      </w:pPr>
      <w:r>
        <w:t>{</w:t>
      </w:r>
      <w:proofErr w:type="spellStart"/>
      <w:r>
        <w:t>Emtenani</w:t>
      </w:r>
      <w:proofErr w:type="spellEnd"/>
      <w:r>
        <w:t xml:space="preserve"> et al., "A genetic program boosts mitochondrial function to power macrophage tissue invasion", 2021}</w:t>
      </w:r>
    </w:p>
    <w:p w14:paraId="24E30E9E" w14:textId="77777777" w:rsidR="00835395" w:rsidRDefault="00835395" w:rsidP="00835395">
      <w:pPr>
        <w:pStyle w:val="Bibliography"/>
      </w:pPr>
      <w:r>
        <w:t>{Fan et al., "Dual roles of Drosophila p53 in cell death and cell differentiation", 2010}</w:t>
      </w:r>
    </w:p>
    <w:p w14:paraId="35B479CC" w14:textId="77777777" w:rsidR="00835395" w:rsidRDefault="00835395" w:rsidP="00835395">
      <w:pPr>
        <w:pStyle w:val="Bibliography"/>
      </w:pPr>
      <w:r>
        <w:t>{</w:t>
      </w:r>
      <w:proofErr w:type="spellStart"/>
      <w:r>
        <w:t>Fichelson</w:t>
      </w:r>
      <w:proofErr w:type="spellEnd"/>
      <w:r>
        <w:t xml:space="preserve"> et al., "Live-imaging of single stem cells within their niche reveals that a U3snoRNP component segregates asymmetrically and is required for self-renewal in Drosophila", 2009}</w:t>
      </w:r>
    </w:p>
    <w:p w14:paraId="67B15C00" w14:textId="77777777" w:rsidR="00835395" w:rsidRDefault="00835395" w:rsidP="00835395">
      <w:pPr>
        <w:pStyle w:val="Bibliography"/>
      </w:pPr>
      <w:r>
        <w:t>{Flora et al., "Sequential Regulation of Maternal mRNAs through a Conserved cis-Acting Element in Their 3’ UTRs", 2018}</w:t>
      </w:r>
    </w:p>
    <w:p w14:paraId="1A23647D" w14:textId="77777777" w:rsidR="00835395" w:rsidRDefault="00835395" w:rsidP="00835395">
      <w:pPr>
        <w:pStyle w:val="Bibliography"/>
      </w:pPr>
      <w:r>
        <w:t>{Flora et al., "Transient transcriptional silencing alters the cell cycle to promote germline stem cell differentiation in Drosophila", 2018}</w:t>
      </w:r>
    </w:p>
    <w:p w14:paraId="5AD2C5E2" w14:textId="77777777" w:rsidR="00835395" w:rsidRDefault="00835395" w:rsidP="00835395">
      <w:pPr>
        <w:pStyle w:val="Bibliography"/>
      </w:pPr>
      <w:r>
        <w:t>{Fonseca et al., "La-related protein 1 (LARP1) represses terminal oligopyrimidine (TOP) mRNA translation downstream of mTOR complex 1 (mTORC1)", 2015}</w:t>
      </w:r>
    </w:p>
    <w:p w14:paraId="62FE4AF6" w14:textId="77777777" w:rsidR="00835395" w:rsidRDefault="00835395" w:rsidP="00835395">
      <w:pPr>
        <w:pStyle w:val="Bibliography"/>
      </w:pPr>
      <w:r>
        <w:t>{Fonseca et al., "LARP1 is a major phosphorylation substrate of mTORC1", 2018}</w:t>
      </w:r>
    </w:p>
    <w:p w14:paraId="508EB3BB" w14:textId="77777777" w:rsidR="00835395" w:rsidRDefault="00835395" w:rsidP="00835395">
      <w:pPr>
        <w:pStyle w:val="Bibliography"/>
      </w:pPr>
      <w:r>
        <w:t>{Fuchs et al., "Proteomic Analysis of Ribosomes: Translational Control of mRNA Populations by Glycogen Synthase GYS1", 2011}</w:t>
      </w:r>
    </w:p>
    <w:p w14:paraId="0D91EA26" w14:textId="77777777" w:rsidR="00835395" w:rsidRDefault="00835395" w:rsidP="00835395">
      <w:pPr>
        <w:pStyle w:val="Bibliography"/>
      </w:pPr>
      <w:r>
        <w:t>{</w:t>
      </w:r>
      <w:proofErr w:type="spellStart"/>
      <w:r>
        <w:t>Gabut</w:t>
      </w:r>
      <w:proofErr w:type="spellEnd"/>
      <w:r>
        <w:t xml:space="preserve"> et al., "Ribosome and Translational Control in Stem Cells", 2020}</w:t>
      </w:r>
    </w:p>
    <w:p w14:paraId="31D065C8" w14:textId="77777777" w:rsidR="00835395" w:rsidRDefault="00835395" w:rsidP="00835395">
      <w:pPr>
        <w:pStyle w:val="Bibliography"/>
      </w:pPr>
      <w:r>
        <w:t>{</w:t>
      </w:r>
      <w:proofErr w:type="spellStart"/>
      <w:r>
        <w:t>Gentilella</w:t>
      </w:r>
      <w:proofErr w:type="spellEnd"/>
      <w:r>
        <w:t xml:space="preserve"> et al., "Autogenous Control of 5′TOP mRNA Stability by 40S Ribosomes", 2017}</w:t>
      </w:r>
    </w:p>
    <w:p w14:paraId="22DD896B" w14:textId="77777777" w:rsidR="00835395" w:rsidRDefault="00835395" w:rsidP="00835395">
      <w:pPr>
        <w:pStyle w:val="Bibliography"/>
      </w:pPr>
      <w:r>
        <w:lastRenderedPageBreak/>
        <w:t>{Gilboa et al., "Germ line stem cell differentiation in Drosophila requires gap junctions and proceeds via an intermediate state", 2003}</w:t>
      </w:r>
    </w:p>
    <w:p w14:paraId="27ED8698" w14:textId="77777777" w:rsidR="00835395" w:rsidRDefault="00835395" w:rsidP="00835395">
      <w:pPr>
        <w:pStyle w:val="Bibliography"/>
      </w:pPr>
      <w:r>
        <w:t>{</w:t>
      </w:r>
      <w:proofErr w:type="spellStart"/>
      <w:r>
        <w:t>Glotzer</w:t>
      </w:r>
      <w:proofErr w:type="spellEnd"/>
      <w:r>
        <w:t xml:space="preserve"> et al., "Cyclin is degraded by the ubiquitin pathway", 1991}</w:t>
      </w:r>
    </w:p>
    <w:p w14:paraId="5E513BF3" w14:textId="77777777" w:rsidR="00835395" w:rsidRDefault="00835395" w:rsidP="00835395">
      <w:pPr>
        <w:pStyle w:val="Bibliography"/>
      </w:pPr>
      <w:r>
        <w:t>{</w:t>
      </w:r>
      <w:proofErr w:type="spellStart"/>
      <w:r>
        <w:t>Grandori</w:t>
      </w:r>
      <w:proofErr w:type="spellEnd"/>
      <w:r>
        <w:t xml:space="preserve"> et al., "c-</w:t>
      </w:r>
      <w:proofErr w:type="spellStart"/>
      <w:r>
        <w:t>Myc</w:t>
      </w:r>
      <w:proofErr w:type="spellEnd"/>
      <w:r>
        <w:t xml:space="preserve"> binds to human ribosomal DNA and stimulates transcription of rRNA genes by RNA polymerase I", 2005}</w:t>
      </w:r>
    </w:p>
    <w:p w14:paraId="6D75C519" w14:textId="77777777" w:rsidR="00835395" w:rsidRDefault="00835395" w:rsidP="00835395">
      <w:pPr>
        <w:pStyle w:val="Bibliography"/>
      </w:pPr>
      <w:r>
        <w:t>{</w:t>
      </w:r>
      <w:proofErr w:type="spellStart"/>
      <w:r>
        <w:t>Granneman</w:t>
      </w:r>
      <w:proofErr w:type="spellEnd"/>
      <w:r>
        <w:t xml:space="preserve"> et al., "Comprehensive Mutational Analysis of Yeast DEXD/H Box RNA Helicases Required for Small Ribosomal Subunit Synthesis Downloaded from", 2006}</w:t>
      </w:r>
    </w:p>
    <w:p w14:paraId="5A173888" w14:textId="77777777" w:rsidR="00835395" w:rsidRDefault="00835395" w:rsidP="00835395">
      <w:pPr>
        <w:pStyle w:val="Bibliography"/>
      </w:pPr>
      <w:r>
        <w:t>{</w:t>
      </w:r>
      <w:proofErr w:type="spellStart"/>
      <w:r>
        <w:t>Granneman</w:t>
      </w:r>
      <w:proofErr w:type="spellEnd"/>
      <w:r>
        <w:t xml:space="preserve"> et al., "A cluster of ribosome synthesis factors regulate pre-rRNA folding and 5.8S rRNA maturation by the Rat1 exonuclease.", 2011}</w:t>
      </w:r>
    </w:p>
    <w:p w14:paraId="47E09B56" w14:textId="77777777" w:rsidR="00835395" w:rsidRDefault="00835395" w:rsidP="00835395">
      <w:pPr>
        <w:pStyle w:val="Bibliography"/>
      </w:pPr>
      <w:r>
        <w:t>{</w:t>
      </w:r>
      <w:proofErr w:type="spellStart"/>
      <w:r>
        <w:t>Guillerez</w:t>
      </w:r>
      <w:proofErr w:type="spellEnd"/>
      <w:r>
        <w:t xml:space="preserve"> et al., "A mutation in T7 RNA polymerase that facilitates promoter clearance", 2005}</w:t>
      </w:r>
    </w:p>
    <w:p w14:paraId="0EB41B98" w14:textId="77777777" w:rsidR="00835395" w:rsidRDefault="00835395" w:rsidP="00835395">
      <w:pPr>
        <w:pStyle w:val="Bibliography"/>
      </w:pPr>
      <w:r>
        <w:t>{Heinz et al., "Simple combinations of lineage-determining transcription factors prime cis-regulatory elements required for macrophage and B cell identities", 2010}</w:t>
      </w:r>
    </w:p>
    <w:p w14:paraId="2E935888" w14:textId="77777777" w:rsidR="00835395" w:rsidRDefault="00835395" w:rsidP="00835395">
      <w:pPr>
        <w:pStyle w:val="Bibliography"/>
      </w:pPr>
      <w:r>
        <w:t>{Hendrix et al., "Prenatally Diagnosed 17q12 Microdeletion Syndrome with a Novel Association with Congenital Diaphragmatic Hernia", 2012}</w:t>
      </w:r>
    </w:p>
    <w:p w14:paraId="65B829BA" w14:textId="77777777" w:rsidR="00835395" w:rsidRDefault="00835395" w:rsidP="00835395">
      <w:pPr>
        <w:pStyle w:val="Bibliography"/>
      </w:pPr>
      <w:r>
        <w:t>{</w:t>
      </w:r>
      <w:proofErr w:type="spellStart"/>
      <w:r>
        <w:t>Henras</w:t>
      </w:r>
      <w:proofErr w:type="spellEnd"/>
      <w:r>
        <w:t xml:space="preserve"> et al., "The post-transcriptional steps of eukaryotic ribosome biogenesis", 2008}</w:t>
      </w:r>
    </w:p>
    <w:p w14:paraId="6525B9FB" w14:textId="77777777" w:rsidR="00835395" w:rsidRDefault="00835395" w:rsidP="00835395">
      <w:pPr>
        <w:pStyle w:val="Bibliography"/>
      </w:pPr>
      <w:r>
        <w:t>{</w:t>
      </w:r>
      <w:proofErr w:type="spellStart"/>
      <w:r>
        <w:t>Higa-Nakamine</w:t>
      </w:r>
      <w:proofErr w:type="spellEnd"/>
      <w:r>
        <w:t xml:space="preserve"> et al., "Loss of ribosomal RNA modification causes developmental defects in zebrafish", 2012}</w:t>
      </w:r>
    </w:p>
    <w:p w14:paraId="735CC439" w14:textId="77777777" w:rsidR="00835395" w:rsidRDefault="00835395" w:rsidP="00835395">
      <w:pPr>
        <w:pStyle w:val="Bibliography"/>
      </w:pPr>
      <w:r>
        <w:t>{</w:t>
      </w:r>
      <w:proofErr w:type="spellStart"/>
      <w:r>
        <w:t>Hinnant</w:t>
      </w:r>
      <w:proofErr w:type="spellEnd"/>
      <w:r>
        <w:t xml:space="preserve"> et al., "Temporal remodeling of the cell cycle accompanies differentiation in the Drosophila germline", 2017}</w:t>
      </w:r>
    </w:p>
    <w:p w14:paraId="48E0AA14" w14:textId="77777777" w:rsidR="00835395" w:rsidRDefault="00835395" w:rsidP="00835395">
      <w:pPr>
        <w:pStyle w:val="Bibliography"/>
      </w:pPr>
      <w:r>
        <w:t>{Hong et al., "Evaluation of the Nutrient-Sensing mTOR Pathway", 2012}</w:t>
      </w:r>
    </w:p>
    <w:p w14:paraId="6DE9A657" w14:textId="77777777" w:rsidR="00835395" w:rsidRDefault="00835395" w:rsidP="00835395">
      <w:pPr>
        <w:pStyle w:val="Bibliography"/>
      </w:pPr>
      <w:r>
        <w:t>{Hong et al., "LARP1 functions as a molecular switch for mTORC1-mediated translation of an essential class of mRNAs", 2017}</w:t>
      </w:r>
    </w:p>
    <w:p w14:paraId="379F5915" w14:textId="77777777" w:rsidR="00835395" w:rsidRDefault="00835395" w:rsidP="00835395">
      <w:pPr>
        <w:pStyle w:val="Bibliography"/>
      </w:pPr>
      <w:r>
        <w:t>{</w:t>
      </w:r>
      <w:proofErr w:type="spellStart"/>
      <w:r>
        <w:t>Hornstein</w:t>
      </w:r>
      <w:proofErr w:type="spellEnd"/>
      <w:r>
        <w:t xml:space="preserve"> et al., "Mitogenic and nutritional signals are transduced into translational efficiency of TOP mRNAs", 2001}</w:t>
      </w:r>
    </w:p>
    <w:p w14:paraId="77294FAB" w14:textId="77777777" w:rsidR="00835395" w:rsidRDefault="00835395" w:rsidP="00835395">
      <w:pPr>
        <w:pStyle w:val="Bibliography"/>
      </w:pPr>
      <w:r>
        <w:t>{Hsu et al., "Diet controls normal and tumorous germline stem cells via insulin-dependent and -independent mechanisms in Drosophila", 2008}</w:t>
      </w:r>
    </w:p>
    <w:p w14:paraId="06E2598C" w14:textId="77777777" w:rsidR="00835395" w:rsidRDefault="00835395" w:rsidP="00835395">
      <w:pPr>
        <w:pStyle w:val="Bibliography"/>
      </w:pPr>
      <w:r>
        <w:t>{Hu et al., "An integrative approach to ortholog prediction for disease-focused and other functional studies", 2011}</w:t>
      </w:r>
    </w:p>
    <w:p w14:paraId="3491FE3E" w14:textId="77777777" w:rsidR="00835395" w:rsidRDefault="00835395" w:rsidP="00835395">
      <w:pPr>
        <w:pStyle w:val="Bibliography"/>
      </w:pPr>
      <w:r>
        <w:t>{</w:t>
      </w:r>
      <w:proofErr w:type="spellStart"/>
      <w:r>
        <w:t>Iadevaia</w:t>
      </w:r>
      <w:proofErr w:type="spellEnd"/>
      <w:r>
        <w:t xml:space="preserve"> et al., "mTORC1 signaling controls multiple steps in ribosome biogenesis", 2014}</w:t>
      </w:r>
    </w:p>
    <w:p w14:paraId="5FD354B5" w14:textId="77777777" w:rsidR="00835395" w:rsidRDefault="00835395" w:rsidP="00835395">
      <w:pPr>
        <w:pStyle w:val="Bibliography"/>
      </w:pPr>
      <w:r>
        <w:t xml:space="preserve">{Ichihara et al., "A Drosophila orthologue of </w:t>
      </w:r>
      <w:proofErr w:type="spellStart"/>
      <w:r>
        <w:t>larp</w:t>
      </w:r>
      <w:proofErr w:type="spellEnd"/>
      <w:r>
        <w:t xml:space="preserve"> protein family is required for multiple processes in male meiosis", 2007}</w:t>
      </w:r>
    </w:p>
    <w:p w14:paraId="496588D5" w14:textId="77777777" w:rsidR="00835395" w:rsidRDefault="00835395" w:rsidP="00835395">
      <w:pPr>
        <w:pStyle w:val="Bibliography"/>
      </w:pPr>
      <w:r>
        <w:lastRenderedPageBreak/>
        <w:t>{Jefferies et al., "Rapamycin suppresses 5′TOP mRNA translation through inhibition of p70s6k", 1997}</w:t>
      </w:r>
    </w:p>
    <w:p w14:paraId="573F2E7E" w14:textId="77777777" w:rsidR="00835395" w:rsidRDefault="00835395" w:rsidP="00835395">
      <w:pPr>
        <w:pStyle w:val="Bibliography"/>
      </w:pPr>
      <w:r>
        <w:t>{Jia et al., "mTORC1 promotes TOP mRNA translation through site-specific phosphorylation of LARP1", 2021}</w:t>
      </w:r>
    </w:p>
    <w:p w14:paraId="2DE76CD2" w14:textId="77777777" w:rsidR="00835395" w:rsidRDefault="00835395" w:rsidP="00835395">
      <w:pPr>
        <w:pStyle w:val="Bibliography"/>
      </w:pPr>
      <w:r>
        <w:t xml:space="preserve">{Jones et al., "Prevention of the neurocristopathy </w:t>
      </w:r>
      <w:proofErr w:type="spellStart"/>
      <w:r>
        <w:t>Treacher</w:t>
      </w:r>
      <w:proofErr w:type="spellEnd"/>
      <w:r>
        <w:t xml:space="preserve"> Collins syndrome through inhibition of p53 function", 2008}</w:t>
      </w:r>
    </w:p>
    <w:p w14:paraId="22466DFC" w14:textId="77777777" w:rsidR="00835395" w:rsidRDefault="00835395" w:rsidP="00835395">
      <w:pPr>
        <w:pStyle w:val="Bibliography"/>
      </w:pPr>
      <w:r>
        <w:t>{Kai et al., "An empty Drosophila stem cell niche reactivates the proliferation of ectopic cells", 2003}</w:t>
      </w:r>
    </w:p>
    <w:p w14:paraId="02F63125" w14:textId="77777777" w:rsidR="00835395" w:rsidRDefault="00835395" w:rsidP="00835395">
      <w:pPr>
        <w:pStyle w:val="Bibliography"/>
      </w:pPr>
      <w:r>
        <w:t>{Kai et al., "The expression profile of purified Drosophila germline stem cells", 2005}</w:t>
      </w:r>
    </w:p>
    <w:p w14:paraId="39C80EB1" w14:textId="77777777" w:rsidR="00835395" w:rsidRDefault="00835395" w:rsidP="00835395">
      <w:pPr>
        <w:pStyle w:val="Bibliography"/>
      </w:pPr>
      <w:r>
        <w:t>{</w:t>
      </w:r>
      <w:proofErr w:type="spellStart"/>
      <w:r>
        <w:t>Karpen</w:t>
      </w:r>
      <w:proofErr w:type="spellEnd"/>
      <w:r>
        <w:t xml:space="preserve"> et al., "A Drosophila rRNA gene located in euchromatin is active in transcription and nucleolus formation.", 1988}</w:t>
      </w:r>
    </w:p>
    <w:p w14:paraId="4AE86343" w14:textId="77777777" w:rsidR="00835395" w:rsidRDefault="00835395" w:rsidP="00835395">
      <w:pPr>
        <w:pStyle w:val="Bibliography"/>
      </w:pPr>
      <w:r>
        <w:t>{</w:t>
      </w:r>
      <w:proofErr w:type="spellStart"/>
      <w:r>
        <w:t>Khoshnevis</w:t>
      </w:r>
      <w:proofErr w:type="spellEnd"/>
      <w:r>
        <w:t xml:space="preserve"> et al., "The DEAD-box Protein Rok1 Orchestrates 40S and 60S Ribosome Assembly by Promoting the Release of Rrp5 from Pre-40S Ribosomes to Allow for 60S Maturation", 2016}</w:t>
      </w:r>
    </w:p>
    <w:p w14:paraId="5034CC58" w14:textId="77777777" w:rsidR="00835395" w:rsidRDefault="00835395" w:rsidP="00835395">
      <w:pPr>
        <w:pStyle w:val="Bibliography"/>
      </w:pPr>
      <w:r>
        <w:t>{Kim et al., "Regulation of TORC1 by Rag GTPases in nutrient response", 2008}</w:t>
      </w:r>
    </w:p>
    <w:p w14:paraId="14901EFE" w14:textId="77777777" w:rsidR="00835395" w:rsidRDefault="00835395" w:rsidP="00835395">
      <w:pPr>
        <w:pStyle w:val="Bibliography"/>
      </w:pPr>
      <w:r>
        <w:t>{Kim et al., "Spatial Activation of TORC1 Is Regulated by Hedgehog and E2F1 Signaling in the Drosophila Eye", 2017}</w:t>
      </w:r>
    </w:p>
    <w:p w14:paraId="7801B3A3" w14:textId="77777777" w:rsidR="00835395" w:rsidRDefault="00835395" w:rsidP="00835395">
      <w:pPr>
        <w:pStyle w:val="Bibliography"/>
      </w:pPr>
      <w:r>
        <w:t>{Kimball, "Regulation of Global and Specific mRNA Translation by Amino Acids", 2002}</w:t>
      </w:r>
    </w:p>
    <w:p w14:paraId="74556B59" w14:textId="77777777" w:rsidR="00835395" w:rsidRDefault="00835395" w:rsidP="00835395">
      <w:pPr>
        <w:pStyle w:val="Bibliography"/>
      </w:pPr>
      <w:r>
        <w:t>{</w:t>
      </w:r>
      <w:proofErr w:type="spellStart"/>
      <w:r>
        <w:t>Koš</w:t>
      </w:r>
      <w:proofErr w:type="spellEnd"/>
      <w:r>
        <w:t xml:space="preserve"> et al., "Yeast pre-rRNA processing and modification occur </w:t>
      </w:r>
      <w:proofErr w:type="spellStart"/>
      <w:r>
        <w:t>cotranscriptionally</w:t>
      </w:r>
      <w:proofErr w:type="spellEnd"/>
      <w:r>
        <w:t>", 2010}</w:t>
      </w:r>
    </w:p>
    <w:p w14:paraId="0C042E58" w14:textId="77777777" w:rsidR="00835395" w:rsidRDefault="00835395" w:rsidP="00835395">
      <w:pPr>
        <w:pStyle w:val="Bibliography"/>
      </w:pPr>
      <w:r>
        <w:t>{Lahr et al., "The La-related protein 1-specific domain repurposes HEAT-like repeats to directly bind a 5′TOP sequence", 2015}</w:t>
      </w:r>
    </w:p>
    <w:p w14:paraId="1772A6EF" w14:textId="77777777" w:rsidR="00835395" w:rsidRDefault="00835395" w:rsidP="00835395">
      <w:pPr>
        <w:pStyle w:val="Bibliography"/>
      </w:pPr>
      <w:r>
        <w:t>{Lahr et al., "La-related protein 1 (LARP1) binds the mRNA cap, blocking eIF4F assembly on TOP mRNAs", 2017}</w:t>
      </w:r>
    </w:p>
    <w:p w14:paraId="247AE4CF" w14:textId="77777777" w:rsidR="00835395" w:rsidRDefault="00835395" w:rsidP="00835395">
      <w:pPr>
        <w:pStyle w:val="Bibliography"/>
      </w:pPr>
      <w:r>
        <w:t>{Li et al., "GTPBP4 Promotes Gastric Cancer Progression via Regulating P53 Activity", 2018}</w:t>
      </w:r>
    </w:p>
    <w:p w14:paraId="19A8A5B4" w14:textId="77777777" w:rsidR="00835395" w:rsidRDefault="00835395" w:rsidP="00835395">
      <w:pPr>
        <w:pStyle w:val="Bibliography"/>
      </w:pPr>
      <w:r>
        <w:t>{Lipton et al., "Defective Erythroid Progenitor Differentiation System in Congenital Hypoplastic (Diamond-</w:t>
      </w:r>
      <w:proofErr w:type="spellStart"/>
      <w:r>
        <w:t>Blackfan</w:t>
      </w:r>
      <w:proofErr w:type="spellEnd"/>
      <w:r>
        <w:t>) Anemia", 1986}</w:t>
      </w:r>
    </w:p>
    <w:p w14:paraId="75E9AF52" w14:textId="77777777" w:rsidR="00835395" w:rsidRDefault="00835395" w:rsidP="00835395">
      <w:pPr>
        <w:pStyle w:val="Bibliography"/>
      </w:pPr>
      <w:r>
        <w:t>{</w:t>
      </w:r>
      <w:proofErr w:type="spellStart"/>
      <w:r>
        <w:t>Loewith</w:t>
      </w:r>
      <w:proofErr w:type="spellEnd"/>
      <w:r>
        <w:t xml:space="preserve"> et al., "Target of Rapamycin (TOR) in Nutrient Signaling and Growth Control", 2011}</w:t>
      </w:r>
    </w:p>
    <w:p w14:paraId="20F7E131" w14:textId="77777777" w:rsidR="00835395" w:rsidRDefault="00835395" w:rsidP="00835395">
      <w:pPr>
        <w:pStyle w:val="Bibliography"/>
      </w:pPr>
      <w:r>
        <w:t>{Lu et al., "Meiotic Recombination Provokes Functional Activation of the p53 Regulatory Network", 2010}</w:t>
      </w:r>
    </w:p>
    <w:p w14:paraId="6086C6C7" w14:textId="77777777" w:rsidR="00835395" w:rsidRDefault="00835395" w:rsidP="00835395">
      <w:pPr>
        <w:pStyle w:val="Bibliography"/>
      </w:pPr>
      <w:r>
        <w:t>{Lunardi et al., "A genome-scale protein interaction profile of Drosophila p53 uncovers additional nodes of the human p53 network", 2010}</w:t>
      </w:r>
    </w:p>
    <w:p w14:paraId="2D84A00E" w14:textId="77777777" w:rsidR="00835395" w:rsidRDefault="00835395" w:rsidP="00835395">
      <w:pPr>
        <w:pStyle w:val="Bibliography"/>
      </w:pPr>
      <w:r>
        <w:lastRenderedPageBreak/>
        <w:t>{Ma et al., "DNA damage-induced Lok/CHK2 activation compromises germline stem cell self-renewal and lineage differentiation", 2016}</w:t>
      </w:r>
    </w:p>
    <w:p w14:paraId="53FCF1CE" w14:textId="77777777" w:rsidR="00835395" w:rsidRDefault="00835395" w:rsidP="00835395">
      <w:pPr>
        <w:pStyle w:val="Bibliography"/>
      </w:pPr>
      <w:r>
        <w:t>{Martin et al., "A pre-ribosomal RNA interaction network involving snoRNAs and the Rok1 helicase", 2014}</w:t>
      </w:r>
    </w:p>
    <w:p w14:paraId="29D558EF" w14:textId="77777777" w:rsidR="00835395" w:rsidRDefault="00835395" w:rsidP="00835395">
      <w:pPr>
        <w:pStyle w:val="Bibliography"/>
      </w:pPr>
      <w:r>
        <w:t>{Mathieu et al., "Aurora B and cyclin B have opposite effects on the timing of cytokinesis abscission in Drosophila germ cells and in vertebrate somatic cells", 2013}</w:t>
      </w:r>
    </w:p>
    <w:p w14:paraId="78C18E48" w14:textId="77777777" w:rsidR="00835395" w:rsidRDefault="00835395" w:rsidP="00835395">
      <w:pPr>
        <w:pStyle w:val="Bibliography"/>
      </w:pPr>
      <w:r>
        <w:t>{Matias et al., "Abscission is regulated by the ESCRT-III protein shrub in Drosophila germline stem cells", 2015}</w:t>
      </w:r>
    </w:p>
    <w:p w14:paraId="347C489B" w14:textId="77777777" w:rsidR="00835395" w:rsidRDefault="00835395" w:rsidP="00835395">
      <w:pPr>
        <w:pStyle w:val="Bibliography"/>
      </w:pPr>
      <w:r>
        <w:t>{Mayer et al., "Ribosome biogenesis and cell growth: mTOR coordinates transcription by all three classes of nuclear RNA polymerases", 2006}</w:t>
      </w:r>
    </w:p>
    <w:p w14:paraId="1EFA443E" w14:textId="77777777" w:rsidR="00835395" w:rsidRDefault="00835395" w:rsidP="00835395">
      <w:pPr>
        <w:pStyle w:val="Bibliography"/>
      </w:pPr>
      <w:r>
        <w:t>{McCarthy et al., "Tip60 complex promotes expression of a differentiation factor to regulate germline differentiation in female Drosophila", 2018}</w:t>
      </w:r>
    </w:p>
    <w:p w14:paraId="0218C183" w14:textId="77777777" w:rsidR="00835395" w:rsidRDefault="00835395" w:rsidP="00835395">
      <w:pPr>
        <w:pStyle w:val="Bibliography"/>
      </w:pPr>
      <w:r>
        <w:t>{McCarthy et al., "MSL3 coordinates a transcriptional and translational meiotic program in female Drosophila", 2019}</w:t>
      </w:r>
    </w:p>
    <w:p w14:paraId="0AC480E8" w14:textId="77777777" w:rsidR="00835395" w:rsidRDefault="00835395" w:rsidP="00835395">
      <w:pPr>
        <w:pStyle w:val="Bibliography"/>
      </w:pPr>
      <w:r>
        <w:t>{McGowan et al., "Reduced ribosomal protein gene dosage and p53 activation in low-risk myelodysplastic syndrome", 2011}</w:t>
      </w:r>
    </w:p>
    <w:p w14:paraId="2F91EE3F" w14:textId="77777777" w:rsidR="00835395" w:rsidRDefault="00835395" w:rsidP="00835395">
      <w:pPr>
        <w:pStyle w:val="Bibliography"/>
      </w:pPr>
      <w:r>
        <w:t>{</w:t>
      </w:r>
      <w:proofErr w:type="spellStart"/>
      <w:r>
        <w:t>McKearin</w:t>
      </w:r>
      <w:proofErr w:type="spellEnd"/>
      <w:r>
        <w:t xml:space="preserve"> et al., "bag-of-marbles: a Drosophila gene required to initiate both male and female gametogenesis.", 1990}</w:t>
      </w:r>
    </w:p>
    <w:p w14:paraId="0C6DA692" w14:textId="77777777" w:rsidR="00835395" w:rsidRDefault="00835395" w:rsidP="00835395">
      <w:pPr>
        <w:pStyle w:val="Bibliography"/>
      </w:pPr>
      <w:r>
        <w:t>{</w:t>
      </w:r>
      <w:proofErr w:type="spellStart"/>
      <w:r>
        <w:t>McKearin</w:t>
      </w:r>
      <w:proofErr w:type="spellEnd"/>
      <w:r>
        <w:t xml:space="preserve"> et al., "A role for the Drosophila bag-of-marbles protein in the differentiation of </w:t>
      </w:r>
      <w:proofErr w:type="spellStart"/>
      <w:r>
        <w:t>cystoblasts</w:t>
      </w:r>
      <w:proofErr w:type="spellEnd"/>
      <w:r>
        <w:t xml:space="preserve"> from germline stem cells", 1995}</w:t>
      </w:r>
    </w:p>
    <w:p w14:paraId="659BE267" w14:textId="77777777" w:rsidR="00835395" w:rsidRDefault="00835395" w:rsidP="00835395">
      <w:pPr>
        <w:pStyle w:val="Bibliography"/>
      </w:pPr>
      <w:r>
        <w:t>{</w:t>
      </w:r>
      <w:proofErr w:type="spellStart"/>
      <w:r>
        <w:t>Meyuhas</w:t>
      </w:r>
      <w:proofErr w:type="spellEnd"/>
      <w:r>
        <w:t>, "Synthesis of the translational apparatus is regulated at the translational level", 2000}</w:t>
      </w:r>
    </w:p>
    <w:p w14:paraId="284963D2" w14:textId="77777777" w:rsidR="00835395" w:rsidRDefault="00835395" w:rsidP="00835395">
      <w:pPr>
        <w:pStyle w:val="Bibliography"/>
      </w:pPr>
      <w:r>
        <w:t>{</w:t>
      </w:r>
      <w:proofErr w:type="spellStart"/>
      <w:r>
        <w:t>Meyuhas</w:t>
      </w:r>
      <w:proofErr w:type="spellEnd"/>
      <w:r>
        <w:t xml:space="preserve"> et al., "The race to decipher the top secrets of TOP mRNAs", 2015}</w:t>
      </w:r>
    </w:p>
    <w:p w14:paraId="22873BB8" w14:textId="77777777" w:rsidR="00835395" w:rsidRDefault="00835395" w:rsidP="00835395">
      <w:pPr>
        <w:pStyle w:val="Bibliography"/>
      </w:pPr>
      <w:r>
        <w:t>{Mills et al., "</w:t>
      </w:r>
      <w:proofErr w:type="spellStart"/>
      <w:r>
        <w:t>Ribosomopathies</w:t>
      </w:r>
      <w:proofErr w:type="spellEnd"/>
      <w:r>
        <w:t>: There’s strength in numbers", 2017}</w:t>
      </w:r>
    </w:p>
    <w:p w14:paraId="390ABFCF" w14:textId="77777777" w:rsidR="00835395" w:rsidRDefault="00835395" w:rsidP="00835395">
      <w:pPr>
        <w:pStyle w:val="Bibliography"/>
      </w:pPr>
      <w:r>
        <w:t>{Moon et al., "A Robust Transposon-Endogenizing Response from Germline Stem Cells", 2018}</w:t>
      </w:r>
    </w:p>
    <w:p w14:paraId="6C6D4A5A" w14:textId="77777777" w:rsidR="00835395" w:rsidRDefault="00835395" w:rsidP="00835395">
      <w:pPr>
        <w:pStyle w:val="Bibliography"/>
      </w:pPr>
      <w:r>
        <w:t>{</w:t>
      </w:r>
      <w:proofErr w:type="spellStart"/>
      <w:r>
        <w:t>Nerurkar</w:t>
      </w:r>
      <w:proofErr w:type="spellEnd"/>
      <w:r>
        <w:t xml:space="preserve"> et al., "Eukaryotic ribosome assembly and nuclear export.", 2015}</w:t>
      </w:r>
    </w:p>
    <w:p w14:paraId="37CA5CF3" w14:textId="77777777" w:rsidR="00835395" w:rsidRDefault="00835395" w:rsidP="00835395">
      <w:pPr>
        <w:pStyle w:val="Bibliography"/>
      </w:pPr>
      <w:r>
        <w:t>{</w:t>
      </w:r>
      <w:proofErr w:type="spellStart"/>
      <w:r>
        <w:t>Neumüller</w:t>
      </w:r>
      <w:proofErr w:type="spellEnd"/>
      <w:r>
        <w:t xml:space="preserve"> et al., "Mei-P26 regulates microRNAs and cell growth in the Drosophila ovarian stem cell lineage.", 2008}</w:t>
      </w:r>
    </w:p>
    <w:p w14:paraId="695CB2A9" w14:textId="77777777" w:rsidR="00835395" w:rsidRDefault="00835395" w:rsidP="00835395">
      <w:pPr>
        <w:pStyle w:val="Bibliography"/>
      </w:pPr>
      <w:r>
        <w:t>{O ’day et al., "8S rRNA processing requires the RNA helicase-like protein Rrp3", 1996}</w:t>
      </w:r>
    </w:p>
    <w:p w14:paraId="243EFC2D" w14:textId="77777777" w:rsidR="00835395" w:rsidRDefault="00835395" w:rsidP="00835395">
      <w:pPr>
        <w:pStyle w:val="Bibliography"/>
      </w:pPr>
      <w:r>
        <w:t>{Ochs et al., "Fibrillarin: a new protein of the nucleolus identified by autoimmune sera", 1985}</w:t>
      </w:r>
    </w:p>
    <w:p w14:paraId="1F5D0AB7" w14:textId="77777777" w:rsidR="00835395" w:rsidRDefault="00835395" w:rsidP="00835395">
      <w:pPr>
        <w:pStyle w:val="Bibliography"/>
      </w:pPr>
      <w:r>
        <w:t>{</w:t>
      </w:r>
      <w:proofErr w:type="spellStart"/>
      <w:r>
        <w:t>Ogami</w:t>
      </w:r>
      <w:proofErr w:type="spellEnd"/>
      <w:r>
        <w:t xml:space="preserve"> et al., "LARP1 facilitates translational recovery after amino acid refeeding by preserving long poly(A)-tailed TOP mRNAs", 2020}</w:t>
      </w:r>
    </w:p>
    <w:p w14:paraId="4F70C314" w14:textId="77777777" w:rsidR="00835395" w:rsidRDefault="00835395" w:rsidP="00835395">
      <w:pPr>
        <w:pStyle w:val="Bibliography"/>
      </w:pPr>
      <w:r>
        <w:lastRenderedPageBreak/>
        <w:t>{</w:t>
      </w:r>
      <w:proofErr w:type="spellStart"/>
      <w:r>
        <w:t>Ohlstein</w:t>
      </w:r>
      <w:proofErr w:type="spellEnd"/>
      <w:r>
        <w:t xml:space="preserve"> et al., "Ectopic expression of the Drosophila Bam protein eliminates </w:t>
      </w:r>
      <w:proofErr w:type="spellStart"/>
      <w:r>
        <w:t>oogenic</w:t>
      </w:r>
      <w:proofErr w:type="spellEnd"/>
      <w:r>
        <w:t xml:space="preserve"> germline stem cells", 1997}</w:t>
      </w:r>
    </w:p>
    <w:p w14:paraId="33F8C3BD" w14:textId="77777777" w:rsidR="00835395" w:rsidRDefault="00835395" w:rsidP="00835395">
      <w:pPr>
        <w:pStyle w:val="Bibliography"/>
      </w:pPr>
      <w:r>
        <w:t>{</w:t>
      </w:r>
      <w:proofErr w:type="spellStart"/>
      <w:r>
        <w:t>Õunap</w:t>
      </w:r>
      <w:proofErr w:type="spellEnd"/>
      <w:r>
        <w:t xml:space="preserve"> et al., "The Human WBSCR22 Protein Is Involved in the Biogenesis of the 40S Ribosomal Subunits in Mammalian Cells", 2013}</w:t>
      </w:r>
    </w:p>
    <w:p w14:paraId="6979EB98" w14:textId="77777777" w:rsidR="00835395" w:rsidRDefault="00835395" w:rsidP="00835395">
      <w:pPr>
        <w:pStyle w:val="Bibliography"/>
      </w:pPr>
      <w:r>
        <w:t>{</w:t>
      </w:r>
      <w:proofErr w:type="spellStart"/>
      <w:r>
        <w:t>Pagès</w:t>
      </w:r>
      <w:proofErr w:type="spellEnd"/>
      <w:r>
        <w:t xml:space="preserve"> et al., "</w:t>
      </w:r>
      <w:proofErr w:type="spellStart"/>
      <w:r>
        <w:t>Biostrings</w:t>
      </w:r>
      <w:proofErr w:type="spellEnd"/>
      <w:r>
        <w:t>: Efficient manipulation of biological strings", 2019}</w:t>
      </w:r>
    </w:p>
    <w:p w14:paraId="0550206E" w14:textId="77777777" w:rsidR="00835395" w:rsidRDefault="00835395" w:rsidP="00835395">
      <w:pPr>
        <w:pStyle w:val="Bibliography"/>
      </w:pPr>
      <w:r>
        <w:t>{</w:t>
      </w:r>
      <w:proofErr w:type="spellStart"/>
      <w:r>
        <w:t>Pallares-Cartes</w:t>
      </w:r>
      <w:proofErr w:type="spellEnd"/>
      <w:r>
        <w:t xml:space="preserve"> et al., "Tissue-specific coupling between insulin/IGF and TORC1 signaling via PRAS40 in Drosophila", 2012}</w:t>
      </w:r>
    </w:p>
    <w:p w14:paraId="6DF8D940" w14:textId="77777777" w:rsidR="00835395" w:rsidRDefault="00835395" w:rsidP="00835395">
      <w:pPr>
        <w:pStyle w:val="Bibliography"/>
      </w:pPr>
      <w:r>
        <w:t>{</w:t>
      </w:r>
      <w:proofErr w:type="spellStart"/>
      <w:r>
        <w:t>Pereboom</w:t>
      </w:r>
      <w:proofErr w:type="spellEnd"/>
      <w:r>
        <w:t xml:space="preserve"> et al., "A zebrafish model of dyskeratosis congenita reveals hematopoietic stem cell formation failure resulting from ribosomal protein-mediated p53 stabilization", 2011}</w:t>
      </w:r>
    </w:p>
    <w:p w14:paraId="7EB35C6A" w14:textId="77777777" w:rsidR="00835395" w:rsidRDefault="00835395" w:rsidP="00835395">
      <w:pPr>
        <w:pStyle w:val="Bibliography"/>
      </w:pPr>
      <w:r>
        <w:t>{Philippe et al., "La-related protein 1 (LARP1) repression of TOP mRNA translation is mediated through its cap-binding domain and controlled by an adjacent regulatory region", 2018}</w:t>
      </w:r>
    </w:p>
    <w:p w14:paraId="41ED4B90" w14:textId="77777777" w:rsidR="00835395" w:rsidRDefault="00835395" w:rsidP="00835395">
      <w:pPr>
        <w:pStyle w:val="Bibliography"/>
      </w:pPr>
      <w:r>
        <w:t>{Philippe et al., "Global analysis of LARP1 translation targets reveals tunable and dynamic features of 5′ TOP motifs", 2020}</w:t>
      </w:r>
    </w:p>
    <w:p w14:paraId="4778B34C" w14:textId="77777777" w:rsidR="00835395" w:rsidRDefault="00835395" w:rsidP="00835395">
      <w:pPr>
        <w:pStyle w:val="Bibliography"/>
      </w:pPr>
      <w:r>
        <w:t>{Powers et al., "Regulation of ribosome biogenesis by the rapamycin-sensitive TOR-signaling pathway in Saccharomyces cerevisiae.", 1999}</w:t>
      </w:r>
    </w:p>
    <w:p w14:paraId="7C83383B" w14:textId="77777777" w:rsidR="00835395" w:rsidRDefault="00835395" w:rsidP="00835395">
      <w:pPr>
        <w:pStyle w:val="Bibliography"/>
      </w:pPr>
      <w:r>
        <w:t>{</w:t>
      </w:r>
      <w:proofErr w:type="spellStart"/>
      <w:r>
        <w:t>Qiao</w:t>
      </w:r>
      <w:proofErr w:type="spellEnd"/>
      <w:r>
        <w:t xml:space="preserve"> et al., "Nap1l1 Controls Embryonic Neural Progenitor Cell Proliferation and Differentiation in the Developing Brain", 2018}</w:t>
      </w:r>
    </w:p>
    <w:p w14:paraId="51113687" w14:textId="77777777" w:rsidR="00835395" w:rsidRDefault="00835395" w:rsidP="00835395">
      <w:pPr>
        <w:pStyle w:val="Bibliography"/>
      </w:pPr>
      <w:r>
        <w:t>{Qin et al., "Global analyses of mRNA translational control during early Drosophila embryogenesis", 2007}</w:t>
      </w:r>
    </w:p>
    <w:p w14:paraId="1C65C611" w14:textId="77777777" w:rsidR="00835395" w:rsidRDefault="00835395" w:rsidP="00835395">
      <w:pPr>
        <w:pStyle w:val="Bibliography"/>
      </w:pPr>
      <w:r>
        <w:t>{</w:t>
      </w:r>
      <w:proofErr w:type="spellStart"/>
      <w:r>
        <w:t>Rørth</w:t>
      </w:r>
      <w:proofErr w:type="spellEnd"/>
      <w:r>
        <w:t>, "Gal4 in the Drosophila female germline", 1998}</w:t>
      </w:r>
    </w:p>
    <w:p w14:paraId="076C38AB" w14:textId="77777777" w:rsidR="00835395" w:rsidRDefault="00835395" w:rsidP="00835395">
      <w:pPr>
        <w:pStyle w:val="Bibliography"/>
      </w:pPr>
      <w:r>
        <w:t>{Sanchez et al., "Regulation of Ribosome Biogenesis and Protein Synthesis Controls Germline Stem Cell Differentiation", 2016}</w:t>
      </w:r>
    </w:p>
    <w:p w14:paraId="5DC6BE54" w14:textId="77777777" w:rsidR="00835395" w:rsidRDefault="00835395" w:rsidP="00835395">
      <w:pPr>
        <w:pStyle w:val="Bibliography"/>
      </w:pPr>
      <w:r>
        <w:t>{</w:t>
      </w:r>
      <w:proofErr w:type="spellStart"/>
      <w:r>
        <w:t>Sarov</w:t>
      </w:r>
      <w:proofErr w:type="spellEnd"/>
      <w:r>
        <w:t xml:space="preserve"> et al., "A genome-wide resource for the analysis of protein </w:t>
      </w:r>
      <w:proofErr w:type="spellStart"/>
      <w:r>
        <w:t>localisation</w:t>
      </w:r>
      <w:proofErr w:type="spellEnd"/>
      <w:r>
        <w:t xml:space="preserve"> in Drosophila", 2016}</w:t>
      </w:r>
    </w:p>
    <w:p w14:paraId="2C807DED" w14:textId="77777777" w:rsidR="00835395" w:rsidRDefault="00835395" w:rsidP="00835395">
      <w:pPr>
        <w:pStyle w:val="Bibliography"/>
      </w:pPr>
      <w:r>
        <w:t>{Sekiguchi et al., "NOP132 is required for proper nucleolus localization of DEAD-box RNA helicase DDX47", 2006}</w:t>
      </w:r>
    </w:p>
    <w:p w14:paraId="586BA5AB" w14:textId="77777777" w:rsidR="00835395" w:rsidRDefault="00835395" w:rsidP="00835395">
      <w:pPr>
        <w:pStyle w:val="Bibliography"/>
      </w:pPr>
      <w:r>
        <w:t>{</w:t>
      </w:r>
      <w:proofErr w:type="spellStart"/>
      <w:r>
        <w:t>Senturk</w:t>
      </w:r>
      <w:proofErr w:type="spellEnd"/>
      <w:r>
        <w:t xml:space="preserve"> et al., "p53 and Cell Cycle Effects After DNA Damage", 2013}</w:t>
      </w:r>
    </w:p>
    <w:p w14:paraId="34BF7048" w14:textId="77777777" w:rsidR="00835395" w:rsidRDefault="00835395" w:rsidP="00835395">
      <w:pPr>
        <w:pStyle w:val="Bibliography"/>
      </w:pPr>
      <w:r>
        <w:t>{</w:t>
      </w:r>
      <w:proofErr w:type="spellStart"/>
      <w:r>
        <w:t>Sezgin</w:t>
      </w:r>
      <w:proofErr w:type="spellEnd"/>
      <w:r>
        <w:t xml:space="preserve"> et al., "Survey over image thresholding techniques and quantitative performance evaluation", 2004}</w:t>
      </w:r>
    </w:p>
    <w:p w14:paraId="2F4347DC" w14:textId="77777777" w:rsidR="00835395" w:rsidRDefault="00835395" w:rsidP="00835395">
      <w:pPr>
        <w:pStyle w:val="Bibliography"/>
      </w:pPr>
      <w:r>
        <w:t>{Shu et al., "Nutrient Control of mRNA Translation", 2020}</w:t>
      </w:r>
    </w:p>
    <w:p w14:paraId="43288442" w14:textId="77777777" w:rsidR="00835395" w:rsidRDefault="00835395" w:rsidP="00835395">
      <w:pPr>
        <w:pStyle w:val="Bibliography"/>
      </w:pPr>
      <w:r>
        <w:t>{Sloan et al., "Tuning the ribosome: The influence of rRNA modification on eukaryotic ribosome biogenesis and function", 2017}</w:t>
      </w:r>
    </w:p>
    <w:p w14:paraId="0466C0CE" w14:textId="77777777" w:rsidR="00835395" w:rsidRDefault="00835395" w:rsidP="00835395">
      <w:pPr>
        <w:pStyle w:val="Bibliography"/>
      </w:pPr>
      <w:r>
        <w:lastRenderedPageBreak/>
        <w:t>{Studier, "Protein production by auto-induction in high-density shaking cultures", 2005}</w:t>
      </w:r>
    </w:p>
    <w:p w14:paraId="74FF56BB" w14:textId="77777777" w:rsidR="00835395" w:rsidRDefault="00835395" w:rsidP="00835395">
      <w:pPr>
        <w:pStyle w:val="Bibliography"/>
      </w:pPr>
      <w:r>
        <w:t>{</w:t>
      </w:r>
      <w:proofErr w:type="spellStart"/>
      <w:r>
        <w:t>Tafforeau</w:t>
      </w:r>
      <w:proofErr w:type="spellEnd"/>
      <w:r>
        <w:t xml:space="preserve"> et al., "The Complexity of Human Ribosome Biogenesis Revealed by Systematic Nucleolar Screening of Pre-rRNA Processing Factors", 2013}</w:t>
      </w:r>
    </w:p>
    <w:p w14:paraId="02AF311C" w14:textId="77777777" w:rsidR="00835395" w:rsidRDefault="00835395" w:rsidP="00835395">
      <w:pPr>
        <w:pStyle w:val="Bibliography"/>
      </w:pPr>
      <w:r>
        <w:t>{</w:t>
      </w:r>
      <w:proofErr w:type="spellStart"/>
      <w:r>
        <w:t>Tanentzapf</w:t>
      </w:r>
      <w:proofErr w:type="spellEnd"/>
      <w:r>
        <w:t xml:space="preserve"> et al., "Integrin-dependent anchoring of a stem-cell niche", 2007}</w:t>
      </w:r>
    </w:p>
    <w:p w14:paraId="15FBA550" w14:textId="77777777" w:rsidR="00835395" w:rsidRDefault="00835395" w:rsidP="00835395">
      <w:pPr>
        <w:pStyle w:val="Bibliography"/>
      </w:pPr>
      <w:r>
        <w:t>{Tang et al., "Amino Acid-Induced Translation of TOP mRNAs Is Fully Dependent on Phosphatidylinositol 3-Kinase-Mediated Signaling, Is Partially Inhibited by Rapamycin, and Is Independent of S6K1 and rpS6 Phosphorylation", 2001}</w:t>
      </w:r>
    </w:p>
    <w:p w14:paraId="7201B2FF" w14:textId="77777777" w:rsidR="00835395" w:rsidRDefault="00835395" w:rsidP="00835395">
      <w:pPr>
        <w:pStyle w:val="Bibliography"/>
      </w:pPr>
      <w:r>
        <w:t>{</w:t>
      </w:r>
      <w:proofErr w:type="spellStart"/>
      <w:r>
        <w:t>Tasnim</w:t>
      </w:r>
      <w:proofErr w:type="spellEnd"/>
      <w:r>
        <w:t xml:space="preserve"> et al., "p53 is required for female germline stem cell maintenance in P-element hybrid dysgenesis", 2018}</w:t>
      </w:r>
    </w:p>
    <w:p w14:paraId="463CD5AD" w14:textId="77777777" w:rsidR="00835395" w:rsidRDefault="00835395" w:rsidP="00835395">
      <w:pPr>
        <w:pStyle w:val="Bibliography"/>
      </w:pPr>
      <w:r>
        <w:t>{</w:t>
      </w:r>
      <w:proofErr w:type="spellStart"/>
      <w:r>
        <w:t>Tcherkezian</w:t>
      </w:r>
      <w:proofErr w:type="spellEnd"/>
      <w:r>
        <w:t xml:space="preserve"> et al., "Proteomic analysis of cap-dependent translation identifies LARP1 as a key regulator of 5′TOP mRNA translation", 2014}</w:t>
      </w:r>
    </w:p>
    <w:p w14:paraId="26DE1D33" w14:textId="77777777" w:rsidR="00835395" w:rsidRDefault="00835395" w:rsidP="00835395">
      <w:pPr>
        <w:pStyle w:val="Bibliography"/>
      </w:pPr>
      <w:r>
        <w:t>{Thomas et al., "PANTHER: A Library of Protein Families and Subfamilies Indexed by Function", 2003}</w:t>
      </w:r>
    </w:p>
    <w:p w14:paraId="3212EEB7" w14:textId="77777777" w:rsidR="00835395" w:rsidRDefault="00835395" w:rsidP="00835395">
      <w:pPr>
        <w:pStyle w:val="Bibliography"/>
      </w:pPr>
      <w:r>
        <w:t>{</w:t>
      </w:r>
      <w:proofErr w:type="spellStart"/>
      <w:r>
        <w:t>Thoreen</w:t>
      </w:r>
      <w:proofErr w:type="spellEnd"/>
      <w:r>
        <w:t xml:space="preserve"> et al., "A unifying model for mTORC1-mediated regulation of mRNA translation", 2012}</w:t>
      </w:r>
    </w:p>
    <w:p w14:paraId="1B5CBD5F" w14:textId="77777777" w:rsidR="00835395" w:rsidRDefault="00835395" w:rsidP="00835395">
      <w:pPr>
        <w:pStyle w:val="Bibliography"/>
      </w:pPr>
      <w:r>
        <w:t>{Twombly et al., "The TGF-beta signaling pathway is essential for Drosophila oogenesis", 1996}</w:t>
      </w:r>
    </w:p>
    <w:p w14:paraId="4FD9A5A6" w14:textId="77777777" w:rsidR="00835395" w:rsidRDefault="00835395" w:rsidP="00835395">
      <w:pPr>
        <w:pStyle w:val="Bibliography"/>
      </w:pPr>
      <w:r>
        <w:t>{</w:t>
      </w:r>
      <w:proofErr w:type="spellStart"/>
      <w:r>
        <w:t>Tye</w:t>
      </w:r>
      <w:proofErr w:type="spellEnd"/>
      <w:r>
        <w:t xml:space="preserve"> et al., "Proteotoxicity from aberrant ribosome biogenesis compromises cell fitness", 2019}</w:t>
      </w:r>
    </w:p>
    <w:p w14:paraId="6BB4BDB9" w14:textId="77777777" w:rsidR="00835395" w:rsidRDefault="00835395" w:rsidP="00835395">
      <w:pPr>
        <w:pStyle w:val="Bibliography"/>
      </w:pPr>
      <w:r>
        <w:t>{Upadhyay et al., "Transposon Dysregulation Modulates dWnt4 Signaling to Control Germline Stem Cell Differentiation in Drosophila", 2016}</w:t>
      </w:r>
    </w:p>
    <w:p w14:paraId="0FDF5C0B" w14:textId="77777777" w:rsidR="00835395" w:rsidRDefault="00835395" w:rsidP="00835395">
      <w:pPr>
        <w:pStyle w:val="Bibliography"/>
      </w:pPr>
      <w:r>
        <w:t xml:space="preserve">{Valdez et al., "The </w:t>
      </w:r>
      <w:proofErr w:type="spellStart"/>
      <w:r>
        <w:t>Treacher</w:t>
      </w:r>
      <w:proofErr w:type="spellEnd"/>
      <w:r>
        <w:t xml:space="preserve"> Collins syndrome (TCOF1) gene product is involved in ribosomal DNA gene transcription by interacting with upstream binding factor", 2004}</w:t>
      </w:r>
    </w:p>
    <w:p w14:paraId="06DAD2F6" w14:textId="77777777" w:rsidR="00835395" w:rsidRDefault="00835395" w:rsidP="00835395">
      <w:pPr>
        <w:pStyle w:val="Bibliography"/>
      </w:pPr>
      <w:r>
        <w:t>{</w:t>
      </w:r>
      <w:proofErr w:type="spellStart"/>
      <w:r>
        <w:t>Venema</w:t>
      </w:r>
      <w:proofErr w:type="spellEnd"/>
      <w:r>
        <w:t xml:space="preserve"> et al., "Processing of pre-ribosomal RNA </w:t>
      </w:r>
      <w:proofErr w:type="spellStart"/>
      <w:r>
        <w:t>inSaccharomyces</w:t>
      </w:r>
      <w:proofErr w:type="spellEnd"/>
      <w:r>
        <w:t xml:space="preserve"> cerevisiae", 1995}</w:t>
      </w:r>
    </w:p>
    <w:p w14:paraId="13DBED5A" w14:textId="77777777" w:rsidR="00835395" w:rsidRDefault="00835395" w:rsidP="00835395">
      <w:pPr>
        <w:pStyle w:val="Bibliography"/>
      </w:pPr>
      <w:r>
        <w:t>{</w:t>
      </w:r>
      <w:proofErr w:type="spellStart"/>
      <w:r>
        <w:t>Venema</w:t>
      </w:r>
      <w:proofErr w:type="spellEnd"/>
      <w:r>
        <w:t xml:space="preserve"> et al., "Rok1p Is a Putative RNA Helicase Required for rRNA Processing", 1997}</w:t>
      </w:r>
    </w:p>
    <w:p w14:paraId="772D6232" w14:textId="77777777" w:rsidR="00835395" w:rsidRDefault="00835395" w:rsidP="00835395">
      <w:pPr>
        <w:pStyle w:val="Bibliography"/>
      </w:pPr>
      <w:r>
        <w:t xml:space="preserve">{Vincent et al., "The SSU </w:t>
      </w:r>
      <w:proofErr w:type="spellStart"/>
      <w:r>
        <w:t>processome</w:t>
      </w:r>
      <w:proofErr w:type="spellEnd"/>
      <w:r>
        <w:t xml:space="preserve"> interactome in Saccharomyces cerevisiae reveals potential new protein subcomplexes", 2017}</w:t>
      </w:r>
    </w:p>
    <w:p w14:paraId="231D0377" w14:textId="77777777" w:rsidR="00835395" w:rsidRDefault="00835395" w:rsidP="00835395">
      <w:pPr>
        <w:pStyle w:val="Bibliography"/>
      </w:pPr>
      <w:r>
        <w:t xml:space="preserve">{Warren, "Molecular basis of the human </w:t>
      </w:r>
      <w:proofErr w:type="spellStart"/>
      <w:r>
        <w:t>ribosomopathy</w:t>
      </w:r>
      <w:proofErr w:type="spellEnd"/>
      <w:r>
        <w:t xml:space="preserve"> </w:t>
      </w:r>
      <w:proofErr w:type="spellStart"/>
      <w:r>
        <w:t>Shwachman</w:t>
      </w:r>
      <w:proofErr w:type="spellEnd"/>
      <w:r>
        <w:t>-Diamond syndrome", 2018}</w:t>
      </w:r>
    </w:p>
    <w:p w14:paraId="2B1AA3E7" w14:textId="77777777" w:rsidR="00835395" w:rsidRDefault="00835395" w:rsidP="00835395">
      <w:pPr>
        <w:pStyle w:val="Bibliography"/>
      </w:pPr>
      <w:r>
        <w:t>{Watanabe‐</w:t>
      </w:r>
      <w:proofErr w:type="spellStart"/>
      <w:r>
        <w:t>Susaki</w:t>
      </w:r>
      <w:proofErr w:type="spellEnd"/>
      <w:r>
        <w:t xml:space="preserve"> et al., "Biosynthesis of ribosomal RNA in nucleoli regulates pluripotency and differentiation ability of pluripotent stem cells", 2014}</w:t>
      </w:r>
    </w:p>
    <w:p w14:paraId="380EAD2F" w14:textId="77777777" w:rsidR="00835395" w:rsidRDefault="00835395" w:rsidP="00835395">
      <w:pPr>
        <w:pStyle w:val="Bibliography"/>
      </w:pPr>
      <w:r>
        <w:t xml:space="preserve">{Watkins et al., "The box C/D and H/ACA </w:t>
      </w:r>
      <w:proofErr w:type="spellStart"/>
      <w:r>
        <w:t>snoRNPs</w:t>
      </w:r>
      <w:proofErr w:type="spellEnd"/>
      <w:r>
        <w:t>: Key players in the modification, processing and the dynamic folding of ribosomal RNA", 2012}</w:t>
      </w:r>
    </w:p>
    <w:p w14:paraId="2616BCDE" w14:textId="77777777" w:rsidR="00835395" w:rsidRDefault="00835395" w:rsidP="00835395">
      <w:pPr>
        <w:pStyle w:val="Bibliography"/>
      </w:pPr>
      <w:r>
        <w:lastRenderedPageBreak/>
        <w:t>{Wei et al., "TORC1 regulators Iml1/GATOR1 and GATOR2 control meiotic entry and oocyte development in Drosophila", 2014}</w:t>
      </w:r>
    </w:p>
    <w:p w14:paraId="51584D7D" w14:textId="77777777" w:rsidR="00835395" w:rsidRDefault="00835395" w:rsidP="00835395">
      <w:pPr>
        <w:pStyle w:val="Bibliography"/>
      </w:pPr>
      <w:r>
        <w:t>{</w:t>
      </w:r>
      <w:proofErr w:type="spellStart"/>
      <w:r>
        <w:t>Woolnough</w:t>
      </w:r>
      <w:proofErr w:type="spellEnd"/>
      <w:r>
        <w:t xml:space="preserve"> et al., "The Regulation of rRNA Gene Transcription during Directed Differentiation of Human Embryonic Stem Cells", 2016}</w:t>
      </w:r>
    </w:p>
    <w:p w14:paraId="43A1A122" w14:textId="77777777" w:rsidR="00835395" w:rsidRDefault="00835395" w:rsidP="00835395">
      <w:pPr>
        <w:pStyle w:val="Bibliography"/>
      </w:pPr>
      <w:r>
        <w:t>{</w:t>
      </w:r>
      <w:proofErr w:type="spellStart"/>
      <w:r>
        <w:t>Xie</w:t>
      </w:r>
      <w:proofErr w:type="spellEnd"/>
      <w:r>
        <w:t xml:space="preserve"> et al., "decapentaplegic Is Essential for the Maintenance and Division of Germline Stem Cells in the Drosophila Ovary", 1998}</w:t>
      </w:r>
    </w:p>
    <w:p w14:paraId="2AAF5E55" w14:textId="77777777" w:rsidR="00835395" w:rsidRDefault="00835395" w:rsidP="00835395">
      <w:pPr>
        <w:pStyle w:val="Bibliography"/>
      </w:pPr>
      <w:r>
        <w:t>{</w:t>
      </w:r>
      <w:proofErr w:type="spellStart"/>
      <w:r>
        <w:t>Xie</w:t>
      </w:r>
      <w:proofErr w:type="spellEnd"/>
      <w:r>
        <w:t xml:space="preserve"> et al., "A Niche Maintaining Germ Line Stem Cells in the Drosophila Ovary", 2000}</w:t>
      </w:r>
    </w:p>
    <w:p w14:paraId="24C2B993" w14:textId="77777777" w:rsidR="00835395" w:rsidRDefault="00835395" w:rsidP="00835395">
      <w:pPr>
        <w:pStyle w:val="Bibliography"/>
      </w:pPr>
      <w:r>
        <w:t>{</w:t>
      </w:r>
      <w:proofErr w:type="spellStart"/>
      <w:r>
        <w:t>Xie</w:t>
      </w:r>
      <w:proofErr w:type="spellEnd"/>
      <w:r>
        <w:t xml:space="preserve"> et al., "Stem cells and their niche: an inseparable relationship", 2007}</w:t>
      </w:r>
    </w:p>
    <w:p w14:paraId="5D55F5F2" w14:textId="77777777" w:rsidR="00835395" w:rsidRDefault="00835395" w:rsidP="00835395">
      <w:pPr>
        <w:pStyle w:val="Bibliography"/>
      </w:pPr>
      <w:r>
        <w:t>{</w:t>
      </w:r>
      <w:proofErr w:type="spellStart"/>
      <w:r>
        <w:t>Yelick</w:t>
      </w:r>
      <w:proofErr w:type="spellEnd"/>
      <w:r>
        <w:t xml:space="preserve"> et al., "</w:t>
      </w:r>
      <w:proofErr w:type="spellStart"/>
      <w:r>
        <w:t>Ribosomopathies</w:t>
      </w:r>
      <w:proofErr w:type="spellEnd"/>
      <w:r>
        <w:t>: Global process, tissue specific defects", 2015}</w:t>
      </w:r>
    </w:p>
    <w:p w14:paraId="45C931EF" w14:textId="77777777" w:rsidR="00835395" w:rsidRDefault="00835395" w:rsidP="00835395">
      <w:pPr>
        <w:pStyle w:val="Bibliography"/>
      </w:pPr>
      <w:r>
        <w:t>{Yu et al., "Up-regulation of GTPBP4 in colorectal carcinoma is responsible for tumor metastasis", 2016}</w:t>
      </w:r>
    </w:p>
    <w:p w14:paraId="528D82AD" w14:textId="77777777" w:rsidR="00835395" w:rsidRDefault="00835395" w:rsidP="00835395">
      <w:pPr>
        <w:pStyle w:val="Bibliography"/>
      </w:pPr>
      <w:r>
        <w:t>{</w:t>
      </w:r>
      <w:proofErr w:type="spellStart"/>
      <w:r>
        <w:t>Zahradkal</w:t>
      </w:r>
      <w:proofErr w:type="spellEnd"/>
      <w:r>
        <w:t xml:space="preserve"> et al., "Regulation of ribosome biogenesis in differentiated rat myotubes", 1991}</w:t>
      </w:r>
    </w:p>
    <w:p w14:paraId="19DB136C" w14:textId="77777777" w:rsidR="00835395" w:rsidRDefault="00835395" w:rsidP="00835395">
      <w:pPr>
        <w:pStyle w:val="Bibliography"/>
      </w:pPr>
      <w:r>
        <w:t>{</w:t>
      </w:r>
      <w:proofErr w:type="spellStart"/>
      <w:r>
        <w:t>Zemp</w:t>
      </w:r>
      <w:proofErr w:type="spellEnd"/>
      <w:r>
        <w:t xml:space="preserve"> et al., "Nuclear export and cytoplasmic maturation of ribosomal subunits", 2007}</w:t>
      </w:r>
    </w:p>
    <w:p w14:paraId="0484D148" w14:textId="77777777" w:rsidR="00835395" w:rsidRDefault="00835395" w:rsidP="00835395">
      <w:pPr>
        <w:pStyle w:val="Bibliography"/>
      </w:pPr>
      <w:r>
        <w:t>{Zhang et al., "Signaling to p53: Ribosomal Proteins Find Their Way", 2009}</w:t>
      </w:r>
    </w:p>
    <w:p w14:paraId="765D6FB9" w14:textId="77777777" w:rsidR="00835395" w:rsidRDefault="00835395" w:rsidP="00835395">
      <w:pPr>
        <w:pStyle w:val="Bibliography"/>
      </w:pPr>
      <w:r>
        <w:t>{Zhang et al., "Identification of DHX33 as a Mediator of rRNA Synthesis and Cell Growth", 2011}</w:t>
      </w:r>
    </w:p>
    <w:p w14:paraId="799411BA" w14:textId="77777777" w:rsidR="00835395" w:rsidRDefault="00835395" w:rsidP="00835395">
      <w:pPr>
        <w:pStyle w:val="Bibliography"/>
      </w:pPr>
      <w:r>
        <w:t>{Zhang et al., "Changes in rRNA transcription influence proliferation and cell fate within a stem cell lineage", 2014}</w:t>
      </w:r>
    </w:p>
    <w:p w14:paraId="407900C9" w14:textId="77777777" w:rsidR="00835395" w:rsidRDefault="00835395" w:rsidP="00835395">
      <w:pPr>
        <w:pStyle w:val="Bibliography"/>
      </w:pPr>
      <w:r>
        <w:t>{Zhou et al., "Inducing RNAi in Drosophila Cells by Transfection with dsRNA", 2013}</w:t>
      </w:r>
    </w:p>
    <w:p w14:paraId="7D1FEE5D" w14:textId="77777777" w:rsidR="00835395" w:rsidRDefault="00835395" w:rsidP="00835395">
      <w:pPr>
        <w:pStyle w:val="Bibliography"/>
      </w:pPr>
      <w:r>
        <w:t>{</w:t>
      </w:r>
      <w:proofErr w:type="spellStart"/>
      <w:r>
        <w:t>Zielke</w:t>
      </w:r>
      <w:proofErr w:type="spellEnd"/>
      <w:r>
        <w:t xml:space="preserve"> et al., "Fly-FUCCI: A versatile tool for studying cell proliferation in complex tissues", 2014}</w:t>
      </w:r>
    </w:p>
    <w:p w14:paraId="0CE4A572" w14:textId="584B7510" w:rsidR="3727385A" w:rsidRDefault="00E22143" w:rsidP="006C0869">
      <w:pPr>
        <w:pStyle w:val="Bibliography"/>
        <w:ind w:left="0" w:firstLine="0"/>
        <w:rPr>
          <w:rFonts w:eastAsia="Arial"/>
        </w:rPr>
      </w:pPr>
      <w:r>
        <w:fldChar w:fldCharType="end"/>
      </w:r>
    </w:p>
    <w:sectPr w:rsidR="3727385A" w:rsidSect="00FA7E37">
      <w:headerReference w:type="default" r:id="rId12"/>
      <w:footerReference w:type="even" r:id="rId13"/>
      <w:footerReference w:type="default" r:id="rId14"/>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2F849" w14:textId="77777777" w:rsidR="005A66F3" w:rsidRDefault="005A66F3">
      <w:r>
        <w:separator/>
      </w:r>
    </w:p>
  </w:endnote>
  <w:endnote w:type="continuationSeparator" w:id="0">
    <w:p w14:paraId="304D4340" w14:textId="77777777" w:rsidR="005A66F3" w:rsidRDefault="005A66F3">
      <w:r>
        <w:continuationSeparator/>
      </w:r>
    </w:p>
  </w:endnote>
  <w:endnote w:type="continuationNotice" w:id="1">
    <w:p w14:paraId="396BDF8E" w14:textId="77777777" w:rsidR="005A66F3" w:rsidRDefault="005A66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quot;Arial&quot;,sans-serif">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GGothicE">
    <w:altName w:val="HGGothicE"/>
    <w:charset w:val="80"/>
    <w:family w:val="modern"/>
    <w:pitch w:val="fixed"/>
    <w:sig w:usb0="E00002FF" w:usb1="2AC7EDFE" w:usb2="00000012" w:usb3="00000000" w:csb0="00020001"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643270"/>
      <w:docPartObj>
        <w:docPartGallery w:val="Page Numbers (Bottom of Page)"/>
        <w:docPartUnique/>
      </w:docPartObj>
    </w:sdtPr>
    <w:sdtEndPr>
      <w:rPr>
        <w:rStyle w:val="PageNumber"/>
      </w:rPr>
    </w:sdtEndPr>
    <w:sdtContent>
      <w:p w14:paraId="1C36B14E" w14:textId="77777777" w:rsidR="001267E8" w:rsidRDefault="001267E8" w:rsidP="00571D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EAFD9C" w14:textId="77777777" w:rsidR="001267E8" w:rsidRDefault="001267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8841169"/>
      <w:docPartObj>
        <w:docPartGallery w:val="Page Numbers (Bottom of Page)"/>
        <w:docPartUnique/>
      </w:docPartObj>
    </w:sdtPr>
    <w:sdtEndPr>
      <w:rPr>
        <w:rStyle w:val="PageNumber"/>
      </w:rPr>
    </w:sdtEndPr>
    <w:sdtContent>
      <w:p w14:paraId="4590CB77" w14:textId="77777777" w:rsidR="001267E8" w:rsidRDefault="001267E8" w:rsidP="00571D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D0B940D" w14:textId="77777777" w:rsidR="001267E8" w:rsidRDefault="00126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028B4" w14:textId="77777777" w:rsidR="005A66F3" w:rsidRDefault="005A66F3">
      <w:r>
        <w:separator/>
      </w:r>
    </w:p>
  </w:footnote>
  <w:footnote w:type="continuationSeparator" w:id="0">
    <w:p w14:paraId="47CA1EC2" w14:textId="77777777" w:rsidR="005A66F3" w:rsidRDefault="005A66F3">
      <w:r>
        <w:continuationSeparator/>
      </w:r>
    </w:p>
  </w:footnote>
  <w:footnote w:type="continuationNotice" w:id="1">
    <w:p w14:paraId="29D1837F" w14:textId="77777777" w:rsidR="005A66F3" w:rsidRDefault="005A66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1267E8" w14:paraId="09C54849" w14:textId="77777777" w:rsidTr="005C15A8">
      <w:tc>
        <w:tcPr>
          <w:tcW w:w="3120" w:type="dxa"/>
        </w:tcPr>
        <w:p w14:paraId="5FFBA79F" w14:textId="46A51A21" w:rsidR="001267E8" w:rsidRDefault="001267E8" w:rsidP="005C15A8">
          <w:pPr>
            <w:pStyle w:val="Header"/>
            <w:ind w:left="-115"/>
          </w:pPr>
        </w:p>
      </w:tc>
      <w:tc>
        <w:tcPr>
          <w:tcW w:w="3120" w:type="dxa"/>
        </w:tcPr>
        <w:p w14:paraId="5361E550" w14:textId="422E4D47" w:rsidR="001267E8" w:rsidRDefault="001267E8" w:rsidP="005C15A8">
          <w:pPr>
            <w:pStyle w:val="Header"/>
            <w:jc w:val="center"/>
          </w:pPr>
        </w:p>
      </w:tc>
      <w:tc>
        <w:tcPr>
          <w:tcW w:w="3120" w:type="dxa"/>
        </w:tcPr>
        <w:p w14:paraId="4B491828" w14:textId="151ABE87" w:rsidR="001267E8" w:rsidRDefault="001267E8" w:rsidP="005C15A8">
          <w:pPr>
            <w:pStyle w:val="Header"/>
            <w:ind w:right="-115"/>
            <w:jc w:val="right"/>
          </w:pPr>
        </w:p>
      </w:tc>
    </w:tr>
  </w:tbl>
  <w:p w14:paraId="54F0A0B1" w14:textId="57C55435" w:rsidR="001267E8" w:rsidRDefault="001267E8" w:rsidP="005C1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294A"/>
    <w:multiLevelType w:val="hybridMultilevel"/>
    <w:tmpl w:val="36B67750"/>
    <w:lvl w:ilvl="0" w:tplc="9C446286">
      <w:start w:val="3"/>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E560B"/>
    <w:multiLevelType w:val="hybridMultilevel"/>
    <w:tmpl w:val="B7D4F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F5965"/>
    <w:multiLevelType w:val="hybridMultilevel"/>
    <w:tmpl w:val="B7D4F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04FDE"/>
    <w:multiLevelType w:val="hybridMultilevel"/>
    <w:tmpl w:val="543E4F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712322"/>
    <w:multiLevelType w:val="hybridMultilevel"/>
    <w:tmpl w:val="03341C08"/>
    <w:lvl w:ilvl="0" w:tplc="FFFFFFFF">
      <w:start w:val="1"/>
      <w:numFmt w:val="bullet"/>
      <w:lvlText w:val="-"/>
      <w:lvlJc w:val="left"/>
      <w:pPr>
        <w:ind w:left="720" w:hanging="360"/>
      </w:pPr>
      <w:rPr>
        <w:rFonts w:ascii="&quot;Arial&quot;,sans-serif" w:hAnsi="&quot;Arial&quot;,sans-serif" w:hint="default"/>
      </w:rPr>
    </w:lvl>
    <w:lvl w:ilvl="1" w:tplc="9E048D54">
      <w:start w:val="1"/>
      <w:numFmt w:val="bullet"/>
      <w:lvlText w:val="o"/>
      <w:lvlJc w:val="left"/>
      <w:pPr>
        <w:ind w:left="1440" w:hanging="360"/>
      </w:pPr>
      <w:rPr>
        <w:rFonts w:ascii="Courier New" w:hAnsi="Courier New" w:hint="default"/>
      </w:rPr>
    </w:lvl>
    <w:lvl w:ilvl="2" w:tplc="7BEEDDBA">
      <w:start w:val="1"/>
      <w:numFmt w:val="bullet"/>
      <w:lvlText w:val=""/>
      <w:lvlJc w:val="left"/>
      <w:pPr>
        <w:ind w:left="2160" w:hanging="360"/>
      </w:pPr>
      <w:rPr>
        <w:rFonts w:ascii="Wingdings" w:hAnsi="Wingdings" w:hint="default"/>
      </w:rPr>
    </w:lvl>
    <w:lvl w:ilvl="3" w:tplc="B5761562">
      <w:start w:val="1"/>
      <w:numFmt w:val="bullet"/>
      <w:lvlText w:val=""/>
      <w:lvlJc w:val="left"/>
      <w:pPr>
        <w:ind w:left="2880" w:hanging="360"/>
      </w:pPr>
      <w:rPr>
        <w:rFonts w:ascii="Symbol" w:hAnsi="Symbol" w:hint="default"/>
      </w:rPr>
    </w:lvl>
    <w:lvl w:ilvl="4" w:tplc="AEF6AC46">
      <w:start w:val="1"/>
      <w:numFmt w:val="bullet"/>
      <w:lvlText w:val="o"/>
      <w:lvlJc w:val="left"/>
      <w:pPr>
        <w:ind w:left="3600" w:hanging="360"/>
      </w:pPr>
      <w:rPr>
        <w:rFonts w:ascii="Courier New" w:hAnsi="Courier New" w:hint="default"/>
      </w:rPr>
    </w:lvl>
    <w:lvl w:ilvl="5" w:tplc="7946F866">
      <w:start w:val="1"/>
      <w:numFmt w:val="bullet"/>
      <w:lvlText w:val=""/>
      <w:lvlJc w:val="left"/>
      <w:pPr>
        <w:ind w:left="4320" w:hanging="360"/>
      </w:pPr>
      <w:rPr>
        <w:rFonts w:ascii="Wingdings" w:hAnsi="Wingdings" w:hint="default"/>
      </w:rPr>
    </w:lvl>
    <w:lvl w:ilvl="6" w:tplc="0BDEAAA2">
      <w:start w:val="1"/>
      <w:numFmt w:val="bullet"/>
      <w:lvlText w:val=""/>
      <w:lvlJc w:val="left"/>
      <w:pPr>
        <w:ind w:left="5040" w:hanging="360"/>
      </w:pPr>
      <w:rPr>
        <w:rFonts w:ascii="Symbol" w:hAnsi="Symbol" w:hint="default"/>
      </w:rPr>
    </w:lvl>
    <w:lvl w:ilvl="7" w:tplc="8B420028">
      <w:start w:val="1"/>
      <w:numFmt w:val="bullet"/>
      <w:lvlText w:val="o"/>
      <w:lvlJc w:val="left"/>
      <w:pPr>
        <w:ind w:left="5760" w:hanging="360"/>
      </w:pPr>
      <w:rPr>
        <w:rFonts w:ascii="Courier New" w:hAnsi="Courier New" w:hint="default"/>
      </w:rPr>
    </w:lvl>
    <w:lvl w:ilvl="8" w:tplc="3E0EF176">
      <w:start w:val="1"/>
      <w:numFmt w:val="bullet"/>
      <w:lvlText w:val=""/>
      <w:lvlJc w:val="left"/>
      <w:pPr>
        <w:ind w:left="6480" w:hanging="360"/>
      </w:pPr>
      <w:rPr>
        <w:rFonts w:ascii="Wingdings" w:hAnsi="Wingdings" w:hint="default"/>
      </w:rPr>
    </w:lvl>
  </w:abstractNum>
  <w:abstractNum w:abstractNumId="5" w15:restartNumberingAfterBreak="0">
    <w:nsid w:val="602945E4"/>
    <w:multiLevelType w:val="hybridMultilevel"/>
    <w:tmpl w:val="F2C65B3C"/>
    <w:lvl w:ilvl="0" w:tplc="0492C2B2">
      <w:start w:val="278"/>
      <w:numFmt w:val="decimal"/>
      <w:lvlText w:val="%1."/>
      <w:lvlJc w:val="left"/>
      <w:pPr>
        <w:tabs>
          <w:tab w:val="num" w:pos="720"/>
        </w:tabs>
        <w:ind w:left="720" w:hanging="360"/>
      </w:pPr>
    </w:lvl>
    <w:lvl w:ilvl="1" w:tplc="D5244726" w:tentative="1">
      <w:start w:val="1"/>
      <w:numFmt w:val="decimal"/>
      <w:lvlText w:val="%2."/>
      <w:lvlJc w:val="left"/>
      <w:pPr>
        <w:tabs>
          <w:tab w:val="num" w:pos="1440"/>
        </w:tabs>
        <w:ind w:left="1440" w:hanging="360"/>
      </w:pPr>
    </w:lvl>
    <w:lvl w:ilvl="2" w:tplc="E34220D8" w:tentative="1">
      <w:start w:val="1"/>
      <w:numFmt w:val="decimal"/>
      <w:lvlText w:val="%3."/>
      <w:lvlJc w:val="left"/>
      <w:pPr>
        <w:tabs>
          <w:tab w:val="num" w:pos="2160"/>
        </w:tabs>
        <w:ind w:left="2160" w:hanging="360"/>
      </w:pPr>
    </w:lvl>
    <w:lvl w:ilvl="3" w:tplc="7360BAD6" w:tentative="1">
      <w:start w:val="1"/>
      <w:numFmt w:val="decimal"/>
      <w:lvlText w:val="%4."/>
      <w:lvlJc w:val="left"/>
      <w:pPr>
        <w:tabs>
          <w:tab w:val="num" w:pos="2880"/>
        </w:tabs>
        <w:ind w:left="2880" w:hanging="360"/>
      </w:pPr>
    </w:lvl>
    <w:lvl w:ilvl="4" w:tplc="502E5130" w:tentative="1">
      <w:start w:val="1"/>
      <w:numFmt w:val="decimal"/>
      <w:lvlText w:val="%5."/>
      <w:lvlJc w:val="left"/>
      <w:pPr>
        <w:tabs>
          <w:tab w:val="num" w:pos="3600"/>
        </w:tabs>
        <w:ind w:left="3600" w:hanging="360"/>
      </w:pPr>
    </w:lvl>
    <w:lvl w:ilvl="5" w:tplc="28D0FD12" w:tentative="1">
      <w:start w:val="1"/>
      <w:numFmt w:val="decimal"/>
      <w:lvlText w:val="%6."/>
      <w:lvlJc w:val="left"/>
      <w:pPr>
        <w:tabs>
          <w:tab w:val="num" w:pos="4320"/>
        </w:tabs>
        <w:ind w:left="4320" w:hanging="360"/>
      </w:pPr>
    </w:lvl>
    <w:lvl w:ilvl="6" w:tplc="4D8436A4" w:tentative="1">
      <w:start w:val="1"/>
      <w:numFmt w:val="decimal"/>
      <w:lvlText w:val="%7."/>
      <w:lvlJc w:val="left"/>
      <w:pPr>
        <w:tabs>
          <w:tab w:val="num" w:pos="5040"/>
        </w:tabs>
        <w:ind w:left="5040" w:hanging="360"/>
      </w:pPr>
    </w:lvl>
    <w:lvl w:ilvl="7" w:tplc="7EC4B8B6" w:tentative="1">
      <w:start w:val="1"/>
      <w:numFmt w:val="decimal"/>
      <w:lvlText w:val="%8."/>
      <w:lvlJc w:val="left"/>
      <w:pPr>
        <w:tabs>
          <w:tab w:val="num" w:pos="5760"/>
        </w:tabs>
        <w:ind w:left="5760" w:hanging="360"/>
      </w:pPr>
    </w:lvl>
    <w:lvl w:ilvl="8" w:tplc="9328E446" w:tentative="1">
      <w:start w:val="1"/>
      <w:numFmt w:val="decimal"/>
      <w:lvlText w:val="%9."/>
      <w:lvlJc w:val="left"/>
      <w:pPr>
        <w:tabs>
          <w:tab w:val="num" w:pos="6480"/>
        </w:tabs>
        <w:ind w:left="6480" w:hanging="360"/>
      </w:pPr>
    </w:lvl>
  </w:abstractNum>
  <w:abstractNum w:abstractNumId="6" w15:restartNumberingAfterBreak="0">
    <w:nsid w:val="6B892929"/>
    <w:multiLevelType w:val="hybridMultilevel"/>
    <w:tmpl w:val="F398C8E6"/>
    <w:lvl w:ilvl="0" w:tplc="5B2AE15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Elliot T">
    <w15:presenceInfo w15:providerId="AD" w15:userId="S::etmartin@albany.edu::bf0978d2-93d3-406c-9fe5-3622238b8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F1"/>
    <w:rsid w:val="00001D35"/>
    <w:rsid w:val="00002616"/>
    <w:rsid w:val="000030CE"/>
    <w:rsid w:val="00003F91"/>
    <w:rsid w:val="00005990"/>
    <w:rsid w:val="00006565"/>
    <w:rsid w:val="00006B63"/>
    <w:rsid w:val="00006BA1"/>
    <w:rsid w:val="00007F76"/>
    <w:rsid w:val="0001045E"/>
    <w:rsid w:val="000117AA"/>
    <w:rsid w:val="00012777"/>
    <w:rsid w:val="00012EF5"/>
    <w:rsid w:val="0001313B"/>
    <w:rsid w:val="00013E4A"/>
    <w:rsid w:val="00014872"/>
    <w:rsid w:val="00015492"/>
    <w:rsid w:val="00015504"/>
    <w:rsid w:val="00015C52"/>
    <w:rsid w:val="00017F90"/>
    <w:rsid w:val="0002077C"/>
    <w:rsid w:val="00020E2F"/>
    <w:rsid w:val="00021B5B"/>
    <w:rsid w:val="000227C5"/>
    <w:rsid w:val="00022883"/>
    <w:rsid w:val="00023927"/>
    <w:rsid w:val="00023F7E"/>
    <w:rsid w:val="00026867"/>
    <w:rsid w:val="00031C09"/>
    <w:rsid w:val="00032486"/>
    <w:rsid w:val="000336FB"/>
    <w:rsid w:val="00035957"/>
    <w:rsid w:val="00035BEE"/>
    <w:rsid w:val="000366AD"/>
    <w:rsid w:val="000372BE"/>
    <w:rsid w:val="00042248"/>
    <w:rsid w:val="0004607E"/>
    <w:rsid w:val="000466A1"/>
    <w:rsid w:val="00046A2E"/>
    <w:rsid w:val="00046F33"/>
    <w:rsid w:val="000474EC"/>
    <w:rsid w:val="00047AA6"/>
    <w:rsid w:val="00050EC0"/>
    <w:rsid w:val="0005529A"/>
    <w:rsid w:val="000564D0"/>
    <w:rsid w:val="000573A5"/>
    <w:rsid w:val="0005BB98"/>
    <w:rsid w:val="00060795"/>
    <w:rsid w:val="000610DE"/>
    <w:rsid w:val="00063281"/>
    <w:rsid w:val="00064D8E"/>
    <w:rsid w:val="0006557A"/>
    <w:rsid w:val="00066856"/>
    <w:rsid w:val="0007276A"/>
    <w:rsid w:val="00074D9E"/>
    <w:rsid w:val="00075211"/>
    <w:rsid w:val="00076D8B"/>
    <w:rsid w:val="00076F97"/>
    <w:rsid w:val="000778ED"/>
    <w:rsid w:val="00081045"/>
    <w:rsid w:val="00082A0A"/>
    <w:rsid w:val="00082F93"/>
    <w:rsid w:val="00085DD9"/>
    <w:rsid w:val="000860A5"/>
    <w:rsid w:val="00086C08"/>
    <w:rsid w:val="00090BE8"/>
    <w:rsid w:val="00090E6A"/>
    <w:rsid w:val="000930F6"/>
    <w:rsid w:val="00093486"/>
    <w:rsid w:val="00093BDB"/>
    <w:rsid w:val="00094237"/>
    <w:rsid w:val="0009495C"/>
    <w:rsid w:val="00095683"/>
    <w:rsid w:val="000963B2"/>
    <w:rsid w:val="000965B8"/>
    <w:rsid w:val="0009678B"/>
    <w:rsid w:val="000A019C"/>
    <w:rsid w:val="000A0295"/>
    <w:rsid w:val="000A1364"/>
    <w:rsid w:val="000A2078"/>
    <w:rsid w:val="000A292E"/>
    <w:rsid w:val="000A4795"/>
    <w:rsid w:val="000A667C"/>
    <w:rsid w:val="000A75FA"/>
    <w:rsid w:val="000B071E"/>
    <w:rsid w:val="000B1206"/>
    <w:rsid w:val="000B1564"/>
    <w:rsid w:val="000B2E42"/>
    <w:rsid w:val="000C0CCA"/>
    <w:rsid w:val="000C2B39"/>
    <w:rsid w:val="000C2CB6"/>
    <w:rsid w:val="000C2DA7"/>
    <w:rsid w:val="000C2EFE"/>
    <w:rsid w:val="000C3C7D"/>
    <w:rsid w:val="000C3FA3"/>
    <w:rsid w:val="000C4E0D"/>
    <w:rsid w:val="000C5E4C"/>
    <w:rsid w:val="000C64F7"/>
    <w:rsid w:val="000C7277"/>
    <w:rsid w:val="000C79B8"/>
    <w:rsid w:val="000D1529"/>
    <w:rsid w:val="000D29AD"/>
    <w:rsid w:val="000D66A9"/>
    <w:rsid w:val="000D6A4C"/>
    <w:rsid w:val="000D6CCC"/>
    <w:rsid w:val="000E0894"/>
    <w:rsid w:val="000E0E1A"/>
    <w:rsid w:val="000E1307"/>
    <w:rsid w:val="000E24CC"/>
    <w:rsid w:val="000E4462"/>
    <w:rsid w:val="000E44A2"/>
    <w:rsid w:val="000E4DBD"/>
    <w:rsid w:val="000E6D2F"/>
    <w:rsid w:val="000E7614"/>
    <w:rsid w:val="000E7D71"/>
    <w:rsid w:val="000F105F"/>
    <w:rsid w:val="000F1A47"/>
    <w:rsid w:val="000F21AD"/>
    <w:rsid w:val="000F673A"/>
    <w:rsid w:val="000F7118"/>
    <w:rsid w:val="000F71CB"/>
    <w:rsid w:val="000F7D18"/>
    <w:rsid w:val="00101441"/>
    <w:rsid w:val="00102DEF"/>
    <w:rsid w:val="001031FC"/>
    <w:rsid w:val="00103611"/>
    <w:rsid w:val="0010518E"/>
    <w:rsid w:val="0010733C"/>
    <w:rsid w:val="00114C8B"/>
    <w:rsid w:val="001150EB"/>
    <w:rsid w:val="00115D37"/>
    <w:rsid w:val="001170B7"/>
    <w:rsid w:val="001210FA"/>
    <w:rsid w:val="00122AE3"/>
    <w:rsid w:val="00122C67"/>
    <w:rsid w:val="00123A09"/>
    <w:rsid w:val="00123B32"/>
    <w:rsid w:val="00123D0F"/>
    <w:rsid w:val="00124FBA"/>
    <w:rsid w:val="0012638C"/>
    <w:rsid w:val="00126695"/>
    <w:rsid w:val="001267E8"/>
    <w:rsid w:val="00126CBA"/>
    <w:rsid w:val="00126D93"/>
    <w:rsid w:val="0012708E"/>
    <w:rsid w:val="00130078"/>
    <w:rsid w:val="00134197"/>
    <w:rsid w:val="00134619"/>
    <w:rsid w:val="001366AE"/>
    <w:rsid w:val="00137AC4"/>
    <w:rsid w:val="00137ECF"/>
    <w:rsid w:val="00140438"/>
    <w:rsid w:val="00140762"/>
    <w:rsid w:val="0014136A"/>
    <w:rsid w:val="00141C5F"/>
    <w:rsid w:val="001431D5"/>
    <w:rsid w:val="00144C33"/>
    <w:rsid w:val="00146D1D"/>
    <w:rsid w:val="001507B6"/>
    <w:rsid w:val="001513EC"/>
    <w:rsid w:val="00152035"/>
    <w:rsid w:val="0015236A"/>
    <w:rsid w:val="00153EB3"/>
    <w:rsid w:val="00154C48"/>
    <w:rsid w:val="001557D1"/>
    <w:rsid w:val="00155DCB"/>
    <w:rsid w:val="00157201"/>
    <w:rsid w:val="0016164C"/>
    <w:rsid w:val="0016350C"/>
    <w:rsid w:val="00166866"/>
    <w:rsid w:val="00166FD7"/>
    <w:rsid w:val="001675DF"/>
    <w:rsid w:val="001676A0"/>
    <w:rsid w:val="00170A64"/>
    <w:rsid w:val="00170F5F"/>
    <w:rsid w:val="001718B2"/>
    <w:rsid w:val="00171A7C"/>
    <w:rsid w:val="00173B2A"/>
    <w:rsid w:val="00174663"/>
    <w:rsid w:val="0017567D"/>
    <w:rsid w:val="001811C7"/>
    <w:rsid w:val="001817A7"/>
    <w:rsid w:val="00181B5F"/>
    <w:rsid w:val="00184713"/>
    <w:rsid w:val="00186A84"/>
    <w:rsid w:val="00190CA5"/>
    <w:rsid w:val="00190E59"/>
    <w:rsid w:val="0019171B"/>
    <w:rsid w:val="0019187F"/>
    <w:rsid w:val="00191FBE"/>
    <w:rsid w:val="00194E23"/>
    <w:rsid w:val="00195437"/>
    <w:rsid w:val="00196121"/>
    <w:rsid w:val="0019697E"/>
    <w:rsid w:val="00196D6B"/>
    <w:rsid w:val="001A178C"/>
    <w:rsid w:val="001A215E"/>
    <w:rsid w:val="001A3B97"/>
    <w:rsid w:val="001A40F7"/>
    <w:rsid w:val="001A4BDB"/>
    <w:rsid w:val="001B1629"/>
    <w:rsid w:val="001B1DE4"/>
    <w:rsid w:val="001B3630"/>
    <w:rsid w:val="001B3702"/>
    <w:rsid w:val="001B5AD3"/>
    <w:rsid w:val="001C06D6"/>
    <w:rsid w:val="001C2367"/>
    <w:rsid w:val="001C65E6"/>
    <w:rsid w:val="001D1637"/>
    <w:rsid w:val="001D205B"/>
    <w:rsid w:val="001D22C5"/>
    <w:rsid w:val="001D3220"/>
    <w:rsid w:val="001D3A16"/>
    <w:rsid w:val="001D4F30"/>
    <w:rsid w:val="001D53B5"/>
    <w:rsid w:val="001D5842"/>
    <w:rsid w:val="001D707B"/>
    <w:rsid w:val="001E0A2B"/>
    <w:rsid w:val="001E0CB4"/>
    <w:rsid w:val="001E1371"/>
    <w:rsid w:val="001E1B5A"/>
    <w:rsid w:val="001E1BCE"/>
    <w:rsid w:val="001E2D52"/>
    <w:rsid w:val="001E3253"/>
    <w:rsid w:val="001E3965"/>
    <w:rsid w:val="001E4F24"/>
    <w:rsid w:val="001E6D92"/>
    <w:rsid w:val="001F1384"/>
    <w:rsid w:val="001F24D7"/>
    <w:rsid w:val="001F5EEE"/>
    <w:rsid w:val="001F61D6"/>
    <w:rsid w:val="001F657F"/>
    <w:rsid w:val="001F7A95"/>
    <w:rsid w:val="001F7CF1"/>
    <w:rsid w:val="0020421F"/>
    <w:rsid w:val="0020466A"/>
    <w:rsid w:val="00205ADF"/>
    <w:rsid w:val="00206AAB"/>
    <w:rsid w:val="0020740E"/>
    <w:rsid w:val="00211B7E"/>
    <w:rsid w:val="0021551D"/>
    <w:rsid w:val="0021565B"/>
    <w:rsid w:val="0021646F"/>
    <w:rsid w:val="00217E35"/>
    <w:rsid w:val="002212BD"/>
    <w:rsid w:val="002231A9"/>
    <w:rsid w:val="00223E22"/>
    <w:rsid w:val="00224142"/>
    <w:rsid w:val="0022515B"/>
    <w:rsid w:val="002278C9"/>
    <w:rsid w:val="0022B0E5"/>
    <w:rsid w:val="00230D0F"/>
    <w:rsid w:val="00231F98"/>
    <w:rsid w:val="00232346"/>
    <w:rsid w:val="00232ED4"/>
    <w:rsid w:val="00233B45"/>
    <w:rsid w:val="002368F9"/>
    <w:rsid w:val="00236CD1"/>
    <w:rsid w:val="00237D47"/>
    <w:rsid w:val="002404D5"/>
    <w:rsid w:val="00240E39"/>
    <w:rsid w:val="00242A9C"/>
    <w:rsid w:val="0024316F"/>
    <w:rsid w:val="002438CE"/>
    <w:rsid w:val="00243BF1"/>
    <w:rsid w:val="002453FC"/>
    <w:rsid w:val="00246067"/>
    <w:rsid w:val="0024673F"/>
    <w:rsid w:val="00246747"/>
    <w:rsid w:val="0024675C"/>
    <w:rsid w:val="00246DD4"/>
    <w:rsid w:val="00247AF1"/>
    <w:rsid w:val="002527FB"/>
    <w:rsid w:val="00252FBA"/>
    <w:rsid w:val="002530D6"/>
    <w:rsid w:val="00254874"/>
    <w:rsid w:val="00256E90"/>
    <w:rsid w:val="0025780B"/>
    <w:rsid w:val="00257935"/>
    <w:rsid w:val="00257A7F"/>
    <w:rsid w:val="00257B28"/>
    <w:rsid w:val="00260EEC"/>
    <w:rsid w:val="00261349"/>
    <w:rsid w:val="00263FDB"/>
    <w:rsid w:val="0026424A"/>
    <w:rsid w:val="00266766"/>
    <w:rsid w:val="00271682"/>
    <w:rsid w:val="002719CB"/>
    <w:rsid w:val="00271FBE"/>
    <w:rsid w:val="002724F3"/>
    <w:rsid w:val="00272C6C"/>
    <w:rsid w:val="00274219"/>
    <w:rsid w:val="00274591"/>
    <w:rsid w:val="00275173"/>
    <w:rsid w:val="00280A05"/>
    <w:rsid w:val="00281039"/>
    <w:rsid w:val="00282AD4"/>
    <w:rsid w:val="00282D28"/>
    <w:rsid w:val="00283240"/>
    <w:rsid w:val="002834E3"/>
    <w:rsid w:val="00283AF5"/>
    <w:rsid w:val="00283DB3"/>
    <w:rsid w:val="00285A9F"/>
    <w:rsid w:val="0028651E"/>
    <w:rsid w:val="00287B61"/>
    <w:rsid w:val="00290506"/>
    <w:rsid w:val="00290644"/>
    <w:rsid w:val="0029136A"/>
    <w:rsid w:val="0029191A"/>
    <w:rsid w:val="002922A8"/>
    <w:rsid w:val="00293372"/>
    <w:rsid w:val="002943C9"/>
    <w:rsid w:val="00294405"/>
    <w:rsid w:val="00294A3A"/>
    <w:rsid w:val="002950FD"/>
    <w:rsid w:val="00295607"/>
    <w:rsid w:val="00295D8B"/>
    <w:rsid w:val="002968ED"/>
    <w:rsid w:val="00296973"/>
    <w:rsid w:val="00297114"/>
    <w:rsid w:val="002A0291"/>
    <w:rsid w:val="002A0C24"/>
    <w:rsid w:val="002A38F3"/>
    <w:rsid w:val="002A4A98"/>
    <w:rsid w:val="002A4E67"/>
    <w:rsid w:val="002A5D81"/>
    <w:rsid w:val="002A5EE8"/>
    <w:rsid w:val="002A608F"/>
    <w:rsid w:val="002A64C2"/>
    <w:rsid w:val="002B07A4"/>
    <w:rsid w:val="002B2A28"/>
    <w:rsid w:val="002B48C6"/>
    <w:rsid w:val="002B5094"/>
    <w:rsid w:val="002B5B31"/>
    <w:rsid w:val="002C0834"/>
    <w:rsid w:val="002C32EF"/>
    <w:rsid w:val="002C3455"/>
    <w:rsid w:val="002C4BE9"/>
    <w:rsid w:val="002C4E11"/>
    <w:rsid w:val="002C5EC7"/>
    <w:rsid w:val="002C69FF"/>
    <w:rsid w:val="002C6C35"/>
    <w:rsid w:val="002D0306"/>
    <w:rsid w:val="002D07F2"/>
    <w:rsid w:val="002D0B59"/>
    <w:rsid w:val="002D243F"/>
    <w:rsid w:val="002D2D86"/>
    <w:rsid w:val="002D2FD2"/>
    <w:rsid w:val="002D52A0"/>
    <w:rsid w:val="002D7306"/>
    <w:rsid w:val="002D7849"/>
    <w:rsid w:val="002E1E41"/>
    <w:rsid w:val="002E4286"/>
    <w:rsid w:val="002E49FD"/>
    <w:rsid w:val="002E5424"/>
    <w:rsid w:val="002E6FF9"/>
    <w:rsid w:val="002F1213"/>
    <w:rsid w:val="002F1B6D"/>
    <w:rsid w:val="002F2C54"/>
    <w:rsid w:val="002F4A66"/>
    <w:rsid w:val="002F68BF"/>
    <w:rsid w:val="002F70E8"/>
    <w:rsid w:val="002F7254"/>
    <w:rsid w:val="003021FF"/>
    <w:rsid w:val="0030221E"/>
    <w:rsid w:val="003022E9"/>
    <w:rsid w:val="003036C4"/>
    <w:rsid w:val="003041AE"/>
    <w:rsid w:val="0030436A"/>
    <w:rsid w:val="003056D9"/>
    <w:rsid w:val="00305912"/>
    <w:rsid w:val="00307571"/>
    <w:rsid w:val="003102AB"/>
    <w:rsid w:val="00310419"/>
    <w:rsid w:val="003105A5"/>
    <w:rsid w:val="00310D13"/>
    <w:rsid w:val="00312EBE"/>
    <w:rsid w:val="00314F50"/>
    <w:rsid w:val="00316101"/>
    <w:rsid w:val="003162F0"/>
    <w:rsid w:val="003226D9"/>
    <w:rsid w:val="003255D4"/>
    <w:rsid w:val="00325BF7"/>
    <w:rsid w:val="00326192"/>
    <w:rsid w:val="00326215"/>
    <w:rsid w:val="0032679C"/>
    <w:rsid w:val="00330F87"/>
    <w:rsid w:val="00332806"/>
    <w:rsid w:val="00333548"/>
    <w:rsid w:val="003337EA"/>
    <w:rsid w:val="00333F4B"/>
    <w:rsid w:val="00334D62"/>
    <w:rsid w:val="00334F1E"/>
    <w:rsid w:val="00335A68"/>
    <w:rsid w:val="00335D47"/>
    <w:rsid w:val="003373C6"/>
    <w:rsid w:val="00340750"/>
    <w:rsid w:val="003413D1"/>
    <w:rsid w:val="0034306E"/>
    <w:rsid w:val="003436F5"/>
    <w:rsid w:val="003461FB"/>
    <w:rsid w:val="003465D2"/>
    <w:rsid w:val="003467E6"/>
    <w:rsid w:val="00347882"/>
    <w:rsid w:val="00352EE2"/>
    <w:rsid w:val="00353114"/>
    <w:rsid w:val="00354D3F"/>
    <w:rsid w:val="00356D57"/>
    <w:rsid w:val="00357DFF"/>
    <w:rsid w:val="00362208"/>
    <w:rsid w:val="003636AA"/>
    <w:rsid w:val="00364451"/>
    <w:rsid w:val="00366275"/>
    <w:rsid w:val="003677DB"/>
    <w:rsid w:val="00370F2C"/>
    <w:rsid w:val="00372043"/>
    <w:rsid w:val="00372851"/>
    <w:rsid w:val="003736F5"/>
    <w:rsid w:val="003738A9"/>
    <w:rsid w:val="00373C6D"/>
    <w:rsid w:val="00374DB3"/>
    <w:rsid w:val="00374EE2"/>
    <w:rsid w:val="00375F9E"/>
    <w:rsid w:val="00376497"/>
    <w:rsid w:val="00376AC8"/>
    <w:rsid w:val="003770F6"/>
    <w:rsid w:val="00377764"/>
    <w:rsid w:val="00377E53"/>
    <w:rsid w:val="00380D06"/>
    <w:rsid w:val="003815D3"/>
    <w:rsid w:val="00382790"/>
    <w:rsid w:val="003827FC"/>
    <w:rsid w:val="00384422"/>
    <w:rsid w:val="003852BF"/>
    <w:rsid w:val="00386DE3"/>
    <w:rsid w:val="00390464"/>
    <w:rsid w:val="003912A0"/>
    <w:rsid w:val="00393196"/>
    <w:rsid w:val="0039449B"/>
    <w:rsid w:val="003A0CDC"/>
    <w:rsid w:val="003A25F1"/>
    <w:rsid w:val="003A2881"/>
    <w:rsid w:val="003A33EB"/>
    <w:rsid w:val="003A3A13"/>
    <w:rsid w:val="003A43C3"/>
    <w:rsid w:val="003A44AA"/>
    <w:rsid w:val="003A4D24"/>
    <w:rsid w:val="003A4E27"/>
    <w:rsid w:val="003A533D"/>
    <w:rsid w:val="003A7888"/>
    <w:rsid w:val="003B05EA"/>
    <w:rsid w:val="003B07FA"/>
    <w:rsid w:val="003B0AF7"/>
    <w:rsid w:val="003B0C90"/>
    <w:rsid w:val="003B1EB6"/>
    <w:rsid w:val="003B20E9"/>
    <w:rsid w:val="003B21DD"/>
    <w:rsid w:val="003B3A5C"/>
    <w:rsid w:val="003B7113"/>
    <w:rsid w:val="003B717F"/>
    <w:rsid w:val="003B718F"/>
    <w:rsid w:val="003B7F70"/>
    <w:rsid w:val="003C0408"/>
    <w:rsid w:val="003C23ED"/>
    <w:rsid w:val="003C3CDA"/>
    <w:rsid w:val="003C4130"/>
    <w:rsid w:val="003C44E5"/>
    <w:rsid w:val="003C454A"/>
    <w:rsid w:val="003C481E"/>
    <w:rsid w:val="003C695E"/>
    <w:rsid w:val="003C7521"/>
    <w:rsid w:val="003C7829"/>
    <w:rsid w:val="003D00DA"/>
    <w:rsid w:val="003D0E80"/>
    <w:rsid w:val="003D2238"/>
    <w:rsid w:val="003D3659"/>
    <w:rsid w:val="003D5206"/>
    <w:rsid w:val="003D7124"/>
    <w:rsid w:val="003D73AB"/>
    <w:rsid w:val="003D7C1A"/>
    <w:rsid w:val="003D7F42"/>
    <w:rsid w:val="003E18B4"/>
    <w:rsid w:val="003E1A32"/>
    <w:rsid w:val="003E21E5"/>
    <w:rsid w:val="003E5EEE"/>
    <w:rsid w:val="003E6423"/>
    <w:rsid w:val="003E6DB8"/>
    <w:rsid w:val="003F06BC"/>
    <w:rsid w:val="003F1232"/>
    <w:rsid w:val="003F167E"/>
    <w:rsid w:val="003F1CEB"/>
    <w:rsid w:val="003F20D8"/>
    <w:rsid w:val="003F2C37"/>
    <w:rsid w:val="003F2D2F"/>
    <w:rsid w:val="003F35E7"/>
    <w:rsid w:val="003F39EE"/>
    <w:rsid w:val="003F4E80"/>
    <w:rsid w:val="003F568B"/>
    <w:rsid w:val="003F7E42"/>
    <w:rsid w:val="0040086D"/>
    <w:rsid w:val="00401415"/>
    <w:rsid w:val="004025FF"/>
    <w:rsid w:val="00402FD2"/>
    <w:rsid w:val="00403EA3"/>
    <w:rsid w:val="0040493D"/>
    <w:rsid w:val="00405B56"/>
    <w:rsid w:val="00410752"/>
    <w:rsid w:val="00411F70"/>
    <w:rsid w:val="004148AF"/>
    <w:rsid w:val="00416AFC"/>
    <w:rsid w:val="00421EDC"/>
    <w:rsid w:val="00426E4E"/>
    <w:rsid w:val="0042787E"/>
    <w:rsid w:val="00431655"/>
    <w:rsid w:val="00432146"/>
    <w:rsid w:val="00432756"/>
    <w:rsid w:val="00433A0F"/>
    <w:rsid w:val="00434123"/>
    <w:rsid w:val="004342EA"/>
    <w:rsid w:val="0043666E"/>
    <w:rsid w:val="00436D1F"/>
    <w:rsid w:val="004370CE"/>
    <w:rsid w:val="00440E17"/>
    <w:rsid w:val="00441BF9"/>
    <w:rsid w:val="004434DE"/>
    <w:rsid w:val="00450FC5"/>
    <w:rsid w:val="00453809"/>
    <w:rsid w:val="00453871"/>
    <w:rsid w:val="00454FDB"/>
    <w:rsid w:val="00455E3A"/>
    <w:rsid w:val="00456024"/>
    <w:rsid w:val="004575C8"/>
    <w:rsid w:val="00457A9B"/>
    <w:rsid w:val="00460F27"/>
    <w:rsid w:val="004611D0"/>
    <w:rsid w:val="00461688"/>
    <w:rsid w:val="00462AC6"/>
    <w:rsid w:val="00465C8F"/>
    <w:rsid w:val="00465EBC"/>
    <w:rsid w:val="00466BF3"/>
    <w:rsid w:val="004703FC"/>
    <w:rsid w:val="00470FF8"/>
    <w:rsid w:val="004712C5"/>
    <w:rsid w:val="00471668"/>
    <w:rsid w:val="00471F92"/>
    <w:rsid w:val="0047385D"/>
    <w:rsid w:val="00473B68"/>
    <w:rsid w:val="004778A9"/>
    <w:rsid w:val="00477F2C"/>
    <w:rsid w:val="00481442"/>
    <w:rsid w:val="00483DA0"/>
    <w:rsid w:val="0048414F"/>
    <w:rsid w:val="00485364"/>
    <w:rsid w:val="004856EF"/>
    <w:rsid w:val="00485924"/>
    <w:rsid w:val="00487C2A"/>
    <w:rsid w:val="00492B87"/>
    <w:rsid w:val="00492BA4"/>
    <w:rsid w:val="00495DA4"/>
    <w:rsid w:val="004970D3"/>
    <w:rsid w:val="004A0547"/>
    <w:rsid w:val="004A27A0"/>
    <w:rsid w:val="004A3170"/>
    <w:rsid w:val="004A4ABB"/>
    <w:rsid w:val="004A5685"/>
    <w:rsid w:val="004A5931"/>
    <w:rsid w:val="004A71C9"/>
    <w:rsid w:val="004A7C8F"/>
    <w:rsid w:val="004B0566"/>
    <w:rsid w:val="004B0716"/>
    <w:rsid w:val="004B16FE"/>
    <w:rsid w:val="004B391B"/>
    <w:rsid w:val="004B3AC8"/>
    <w:rsid w:val="004B3C49"/>
    <w:rsid w:val="004B5A41"/>
    <w:rsid w:val="004B5DAD"/>
    <w:rsid w:val="004C17C5"/>
    <w:rsid w:val="004C2826"/>
    <w:rsid w:val="004C3389"/>
    <w:rsid w:val="004C6451"/>
    <w:rsid w:val="004C6F87"/>
    <w:rsid w:val="004C7925"/>
    <w:rsid w:val="004C7CDC"/>
    <w:rsid w:val="004D07A1"/>
    <w:rsid w:val="004D0B66"/>
    <w:rsid w:val="004D0F69"/>
    <w:rsid w:val="004D147B"/>
    <w:rsid w:val="004D2EA2"/>
    <w:rsid w:val="004D3112"/>
    <w:rsid w:val="004D403C"/>
    <w:rsid w:val="004D41A0"/>
    <w:rsid w:val="004E18E8"/>
    <w:rsid w:val="004E2311"/>
    <w:rsid w:val="004E2BE1"/>
    <w:rsid w:val="004E3422"/>
    <w:rsid w:val="004E40D7"/>
    <w:rsid w:val="004E42E6"/>
    <w:rsid w:val="004E51DA"/>
    <w:rsid w:val="004E5D4D"/>
    <w:rsid w:val="004E5FC7"/>
    <w:rsid w:val="004F0E66"/>
    <w:rsid w:val="004F378B"/>
    <w:rsid w:val="004F37DC"/>
    <w:rsid w:val="004F6F4A"/>
    <w:rsid w:val="0050097E"/>
    <w:rsid w:val="005016D5"/>
    <w:rsid w:val="00503F5C"/>
    <w:rsid w:val="00506AB6"/>
    <w:rsid w:val="00506CFA"/>
    <w:rsid w:val="00507ABB"/>
    <w:rsid w:val="00510C60"/>
    <w:rsid w:val="00511A55"/>
    <w:rsid w:val="00511BFC"/>
    <w:rsid w:val="0051739E"/>
    <w:rsid w:val="00517588"/>
    <w:rsid w:val="00517831"/>
    <w:rsid w:val="00517BA8"/>
    <w:rsid w:val="00521838"/>
    <w:rsid w:val="00522EA3"/>
    <w:rsid w:val="00525072"/>
    <w:rsid w:val="00532081"/>
    <w:rsid w:val="00532767"/>
    <w:rsid w:val="00533492"/>
    <w:rsid w:val="00533FA1"/>
    <w:rsid w:val="00541051"/>
    <w:rsid w:val="00542258"/>
    <w:rsid w:val="00542DCA"/>
    <w:rsid w:val="00544041"/>
    <w:rsid w:val="00545203"/>
    <w:rsid w:val="00545403"/>
    <w:rsid w:val="0054559B"/>
    <w:rsid w:val="00545A5B"/>
    <w:rsid w:val="005460D4"/>
    <w:rsid w:val="005464C4"/>
    <w:rsid w:val="005532F3"/>
    <w:rsid w:val="00554A64"/>
    <w:rsid w:val="00554F4A"/>
    <w:rsid w:val="00556134"/>
    <w:rsid w:val="0055626A"/>
    <w:rsid w:val="0055685F"/>
    <w:rsid w:val="005569FF"/>
    <w:rsid w:val="005574DB"/>
    <w:rsid w:val="0056159D"/>
    <w:rsid w:val="00563FED"/>
    <w:rsid w:val="00566E87"/>
    <w:rsid w:val="00567E82"/>
    <w:rsid w:val="0057067D"/>
    <w:rsid w:val="005707C4"/>
    <w:rsid w:val="00571D87"/>
    <w:rsid w:val="0057251B"/>
    <w:rsid w:val="00573104"/>
    <w:rsid w:val="00573BB9"/>
    <w:rsid w:val="00573D5F"/>
    <w:rsid w:val="0057418F"/>
    <w:rsid w:val="00574C78"/>
    <w:rsid w:val="00574DF5"/>
    <w:rsid w:val="00575E63"/>
    <w:rsid w:val="005760A2"/>
    <w:rsid w:val="00576DA9"/>
    <w:rsid w:val="00580197"/>
    <w:rsid w:val="005803BC"/>
    <w:rsid w:val="005816A9"/>
    <w:rsid w:val="00582621"/>
    <w:rsid w:val="00583C35"/>
    <w:rsid w:val="00583CB0"/>
    <w:rsid w:val="0058446F"/>
    <w:rsid w:val="00586458"/>
    <w:rsid w:val="00586A8D"/>
    <w:rsid w:val="00586FB4"/>
    <w:rsid w:val="00587B25"/>
    <w:rsid w:val="00587EB1"/>
    <w:rsid w:val="00591647"/>
    <w:rsid w:val="00591B1F"/>
    <w:rsid w:val="00591D31"/>
    <w:rsid w:val="0059575C"/>
    <w:rsid w:val="00595824"/>
    <w:rsid w:val="0059656D"/>
    <w:rsid w:val="0059659D"/>
    <w:rsid w:val="00597A1B"/>
    <w:rsid w:val="005A00DA"/>
    <w:rsid w:val="005A0A75"/>
    <w:rsid w:val="005A1B59"/>
    <w:rsid w:val="005A3727"/>
    <w:rsid w:val="005A3B29"/>
    <w:rsid w:val="005A6344"/>
    <w:rsid w:val="005A66F3"/>
    <w:rsid w:val="005B06C6"/>
    <w:rsid w:val="005B08BE"/>
    <w:rsid w:val="005B243B"/>
    <w:rsid w:val="005B28D6"/>
    <w:rsid w:val="005B36A3"/>
    <w:rsid w:val="005B3934"/>
    <w:rsid w:val="005B4080"/>
    <w:rsid w:val="005B4278"/>
    <w:rsid w:val="005B7242"/>
    <w:rsid w:val="005C03F6"/>
    <w:rsid w:val="005C0A1D"/>
    <w:rsid w:val="005C15A8"/>
    <w:rsid w:val="005C169A"/>
    <w:rsid w:val="005C1B10"/>
    <w:rsid w:val="005C2FF5"/>
    <w:rsid w:val="005C71F2"/>
    <w:rsid w:val="005C725D"/>
    <w:rsid w:val="005C7BCD"/>
    <w:rsid w:val="005C7F0D"/>
    <w:rsid w:val="005D0B3E"/>
    <w:rsid w:val="005D14E2"/>
    <w:rsid w:val="005D1713"/>
    <w:rsid w:val="005D1DF1"/>
    <w:rsid w:val="005D1FF9"/>
    <w:rsid w:val="005D26C9"/>
    <w:rsid w:val="005D3416"/>
    <w:rsid w:val="005D4ECE"/>
    <w:rsid w:val="005D58FE"/>
    <w:rsid w:val="005D5D16"/>
    <w:rsid w:val="005D7116"/>
    <w:rsid w:val="005DBCDB"/>
    <w:rsid w:val="005E2836"/>
    <w:rsid w:val="005E3210"/>
    <w:rsid w:val="005E3E77"/>
    <w:rsid w:val="005E4136"/>
    <w:rsid w:val="005E5E23"/>
    <w:rsid w:val="005E6BA1"/>
    <w:rsid w:val="005F1EBF"/>
    <w:rsid w:val="005F1ED0"/>
    <w:rsid w:val="005F2D20"/>
    <w:rsid w:val="005F3A63"/>
    <w:rsid w:val="005F4285"/>
    <w:rsid w:val="005F648E"/>
    <w:rsid w:val="005F7241"/>
    <w:rsid w:val="00601DE2"/>
    <w:rsid w:val="0060207B"/>
    <w:rsid w:val="006021CB"/>
    <w:rsid w:val="00602D65"/>
    <w:rsid w:val="00602F63"/>
    <w:rsid w:val="006048D5"/>
    <w:rsid w:val="00604D8A"/>
    <w:rsid w:val="00606459"/>
    <w:rsid w:val="006075B4"/>
    <w:rsid w:val="00607933"/>
    <w:rsid w:val="006113D0"/>
    <w:rsid w:val="00611768"/>
    <w:rsid w:val="0061384C"/>
    <w:rsid w:val="00613C92"/>
    <w:rsid w:val="00614BAF"/>
    <w:rsid w:val="00614C3C"/>
    <w:rsid w:val="00615B14"/>
    <w:rsid w:val="00615C2D"/>
    <w:rsid w:val="006166BA"/>
    <w:rsid w:val="00616716"/>
    <w:rsid w:val="00620C09"/>
    <w:rsid w:val="0062129F"/>
    <w:rsid w:val="006214AE"/>
    <w:rsid w:val="00622198"/>
    <w:rsid w:val="006251B8"/>
    <w:rsid w:val="00630989"/>
    <w:rsid w:val="00632A91"/>
    <w:rsid w:val="00633FC5"/>
    <w:rsid w:val="006349A5"/>
    <w:rsid w:val="006353E0"/>
    <w:rsid w:val="00635F9F"/>
    <w:rsid w:val="00637237"/>
    <w:rsid w:val="00637479"/>
    <w:rsid w:val="00637559"/>
    <w:rsid w:val="0064005F"/>
    <w:rsid w:val="00640793"/>
    <w:rsid w:val="0064118D"/>
    <w:rsid w:val="0064301A"/>
    <w:rsid w:val="006432CB"/>
    <w:rsid w:val="0064707E"/>
    <w:rsid w:val="00647588"/>
    <w:rsid w:val="006475A1"/>
    <w:rsid w:val="006479FF"/>
    <w:rsid w:val="006502B4"/>
    <w:rsid w:val="00650A63"/>
    <w:rsid w:val="00651620"/>
    <w:rsid w:val="00652A68"/>
    <w:rsid w:val="00652CEB"/>
    <w:rsid w:val="00652D25"/>
    <w:rsid w:val="00652F69"/>
    <w:rsid w:val="00653905"/>
    <w:rsid w:val="00653906"/>
    <w:rsid w:val="00654773"/>
    <w:rsid w:val="00656CB6"/>
    <w:rsid w:val="00660DF7"/>
    <w:rsid w:val="00660FD6"/>
    <w:rsid w:val="006618EC"/>
    <w:rsid w:val="00663E25"/>
    <w:rsid w:val="00665416"/>
    <w:rsid w:val="0066630D"/>
    <w:rsid w:val="00666A66"/>
    <w:rsid w:val="0066708B"/>
    <w:rsid w:val="0067064F"/>
    <w:rsid w:val="00676CDF"/>
    <w:rsid w:val="00680550"/>
    <w:rsid w:val="0068421A"/>
    <w:rsid w:val="00684E0C"/>
    <w:rsid w:val="006854D6"/>
    <w:rsid w:val="006854FB"/>
    <w:rsid w:val="00685F70"/>
    <w:rsid w:val="00686BF4"/>
    <w:rsid w:val="006879F6"/>
    <w:rsid w:val="006901DF"/>
    <w:rsid w:val="00690593"/>
    <w:rsid w:val="00690F71"/>
    <w:rsid w:val="00691850"/>
    <w:rsid w:val="006936D8"/>
    <w:rsid w:val="00695ADC"/>
    <w:rsid w:val="00696408"/>
    <w:rsid w:val="006A1A38"/>
    <w:rsid w:val="006A1A6A"/>
    <w:rsid w:val="006A222C"/>
    <w:rsid w:val="006A2AF3"/>
    <w:rsid w:val="006A3582"/>
    <w:rsid w:val="006A4ECB"/>
    <w:rsid w:val="006A6CB1"/>
    <w:rsid w:val="006A7537"/>
    <w:rsid w:val="006B2E1C"/>
    <w:rsid w:val="006B6428"/>
    <w:rsid w:val="006B7561"/>
    <w:rsid w:val="006C0869"/>
    <w:rsid w:val="006C1AB9"/>
    <w:rsid w:val="006C1ADD"/>
    <w:rsid w:val="006C286D"/>
    <w:rsid w:val="006C6B25"/>
    <w:rsid w:val="006C6B8F"/>
    <w:rsid w:val="006D0695"/>
    <w:rsid w:val="006D3DC8"/>
    <w:rsid w:val="006D44C1"/>
    <w:rsid w:val="006D59FD"/>
    <w:rsid w:val="006D6C72"/>
    <w:rsid w:val="006E0311"/>
    <w:rsid w:val="006E109F"/>
    <w:rsid w:val="006E59C8"/>
    <w:rsid w:val="006E59CB"/>
    <w:rsid w:val="006E5C51"/>
    <w:rsid w:val="006E73DA"/>
    <w:rsid w:val="006F025F"/>
    <w:rsid w:val="006F0971"/>
    <w:rsid w:val="006F1055"/>
    <w:rsid w:val="006F2C9C"/>
    <w:rsid w:val="006F2E19"/>
    <w:rsid w:val="006F5968"/>
    <w:rsid w:val="006F62B6"/>
    <w:rsid w:val="006F7036"/>
    <w:rsid w:val="006F79BF"/>
    <w:rsid w:val="00700F6A"/>
    <w:rsid w:val="007021C7"/>
    <w:rsid w:val="00702380"/>
    <w:rsid w:val="0070249F"/>
    <w:rsid w:val="00703738"/>
    <w:rsid w:val="007042E4"/>
    <w:rsid w:val="00704CE6"/>
    <w:rsid w:val="007065EC"/>
    <w:rsid w:val="00706D76"/>
    <w:rsid w:val="0071085D"/>
    <w:rsid w:val="0071177C"/>
    <w:rsid w:val="00711B34"/>
    <w:rsid w:val="0071273B"/>
    <w:rsid w:val="00712D91"/>
    <w:rsid w:val="00714B12"/>
    <w:rsid w:val="00716CD3"/>
    <w:rsid w:val="00716CF1"/>
    <w:rsid w:val="007216AF"/>
    <w:rsid w:val="00722107"/>
    <w:rsid w:val="007227C2"/>
    <w:rsid w:val="00723786"/>
    <w:rsid w:val="00723F70"/>
    <w:rsid w:val="00725F77"/>
    <w:rsid w:val="0072609A"/>
    <w:rsid w:val="007267B4"/>
    <w:rsid w:val="00727170"/>
    <w:rsid w:val="00727DFD"/>
    <w:rsid w:val="00731A2C"/>
    <w:rsid w:val="00731DC3"/>
    <w:rsid w:val="00733259"/>
    <w:rsid w:val="00733E02"/>
    <w:rsid w:val="00735532"/>
    <w:rsid w:val="00735F00"/>
    <w:rsid w:val="00736611"/>
    <w:rsid w:val="00737165"/>
    <w:rsid w:val="007404A8"/>
    <w:rsid w:val="0074055C"/>
    <w:rsid w:val="007432F0"/>
    <w:rsid w:val="007439A6"/>
    <w:rsid w:val="007453F4"/>
    <w:rsid w:val="00745684"/>
    <w:rsid w:val="00745DE9"/>
    <w:rsid w:val="007460B5"/>
    <w:rsid w:val="00747361"/>
    <w:rsid w:val="00750CF9"/>
    <w:rsid w:val="0075291A"/>
    <w:rsid w:val="00753972"/>
    <w:rsid w:val="00753A51"/>
    <w:rsid w:val="00753ECB"/>
    <w:rsid w:val="0075400F"/>
    <w:rsid w:val="00755CAA"/>
    <w:rsid w:val="00756799"/>
    <w:rsid w:val="00762AC6"/>
    <w:rsid w:val="0076315B"/>
    <w:rsid w:val="00763270"/>
    <w:rsid w:val="007633C9"/>
    <w:rsid w:val="00763A7C"/>
    <w:rsid w:val="00763EF2"/>
    <w:rsid w:val="00766D12"/>
    <w:rsid w:val="00767C2E"/>
    <w:rsid w:val="00770967"/>
    <w:rsid w:val="007709E5"/>
    <w:rsid w:val="00770BE5"/>
    <w:rsid w:val="00774250"/>
    <w:rsid w:val="00774579"/>
    <w:rsid w:val="007772B2"/>
    <w:rsid w:val="00777678"/>
    <w:rsid w:val="00777905"/>
    <w:rsid w:val="00783668"/>
    <w:rsid w:val="00783B3A"/>
    <w:rsid w:val="00783BBB"/>
    <w:rsid w:val="007852D6"/>
    <w:rsid w:val="00785884"/>
    <w:rsid w:val="00785D74"/>
    <w:rsid w:val="00787753"/>
    <w:rsid w:val="007900DD"/>
    <w:rsid w:val="00791131"/>
    <w:rsid w:val="00792183"/>
    <w:rsid w:val="007930DC"/>
    <w:rsid w:val="00794A91"/>
    <w:rsid w:val="00797F74"/>
    <w:rsid w:val="007A0066"/>
    <w:rsid w:val="007A192A"/>
    <w:rsid w:val="007A1E5B"/>
    <w:rsid w:val="007A1E6D"/>
    <w:rsid w:val="007A2CDD"/>
    <w:rsid w:val="007A3DC5"/>
    <w:rsid w:val="007A69F8"/>
    <w:rsid w:val="007A738E"/>
    <w:rsid w:val="007A7605"/>
    <w:rsid w:val="007A77BA"/>
    <w:rsid w:val="007B0861"/>
    <w:rsid w:val="007B12A4"/>
    <w:rsid w:val="007B1357"/>
    <w:rsid w:val="007B1BF4"/>
    <w:rsid w:val="007B1ED9"/>
    <w:rsid w:val="007B2729"/>
    <w:rsid w:val="007B2DEE"/>
    <w:rsid w:val="007B3756"/>
    <w:rsid w:val="007B4556"/>
    <w:rsid w:val="007B5838"/>
    <w:rsid w:val="007B7331"/>
    <w:rsid w:val="007C11E0"/>
    <w:rsid w:val="007C329A"/>
    <w:rsid w:val="007C33D5"/>
    <w:rsid w:val="007C3F9D"/>
    <w:rsid w:val="007C4056"/>
    <w:rsid w:val="007C4900"/>
    <w:rsid w:val="007C5C06"/>
    <w:rsid w:val="007D3EE6"/>
    <w:rsid w:val="007D4E18"/>
    <w:rsid w:val="007D7577"/>
    <w:rsid w:val="007E087B"/>
    <w:rsid w:val="007E21B0"/>
    <w:rsid w:val="007E3BC8"/>
    <w:rsid w:val="007E448B"/>
    <w:rsid w:val="007E51A9"/>
    <w:rsid w:val="007E5BB1"/>
    <w:rsid w:val="007E63A9"/>
    <w:rsid w:val="007E7858"/>
    <w:rsid w:val="007F0A56"/>
    <w:rsid w:val="007F3D0B"/>
    <w:rsid w:val="007F405A"/>
    <w:rsid w:val="007F4A79"/>
    <w:rsid w:val="007F506A"/>
    <w:rsid w:val="007F66ED"/>
    <w:rsid w:val="007F7A03"/>
    <w:rsid w:val="00800A68"/>
    <w:rsid w:val="00800E60"/>
    <w:rsid w:val="00802F3C"/>
    <w:rsid w:val="008037EC"/>
    <w:rsid w:val="00803855"/>
    <w:rsid w:val="00807A83"/>
    <w:rsid w:val="00810479"/>
    <w:rsid w:val="00813D28"/>
    <w:rsid w:val="00814F8F"/>
    <w:rsid w:val="008160AA"/>
    <w:rsid w:val="008165C8"/>
    <w:rsid w:val="008166E2"/>
    <w:rsid w:val="00816832"/>
    <w:rsid w:val="00817087"/>
    <w:rsid w:val="00821016"/>
    <w:rsid w:val="0082104D"/>
    <w:rsid w:val="00821894"/>
    <w:rsid w:val="00823416"/>
    <w:rsid w:val="008275AD"/>
    <w:rsid w:val="00831C89"/>
    <w:rsid w:val="008327E0"/>
    <w:rsid w:val="008352F1"/>
    <w:rsid w:val="00835395"/>
    <w:rsid w:val="00837831"/>
    <w:rsid w:val="00840C46"/>
    <w:rsid w:val="00842020"/>
    <w:rsid w:val="008420FD"/>
    <w:rsid w:val="00842588"/>
    <w:rsid w:val="00843B30"/>
    <w:rsid w:val="00844270"/>
    <w:rsid w:val="008452E8"/>
    <w:rsid w:val="00846B72"/>
    <w:rsid w:val="0084736B"/>
    <w:rsid w:val="00847759"/>
    <w:rsid w:val="00851278"/>
    <w:rsid w:val="00851DE6"/>
    <w:rsid w:val="00851E2D"/>
    <w:rsid w:val="00852913"/>
    <w:rsid w:val="008542F5"/>
    <w:rsid w:val="0085475B"/>
    <w:rsid w:val="00854C2E"/>
    <w:rsid w:val="00854E67"/>
    <w:rsid w:val="00855E7D"/>
    <w:rsid w:val="0085655B"/>
    <w:rsid w:val="00856E65"/>
    <w:rsid w:val="00857703"/>
    <w:rsid w:val="00862249"/>
    <w:rsid w:val="00862358"/>
    <w:rsid w:val="00862E90"/>
    <w:rsid w:val="00863524"/>
    <w:rsid w:val="0086372A"/>
    <w:rsid w:val="00863AC3"/>
    <w:rsid w:val="00863B7F"/>
    <w:rsid w:val="00864B80"/>
    <w:rsid w:val="00864C6B"/>
    <w:rsid w:val="008661EC"/>
    <w:rsid w:val="0086B5FC"/>
    <w:rsid w:val="008702F8"/>
    <w:rsid w:val="00870CFF"/>
    <w:rsid w:val="00871CA6"/>
    <w:rsid w:val="00871FE0"/>
    <w:rsid w:val="0087222E"/>
    <w:rsid w:val="0087405E"/>
    <w:rsid w:val="00874325"/>
    <w:rsid w:val="008762AA"/>
    <w:rsid w:val="0087684F"/>
    <w:rsid w:val="00876F0D"/>
    <w:rsid w:val="00877857"/>
    <w:rsid w:val="00877DD7"/>
    <w:rsid w:val="00877F94"/>
    <w:rsid w:val="008820A1"/>
    <w:rsid w:val="00882650"/>
    <w:rsid w:val="00884F78"/>
    <w:rsid w:val="00885EEE"/>
    <w:rsid w:val="0089005C"/>
    <w:rsid w:val="008907CF"/>
    <w:rsid w:val="0089111A"/>
    <w:rsid w:val="0089191B"/>
    <w:rsid w:val="008925BB"/>
    <w:rsid w:val="0089371D"/>
    <w:rsid w:val="00895436"/>
    <w:rsid w:val="00895B01"/>
    <w:rsid w:val="00896B05"/>
    <w:rsid w:val="008A027B"/>
    <w:rsid w:val="008A15F4"/>
    <w:rsid w:val="008A4341"/>
    <w:rsid w:val="008A4719"/>
    <w:rsid w:val="008A4C28"/>
    <w:rsid w:val="008A5435"/>
    <w:rsid w:val="008A5E64"/>
    <w:rsid w:val="008A77D0"/>
    <w:rsid w:val="008B0D2E"/>
    <w:rsid w:val="008B1B26"/>
    <w:rsid w:val="008B397B"/>
    <w:rsid w:val="008B4E44"/>
    <w:rsid w:val="008B521D"/>
    <w:rsid w:val="008B7876"/>
    <w:rsid w:val="008C0219"/>
    <w:rsid w:val="008C0ACF"/>
    <w:rsid w:val="008C0CC5"/>
    <w:rsid w:val="008C2021"/>
    <w:rsid w:val="008C2B38"/>
    <w:rsid w:val="008C3EE4"/>
    <w:rsid w:val="008C56B1"/>
    <w:rsid w:val="008C7F27"/>
    <w:rsid w:val="008D02AF"/>
    <w:rsid w:val="008D1CFE"/>
    <w:rsid w:val="008D4B53"/>
    <w:rsid w:val="008D506C"/>
    <w:rsid w:val="008D54B1"/>
    <w:rsid w:val="008D55DE"/>
    <w:rsid w:val="008D6C37"/>
    <w:rsid w:val="008D724E"/>
    <w:rsid w:val="008D7DA7"/>
    <w:rsid w:val="008E2EC5"/>
    <w:rsid w:val="008E3040"/>
    <w:rsid w:val="008E64C3"/>
    <w:rsid w:val="008E65EB"/>
    <w:rsid w:val="008E6703"/>
    <w:rsid w:val="008E6C1F"/>
    <w:rsid w:val="008F0439"/>
    <w:rsid w:val="008F3325"/>
    <w:rsid w:val="008F5A85"/>
    <w:rsid w:val="008F7D82"/>
    <w:rsid w:val="009017B4"/>
    <w:rsid w:val="00901F61"/>
    <w:rsid w:val="00902EEF"/>
    <w:rsid w:val="00904F0E"/>
    <w:rsid w:val="00905B05"/>
    <w:rsid w:val="009062D9"/>
    <w:rsid w:val="00907A8A"/>
    <w:rsid w:val="00914B35"/>
    <w:rsid w:val="00915412"/>
    <w:rsid w:val="00922506"/>
    <w:rsid w:val="00922988"/>
    <w:rsid w:val="009232B6"/>
    <w:rsid w:val="00924DAD"/>
    <w:rsid w:val="00926240"/>
    <w:rsid w:val="009303FB"/>
    <w:rsid w:val="00930AE2"/>
    <w:rsid w:val="009344B0"/>
    <w:rsid w:val="00937A44"/>
    <w:rsid w:val="00940662"/>
    <w:rsid w:val="009406AB"/>
    <w:rsid w:val="0094270C"/>
    <w:rsid w:val="009440BB"/>
    <w:rsid w:val="009448E3"/>
    <w:rsid w:val="00945168"/>
    <w:rsid w:val="00946018"/>
    <w:rsid w:val="009467D0"/>
    <w:rsid w:val="0094797D"/>
    <w:rsid w:val="00947FB9"/>
    <w:rsid w:val="009517E5"/>
    <w:rsid w:val="00953CCB"/>
    <w:rsid w:val="00957584"/>
    <w:rsid w:val="009629A4"/>
    <w:rsid w:val="00963502"/>
    <w:rsid w:val="0096434C"/>
    <w:rsid w:val="00964F9F"/>
    <w:rsid w:val="009651FF"/>
    <w:rsid w:val="0096620F"/>
    <w:rsid w:val="00967C31"/>
    <w:rsid w:val="00967EAE"/>
    <w:rsid w:val="00972084"/>
    <w:rsid w:val="009758FD"/>
    <w:rsid w:val="00975C74"/>
    <w:rsid w:val="00980523"/>
    <w:rsid w:val="009805DD"/>
    <w:rsid w:val="00982984"/>
    <w:rsid w:val="009844E4"/>
    <w:rsid w:val="009849CD"/>
    <w:rsid w:val="00990042"/>
    <w:rsid w:val="00990F24"/>
    <w:rsid w:val="0099107D"/>
    <w:rsid w:val="00991A53"/>
    <w:rsid w:val="00991ABC"/>
    <w:rsid w:val="00992091"/>
    <w:rsid w:val="00992510"/>
    <w:rsid w:val="00994A3E"/>
    <w:rsid w:val="009954E7"/>
    <w:rsid w:val="0099622C"/>
    <w:rsid w:val="009A1CE6"/>
    <w:rsid w:val="009A1E86"/>
    <w:rsid w:val="009A2D5B"/>
    <w:rsid w:val="009A3071"/>
    <w:rsid w:val="009A4786"/>
    <w:rsid w:val="009A56F0"/>
    <w:rsid w:val="009A5A5C"/>
    <w:rsid w:val="009A76CB"/>
    <w:rsid w:val="009A7F07"/>
    <w:rsid w:val="009B052E"/>
    <w:rsid w:val="009B319B"/>
    <w:rsid w:val="009B5C43"/>
    <w:rsid w:val="009B6075"/>
    <w:rsid w:val="009B66B3"/>
    <w:rsid w:val="009B6996"/>
    <w:rsid w:val="009C053E"/>
    <w:rsid w:val="009C0BFA"/>
    <w:rsid w:val="009C4817"/>
    <w:rsid w:val="009C5208"/>
    <w:rsid w:val="009C545B"/>
    <w:rsid w:val="009C5F00"/>
    <w:rsid w:val="009C7330"/>
    <w:rsid w:val="009D0AD4"/>
    <w:rsid w:val="009D208A"/>
    <w:rsid w:val="009D40A4"/>
    <w:rsid w:val="009D56BB"/>
    <w:rsid w:val="009D6DF5"/>
    <w:rsid w:val="009D7C31"/>
    <w:rsid w:val="009D7E75"/>
    <w:rsid w:val="009E0584"/>
    <w:rsid w:val="009E0653"/>
    <w:rsid w:val="009E07F8"/>
    <w:rsid w:val="009E0C58"/>
    <w:rsid w:val="009E518E"/>
    <w:rsid w:val="009E5BBD"/>
    <w:rsid w:val="009E6946"/>
    <w:rsid w:val="009E7206"/>
    <w:rsid w:val="009F0026"/>
    <w:rsid w:val="009F0BF5"/>
    <w:rsid w:val="009F18E0"/>
    <w:rsid w:val="009F32CE"/>
    <w:rsid w:val="009F3740"/>
    <w:rsid w:val="009F3878"/>
    <w:rsid w:val="009F625B"/>
    <w:rsid w:val="009F62DB"/>
    <w:rsid w:val="00A004C1"/>
    <w:rsid w:val="00A03F2F"/>
    <w:rsid w:val="00A077FD"/>
    <w:rsid w:val="00A07E1D"/>
    <w:rsid w:val="00A11C03"/>
    <w:rsid w:val="00A11E99"/>
    <w:rsid w:val="00A12604"/>
    <w:rsid w:val="00A14A0D"/>
    <w:rsid w:val="00A15713"/>
    <w:rsid w:val="00A17064"/>
    <w:rsid w:val="00A17741"/>
    <w:rsid w:val="00A2024C"/>
    <w:rsid w:val="00A21119"/>
    <w:rsid w:val="00A22290"/>
    <w:rsid w:val="00A222A1"/>
    <w:rsid w:val="00A23594"/>
    <w:rsid w:val="00A23605"/>
    <w:rsid w:val="00A23676"/>
    <w:rsid w:val="00A259CA"/>
    <w:rsid w:val="00A26583"/>
    <w:rsid w:val="00A274C0"/>
    <w:rsid w:val="00A27761"/>
    <w:rsid w:val="00A32460"/>
    <w:rsid w:val="00A33286"/>
    <w:rsid w:val="00A339D0"/>
    <w:rsid w:val="00A345BF"/>
    <w:rsid w:val="00A34CF2"/>
    <w:rsid w:val="00A36D8D"/>
    <w:rsid w:val="00A37674"/>
    <w:rsid w:val="00A406C1"/>
    <w:rsid w:val="00A4176D"/>
    <w:rsid w:val="00A417EA"/>
    <w:rsid w:val="00A42306"/>
    <w:rsid w:val="00A430F6"/>
    <w:rsid w:val="00A4399E"/>
    <w:rsid w:val="00A466D4"/>
    <w:rsid w:val="00A473E5"/>
    <w:rsid w:val="00A4797A"/>
    <w:rsid w:val="00A47C7C"/>
    <w:rsid w:val="00A51383"/>
    <w:rsid w:val="00A519BA"/>
    <w:rsid w:val="00A519D3"/>
    <w:rsid w:val="00A52FBD"/>
    <w:rsid w:val="00A53F4B"/>
    <w:rsid w:val="00A544EB"/>
    <w:rsid w:val="00A54CB2"/>
    <w:rsid w:val="00A559BD"/>
    <w:rsid w:val="00A60F9B"/>
    <w:rsid w:val="00A613AA"/>
    <w:rsid w:val="00A632C8"/>
    <w:rsid w:val="00A65805"/>
    <w:rsid w:val="00A66740"/>
    <w:rsid w:val="00A711A9"/>
    <w:rsid w:val="00A7490D"/>
    <w:rsid w:val="00A757AE"/>
    <w:rsid w:val="00A75CD4"/>
    <w:rsid w:val="00A77583"/>
    <w:rsid w:val="00A801A3"/>
    <w:rsid w:val="00A80682"/>
    <w:rsid w:val="00A8075D"/>
    <w:rsid w:val="00A8172D"/>
    <w:rsid w:val="00A84394"/>
    <w:rsid w:val="00A84B7F"/>
    <w:rsid w:val="00A8554A"/>
    <w:rsid w:val="00A87CE1"/>
    <w:rsid w:val="00A9198D"/>
    <w:rsid w:val="00A923E5"/>
    <w:rsid w:val="00A9305D"/>
    <w:rsid w:val="00A93D96"/>
    <w:rsid w:val="00A943A2"/>
    <w:rsid w:val="00A94F35"/>
    <w:rsid w:val="00A954A5"/>
    <w:rsid w:val="00A958F0"/>
    <w:rsid w:val="00A97063"/>
    <w:rsid w:val="00A976E4"/>
    <w:rsid w:val="00AA03FE"/>
    <w:rsid w:val="00AA06A2"/>
    <w:rsid w:val="00AA39DB"/>
    <w:rsid w:val="00AA5942"/>
    <w:rsid w:val="00AA5A3D"/>
    <w:rsid w:val="00AA6A36"/>
    <w:rsid w:val="00AA6E76"/>
    <w:rsid w:val="00AA75FA"/>
    <w:rsid w:val="00AA78A8"/>
    <w:rsid w:val="00AB386F"/>
    <w:rsid w:val="00AB55CF"/>
    <w:rsid w:val="00AB6CF2"/>
    <w:rsid w:val="00AB79AC"/>
    <w:rsid w:val="00AC0FED"/>
    <w:rsid w:val="00AC2860"/>
    <w:rsid w:val="00AC2ED7"/>
    <w:rsid w:val="00AC3E21"/>
    <w:rsid w:val="00AD030F"/>
    <w:rsid w:val="00AD054E"/>
    <w:rsid w:val="00AD07B9"/>
    <w:rsid w:val="00AD14A1"/>
    <w:rsid w:val="00AD2307"/>
    <w:rsid w:val="00AD2480"/>
    <w:rsid w:val="00AD2481"/>
    <w:rsid w:val="00AD3193"/>
    <w:rsid w:val="00AD594B"/>
    <w:rsid w:val="00AD5B13"/>
    <w:rsid w:val="00AD69F7"/>
    <w:rsid w:val="00ADA7A7"/>
    <w:rsid w:val="00AE0708"/>
    <w:rsid w:val="00AE61DD"/>
    <w:rsid w:val="00AE6575"/>
    <w:rsid w:val="00AE7429"/>
    <w:rsid w:val="00AF24A2"/>
    <w:rsid w:val="00AF25B2"/>
    <w:rsid w:val="00AF26C5"/>
    <w:rsid w:val="00AF275C"/>
    <w:rsid w:val="00AF285D"/>
    <w:rsid w:val="00AF41A8"/>
    <w:rsid w:val="00AF57F5"/>
    <w:rsid w:val="00AF5CF0"/>
    <w:rsid w:val="00AF67F3"/>
    <w:rsid w:val="00AF764C"/>
    <w:rsid w:val="00AF79F0"/>
    <w:rsid w:val="00AF7B02"/>
    <w:rsid w:val="00B007D6"/>
    <w:rsid w:val="00B00DA0"/>
    <w:rsid w:val="00B00FDE"/>
    <w:rsid w:val="00B01883"/>
    <w:rsid w:val="00B035E8"/>
    <w:rsid w:val="00B04B39"/>
    <w:rsid w:val="00B0663B"/>
    <w:rsid w:val="00B06EF6"/>
    <w:rsid w:val="00B076E6"/>
    <w:rsid w:val="00B07823"/>
    <w:rsid w:val="00B10001"/>
    <w:rsid w:val="00B11976"/>
    <w:rsid w:val="00B120D2"/>
    <w:rsid w:val="00B1210A"/>
    <w:rsid w:val="00B123DD"/>
    <w:rsid w:val="00B12F92"/>
    <w:rsid w:val="00B14DB9"/>
    <w:rsid w:val="00B15A6F"/>
    <w:rsid w:val="00B16C6E"/>
    <w:rsid w:val="00B1740A"/>
    <w:rsid w:val="00B21FD1"/>
    <w:rsid w:val="00B2262E"/>
    <w:rsid w:val="00B22CB7"/>
    <w:rsid w:val="00B233A4"/>
    <w:rsid w:val="00B2385B"/>
    <w:rsid w:val="00B24C1C"/>
    <w:rsid w:val="00B24D9A"/>
    <w:rsid w:val="00B3142C"/>
    <w:rsid w:val="00B3152D"/>
    <w:rsid w:val="00B316AD"/>
    <w:rsid w:val="00B32105"/>
    <w:rsid w:val="00B32924"/>
    <w:rsid w:val="00B32E53"/>
    <w:rsid w:val="00B3335F"/>
    <w:rsid w:val="00B37890"/>
    <w:rsid w:val="00B40676"/>
    <w:rsid w:val="00B41236"/>
    <w:rsid w:val="00B438D7"/>
    <w:rsid w:val="00B43FAB"/>
    <w:rsid w:val="00B44E74"/>
    <w:rsid w:val="00B45479"/>
    <w:rsid w:val="00B45600"/>
    <w:rsid w:val="00B457F6"/>
    <w:rsid w:val="00B461CD"/>
    <w:rsid w:val="00B47A26"/>
    <w:rsid w:val="00B50269"/>
    <w:rsid w:val="00B50A3E"/>
    <w:rsid w:val="00B50BB6"/>
    <w:rsid w:val="00B51C04"/>
    <w:rsid w:val="00B52021"/>
    <w:rsid w:val="00B52567"/>
    <w:rsid w:val="00B53100"/>
    <w:rsid w:val="00B53755"/>
    <w:rsid w:val="00B541A2"/>
    <w:rsid w:val="00B54571"/>
    <w:rsid w:val="00B54792"/>
    <w:rsid w:val="00B54A93"/>
    <w:rsid w:val="00B54CD8"/>
    <w:rsid w:val="00B612AB"/>
    <w:rsid w:val="00B620EC"/>
    <w:rsid w:val="00B62E26"/>
    <w:rsid w:val="00B63797"/>
    <w:rsid w:val="00B63EEC"/>
    <w:rsid w:val="00B646A5"/>
    <w:rsid w:val="00B6777F"/>
    <w:rsid w:val="00B72C31"/>
    <w:rsid w:val="00B74923"/>
    <w:rsid w:val="00B762A4"/>
    <w:rsid w:val="00B8196E"/>
    <w:rsid w:val="00B81A88"/>
    <w:rsid w:val="00B82006"/>
    <w:rsid w:val="00B83BC8"/>
    <w:rsid w:val="00B83E89"/>
    <w:rsid w:val="00B84188"/>
    <w:rsid w:val="00B845F2"/>
    <w:rsid w:val="00B85E43"/>
    <w:rsid w:val="00B92091"/>
    <w:rsid w:val="00B95692"/>
    <w:rsid w:val="00B96CAF"/>
    <w:rsid w:val="00BA1179"/>
    <w:rsid w:val="00BA118C"/>
    <w:rsid w:val="00BA398D"/>
    <w:rsid w:val="00BA3A11"/>
    <w:rsid w:val="00BA3E5B"/>
    <w:rsid w:val="00BA65D2"/>
    <w:rsid w:val="00BA6972"/>
    <w:rsid w:val="00BB1C33"/>
    <w:rsid w:val="00BB31DA"/>
    <w:rsid w:val="00BB5FB6"/>
    <w:rsid w:val="00BB6C72"/>
    <w:rsid w:val="00BB717C"/>
    <w:rsid w:val="00BC0A76"/>
    <w:rsid w:val="00BC0D79"/>
    <w:rsid w:val="00BC3A4D"/>
    <w:rsid w:val="00BC4E1E"/>
    <w:rsid w:val="00BC53F5"/>
    <w:rsid w:val="00BC5A6B"/>
    <w:rsid w:val="00BC7791"/>
    <w:rsid w:val="00BD0606"/>
    <w:rsid w:val="00BD07A4"/>
    <w:rsid w:val="00BD2387"/>
    <w:rsid w:val="00BD2D32"/>
    <w:rsid w:val="00BD35FA"/>
    <w:rsid w:val="00BD3FE2"/>
    <w:rsid w:val="00BD5EAE"/>
    <w:rsid w:val="00BD64C2"/>
    <w:rsid w:val="00BE010E"/>
    <w:rsid w:val="00BE0BFC"/>
    <w:rsid w:val="00BE0E73"/>
    <w:rsid w:val="00BE4DEF"/>
    <w:rsid w:val="00BE6912"/>
    <w:rsid w:val="00BE6992"/>
    <w:rsid w:val="00BE6D16"/>
    <w:rsid w:val="00BE6F4D"/>
    <w:rsid w:val="00BF505F"/>
    <w:rsid w:val="00BF725F"/>
    <w:rsid w:val="00BF7843"/>
    <w:rsid w:val="00BF786F"/>
    <w:rsid w:val="00C00211"/>
    <w:rsid w:val="00C020BF"/>
    <w:rsid w:val="00C045DA"/>
    <w:rsid w:val="00C04EA8"/>
    <w:rsid w:val="00C07A5F"/>
    <w:rsid w:val="00C0C9C5"/>
    <w:rsid w:val="00C110BC"/>
    <w:rsid w:val="00C11551"/>
    <w:rsid w:val="00C127F6"/>
    <w:rsid w:val="00C1309F"/>
    <w:rsid w:val="00C155F7"/>
    <w:rsid w:val="00C1563D"/>
    <w:rsid w:val="00C1609A"/>
    <w:rsid w:val="00C176B8"/>
    <w:rsid w:val="00C179B4"/>
    <w:rsid w:val="00C20A86"/>
    <w:rsid w:val="00C213D1"/>
    <w:rsid w:val="00C21970"/>
    <w:rsid w:val="00C22138"/>
    <w:rsid w:val="00C24026"/>
    <w:rsid w:val="00C244C0"/>
    <w:rsid w:val="00C269A6"/>
    <w:rsid w:val="00C26D37"/>
    <w:rsid w:val="00C26FFC"/>
    <w:rsid w:val="00C27584"/>
    <w:rsid w:val="00C27EC4"/>
    <w:rsid w:val="00C3189F"/>
    <w:rsid w:val="00C32AAC"/>
    <w:rsid w:val="00C34630"/>
    <w:rsid w:val="00C3474D"/>
    <w:rsid w:val="00C3593B"/>
    <w:rsid w:val="00C36F8E"/>
    <w:rsid w:val="00C377CF"/>
    <w:rsid w:val="00C391F7"/>
    <w:rsid w:val="00C40FE7"/>
    <w:rsid w:val="00C44FA3"/>
    <w:rsid w:val="00C45AE7"/>
    <w:rsid w:val="00C469CF"/>
    <w:rsid w:val="00C473B5"/>
    <w:rsid w:val="00C50C76"/>
    <w:rsid w:val="00C515C1"/>
    <w:rsid w:val="00C536AF"/>
    <w:rsid w:val="00C5556D"/>
    <w:rsid w:val="00C56099"/>
    <w:rsid w:val="00C562C9"/>
    <w:rsid w:val="00C563E0"/>
    <w:rsid w:val="00C5686B"/>
    <w:rsid w:val="00C57C5B"/>
    <w:rsid w:val="00C57EC7"/>
    <w:rsid w:val="00C62F05"/>
    <w:rsid w:val="00C63045"/>
    <w:rsid w:val="00C641E0"/>
    <w:rsid w:val="00C64924"/>
    <w:rsid w:val="00C665BA"/>
    <w:rsid w:val="00C668FF"/>
    <w:rsid w:val="00C66D15"/>
    <w:rsid w:val="00C66F5C"/>
    <w:rsid w:val="00C67211"/>
    <w:rsid w:val="00C67367"/>
    <w:rsid w:val="00C67785"/>
    <w:rsid w:val="00C678FE"/>
    <w:rsid w:val="00C7029A"/>
    <w:rsid w:val="00C70A01"/>
    <w:rsid w:val="00C70C41"/>
    <w:rsid w:val="00C72CDE"/>
    <w:rsid w:val="00C73CCB"/>
    <w:rsid w:val="00C74584"/>
    <w:rsid w:val="00C75655"/>
    <w:rsid w:val="00C76095"/>
    <w:rsid w:val="00C779D6"/>
    <w:rsid w:val="00C77EDD"/>
    <w:rsid w:val="00C8139E"/>
    <w:rsid w:val="00C81C00"/>
    <w:rsid w:val="00C81D39"/>
    <w:rsid w:val="00C83500"/>
    <w:rsid w:val="00C83900"/>
    <w:rsid w:val="00C83CDC"/>
    <w:rsid w:val="00C844E5"/>
    <w:rsid w:val="00C86810"/>
    <w:rsid w:val="00C92CC3"/>
    <w:rsid w:val="00C94490"/>
    <w:rsid w:val="00C95986"/>
    <w:rsid w:val="00C96572"/>
    <w:rsid w:val="00CA14AB"/>
    <w:rsid w:val="00CA261E"/>
    <w:rsid w:val="00CA2665"/>
    <w:rsid w:val="00CA2BC6"/>
    <w:rsid w:val="00CA2E0C"/>
    <w:rsid w:val="00CA39E0"/>
    <w:rsid w:val="00CA50A6"/>
    <w:rsid w:val="00CA5231"/>
    <w:rsid w:val="00CB0174"/>
    <w:rsid w:val="00CB0BD5"/>
    <w:rsid w:val="00CB2DB2"/>
    <w:rsid w:val="00CB3434"/>
    <w:rsid w:val="00CB3499"/>
    <w:rsid w:val="00CB4799"/>
    <w:rsid w:val="00CB49C5"/>
    <w:rsid w:val="00CB58E8"/>
    <w:rsid w:val="00CB61AB"/>
    <w:rsid w:val="00CB6AC6"/>
    <w:rsid w:val="00CC1509"/>
    <w:rsid w:val="00CC2DDE"/>
    <w:rsid w:val="00CC4FBF"/>
    <w:rsid w:val="00CC50EF"/>
    <w:rsid w:val="00CC6CFC"/>
    <w:rsid w:val="00CD0516"/>
    <w:rsid w:val="00CD0F1B"/>
    <w:rsid w:val="00CD117D"/>
    <w:rsid w:val="00CD165A"/>
    <w:rsid w:val="00CD1DE3"/>
    <w:rsid w:val="00CD1E14"/>
    <w:rsid w:val="00CD30C0"/>
    <w:rsid w:val="00CD30E7"/>
    <w:rsid w:val="00CD4263"/>
    <w:rsid w:val="00CD5CCC"/>
    <w:rsid w:val="00CE1C35"/>
    <w:rsid w:val="00CE21AF"/>
    <w:rsid w:val="00CE236F"/>
    <w:rsid w:val="00CE24D9"/>
    <w:rsid w:val="00CE2D9D"/>
    <w:rsid w:val="00CE3987"/>
    <w:rsid w:val="00CE4DC7"/>
    <w:rsid w:val="00CE57B7"/>
    <w:rsid w:val="00CE5AE3"/>
    <w:rsid w:val="00CE5FF9"/>
    <w:rsid w:val="00CE6EE9"/>
    <w:rsid w:val="00CF0696"/>
    <w:rsid w:val="00CF0BBE"/>
    <w:rsid w:val="00CF3162"/>
    <w:rsid w:val="00CF4012"/>
    <w:rsid w:val="00CF5FAC"/>
    <w:rsid w:val="00CF7FFB"/>
    <w:rsid w:val="00D00340"/>
    <w:rsid w:val="00D00450"/>
    <w:rsid w:val="00D00A04"/>
    <w:rsid w:val="00D029BC"/>
    <w:rsid w:val="00D062BD"/>
    <w:rsid w:val="00D06D2E"/>
    <w:rsid w:val="00D07519"/>
    <w:rsid w:val="00D10A28"/>
    <w:rsid w:val="00D11581"/>
    <w:rsid w:val="00D12654"/>
    <w:rsid w:val="00D13913"/>
    <w:rsid w:val="00D13CDD"/>
    <w:rsid w:val="00D15E5E"/>
    <w:rsid w:val="00D16798"/>
    <w:rsid w:val="00D170F9"/>
    <w:rsid w:val="00D17770"/>
    <w:rsid w:val="00D20C6A"/>
    <w:rsid w:val="00D21945"/>
    <w:rsid w:val="00D24FDF"/>
    <w:rsid w:val="00D25D3F"/>
    <w:rsid w:val="00D266FD"/>
    <w:rsid w:val="00D26BDF"/>
    <w:rsid w:val="00D30AE1"/>
    <w:rsid w:val="00D310A2"/>
    <w:rsid w:val="00D311FB"/>
    <w:rsid w:val="00D3135B"/>
    <w:rsid w:val="00D31675"/>
    <w:rsid w:val="00D33B56"/>
    <w:rsid w:val="00D33CDF"/>
    <w:rsid w:val="00D34115"/>
    <w:rsid w:val="00D34519"/>
    <w:rsid w:val="00D34BBF"/>
    <w:rsid w:val="00D36B58"/>
    <w:rsid w:val="00D37A7F"/>
    <w:rsid w:val="00D4221A"/>
    <w:rsid w:val="00D42594"/>
    <w:rsid w:val="00D50657"/>
    <w:rsid w:val="00D50D13"/>
    <w:rsid w:val="00D5511F"/>
    <w:rsid w:val="00D55376"/>
    <w:rsid w:val="00D55A01"/>
    <w:rsid w:val="00D56737"/>
    <w:rsid w:val="00D57604"/>
    <w:rsid w:val="00D6189C"/>
    <w:rsid w:val="00D625C5"/>
    <w:rsid w:val="00D63CE9"/>
    <w:rsid w:val="00D63DA1"/>
    <w:rsid w:val="00D646AD"/>
    <w:rsid w:val="00D64A57"/>
    <w:rsid w:val="00D664D7"/>
    <w:rsid w:val="00D66D8D"/>
    <w:rsid w:val="00D71E24"/>
    <w:rsid w:val="00D72639"/>
    <w:rsid w:val="00D7358D"/>
    <w:rsid w:val="00D73D02"/>
    <w:rsid w:val="00D74730"/>
    <w:rsid w:val="00D7758D"/>
    <w:rsid w:val="00D802A8"/>
    <w:rsid w:val="00D811F0"/>
    <w:rsid w:val="00D816B2"/>
    <w:rsid w:val="00D86F6B"/>
    <w:rsid w:val="00D8710D"/>
    <w:rsid w:val="00D8743A"/>
    <w:rsid w:val="00D878C2"/>
    <w:rsid w:val="00D9017F"/>
    <w:rsid w:val="00D91BB4"/>
    <w:rsid w:val="00D935B5"/>
    <w:rsid w:val="00D937CA"/>
    <w:rsid w:val="00D93D5F"/>
    <w:rsid w:val="00D93E03"/>
    <w:rsid w:val="00D9432D"/>
    <w:rsid w:val="00D95539"/>
    <w:rsid w:val="00D95F41"/>
    <w:rsid w:val="00D963E9"/>
    <w:rsid w:val="00DA0C7A"/>
    <w:rsid w:val="00DA0FCF"/>
    <w:rsid w:val="00DA2B67"/>
    <w:rsid w:val="00DA3567"/>
    <w:rsid w:val="00DA49EC"/>
    <w:rsid w:val="00DA5EBF"/>
    <w:rsid w:val="00DA6218"/>
    <w:rsid w:val="00DA660C"/>
    <w:rsid w:val="00DA7BE4"/>
    <w:rsid w:val="00DB1718"/>
    <w:rsid w:val="00DB3E24"/>
    <w:rsid w:val="00DB5E9A"/>
    <w:rsid w:val="00DB6536"/>
    <w:rsid w:val="00DB65BC"/>
    <w:rsid w:val="00DC18E4"/>
    <w:rsid w:val="00DC2C43"/>
    <w:rsid w:val="00DC3516"/>
    <w:rsid w:val="00DC3C59"/>
    <w:rsid w:val="00DC4B0A"/>
    <w:rsid w:val="00DC6A92"/>
    <w:rsid w:val="00DD0713"/>
    <w:rsid w:val="00DD3E0D"/>
    <w:rsid w:val="00DD4F4C"/>
    <w:rsid w:val="00DD599D"/>
    <w:rsid w:val="00DD622A"/>
    <w:rsid w:val="00DD65C1"/>
    <w:rsid w:val="00DD6ED6"/>
    <w:rsid w:val="00DE08F2"/>
    <w:rsid w:val="00DE12DD"/>
    <w:rsid w:val="00DE53C0"/>
    <w:rsid w:val="00DE6876"/>
    <w:rsid w:val="00DE79CE"/>
    <w:rsid w:val="00DE7BC1"/>
    <w:rsid w:val="00DF0AC4"/>
    <w:rsid w:val="00DF108E"/>
    <w:rsid w:val="00DF128C"/>
    <w:rsid w:val="00DF17BB"/>
    <w:rsid w:val="00DF2151"/>
    <w:rsid w:val="00DF33E7"/>
    <w:rsid w:val="00DF4402"/>
    <w:rsid w:val="00DF63B8"/>
    <w:rsid w:val="00DF70B2"/>
    <w:rsid w:val="00E01D5A"/>
    <w:rsid w:val="00E03F61"/>
    <w:rsid w:val="00E04107"/>
    <w:rsid w:val="00E04156"/>
    <w:rsid w:val="00E067BA"/>
    <w:rsid w:val="00E06BB4"/>
    <w:rsid w:val="00E07E2F"/>
    <w:rsid w:val="00E07F40"/>
    <w:rsid w:val="00E152E3"/>
    <w:rsid w:val="00E159FE"/>
    <w:rsid w:val="00E15DC4"/>
    <w:rsid w:val="00E16410"/>
    <w:rsid w:val="00E165BE"/>
    <w:rsid w:val="00E2149F"/>
    <w:rsid w:val="00E22143"/>
    <w:rsid w:val="00E22265"/>
    <w:rsid w:val="00E22E31"/>
    <w:rsid w:val="00E23473"/>
    <w:rsid w:val="00E23503"/>
    <w:rsid w:val="00E251C8"/>
    <w:rsid w:val="00E265F7"/>
    <w:rsid w:val="00E26C8C"/>
    <w:rsid w:val="00E26DC8"/>
    <w:rsid w:val="00E27755"/>
    <w:rsid w:val="00E30F81"/>
    <w:rsid w:val="00E30FE4"/>
    <w:rsid w:val="00E31009"/>
    <w:rsid w:val="00E31220"/>
    <w:rsid w:val="00E31DCE"/>
    <w:rsid w:val="00E31DE8"/>
    <w:rsid w:val="00E32A68"/>
    <w:rsid w:val="00E35776"/>
    <w:rsid w:val="00E3662B"/>
    <w:rsid w:val="00E36B63"/>
    <w:rsid w:val="00E370DA"/>
    <w:rsid w:val="00E3788A"/>
    <w:rsid w:val="00E409F4"/>
    <w:rsid w:val="00E409FF"/>
    <w:rsid w:val="00E40AE5"/>
    <w:rsid w:val="00E40EF2"/>
    <w:rsid w:val="00E420EC"/>
    <w:rsid w:val="00E42FB3"/>
    <w:rsid w:val="00E435A7"/>
    <w:rsid w:val="00E435D8"/>
    <w:rsid w:val="00E43BD1"/>
    <w:rsid w:val="00E44A2F"/>
    <w:rsid w:val="00E45A48"/>
    <w:rsid w:val="00E47494"/>
    <w:rsid w:val="00E474A3"/>
    <w:rsid w:val="00E474FF"/>
    <w:rsid w:val="00E50EFB"/>
    <w:rsid w:val="00E5186B"/>
    <w:rsid w:val="00E52D63"/>
    <w:rsid w:val="00E549DA"/>
    <w:rsid w:val="00E54CC1"/>
    <w:rsid w:val="00E553FB"/>
    <w:rsid w:val="00E57BBC"/>
    <w:rsid w:val="00E6012A"/>
    <w:rsid w:val="00E60452"/>
    <w:rsid w:val="00E60F12"/>
    <w:rsid w:val="00E6380A"/>
    <w:rsid w:val="00E63D73"/>
    <w:rsid w:val="00E660D2"/>
    <w:rsid w:val="00E6665C"/>
    <w:rsid w:val="00E67919"/>
    <w:rsid w:val="00E70222"/>
    <w:rsid w:val="00E71213"/>
    <w:rsid w:val="00E71406"/>
    <w:rsid w:val="00E724C3"/>
    <w:rsid w:val="00E749DE"/>
    <w:rsid w:val="00E76E67"/>
    <w:rsid w:val="00E77871"/>
    <w:rsid w:val="00E77ED7"/>
    <w:rsid w:val="00E80914"/>
    <w:rsid w:val="00E814DA"/>
    <w:rsid w:val="00E8193E"/>
    <w:rsid w:val="00E81ED2"/>
    <w:rsid w:val="00E828C1"/>
    <w:rsid w:val="00E82C5E"/>
    <w:rsid w:val="00E83125"/>
    <w:rsid w:val="00E84975"/>
    <w:rsid w:val="00E85940"/>
    <w:rsid w:val="00E85D75"/>
    <w:rsid w:val="00E864EA"/>
    <w:rsid w:val="00E90B02"/>
    <w:rsid w:val="00E92105"/>
    <w:rsid w:val="00E93008"/>
    <w:rsid w:val="00E94786"/>
    <w:rsid w:val="00E94869"/>
    <w:rsid w:val="00EA16AB"/>
    <w:rsid w:val="00EA2A1A"/>
    <w:rsid w:val="00EB275E"/>
    <w:rsid w:val="00EB30A9"/>
    <w:rsid w:val="00EB354C"/>
    <w:rsid w:val="00EB3ACA"/>
    <w:rsid w:val="00EB4C94"/>
    <w:rsid w:val="00EB4CE7"/>
    <w:rsid w:val="00EB51CC"/>
    <w:rsid w:val="00EB6A6F"/>
    <w:rsid w:val="00EB6F4D"/>
    <w:rsid w:val="00EB72A4"/>
    <w:rsid w:val="00EC0231"/>
    <w:rsid w:val="00EC10DE"/>
    <w:rsid w:val="00EC147D"/>
    <w:rsid w:val="00EC58FB"/>
    <w:rsid w:val="00EC62F1"/>
    <w:rsid w:val="00EC6DDA"/>
    <w:rsid w:val="00EC71F9"/>
    <w:rsid w:val="00ED081E"/>
    <w:rsid w:val="00ED0989"/>
    <w:rsid w:val="00ED1164"/>
    <w:rsid w:val="00ED2826"/>
    <w:rsid w:val="00ED2895"/>
    <w:rsid w:val="00ED3527"/>
    <w:rsid w:val="00ED3A88"/>
    <w:rsid w:val="00ED5743"/>
    <w:rsid w:val="00ED602B"/>
    <w:rsid w:val="00ED7014"/>
    <w:rsid w:val="00ED72D8"/>
    <w:rsid w:val="00ED757A"/>
    <w:rsid w:val="00EE0887"/>
    <w:rsid w:val="00EE092C"/>
    <w:rsid w:val="00EE3E17"/>
    <w:rsid w:val="00EE4415"/>
    <w:rsid w:val="00EE4846"/>
    <w:rsid w:val="00EE4A7F"/>
    <w:rsid w:val="00EE5DB7"/>
    <w:rsid w:val="00EE6BD0"/>
    <w:rsid w:val="00EE6E10"/>
    <w:rsid w:val="00EE6EF7"/>
    <w:rsid w:val="00EF133B"/>
    <w:rsid w:val="00EF2A1F"/>
    <w:rsid w:val="00EF4E80"/>
    <w:rsid w:val="00EF70DF"/>
    <w:rsid w:val="00F00788"/>
    <w:rsid w:val="00F009F5"/>
    <w:rsid w:val="00F00A4E"/>
    <w:rsid w:val="00F012C5"/>
    <w:rsid w:val="00F0174B"/>
    <w:rsid w:val="00F01A74"/>
    <w:rsid w:val="00F01C5C"/>
    <w:rsid w:val="00F03335"/>
    <w:rsid w:val="00F06991"/>
    <w:rsid w:val="00F10633"/>
    <w:rsid w:val="00F10673"/>
    <w:rsid w:val="00F11E45"/>
    <w:rsid w:val="00F12E1A"/>
    <w:rsid w:val="00F141F8"/>
    <w:rsid w:val="00F17704"/>
    <w:rsid w:val="00F1777F"/>
    <w:rsid w:val="00F179C0"/>
    <w:rsid w:val="00F200E1"/>
    <w:rsid w:val="00F22346"/>
    <w:rsid w:val="00F23AA5"/>
    <w:rsid w:val="00F242F8"/>
    <w:rsid w:val="00F25870"/>
    <w:rsid w:val="00F25C92"/>
    <w:rsid w:val="00F2DE63"/>
    <w:rsid w:val="00F30E06"/>
    <w:rsid w:val="00F356E5"/>
    <w:rsid w:val="00F3570F"/>
    <w:rsid w:val="00F40849"/>
    <w:rsid w:val="00F41379"/>
    <w:rsid w:val="00F41B40"/>
    <w:rsid w:val="00F43F2D"/>
    <w:rsid w:val="00F43FB0"/>
    <w:rsid w:val="00F44B2D"/>
    <w:rsid w:val="00F44CC9"/>
    <w:rsid w:val="00F450AD"/>
    <w:rsid w:val="00F451CD"/>
    <w:rsid w:val="00F47EA6"/>
    <w:rsid w:val="00F5016E"/>
    <w:rsid w:val="00F50A7E"/>
    <w:rsid w:val="00F51700"/>
    <w:rsid w:val="00F5173B"/>
    <w:rsid w:val="00F5190B"/>
    <w:rsid w:val="00F52380"/>
    <w:rsid w:val="00F531D4"/>
    <w:rsid w:val="00F535D3"/>
    <w:rsid w:val="00F54B6A"/>
    <w:rsid w:val="00F5560E"/>
    <w:rsid w:val="00F55CB4"/>
    <w:rsid w:val="00F56039"/>
    <w:rsid w:val="00F56687"/>
    <w:rsid w:val="00F567DE"/>
    <w:rsid w:val="00F56FFD"/>
    <w:rsid w:val="00F6131B"/>
    <w:rsid w:val="00F620CD"/>
    <w:rsid w:val="00F64FB6"/>
    <w:rsid w:val="00F65567"/>
    <w:rsid w:val="00F65FE7"/>
    <w:rsid w:val="00F66F7F"/>
    <w:rsid w:val="00F67149"/>
    <w:rsid w:val="00F674F2"/>
    <w:rsid w:val="00F706C1"/>
    <w:rsid w:val="00F708CF"/>
    <w:rsid w:val="00F722FD"/>
    <w:rsid w:val="00F73BFB"/>
    <w:rsid w:val="00F7557B"/>
    <w:rsid w:val="00F776B0"/>
    <w:rsid w:val="00F779A7"/>
    <w:rsid w:val="00F801C7"/>
    <w:rsid w:val="00F80D5A"/>
    <w:rsid w:val="00F81F65"/>
    <w:rsid w:val="00F82985"/>
    <w:rsid w:val="00F82A18"/>
    <w:rsid w:val="00F8315D"/>
    <w:rsid w:val="00F849A4"/>
    <w:rsid w:val="00F84BEB"/>
    <w:rsid w:val="00F859B5"/>
    <w:rsid w:val="00F91DC1"/>
    <w:rsid w:val="00F92EAE"/>
    <w:rsid w:val="00F95A6C"/>
    <w:rsid w:val="00F96A2E"/>
    <w:rsid w:val="00FA0672"/>
    <w:rsid w:val="00FA3CFC"/>
    <w:rsid w:val="00FA3FFF"/>
    <w:rsid w:val="00FA4188"/>
    <w:rsid w:val="00FA6AED"/>
    <w:rsid w:val="00FA77EA"/>
    <w:rsid w:val="00FA7E37"/>
    <w:rsid w:val="00FB4EBE"/>
    <w:rsid w:val="00FB5C74"/>
    <w:rsid w:val="00FB7246"/>
    <w:rsid w:val="00FB744C"/>
    <w:rsid w:val="00FC16C4"/>
    <w:rsid w:val="00FC46A6"/>
    <w:rsid w:val="00FC53F1"/>
    <w:rsid w:val="00FC5E53"/>
    <w:rsid w:val="00FC5EA5"/>
    <w:rsid w:val="00FC6F14"/>
    <w:rsid w:val="00FC7705"/>
    <w:rsid w:val="00FC7C6B"/>
    <w:rsid w:val="00FD0AA2"/>
    <w:rsid w:val="00FD31E3"/>
    <w:rsid w:val="00FD3232"/>
    <w:rsid w:val="00FD42B4"/>
    <w:rsid w:val="00FD42FE"/>
    <w:rsid w:val="00FD51A4"/>
    <w:rsid w:val="00FD51E7"/>
    <w:rsid w:val="00FD58E8"/>
    <w:rsid w:val="00FD62D4"/>
    <w:rsid w:val="00FD66DA"/>
    <w:rsid w:val="00FE26B2"/>
    <w:rsid w:val="00FE3A6D"/>
    <w:rsid w:val="00FE3F9A"/>
    <w:rsid w:val="00FE4C14"/>
    <w:rsid w:val="00FE6793"/>
    <w:rsid w:val="00FE7D09"/>
    <w:rsid w:val="00FF20CD"/>
    <w:rsid w:val="00FF35A8"/>
    <w:rsid w:val="00FF37FB"/>
    <w:rsid w:val="00FF3F69"/>
    <w:rsid w:val="00FF4395"/>
    <w:rsid w:val="00FF4B07"/>
    <w:rsid w:val="00FF4D34"/>
    <w:rsid w:val="00FF52B0"/>
    <w:rsid w:val="011B0EF6"/>
    <w:rsid w:val="013DD96E"/>
    <w:rsid w:val="0143BBD9"/>
    <w:rsid w:val="014BB550"/>
    <w:rsid w:val="014F3FF4"/>
    <w:rsid w:val="0153CDFA"/>
    <w:rsid w:val="016ED892"/>
    <w:rsid w:val="0187E4E0"/>
    <w:rsid w:val="01B3DA24"/>
    <w:rsid w:val="01BAD5A6"/>
    <w:rsid w:val="01C23535"/>
    <w:rsid w:val="01C7BE48"/>
    <w:rsid w:val="01E33D7E"/>
    <w:rsid w:val="01EEB171"/>
    <w:rsid w:val="01EFBC5D"/>
    <w:rsid w:val="0206B28E"/>
    <w:rsid w:val="020B41B1"/>
    <w:rsid w:val="0212E409"/>
    <w:rsid w:val="02269D5E"/>
    <w:rsid w:val="0241CBBA"/>
    <w:rsid w:val="0255793D"/>
    <w:rsid w:val="025588AF"/>
    <w:rsid w:val="025C5D27"/>
    <w:rsid w:val="02649552"/>
    <w:rsid w:val="02CB16AF"/>
    <w:rsid w:val="02F2895E"/>
    <w:rsid w:val="02F710C0"/>
    <w:rsid w:val="03082858"/>
    <w:rsid w:val="031C57AE"/>
    <w:rsid w:val="031E211F"/>
    <w:rsid w:val="0334A728"/>
    <w:rsid w:val="033905E3"/>
    <w:rsid w:val="03534FF4"/>
    <w:rsid w:val="036017AE"/>
    <w:rsid w:val="03749E60"/>
    <w:rsid w:val="0375DBE4"/>
    <w:rsid w:val="0391DB41"/>
    <w:rsid w:val="03952F12"/>
    <w:rsid w:val="03B7B143"/>
    <w:rsid w:val="03B85945"/>
    <w:rsid w:val="03DAD04C"/>
    <w:rsid w:val="03E3ADFE"/>
    <w:rsid w:val="03E6D45C"/>
    <w:rsid w:val="03E76BE6"/>
    <w:rsid w:val="03FF274E"/>
    <w:rsid w:val="0410DFE8"/>
    <w:rsid w:val="041F3337"/>
    <w:rsid w:val="042147C9"/>
    <w:rsid w:val="04221644"/>
    <w:rsid w:val="0427CA7A"/>
    <w:rsid w:val="0436A604"/>
    <w:rsid w:val="043C991F"/>
    <w:rsid w:val="04402D19"/>
    <w:rsid w:val="04465934"/>
    <w:rsid w:val="04602D3D"/>
    <w:rsid w:val="046ACA04"/>
    <w:rsid w:val="0472BBD6"/>
    <w:rsid w:val="04743812"/>
    <w:rsid w:val="04832F1A"/>
    <w:rsid w:val="049071D8"/>
    <w:rsid w:val="04A2A0F1"/>
    <w:rsid w:val="04A33455"/>
    <w:rsid w:val="04AEBABC"/>
    <w:rsid w:val="04B360D0"/>
    <w:rsid w:val="04C21CD7"/>
    <w:rsid w:val="04DDC9A6"/>
    <w:rsid w:val="0504DF00"/>
    <w:rsid w:val="051045CA"/>
    <w:rsid w:val="0515622F"/>
    <w:rsid w:val="05197395"/>
    <w:rsid w:val="051DA823"/>
    <w:rsid w:val="05237574"/>
    <w:rsid w:val="052C5AA8"/>
    <w:rsid w:val="053EF25F"/>
    <w:rsid w:val="05486308"/>
    <w:rsid w:val="054BE4EB"/>
    <w:rsid w:val="05508504"/>
    <w:rsid w:val="05575CBE"/>
    <w:rsid w:val="055E582B"/>
    <w:rsid w:val="056F637D"/>
    <w:rsid w:val="057FB86C"/>
    <w:rsid w:val="0582FF1E"/>
    <w:rsid w:val="0585AFF6"/>
    <w:rsid w:val="0589C43D"/>
    <w:rsid w:val="058B4916"/>
    <w:rsid w:val="058FBA8F"/>
    <w:rsid w:val="05B0EAC8"/>
    <w:rsid w:val="05B2A199"/>
    <w:rsid w:val="05BACE3E"/>
    <w:rsid w:val="05C1C7CF"/>
    <w:rsid w:val="05C924B0"/>
    <w:rsid w:val="05E7E7FA"/>
    <w:rsid w:val="05F7B264"/>
    <w:rsid w:val="06103865"/>
    <w:rsid w:val="06135E44"/>
    <w:rsid w:val="06160343"/>
    <w:rsid w:val="062A587F"/>
    <w:rsid w:val="06364145"/>
    <w:rsid w:val="063C3FE7"/>
    <w:rsid w:val="064EE6D4"/>
    <w:rsid w:val="0655CED4"/>
    <w:rsid w:val="06730714"/>
    <w:rsid w:val="0675C30D"/>
    <w:rsid w:val="067C542B"/>
    <w:rsid w:val="068D2457"/>
    <w:rsid w:val="06900FDA"/>
    <w:rsid w:val="069623AB"/>
    <w:rsid w:val="06AE585C"/>
    <w:rsid w:val="06AED5EB"/>
    <w:rsid w:val="06B5F1AE"/>
    <w:rsid w:val="06B84EF0"/>
    <w:rsid w:val="06D28769"/>
    <w:rsid w:val="06D86C25"/>
    <w:rsid w:val="06E21B3E"/>
    <w:rsid w:val="06ECBBD3"/>
    <w:rsid w:val="06F792DD"/>
    <w:rsid w:val="070D47A0"/>
    <w:rsid w:val="0720F0CA"/>
    <w:rsid w:val="0728818A"/>
    <w:rsid w:val="072B7598"/>
    <w:rsid w:val="072C5644"/>
    <w:rsid w:val="07364D1C"/>
    <w:rsid w:val="073B6A2A"/>
    <w:rsid w:val="073C8262"/>
    <w:rsid w:val="073FA3AF"/>
    <w:rsid w:val="0750629D"/>
    <w:rsid w:val="0750C92D"/>
    <w:rsid w:val="075954D3"/>
    <w:rsid w:val="07663CFB"/>
    <w:rsid w:val="076781DB"/>
    <w:rsid w:val="07792FD3"/>
    <w:rsid w:val="0780F3D2"/>
    <w:rsid w:val="0781C71E"/>
    <w:rsid w:val="07A8E767"/>
    <w:rsid w:val="07AA501D"/>
    <w:rsid w:val="07AB8934"/>
    <w:rsid w:val="07BDCCF1"/>
    <w:rsid w:val="07C355CC"/>
    <w:rsid w:val="07C3FC88"/>
    <w:rsid w:val="07C6E614"/>
    <w:rsid w:val="07CD9407"/>
    <w:rsid w:val="07CFB4AB"/>
    <w:rsid w:val="07DB93A0"/>
    <w:rsid w:val="07E0C887"/>
    <w:rsid w:val="07E7B1BA"/>
    <w:rsid w:val="07EB5DB8"/>
    <w:rsid w:val="07F9B178"/>
    <w:rsid w:val="07FBC23F"/>
    <w:rsid w:val="07FFF0BC"/>
    <w:rsid w:val="080CC191"/>
    <w:rsid w:val="081B9804"/>
    <w:rsid w:val="08219BED"/>
    <w:rsid w:val="08236223"/>
    <w:rsid w:val="082B664B"/>
    <w:rsid w:val="083361D6"/>
    <w:rsid w:val="083CCF42"/>
    <w:rsid w:val="0868C617"/>
    <w:rsid w:val="0882783B"/>
    <w:rsid w:val="088689CA"/>
    <w:rsid w:val="088DF5A7"/>
    <w:rsid w:val="08A2C4C5"/>
    <w:rsid w:val="08A3E01C"/>
    <w:rsid w:val="08DFB08C"/>
    <w:rsid w:val="08F22F99"/>
    <w:rsid w:val="08F9B8E5"/>
    <w:rsid w:val="091E13E6"/>
    <w:rsid w:val="091F2F16"/>
    <w:rsid w:val="091FE95F"/>
    <w:rsid w:val="093B3A06"/>
    <w:rsid w:val="093B9E32"/>
    <w:rsid w:val="09674708"/>
    <w:rsid w:val="096F6809"/>
    <w:rsid w:val="09778A2C"/>
    <w:rsid w:val="0982DD43"/>
    <w:rsid w:val="09863D32"/>
    <w:rsid w:val="099D7441"/>
    <w:rsid w:val="09A9C0C8"/>
    <w:rsid w:val="09CD751F"/>
    <w:rsid w:val="09D74037"/>
    <w:rsid w:val="09D8A002"/>
    <w:rsid w:val="09E1D956"/>
    <w:rsid w:val="09E285FB"/>
    <w:rsid w:val="09E794FD"/>
    <w:rsid w:val="09E7BDC1"/>
    <w:rsid w:val="09EE38E0"/>
    <w:rsid w:val="09F19AAE"/>
    <w:rsid w:val="09FF4CCC"/>
    <w:rsid w:val="0A01C36E"/>
    <w:rsid w:val="0A169F69"/>
    <w:rsid w:val="0A2AF12E"/>
    <w:rsid w:val="0A34BEDE"/>
    <w:rsid w:val="0A3BE086"/>
    <w:rsid w:val="0A3C8157"/>
    <w:rsid w:val="0A449447"/>
    <w:rsid w:val="0A4B3330"/>
    <w:rsid w:val="0A51A4C7"/>
    <w:rsid w:val="0A52C031"/>
    <w:rsid w:val="0A9178E7"/>
    <w:rsid w:val="0A9F4714"/>
    <w:rsid w:val="0AA1143A"/>
    <w:rsid w:val="0AB25453"/>
    <w:rsid w:val="0ABD6DC4"/>
    <w:rsid w:val="0AF0262D"/>
    <w:rsid w:val="0AF58B00"/>
    <w:rsid w:val="0B05C966"/>
    <w:rsid w:val="0B122D64"/>
    <w:rsid w:val="0B162ADA"/>
    <w:rsid w:val="0B22D56A"/>
    <w:rsid w:val="0B2F9A45"/>
    <w:rsid w:val="0B310B01"/>
    <w:rsid w:val="0B3F2B70"/>
    <w:rsid w:val="0B5311C4"/>
    <w:rsid w:val="0B616CCE"/>
    <w:rsid w:val="0B62EBF4"/>
    <w:rsid w:val="0B6E27AB"/>
    <w:rsid w:val="0B7765C9"/>
    <w:rsid w:val="0B873CF1"/>
    <w:rsid w:val="0B89D0B8"/>
    <w:rsid w:val="0B9A3248"/>
    <w:rsid w:val="0BB24B91"/>
    <w:rsid w:val="0BC01D3F"/>
    <w:rsid w:val="0BC3F894"/>
    <w:rsid w:val="0BC3FEF1"/>
    <w:rsid w:val="0BC5CA33"/>
    <w:rsid w:val="0BD17A26"/>
    <w:rsid w:val="0BD90DDC"/>
    <w:rsid w:val="0BDDF745"/>
    <w:rsid w:val="0BED7030"/>
    <w:rsid w:val="0BFD1FEB"/>
    <w:rsid w:val="0C055F69"/>
    <w:rsid w:val="0C05B8D5"/>
    <w:rsid w:val="0C072CE1"/>
    <w:rsid w:val="0C4E404E"/>
    <w:rsid w:val="0C4ED739"/>
    <w:rsid w:val="0C53C084"/>
    <w:rsid w:val="0C5A9807"/>
    <w:rsid w:val="0C7D8BA8"/>
    <w:rsid w:val="0C846FFC"/>
    <w:rsid w:val="0C8D50A2"/>
    <w:rsid w:val="0C9CE290"/>
    <w:rsid w:val="0CB22A32"/>
    <w:rsid w:val="0CBA221E"/>
    <w:rsid w:val="0CBACFC2"/>
    <w:rsid w:val="0CC1B647"/>
    <w:rsid w:val="0CC292C8"/>
    <w:rsid w:val="0CCB5055"/>
    <w:rsid w:val="0D026DCA"/>
    <w:rsid w:val="0D05AEBD"/>
    <w:rsid w:val="0D0AFC97"/>
    <w:rsid w:val="0D20DAC0"/>
    <w:rsid w:val="0D27BE27"/>
    <w:rsid w:val="0D282ABC"/>
    <w:rsid w:val="0D322191"/>
    <w:rsid w:val="0D3C2965"/>
    <w:rsid w:val="0D44CBCE"/>
    <w:rsid w:val="0D492D7F"/>
    <w:rsid w:val="0D583834"/>
    <w:rsid w:val="0D620E89"/>
    <w:rsid w:val="0D6B8DCB"/>
    <w:rsid w:val="0D7BDF2B"/>
    <w:rsid w:val="0D8CCFD1"/>
    <w:rsid w:val="0DABD205"/>
    <w:rsid w:val="0DB1822B"/>
    <w:rsid w:val="0DBD7977"/>
    <w:rsid w:val="0DCEC6A3"/>
    <w:rsid w:val="0DD5146F"/>
    <w:rsid w:val="0DD5CBC1"/>
    <w:rsid w:val="0DEA832F"/>
    <w:rsid w:val="0DF2691E"/>
    <w:rsid w:val="0E0382BA"/>
    <w:rsid w:val="0E23F128"/>
    <w:rsid w:val="0E2998FE"/>
    <w:rsid w:val="0E3124A7"/>
    <w:rsid w:val="0E3A6E9D"/>
    <w:rsid w:val="0E4505D3"/>
    <w:rsid w:val="0E49DBE7"/>
    <w:rsid w:val="0E5401EA"/>
    <w:rsid w:val="0E6865AB"/>
    <w:rsid w:val="0E7AED37"/>
    <w:rsid w:val="0E7E74C3"/>
    <w:rsid w:val="0E81F331"/>
    <w:rsid w:val="0E9B1893"/>
    <w:rsid w:val="0EA0F4A2"/>
    <w:rsid w:val="0EA63AC5"/>
    <w:rsid w:val="0EA6A43E"/>
    <w:rsid w:val="0EB0CF3E"/>
    <w:rsid w:val="0EB2B40D"/>
    <w:rsid w:val="0EB8F523"/>
    <w:rsid w:val="0EC50B33"/>
    <w:rsid w:val="0EC9C4D5"/>
    <w:rsid w:val="0EFB9BB8"/>
    <w:rsid w:val="0F289383"/>
    <w:rsid w:val="0F289A4D"/>
    <w:rsid w:val="0F2D731F"/>
    <w:rsid w:val="0F431113"/>
    <w:rsid w:val="0F558AD3"/>
    <w:rsid w:val="0F6C5F43"/>
    <w:rsid w:val="0F7136F1"/>
    <w:rsid w:val="0F7B3C85"/>
    <w:rsid w:val="0F863A58"/>
    <w:rsid w:val="0F8D43F2"/>
    <w:rsid w:val="0F8F0FAA"/>
    <w:rsid w:val="0F9F463A"/>
    <w:rsid w:val="0FA53691"/>
    <w:rsid w:val="0FB9DEFE"/>
    <w:rsid w:val="0FC1CEC6"/>
    <w:rsid w:val="0FD7E596"/>
    <w:rsid w:val="0FE44BF2"/>
    <w:rsid w:val="0FF09336"/>
    <w:rsid w:val="0FF3B21D"/>
    <w:rsid w:val="0FFCA0B3"/>
    <w:rsid w:val="100075DB"/>
    <w:rsid w:val="10053047"/>
    <w:rsid w:val="100C240E"/>
    <w:rsid w:val="1011078A"/>
    <w:rsid w:val="10299EEC"/>
    <w:rsid w:val="102FE67F"/>
    <w:rsid w:val="1030F4D0"/>
    <w:rsid w:val="104CE09D"/>
    <w:rsid w:val="107009C8"/>
    <w:rsid w:val="10788DF0"/>
    <w:rsid w:val="107F1AEF"/>
    <w:rsid w:val="107F315F"/>
    <w:rsid w:val="1085AB4B"/>
    <w:rsid w:val="1085B52D"/>
    <w:rsid w:val="10A1F357"/>
    <w:rsid w:val="10A249DB"/>
    <w:rsid w:val="10A5990D"/>
    <w:rsid w:val="10A6DDC5"/>
    <w:rsid w:val="10D50FC0"/>
    <w:rsid w:val="10D9AC98"/>
    <w:rsid w:val="10DCE86E"/>
    <w:rsid w:val="10E933BD"/>
    <w:rsid w:val="10F079B1"/>
    <w:rsid w:val="10F51D6B"/>
    <w:rsid w:val="10F60911"/>
    <w:rsid w:val="11054D04"/>
    <w:rsid w:val="11203D61"/>
    <w:rsid w:val="1138D891"/>
    <w:rsid w:val="11399BB9"/>
    <w:rsid w:val="11424D8C"/>
    <w:rsid w:val="11546B2C"/>
    <w:rsid w:val="115C4195"/>
    <w:rsid w:val="116AC15D"/>
    <w:rsid w:val="11758186"/>
    <w:rsid w:val="11794337"/>
    <w:rsid w:val="117BCA2D"/>
    <w:rsid w:val="1192B917"/>
    <w:rsid w:val="11A11AE0"/>
    <w:rsid w:val="11AA973A"/>
    <w:rsid w:val="11AE8430"/>
    <w:rsid w:val="11C0B89D"/>
    <w:rsid w:val="11C4EE0F"/>
    <w:rsid w:val="11C58E54"/>
    <w:rsid w:val="11C6A21F"/>
    <w:rsid w:val="11DBD6AD"/>
    <w:rsid w:val="11DF844B"/>
    <w:rsid w:val="11E0D4A0"/>
    <w:rsid w:val="11E6E273"/>
    <w:rsid w:val="11F19D6B"/>
    <w:rsid w:val="12002868"/>
    <w:rsid w:val="1211F3AD"/>
    <w:rsid w:val="122A6519"/>
    <w:rsid w:val="1232D93A"/>
    <w:rsid w:val="124C276E"/>
    <w:rsid w:val="12644621"/>
    <w:rsid w:val="12662169"/>
    <w:rsid w:val="12833512"/>
    <w:rsid w:val="12870C24"/>
    <w:rsid w:val="128F329B"/>
    <w:rsid w:val="1290483B"/>
    <w:rsid w:val="12B89586"/>
    <w:rsid w:val="12E17696"/>
    <w:rsid w:val="12E24286"/>
    <w:rsid w:val="12F0155C"/>
    <w:rsid w:val="12F0BAF4"/>
    <w:rsid w:val="12F7DBA4"/>
    <w:rsid w:val="130078E6"/>
    <w:rsid w:val="130440DF"/>
    <w:rsid w:val="1308858A"/>
    <w:rsid w:val="130BD8E6"/>
    <w:rsid w:val="130E8872"/>
    <w:rsid w:val="1312838E"/>
    <w:rsid w:val="1312F1D8"/>
    <w:rsid w:val="13202587"/>
    <w:rsid w:val="132A61B2"/>
    <w:rsid w:val="13316CC2"/>
    <w:rsid w:val="1357DF2F"/>
    <w:rsid w:val="136A3AE7"/>
    <w:rsid w:val="1386C0B5"/>
    <w:rsid w:val="1394759E"/>
    <w:rsid w:val="1395E143"/>
    <w:rsid w:val="139E95BC"/>
    <w:rsid w:val="13B0EC5F"/>
    <w:rsid w:val="13B8AFFF"/>
    <w:rsid w:val="13C09BC8"/>
    <w:rsid w:val="13D0885F"/>
    <w:rsid w:val="13DF3542"/>
    <w:rsid w:val="13E1265A"/>
    <w:rsid w:val="13E7CC0E"/>
    <w:rsid w:val="13F8562A"/>
    <w:rsid w:val="1403B4B0"/>
    <w:rsid w:val="14059363"/>
    <w:rsid w:val="140BF55E"/>
    <w:rsid w:val="14218347"/>
    <w:rsid w:val="14266FAD"/>
    <w:rsid w:val="1438BC36"/>
    <w:rsid w:val="143A245D"/>
    <w:rsid w:val="143EEA48"/>
    <w:rsid w:val="144576F3"/>
    <w:rsid w:val="14569679"/>
    <w:rsid w:val="1468DB33"/>
    <w:rsid w:val="146B7550"/>
    <w:rsid w:val="14743571"/>
    <w:rsid w:val="147CF4D3"/>
    <w:rsid w:val="14838BB2"/>
    <w:rsid w:val="1490632A"/>
    <w:rsid w:val="14A076D0"/>
    <w:rsid w:val="14A4497D"/>
    <w:rsid w:val="14B756DE"/>
    <w:rsid w:val="14C8D52E"/>
    <w:rsid w:val="14DB8D39"/>
    <w:rsid w:val="14DEC919"/>
    <w:rsid w:val="14DFFF1A"/>
    <w:rsid w:val="14EE29CB"/>
    <w:rsid w:val="14FAF10B"/>
    <w:rsid w:val="14FEF865"/>
    <w:rsid w:val="15016573"/>
    <w:rsid w:val="15069C68"/>
    <w:rsid w:val="150BBECB"/>
    <w:rsid w:val="150EC783"/>
    <w:rsid w:val="1512B9FD"/>
    <w:rsid w:val="15236C2A"/>
    <w:rsid w:val="1523C226"/>
    <w:rsid w:val="1525258B"/>
    <w:rsid w:val="152C8A0B"/>
    <w:rsid w:val="153AE944"/>
    <w:rsid w:val="15734EAC"/>
    <w:rsid w:val="15750F1C"/>
    <w:rsid w:val="157DADD4"/>
    <w:rsid w:val="158A49AD"/>
    <w:rsid w:val="159DB804"/>
    <w:rsid w:val="15B5310C"/>
    <w:rsid w:val="15CF1F79"/>
    <w:rsid w:val="15D28C0A"/>
    <w:rsid w:val="15DBE1E3"/>
    <w:rsid w:val="15E309D8"/>
    <w:rsid w:val="15EB75DF"/>
    <w:rsid w:val="15FC5A24"/>
    <w:rsid w:val="160608E2"/>
    <w:rsid w:val="16097845"/>
    <w:rsid w:val="161FE982"/>
    <w:rsid w:val="16220505"/>
    <w:rsid w:val="162E50E1"/>
    <w:rsid w:val="163D9B02"/>
    <w:rsid w:val="164ECD18"/>
    <w:rsid w:val="16517727"/>
    <w:rsid w:val="16801EE1"/>
    <w:rsid w:val="1685F2CE"/>
    <w:rsid w:val="16903561"/>
    <w:rsid w:val="1698A364"/>
    <w:rsid w:val="16A52CDC"/>
    <w:rsid w:val="16B268DF"/>
    <w:rsid w:val="16B73431"/>
    <w:rsid w:val="16B9EFB1"/>
    <w:rsid w:val="16CA89F6"/>
    <w:rsid w:val="16D585D0"/>
    <w:rsid w:val="16E58B2F"/>
    <w:rsid w:val="16EC0EAC"/>
    <w:rsid w:val="17312D08"/>
    <w:rsid w:val="1753CA33"/>
    <w:rsid w:val="17605922"/>
    <w:rsid w:val="17636D52"/>
    <w:rsid w:val="1765013A"/>
    <w:rsid w:val="176954A6"/>
    <w:rsid w:val="176AC819"/>
    <w:rsid w:val="177B4E83"/>
    <w:rsid w:val="17840F16"/>
    <w:rsid w:val="17A3248A"/>
    <w:rsid w:val="17ACD41A"/>
    <w:rsid w:val="17AF345D"/>
    <w:rsid w:val="17CF1149"/>
    <w:rsid w:val="17D00432"/>
    <w:rsid w:val="17DCFA91"/>
    <w:rsid w:val="17DD0A09"/>
    <w:rsid w:val="17E70AE6"/>
    <w:rsid w:val="17F42AF1"/>
    <w:rsid w:val="17FE3458"/>
    <w:rsid w:val="18059AEA"/>
    <w:rsid w:val="181D5FC7"/>
    <w:rsid w:val="18246565"/>
    <w:rsid w:val="183851E6"/>
    <w:rsid w:val="184134BF"/>
    <w:rsid w:val="1846400D"/>
    <w:rsid w:val="1851826C"/>
    <w:rsid w:val="185C5C33"/>
    <w:rsid w:val="186337BE"/>
    <w:rsid w:val="1863FBFD"/>
    <w:rsid w:val="18652F8D"/>
    <w:rsid w:val="187E2D5A"/>
    <w:rsid w:val="187F850D"/>
    <w:rsid w:val="1881E0AC"/>
    <w:rsid w:val="1888CCAF"/>
    <w:rsid w:val="188DD6B3"/>
    <w:rsid w:val="18A86AD3"/>
    <w:rsid w:val="18B7821A"/>
    <w:rsid w:val="18BA3842"/>
    <w:rsid w:val="18BD8075"/>
    <w:rsid w:val="18C78BD4"/>
    <w:rsid w:val="18D47DF6"/>
    <w:rsid w:val="18D8833A"/>
    <w:rsid w:val="18F78C1A"/>
    <w:rsid w:val="191328F6"/>
    <w:rsid w:val="191E2964"/>
    <w:rsid w:val="1925B84F"/>
    <w:rsid w:val="192B0E3D"/>
    <w:rsid w:val="19313145"/>
    <w:rsid w:val="1938E7F2"/>
    <w:rsid w:val="193CDC41"/>
    <w:rsid w:val="1971FB85"/>
    <w:rsid w:val="197761BC"/>
    <w:rsid w:val="19933FC5"/>
    <w:rsid w:val="19990C6A"/>
    <w:rsid w:val="19A317EC"/>
    <w:rsid w:val="19A7909F"/>
    <w:rsid w:val="19A81DFD"/>
    <w:rsid w:val="19C95421"/>
    <w:rsid w:val="19D47E12"/>
    <w:rsid w:val="19D4CC54"/>
    <w:rsid w:val="19D6C424"/>
    <w:rsid w:val="19D71D62"/>
    <w:rsid w:val="19DB8002"/>
    <w:rsid w:val="19E67259"/>
    <w:rsid w:val="19EC6AA6"/>
    <w:rsid w:val="19F28E3B"/>
    <w:rsid w:val="1A0B8407"/>
    <w:rsid w:val="1A29BA1E"/>
    <w:rsid w:val="1A3A66D7"/>
    <w:rsid w:val="1A4A08EE"/>
    <w:rsid w:val="1A4AB6B8"/>
    <w:rsid w:val="1A526969"/>
    <w:rsid w:val="1A57D673"/>
    <w:rsid w:val="1A5AF10F"/>
    <w:rsid w:val="1A608CD1"/>
    <w:rsid w:val="1A647A29"/>
    <w:rsid w:val="1A69812A"/>
    <w:rsid w:val="1A7AA2CD"/>
    <w:rsid w:val="1A8BB803"/>
    <w:rsid w:val="1A91F703"/>
    <w:rsid w:val="1AB43E19"/>
    <w:rsid w:val="1ABE9D26"/>
    <w:rsid w:val="1AE0EA78"/>
    <w:rsid w:val="1AE74BA1"/>
    <w:rsid w:val="1AEA4137"/>
    <w:rsid w:val="1AF113FC"/>
    <w:rsid w:val="1AF5164E"/>
    <w:rsid w:val="1AFB66AC"/>
    <w:rsid w:val="1B026541"/>
    <w:rsid w:val="1B07F00B"/>
    <w:rsid w:val="1B11675A"/>
    <w:rsid w:val="1B137647"/>
    <w:rsid w:val="1B21B98C"/>
    <w:rsid w:val="1B229E52"/>
    <w:rsid w:val="1B2AC1CB"/>
    <w:rsid w:val="1B33A829"/>
    <w:rsid w:val="1B413050"/>
    <w:rsid w:val="1B44DA98"/>
    <w:rsid w:val="1B48D018"/>
    <w:rsid w:val="1B4FA898"/>
    <w:rsid w:val="1B51FF67"/>
    <w:rsid w:val="1B594A89"/>
    <w:rsid w:val="1B74B495"/>
    <w:rsid w:val="1B81C362"/>
    <w:rsid w:val="1B8E9F29"/>
    <w:rsid w:val="1B9D236A"/>
    <w:rsid w:val="1B9DB078"/>
    <w:rsid w:val="1BBBA16A"/>
    <w:rsid w:val="1BBFC391"/>
    <w:rsid w:val="1BC3CD5E"/>
    <w:rsid w:val="1BD08D5F"/>
    <w:rsid w:val="1BD5324C"/>
    <w:rsid w:val="1BD862EB"/>
    <w:rsid w:val="1BD963BF"/>
    <w:rsid w:val="1BE14F04"/>
    <w:rsid w:val="1BE29174"/>
    <w:rsid w:val="1BED2603"/>
    <w:rsid w:val="1BF58ABF"/>
    <w:rsid w:val="1BFB4781"/>
    <w:rsid w:val="1BFB6A91"/>
    <w:rsid w:val="1C091779"/>
    <w:rsid w:val="1C161A64"/>
    <w:rsid w:val="1C18EC88"/>
    <w:rsid w:val="1C2964E2"/>
    <w:rsid w:val="1C2AF45C"/>
    <w:rsid w:val="1C5BBDEA"/>
    <w:rsid w:val="1C6162F8"/>
    <w:rsid w:val="1C7A439D"/>
    <w:rsid w:val="1C7BC6EE"/>
    <w:rsid w:val="1C93A278"/>
    <w:rsid w:val="1CBF61AB"/>
    <w:rsid w:val="1CC24B8B"/>
    <w:rsid w:val="1CE32C61"/>
    <w:rsid w:val="1CE47491"/>
    <w:rsid w:val="1D05C408"/>
    <w:rsid w:val="1D0E376F"/>
    <w:rsid w:val="1D1255EC"/>
    <w:rsid w:val="1D1A5C32"/>
    <w:rsid w:val="1D1EA852"/>
    <w:rsid w:val="1D2ED020"/>
    <w:rsid w:val="1D345C6B"/>
    <w:rsid w:val="1D3B2CE5"/>
    <w:rsid w:val="1D3BB41A"/>
    <w:rsid w:val="1D4A14AB"/>
    <w:rsid w:val="1D4AAC80"/>
    <w:rsid w:val="1D5D99D6"/>
    <w:rsid w:val="1D67921D"/>
    <w:rsid w:val="1D773188"/>
    <w:rsid w:val="1DA27427"/>
    <w:rsid w:val="1DADF811"/>
    <w:rsid w:val="1DAECE99"/>
    <w:rsid w:val="1DBC89A6"/>
    <w:rsid w:val="1DD3B08F"/>
    <w:rsid w:val="1DE22F2E"/>
    <w:rsid w:val="1DE91ED2"/>
    <w:rsid w:val="1DE9A353"/>
    <w:rsid w:val="1DEDFEC2"/>
    <w:rsid w:val="1DF439BB"/>
    <w:rsid w:val="1E18A952"/>
    <w:rsid w:val="1E194451"/>
    <w:rsid w:val="1E20159C"/>
    <w:rsid w:val="1E2422F3"/>
    <w:rsid w:val="1E25A39E"/>
    <w:rsid w:val="1E2CC792"/>
    <w:rsid w:val="1E34D133"/>
    <w:rsid w:val="1E351186"/>
    <w:rsid w:val="1E4066F0"/>
    <w:rsid w:val="1E49CA0D"/>
    <w:rsid w:val="1E5242E5"/>
    <w:rsid w:val="1E5632CE"/>
    <w:rsid w:val="1E6843C1"/>
    <w:rsid w:val="1E71A17C"/>
    <w:rsid w:val="1E74FE31"/>
    <w:rsid w:val="1E79A339"/>
    <w:rsid w:val="1E8C3E16"/>
    <w:rsid w:val="1E8CC5D5"/>
    <w:rsid w:val="1EA2C289"/>
    <w:rsid w:val="1EA8F55B"/>
    <w:rsid w:val="1EA99E55"/>
    <w:rsid w:val="1EAE868B"/>
    <w:rsid w:val="1EB7500A"/>
    <w:rsid w:val="1EC3AE07"/>
    <w:rsid w:val="1EDB0937"/>
    <w:rsid w:val="1EDDBD77"/>
    <w:rsid w:val="1EE6403A"/>
    <w:rsid w:val="1EEA2183"/>
    <w:rsid w:val="1EF08D53"/>
    <w:rsid w:val="1EF5ABAD"/>
    <w:rsid w:val="1F0D290F"/>
    <w:rsid w:val="1F14C7DE"/>
    <w:rsid w:val="1F28D07F"/>
    <w:rsid w:val="1F2B34AD"/>
    <w:rsid w:val="1F3125F6"/>
    <w:rsid w:val="1F45E78F"/>
    <w:rsid w:val="1F498A64"/>
    <w:rsid w:val="1F552B92"/>
    <w:rsid w:val="1F563152"/>
    <w:rsid w:val="1F5B379B"/>
    <w:rsid w:val="1F6F5077"/>
    <w:rsid w:val="1F7A3DAF"/>
    <w:rsid w:val="1F8E39A8"/>
    <w:rsid w:val="1F93CB79"/>
    <w:rsid w:val="1F97076D"/>
    <w:rsid w:val="1FA41B40"/>
    <w:rsid w:val="1FAA75B2"/>
    <w:rsid w:val="1FACA23C"/>
    <w:rsid w:val="1FAE11D8"/>
    <w:rsid w:val="1FB6F4BF"/>
    <w:rsid w:val="1FC81240"/>
    <w:rsid w:val="1FCC2BBC"/>
    <w:rsid w:val="1FF4F3F3"/>
    <w:rsid w:val="1FF8DE49"/>
    <w:rsid w:val="1FFF247A"/>
    <w:rsid w:val="2002CBA9"/>
    <w:rsid w:val="200619F9"/>
    <w:rsid w:val="20294365"/>
    <w:rsid w:val="20329CFD"/>
    <w:rsid w:val="204010A0"/>
    <w:rsid w:val="204C2E2D"/>
    <w:rsid w:val="2054792A"/>
    <w:rsid w:val="205E43FD"/>
    <w:rsid w:val="205FF7A7"/>
    <w:rsid w:val="20702D30"/>
    <w:rsid w:val="20802321"/>
    <w:rsid w:val="208CED00"/>
    <w:rsid w:val="208F9084"/>
    <w:rsid w:val="20996788"/>
    <w:rsid w:val="209B6727"/>
    <w:rsid w:val="20AEEE8C"/>
    <w:rsid w:val="20B7723A"/>
    <w:rsid w:val="20D436E9"/>
    <w:rsid w:val="20DCE57C"/>
    <w:rsid w:val="20DF79BD"/>
    <w:rsid w:val="20E282FA"/>
    <w:rsid w:val="20E320C1"/>
    <w:rsid w:val="20E7F6D0"/>
    <w:rsid w:val="20F01A49"/>
    <w:rsid w:val="20F7D637"/>
    <w:rsid w:val="20F965BF"/>
    <w:rsid w:val="20FB2EA4"/>
    <w:rsid w:val="2105C071"/>
    <w:rsid w:val="21100138"/>
    <w:rsid w:val="21153EB1"/>
    <w:rsid w:val="2115C1C5"/>
    <w:rsid w:val="21194906"/>
    <w:rsid w:val="211A86B0"/>
    <w:rsid w:val="211D4382"/>
    <w:rsid w:val="21222624"/>
    <w:rsid w:val="21232201"/>
    <w:rsid w:val="21238B26"/>
    <w:rsid w:val="21250716"/>
    <w:rsid w:val="214A821D"/>
    <w:rsid w:val="214FF79C"/>
    <w:rsid w:val="2159085D"/>
    <w:rsid w:val="21712C35"/>
    <w:rsid w:val="21754E1E"/>
    <w:rsid w:val="217B1690"/>
    <w:rsid w:val="217B1885"/>
    <w:rsid w:val="218C0E09"/>
    <w:rsid w:val="21902D23"/>
    <w:rsid w:val="219055AC"/>
    <w:rsid w:val="2197E117"/>
    <w:rsid w:val="21B1360F"/>
    <w:rsid w:val="21C204F3"/>
    <w:rsid w:val="21C5C69D"/>
    <w:rsid w:val="21CDE587"/>
    <w:rsid w:val="21D0C82D"/>
    <w:rsid w:val="21DAF080"/>
    <w:rsid w:val="21E234B2"/>
    <w:rsid w:val="21E6104C"/>
    <w:rsid w:val="221F9AAD"/>
    <w:rsid w:val="222C1357"/>
    <w:rsid w:val="224584A2"/>
    <w:rsid w:val="2250A350"/>
    <w:rsid w:val="225415CF"/>
    <w:rsid w:val="225EAE08"/>
    <w:rsid w:val="2262F887"/>
    <w:rsid w:val="22647DEE"/>
    <w:rsid w:val="22758C0A"/>
    <w:rsid w:val="227A7172"/>
    <w:rsid w:val="227AAF09"/>
    <w:rsid w:val="22854E98"/>
    <w:rsid w:val="228AA1B8"/>
    <w:rsid w:val="229F9112"/>
    <w:rsid w:val="22B90C97"/>
    <w:rsid w:val="22B9D66F"/>
    <w:rsid w:val="22BC659D"/>
    <w:rsid w:val="22BCF30D"/>
    <w:rsid w:val="22BE75E5"/>
    <w:rsid w:val="22D19BEF"/>
    <w:rsid w:val="22DB8D0C"/>
    <w:rsid w:val="22DC12C4"/>
    <w:rsid w:val="22E10D85"/>
    <w:rsid w:val="22EABF77"/>
    <w:rsid w:val="22EF47C7"/>
    <w:rsid w:val="23012FC7"/>
    <w:rsid w:val="230C63B5"/>
    <w:rsid w:val="231562B2"/>
    <w:rsid w:val="231A61B8"/>
    <w:rsid w:val="231C1C28"/>
    <w:rsid w:val="2324FCA3"/>
    <w:rsid w:val="232ED2CD"/>
    <w:rsid w:val="23385CEE"/>
    <w:rsid w:val="2346CAA3"/>
    <w:rsid w:val="235C7233"/>
    <w:rsid w:val="2361027E"/>
    <w:rsid w:val="23613F2F"/>
    <w:rsid w:val="2370EB02"/>
    <w:rsid w:val="237742E7"/>
    <w:rsid w:val="2379F1AB"/>
    <w:rsid w:val="237D40AC"/>
    <w:rsid w:val="2380DCD3"/>
    <w:rsid w:val="238670D5"/>
    <w:rsid w:val="238FC09E"/>
    <w:rsid w:val="23972AD9"/>
    <w:rsid w:val="239F9CDE"/>
    <w:rsid w:val="23ABF204"/>
    <w:rsid w:val="23DA556D"/>
    <w:rsid w:val="23E43F9A"/>
    <w:rsid w:val="2414D8FD"/>
    <w:rsid w:val="24273395"/>
    <w:rsid w:val="2427CFD1"/>
    <w:rsid w:val="242D2E0B"/>
    <w:rsid w:val="244EBE93"/>
    <w:rsid w:val="24602654"/>
    <w:rsid w:val="246E359E"/>
    <w:rsid w:val="2474DB91"/>
    <w:rsid w:val="24751323"/>
    <w:rsid w:val="24776ADB"/>
    <w:rsid w:val="247DE2CC"/>
    <w:rsid w:val="24A2E542"/>
    <w:rsid w:val="24AA3F6A"/>
    <w:rsid w:val="24ACB4F0"/>
    <w:rsid w:val="24B32283"/>
    <w:rsid w:val="24BC8797"/>
    <w:rsid w:val="24C14D2C"/>
    <w:rsid w:val="24C76A3B"/>
    <w:rsid w:val="24D12942"/>
    <w:rsid w:val="24D1E7FC"/>
    <w:rsid w:val="24DC02E8"/>
    <w:rsid w:val="24DFC93A"/>
    <w:rsid w:val="24ED545D"/>
    <w:rsid w:val="24EF5D81"/>
    <w:rsid w:val="24FE4762"/>
    <w:rsid w:val="25042259"/>
    <w:rsid w:val="250CE484"/>
    <w:rsid w:val="251AF4F8"/>
    <w:rsid w:val="252736BE"/>
    <w:rsid w:val="252E114D"/>
    <w:rsid w:val="25424A4B"/>
    <w:rsid w:val="2549DC88"/>
    <w:rsid w:val="25513456"/>
    <w:rsid w:val="2554D815"/>
    <w:rsid w:val="25712340"/>
    <w:rsid w:val="2577030C"/>
    <w:rsid w:val="257A8D65"/>
    <w:rsid w:val="257F2B51"/>
    <w:rsid w:val="25A07765"/>
    <w:rsid w:val="25BB5CFF"/>
    <w:rsid w:val="25CEFCE7"/>
    <w:rsid w:val="25E9EFC9"/>
    <w:rsid w:val="25EE0377"/>
    <w:rsid w:val="25F3FF0A"/>
    <w:rsid w:val="261D74EB"/>
    <w:rsid w:val="262E631C"/>
    <w:rsid w:val="2640AA79"/>
    <w:rsid w:val="2654F3C3"/>
    <w:rsid w:val="265D4790"/>
    <w:rsid w:val="26772D65"/>
    <w:rsid w:val="267CEAA9"/>
    <w:rsid w:val="267D1203"/>
    <w:rsid w:val="2681A8AB"/>
    <w:rsid w:val="26832484"/>
    <w:rsid w:val="26A6A1D1"/>
    <w:rsid w:val="26AD791E"/>
    <w:rsid w:val="26CE285D"/>
    <w:rsid w:val="26E19B28"/>
    <w:rsid w:val="26E415C9"/>
    <w:rsid w:val="27061865"/>
    <w:rsid w:val="2724092C"/>
    <w:rsid w:val="272CEB4E"/>
    <w:rsid w:val="272E3987"/>
    <w:rsid w:val="273103FE"/>
    <w:rsid w:val="2739FC3E"/>
    <w:rsid w:val="27562C73"/>
    <w:rsid w:val="27625772"/>
    <w:rsid w:val="27727890"/>
    <w:rsid w:val="27750294"/>
    <w:rsid w:val="27812DF0"/>
    <w:rsid w:val="27850886"/>
    <w:rsid w:val="2792BBAE"/>
    <w:rsid w:val="279A4C10"/>
    <w:rsid w:val="279D7D3C"/>
    <w:rsid w:val="27AC1DDB"/>
    <w:rsid w:val="27E39A58"/>
    <w:rsid w:val="27E56D49"/>
    <w:rsid w:val="2817C618"/>
    <w:rsid w:val="281F08FB"/>
    <w:rsid w:val="283CE5A6"/>
    <w:rsid w:val="2842317E"/>
    <w:rsid w:val="2849515D"/>
    <w:rsid w:val="2863A25D"/>
    <w:rsid w:val="28666346"/>
    <w:rsid w:val="287760A2"/>
    <w:rsid w:val="287DD78C"/>
    <w:rsid w:val="288C895B"/>
    <w:rsid w:val="28AC94E9"/>
    <w:rsid w:val="28B4BD2C"/>
    <w:rsid w:val="28D0ED1D"/>
    <w:rsid w:val="28F4A088"/>
    <w:rsid w:val="28F4E76C"/>
    <w:rsid w:val="28F61A83"/>
    <w:rsid w:val="28F7D129"/>
    <w:rsid w:val="28FC3554"/>
    <w:rsid w:val="29005234"/>
    <w:rsid w:val="290BB910"/>
    <w:rsid w:val="29106071"/>
    <w:rsid w:val="29155E72"/>
    <w:rsid w:val="291FD3FF"/>
    <w:rsid w:val="291FD501"/>
    <w:rsid w:val="292C8567"/>
    <w:rsid w:val="29314A14"/>
    <w:rsid w:val="293330E3"/>
    <w:rsid w:val="294DD83E"/>
    <w:rsid w:val="2956CC7E"/>
    <w:rsid w:val="295B3AC6"/>
    <w:rsid w:val="2962F538"/>
    <w:rsid w:val="2966A409"/>
    <w:rsid w:val="29A53F9C"/>
    <w:rsid w:val="29B14F2F"/>
    <w:rsid w:val="29B8F994"/>
    <w:rsid w:val="29C13D6B"/>
    <w:rsid w:val="29C26912"/>
    <w:rsid w:val="29C8E90F"/>
    <w:rsid w:val="29D90A98"/>
    <w:rsid w:val="29E5C591"/>
    <w:rsid w:val="29F45A68"/>
    <w:rsid w:val="29F4685A"/>
    <w:rsid w:val="29F4FB74"/>
    <w:rsid w:val="29F60B47"/>
    <w:rsid w:val="29FA919E"/>
    <w:rsid w:val="2A080B65"/>
    <w:rsid w:val="2A14405E"/>
    <w:rsid w:val="2A27591C"/>
    <w:rsid w:val="2A342306"/>
    <w:rsid w:val="2A3FC816"/>
    <w:rsid w:val="2A42315A"/>
    <w:rsid w:val="2A53CB69"/>
    <w:rsid w:val="2A55BC2E"/>
    <w:rsid w:val="2A599BE5"/>
    <w:rsid w:val="2A65E281"/>
    <w:rsid w:val="2A922DCA"/>
    <w:rsid w:val="2A93A869"/>
    <w:rsid w:val="2AC74F55"/>
    <w:rsid w:val="2ACE65D1"/>
    <w:rsid w:val="2ADD366E"/>
    <w:rsid w:val="2AED9D51"/>
    <w:rsid w:val="2AEE7218"/>
    <w:rsid w:val="2AEFA5EA"/>
    <w:rsid w:val="2B022D41"/>
    <w:rsid w:val="2B0E6150"/>
    <w:rsid w:val="2B12F31F"/>
    <w:rsid w:val="2B146AD8"/>
    <w:rsid w:val="2B1556C4"/>
    <w:rsid w:val="2B1BD4DF"/>
    <w:rsid w:val="2B1E4BD8"/>
    <w:rsid w:val="2B21A69C"/>
    <w:rsid w:val="2B21DD57"/>
    <w:rsid w:val="2B2CC439"/>
    <w:rsid w:val="2B37F906"/>
    <w:rsid w:val="2B3F54FB"/>
    <w:rsid w:val="2B4BD37E"/>
    <w:rsid w:val="2B52BC5D"/>
    <w:rsid w:val="2B5D070B"/>
    <w:rsid w:val="2B802670"/>
    <w:rsid w:val="2B87BEA2"/>
    <w:rsid w:val="2B8D9D71"/>
    <w:rsid w:val="2B958418"/>
    <w:rsid w:val="2BB77651"/>
    <w:rsid w:val="2BBBC9A2"/>
    <w:rsid w:val="2BC11867"/>
    <w:rsid w:val="2BF24F40"/>
    <w:rsid w:val="2BF5C950"/>
    <w:rsid w:val="2C00749B"/>
    <w:rsid w:val="2C02FC2B"/>
    <w:rsid w:val="2C05B397"/>
    <w:rsid w:val="2C0F8B67"/>
    <w:rsid w:val="2C13A610"/>
    <w:rsid w:val="2C1B761C"/>
    <w:rsid w:val="2C2848F6"/>
    <w:rsid w:val="2C4067C9"/>
    <w:rsid w:val="2C530ABD"/>
    <w:rsid w:val="2C531628"/>
    <w:rsid w:val="2C62C8B4"/>
    <w:rsid w:val="2C8EAFC5"/>
    <w:rsid w:val="2C9818ED"/>
    <w:rsid w:val="2CAE3520"/>
    <w:rsid w:val="2CAF7DC5"/>
    <w:rsid w:val="2CC6E6A9"/>
    <w:rsid w:val="2CD219A3"/>
    <w:rsid w:val="2CD64FA3"/>
    <w:rsid w:val="2CD8F0C6"/>
    <w:rsid w:val="2CE74518"/>
    <w:rsid w:val="2D1A4C9B"/>
    <w:rsid w:val="2D260350"/>
    <w:rsid w:val="2D2F48B2"/>
    <w:rsid w:val="2D32AB38"/>
    <w:rsid w:val="2D42CB75"/>
    <w:rsid w:val="2D546A67"/>
    <w:rsid w:val="2D60E1DC"/>
    <w:rsid w:val="2D62FC4B"/>
    <w:rsid w:val="2D67EC99"/>
    <w:rsid w:val="2D71B637"/>
    <w:rsid w:val="2D74184B"/>
    <w:rsid w:val="2D76B6DF"/>
    <w:rsid w:val="2D9C39A4"/>
    <w:rsid w:val="2DBE57C5"/>
    <w:rsid w:val="2DCA0C18"/>
    <w:rsid w:val="2DCA803F"/>
    <w:rsid w:val="2DCE2D61"/>
    <w:rsid w:val="2DD19D1E"/>
    <w:rsid w:val="2DE4A2C6"/>
    <w:rsid w:val="2DE4CA9F"/>
    <w:rsid w:val="2DE73DF8"/>
    <w:rsid w:val="2DFA7174"/>
    <w:rsid w:val="2DFC7B66"/>
    <w:rsid w:val="2E0366C9"/>
    <w:rsid w:val="2E1069A1"/>
    <w:rsid w:val="2E147DD2"/>
    <w:rsid w:val="2E20AAC8"/>
    <w:rsid w:val="2E234A6F"/>
    <w:rsid w:val="2E281BD5"/>
    <w:rsid w:val="2E465B51"/>
    <w:rsid w:val="2E5709C1"/>
    <w:rsid w:val="2E5F01B2"/>
    <w:rsid w:val="2E671519"/>
    <w:rsid w:val="2E7E6ED3"/>
    <w:rsid w:val="2EA32284"/>
    <w:rsid w:val="2EA7ECAD"/>
    <w:rsid w:val="2EB2B6CD"/>
    <w:rsid w:val="2EBE9053"/>
    <w:rsid w:val="2EC0C23F"/>
    <w:rsid w:val="2ED45DEE"/>
    <w:rsid w:val="2EDAB100"/>
    <w:rsid w:val="2EF34439"/>
    <w:rsid w:val="2EF4104F"/>
    <w:rsid w:val="2F025A78"/>
    <w:rsid w:val="2F0291E7"/>
    <w:rsid w:val="2F194506"/>
    <w:rsid w:val="2F305325"/>
    <w:rsid w:val="2F370811"/>
    <w:rsid w:val="2F3796EA"/>
    <w:rsid w:val="2F397B08"/>
    <w:rsid w:val="2F5FE9B8"/>
    <w:rsid w:val="2F829F64"/>
    <w:rsid w:val="2FA84773"/>
    <w:rsid w:val="2FD601B9"/>
    <w:rsid w:val="2FDD03A2"/>
    <w:rsid w:val="2FE6E7A5"/>
    <w:rsid w:val="30037DFB"/>
    <w:rsid w:val="300D3DFB"/>
    <w:rsid w:val="300E2509"/>
    <w:rsid w:val="3014875E"/>
    <w:rsid w:val="30454F3D"/>
    <w:rsid w:val="30464930"/>
    <w:rsid w:val="307333E6"/>
    <w:rsid w:val="3078B480"/>
    <w:rsid w:val="3080842D"/>
    <w:rsid w:val="308CC3C0"/>
    <w:rsid w:val="30907096"/>
    <w:rsid w:val="3095F182"/>
    <w:rsid w:val="30A09A64"/>
    <w:rsid w:val="30AD1A86"/>
    <w:rsid w:val="30C51723"/>
    <w:rsid w:val="30CB5463"/>
    <w:rsid w:val="30D6FB28"/>
    <w:rsid w:val="30F6E984"/>
    <w:rsid w:val="31020D18"/>
    <w:rsid w:val="3136D82E"/>
    <w:rsid w:val="31450A0D"/>
    <w:rsid w:val="31507B6C"/>
    <w:rsid w:val="315AF1B7"/>
    <w:rsid w:val="31735081"/>
    <w:rsid w:val="31A27C9E"/>
    <w:rsid w:val="31A48A70"/>
    <w:rsid w:val="31AB8C6C"/>
    <w:rsid w:val="31ABAA06"/>
    <w:rsid w:val="31ABBD53"/>
    <w:rsid w:val="31B95303"/>
    <w:rsid w:val="31C9D4A0"/>
    <w:rsid w:val="31DED171"/>
    <w:rsid w:val="3225A6E0"/>
    <w:rsid w:val="322BBD5B"/>
    <w:rsid w:val="322D301F"/>
    <w:rsid w:val="322D3D4F"/>
    <w:rsid w:val="323317D8"/>
    <w:rsid w:val="323C7962"/>
    <w:rsid w:val="3243075F"/>
    <w:rsid w:val="32568B93"/>
    <w:rsid w:val="326347DC"/>
    <w:rsid w:val="32768D78"/>
    <w:rsid w:val="3277A925"/>
    <w:rsid w:val="327C7198"/>
    <w:rsid w:val="327EBD52"/>
    <w:rsid w:val="328305E5"/>
    <w:rsid w:val="3287E0CD"/>
    <w:rsid w:val="3287F965"/>
    <w:rsid w:val="32ACDD6C"/>
    <w:rsid w:val="32B2646C"/>
    <w:rsid w:val="32BB582C"/>
    <w:rsid w:val="32C8D09E"/>
    <w:rsid w:val="32D0A476"/>
    <w:rsid w:val="32D2E283"/>
    <w:rsid w:val="32EA0E1D"/>
    <w:rsid w:val="32EED3C8"/>
    <w:rsid w:val="32F3DC87"/>
    <w:rsid w:val="32F65C20"/>
    <w:rsid w:val="3310F2E7"/>
    <w:rsid w:val="331DF55C"/>
    <w:rsid w:val="334199C6"/>
    <w:rsid w:val="3394D123"/>
    <w:rsid w:val="339881E7"/>
    <w:rsid w:val="3399180E"/>
    <w:rsid w:val="33A58291"/>
    <w:rsid w:val="33A91B62"/>
    <w:rsid w:val="33BC8522"/>
    <w:rsid w:val="33C67D9C"/>
    <w:rsid w:val="33D45BAC"/>
    <w:rsid w:val="33E3B31B"/>
    <w:rsid w:val="3408AE01"/>
    <w:rsid w:val="340AFD4C"/>
    <w:rsid w:val="3413AE7C"/>
    <w:rsid w:val="341DEC7E"/>
    <w:rsid w:val="3424517B"/>
    <w:rsid w:val="342E8E6C"/>
    <w:rsid w:val="343A5463"/>
    <w:rsid w:val="344B9EA5"/>
    <w:rsid w:val="346302E1"/>
    <w:rsid w:val="34666727"/>
    <w:rsid w:val="346E5AB1"/>
    <w:rsid w:val="346FA020"/>
    <w:rsid w:val="347AB01F"/>
    <w:rsid w:val="34811BA2"/>
    <w:rsid w:val="3485AFC5"/>
    <w:rsid w:val="348FCBF1"/>
    <w:rsid w:val="349548BB"/>
    <w:rsid w:val="349DE126"/>
    <w:rsid w:val="34A2D779"/>
    <w:rsid w:val="34A8BF97"/>
    <w:rsid w:val="34B6CE07"/>
    <w:rsid w:val="34C47F8B"/>
    <w:rsid w:val="34E05D3D"/>
    <w:rsid w:val="34EEB7DD"/>
    <w:rsid w:val="34EF861E"/>
    <w:rsid w:val="350F2573"/>
    <w:rsid w:val="35268523"/>
    <w:rsid w:val="3528D8ED"/>
    <w:rsid w:val="3533BBEE"/>
    <w:rsid w:val="35398CC1"/>
    <w:rsid w:val="354122EA"/>
    <w:rsid w:val="354CFCFE"/>
    <w:rsid w:val="3554E22B"/>
    <w:rsid w:val="3566E3ED"/>
    <w:rsid w:val="3574BE69"/>
    <w:rsid w:val="357A23AB"/>
    <w:rsid w:val="3581797D"/>
    <w:rsid w:val="3584E545"/>
    <w:rsid w:val="358C34B4"/>
    <w:rsid w:val="35A1C526"/>
    <w:rsid w:val="35AC2695"/>
    <w:rsid w:val="35B60A12"/>
    <w:rsid w:val="35EDD630"/>
    <w:rsid w:val="35F9EB73"/>
    <w:rsid w:val="36029CDF"/>
    <w:rsid w:val="3613730C"/>
    <w:rsid w:val="361EB1DF"/>
    <w:rsid w:val="362FCC66"/>
    <w:rsid w:val="36313DAF"/>
    <w:rsid w:val="3636B43B"/>
    <w:rsid w:val="364E96F0"/>
    <w:rsid w:val="365C5DC1"/>
    <w:rsid w:val="366E0F83"/>
    <w:rsid w:val="368B0823"/>
    <w:rsid w:val="368EEC5B"/>
    <w:rsid w:val="368F82A6"/>
    <w:rsid w:val="36930796"/>
    <w:rsid w:val="36963C5E"/>
    <w:rsid w:val="36AA42A1"/>
    <w:rsid w:val="36B2C19A"/>
    <w:rsid w:val="36B8AF68"/>
    <w:rsid w:val="36BE9A4A"/>
    <w:rsid w:val="36C727C5"/>
    <w:rsid w:val="36C8A42A"/>
    <w:rsid w:val="36D160CD"/>
    <w:rsid w:val="36D4F488"/>
    <w:rsid w:val="36D5EAA4"/>
    <w:rsid w:val="36DA3C57"/>
    <w:rsid w:val="36DB5BB7"/>
    <w:rsid w:val="36E69660"/>
    <w:rsid w:val="36F20B46"/>
    <w:rsid w:val="36F618A6"/>
    <w:rsid w:val="36F7782F"/>
    <w:rsid w:val="36FC4CED"/>
    <w:rsid w:val="37000425"/>
    <w:rsid w:val="37182021"/>
    <w:rsid w:val="3727385A"/>
    <w:rsid w:val="37288B04"/>
    <w:rsid w:val="37429C6D"/>
    <w:rsid w:val="3763B503"/>
    <w:rsid w:val="3763E32D"/>
    <w:rsid w:val="376E42C5"/>
    <w:rsid w:val="377A5B80"/>
    <w:rsid w:val="37847C74"/>
    <w:rsid w:val="379677DC"/>
    <w:rsid w:val="3797E464"/>
    <w:rsid w:val="3798E160"/>
    <w:rsid w:val="379F1A33"/>
    <w:rsid w:val="37C0FE37"/>
    <w:rsid w:val="37D97043"/>
    <w:rsid w:val="38127E2D"/>
    <w:rsid w:val="38199769"/>
    <w:rsid w:val="38241172"/>
    <w:rsid w:val="3831C491"/>
    <w:rsid w:val="3838018C"/>
    <w:rsid w:val="3839AC3D"/>
    <w:rsid w:val="38590037"/>
    <w:rsid w:val="3867F7AB"/>
    <w:rsid w:val="3881263D"/>
    <w:rsid w:val="38831F91"/>
    <w:rsid w:val="388C8D85"/>
    <w:rsid w:val="389CD3AE"/>
    <w:rsid w:val="38B7BEBF"/>
    <w:rsid w:val="38BAC99B"/>
    <w:rsid w:val="38D3EB7D"/>
    <w:rsid w:val="38DBAAFC"/>
    <w:rsid w:val="38E1718A"/>
    <w:rsid w:val="38E25A65"/>
    <w:rsid w:val="38EBE5A6"/>
    <w:rsid w:val="38F180B3"/>
    <w:rsid w:val="38F991D9"/>
    <w:rsid w:val="38FAE1CE"/>
    <w:rsid w:val="3903001A"/>
    <w:rsid w:val="390C9B6D"/>
    <w:rsid w:val="3916AA68"/>
    <w:rsid w:val="39170386"/>
    <w:rsid w:val="3931535F"/>
    <w:rsid w:val="39374397"/>
    <w:rsid w:val="39507ED1"/>
    <w:rsid w:val="3968F979"/>
    <w:rsid w:val="3976EE1C"/>
    <w:rsid w:val="3978BE65"/>
    <w:rsid w:val="39883AF9"/>
    <w:rsid w:val="39BD746F"/>
    <w:rsid w:val="39CABB5D"/>
    <w:rsid w:val="39D2DF1D"/>
    <w:rsid w:val="39D6AE0B"/>
    <w:rsid w:val="39E3689C"/>
    <w:rsid w:val="39E7A276"/>
    <w:rsid w:val="39FEFC7A"/>
    <w:rsid w:val="3A051A6C"/>
    <w:rsid w:val="3A0906BE"/>
    <w:rsid w:val="3A1195BF"/>
    <w:rsid w:val="3A12CE32"/>
    <w:rsid w:val="3A1FFD5A"/>
    <w:rsid w:val="3A2301CA"/>
    <w:rsid w:val="3A635401"/>
    <w:rsid w:val="3A671D58"/>
    <w:rsid w:val="3A6A0F7E"/>
    <w:rsid w:val="3A6DFF52"/>
    <w:rsid w:val="3A6EAB21"/>
    <w:rsid w:val="3A761FA0"/>
    <w:rsid w:val="3A84B5C7"/>
    <w:rsid w:val="3A949587"/>
    <w:rsid w:val="3AA4D129"/>
    <w:rsid w:val="3AAD7F21"/>
    <w:rsid w:val="3ABAF9EE"/>
    <w:rsid w:val="3AC4235A"/>
    <w:rsid w:val="3AC9DF6F"/>
    <w:rsid w:val="3AD4ACFA"/>
    <w:rsid w:val="3AEC293D"/>
    <w:rsid w:val="3B0C4F7B"/>
    <w:rsid w:val="3B12F2E7"/>
    <w:rsid w:val="3B136AF1"/>
    <w:rsid w:val="3B1820D9"/>
    <w:rsid w:val="3B1A56E1"/>
    <w:rsid w:val="3B1D0EE0"/>
    <w:rsid w:val="3B320102"/>
    <w:rsid w:val="3B3BC0BA"/>
    <w:rsid w:val="3B460FAA"/>
    <w:rsid w:val="3B4A203C"/>
    <w:rsid w:val="3B74E829"/>
    <w:rsid w:val="3B754715"/>
    <w:rsid w:val="3B7BB72B"/>
    <w:rsid w:val="3B937E0D"/>
    <w:rsid w:val="3B993E2C"/>
    <w:rsid w:val="3BA098B3"/>
    <w:rsid w:val="3BA5A1EB"/>
    <w:rsid w:val="3BACDF57"/>
    <w:rsid w:val="3BB6FB6D"/>
    <w:rsid w:val="3BC66D07"/>
    <w:rsid w:val="3BD54535"/>
    <w:rsid w:val="3BDADC3B"/>
    <w:rsid w:val="3BE02567"/>
    <w:rsid w:val="3BE1476A"/>
    <w:rsid w:val="3BE606E9"/>
    <w:rsid w:val="3BEB855E"/>
    <w:rsid w:val="3C00F938"/>
    <w:rsid w:val="3C0C7956"/>
    <w:rsid w:val="3C102741"/>
    <w:rsid w:val="3C10BD98"/>
    <w:rsid w:val="3C1A5136"/>
    <w:rsid w:val="3C47F54E"/>
    <w:rsid w:val="3C48A873"/>
    <w:rsid w:val="3C4AD789"/>
    <w:rsid w:val="3C4E58E5"/>
    <w:rsid w:val="3C551C02"/>
    <w:rsid w:val="3C573C09"/>
    <w:rsid w:val="3C630126"/>
    <w:rsid w:val="3C68D037"/>
    <w:rsid w:val="3C6BFAE6"/>
    <w:rsid w:val="3CA2C536"/>
    <w:rsid w:val="3CA4B5E7"/>
    <w:rsid w:val="3CA6FEE3"/>
    <w:rsid w:val="3CACF690"/>
    <w:rsid w:val="3CDA3EFF"/>
    <w:rsid w:val="3CFD0960"/>
    <w:rsid w:val="3D0AF99E"/>
    <w:rsid w:val="3D0CFFB8"/>
    <w:rsid w:val="3D335706"/>
    <w:rsid w:val="3D3B350A"/>
    <w:rsid w:val="3D3CA03A"/>
    <w:rsid w:val="3D4537B0"/>
    <w:rsid w:val="3D534AAD"/>
    <w:rsid w:val="3D7E10CF"/>
    <w:rsid w:val="3D8929B4"/>
    <w:rsid w:val="3D8F5FBD"/>
    <w:rsid w:val="3D9E8E89"/>
    <w:rsid w:val="3DA13E21"/>
    <w:rsid w:val="3DEBBC01"/>
    <w:rsid w:val="3E02D542"/>
    <w:rsid w:val="3E046521"/>
    <w:rsid w:val="3E1DC095"/>
    <w:rsid w:val="3E2A98D8"/>
    <w:rsid w:val="3E30FE4F"/>
    <w:rsid w:val="3E328FA1"/>
    <w:rsid w:val="3E338C86"/>
    <w:rsid w:val="3E33ED2E"/>
    <w:rsid w:val="3E3990A1"/>
    <w:rsid w:val="3E4E9A1F"/>
    <w:rsid w:val="3E507E29"/>
    <w:rsid w:val="3E5C2D19"/>
    <w:rsid w:val="3E731840"/>
    <w:rsid w:val="3E73E43C"/>
    <w:rsid w:val="3E7742DB"/>
    <w:rsid w:val="3E86D45A"/>
    <w:rsid w:val="3E8C3DEE"/>
    <w:rsid w:val="3E8E6DD6"/>
    <w:rsid w:val="3E918277"/>
    <w:rsid w:val="3E98C514"/>
    <w:rsid w:val="3E99EBD9"/>
    <w:rsid w:val="3EAC4D6D"/>
    <w:rsid w:val="3EB1A492"/>
    <w:rsid w:val="3EB9E6AF"/>
    <w:rsid w:val="3ED53C4B"/>
    <w:rsid w:val="3EDCECC6"/>
    <w:rsid w:val="3EDDED58"/>
    <w:rsid w:val="3EE36911"/>
    <w:rsid w:val="3EE47BAC"/>
    <w:rsid w:val="3EF8ACEE"/>
    <w:rsid w:val="3EFE5E31"/>
    <w:rsid w:val="3F039A65"/>
    <w:rsid w:val="3F097AFC"/>
    <w:rsid w:val="3F0F52FE"/>
    <w:rsid w:val="3F30E680"/>
    <w:rsid w:val="3F3584DE"/>
    <w:rsid w:val="3F3A992A"/>
    <w:rsid w:val="3F3E5E46"/>
    <w:rsid w:val="3F52A016"/>
    <w:rsid w:val="3F5D9109"/>
    <w:rsid w:val="3F6C5F06"/>
    <w:rsid w:val="3F8D5574"/>
    <w:rsid w:val="3F94828B"/>
    <w:rsid w:val="3F94D6DA"/>
    <w:rsid w:val="3F9A66D0"/>
    <w:rsid w:val="3F9DD9B7"/>
    <w:rsid w:val="3F9FDBD8"/>
    <w:rsid w:val="3FC0702D"/>
    <w:rsid w:val="3FC4BBB2"/>
    <w:rsid w:val="3FCDD5DD"/>
    <w:rsid w:val="3FDA1EDD"/>
    <w:rsid w:val="3FE10916"/>
    <w:rsid w:val="3FEB2E74"/>
    <w:rsid w:val="3FEF2959"/>
    <w:rsid w:val="3FF10C9D"/>
    <w:rsid w:val="3FFD4DFE"/>
    <w:rsid w:val="3FFEB599"/>
    <w:rsid w:val="40006487"/>
    <w:rsid w:val="400652E9"/>
    <w:rsid w:val="400F2EEB"/>
    <w:rsid w:val="401A0799"/>
    <w:rsid w:val="40520D64"/>
    <w:rsid w:val="4062DFF3"/>
    <w:rsid w:val="4066FDC9"/>
    <w:rsid w:val="407573C4"/>
    <w:rsid w:val="407EF783"/>
    <w:rsid w:val="4087E694"/>
    <w:rsid w:val="40A8D0D6"/>
    <w:rsid w:val="40B1DC2A"/>
    <w:rsid w:val="40B559AB"/>
    <w:rsid w:val="40C792F8"/>
    <w:rsid w:val="40D5116E"/>
    <w:rsid w:val="40E8DC44"/>
    <w:rsid w:val="40ECEBEE"/>
    <w:rsid w:val="4132744C"/>
    <w:rsid w:val="413368EC"/>
    <w:rsid w:val="4133785D"/>
    <w:rsid w:val="4140BEEC"/>
    <w:rsid w:val="41641B98"/>
    <w:rsid w:val="41680ACB"/>
    <w:rsid w:val="417BAA7E"/>
    <w:rsid w:val="417BEC7F"/>
    <w:rsid w:val="4192C27E"/>
    <w:rsid w:val="4192D351"/>
    <w:rsid w:val="41971DF3"/>
    <w:rsid w:val="4199118B"/>
    <w:rsid w:val="419B71B2"/>
    <w:rsid w:val="41A26ECE"/>
    <w:rsid w:val="41C37482"/>
    <w:rsid w:val="41C69078"/>
    <w:rsid w:val="41CA51D2"/>
    <w:rsid w:val="41D085F8"/>
    <w:rsid w:val="41DB3D1F"/>
    <w:rsid w:val="41DE2CEF"/>
    <w:rsid w:val="41E1D06F"/>
    <w:rsid w:val="41EEFD70"/>
    <w:rsid w:val="41FF7A76"/>
    <w:rsid w:val="420F5AF1"/>
    <w:rsid w:val="421D2033"/>
    <w:rsid w:val="423121DF"/>
    <w:rsid w:val="423F7252"/>
    <w:rsid w:val="42456DBD"/>
    <w:rsid w:val="42567892"/>
    <w:rsid w:val="425FFCE2"/>
    <w:rsid w:val="42639611"/>
    <w:rsid w:val="42651AA1"/>
    <w:rsid w:val="42703AC0"/>
    <w:rsid w:val="42704ACA"/>
    <w:rsid w:val="42734798"/>
    <w:rsid w:val="4283F3C2"/>
    <w:rsid w:val="4284793A"/>
    <w:rsid w:val="42A3C548"/>
    <w:rsid w:val="42BAEF27"/>
    <w:rsid w:val="42D69EE1"/>
    <w:rsid w:val="42E0258F"/>
    <w:rsid w:val="42E922D3"/>
    <w:rsid w:val="42F40DC6"/>
    <w:rsid w:val="42F99FE3"/>
    <w:rsid w:val="432DAF02"/>
    <w:rsid w:val="43306A1A"/>
    <w:rsid w:val="43350CAF"/>
    <w:rsid w:val="4344AD18"/>
    <w:rsid w:val="4347BB85"/>
    <w:rsid w:val="434988F5"/>
    <w:rsid w:val="434BE531"/>
    <w:rsid w:val="4350B90F"/>
    <w:rsid w:val="4353ED53"/>
    <w:rsid w:val="4380A91A"/>
    <w:rsid w:val="43842A06"/>
    <w:rsid w:val="4387481C"/>
    <w:rsid w:val="439BEF24"/>
    <w:rsid w:val="43A0AB31"/>
    <w:rsid w:val="43CCAABD"/>
    <w:rsid w:val="43CD10EE"/>
    <w:rsid w:val="43D1E02F"/>
    <w:rsid w:val="43EA1045"/>
    <w:rsid w:val="43EA85DB"/>
    <w:rsid w:val="43F5C0CB"/>
    <w:rsid w:val="43F70A7C"/>
    <w:rsid w:val="43FBB93B"/>
    <w:rsid w:val="43FBEB3D"/>
    <w:rsid w:val="4400E188"/>
    <w:rsid w:val="4419CACD"/>
    <w:rsid w:val="441A64B1"/>
    <w:rsid w:val="441A810D"/>
    <w:rsid w:val="44216C65"/>
    <w:rsid w:val="44221164"/>
    <w:rsid w:val="4429DACB"/>
    <w:rsid w:val="442DCC8B"/>
    <w:rsid w:val="443EC9BA"/>
    <w:rsid w:val="4440E525"/>
    <w:rsid w:val="444E2E35"/>
    <w:rsid w:val="445AF4A3"/>
    <w:rsid w:val="445C9E4E"/>
    <w:rsid w:val="44623D75"/>
    <w:rsid w:val="4462E581"/>
    <w:rsid w:val="4471F51B"/>
    <w:rsid w:val="4482D2F9"/>
    <w:rsid w:val="4482E4C8"/>
    <w:rsid w:val="4491251A"/>
    <w:rsid w:val="44A3D8B5"/>
    <w:rsid w:val="44BEB52B"/>
    <w:rsid w:val="44CD8559"/>
    <w:rsid w:val="44D0D4E8"/>
    <w:rsid w:val="44F6FE4E"/>
    <w:rsid w:val="44FF2152"/>
    <w:rsid w:val="44FF590A"/>
    <w:rsid w:val="451B8CAC"/>
    <w:rsid w:val="451D568F"/>
    <w:rsid w:val="45216E6C"/>
    <w:rsid w:val="452B73DE"/>
    <w:rsid w:val="454A8AB5"/>
    <w:rsid w:val="454EB232"/>
    <w:rsid w:val="45573514"/>
    <w:rsid w:val="455AA348"/>
    <w:rsid w:val="455FC2AA"/>
    <w:rsid w:val="456FF0A3"/>
    <w:rsid w:val="45757D0E"/>
    <w:rsid w:val="45838F55"/>
    <w:rsid w:val="459FABB2"/>
    <w:rsid w:val="45A03825"/>
    <w:rsid w:val="45B47487"/>
    <w:rsid w:val="45C02AAF"/>
    <w:rsid w:val="45D486A9"/>
    <w:rsid w:val="45DAE677"/>
    <w:rsid w:val="45E7D6C8"/>
    <w:rsid w:val="45ECF0CE"/>
    <w:rsid w:val="45EEE896"/>
    <w:rsid w:val="45EEFAED"/>
    <w:rsid w:val="45F38D4D"/>
    <w:rsid w:val="460297E2"/>
    <w:rsid w:val="460DBAB1"/>
    <w:rsid w:val="4622F87E"/>
    <w:rsid w:val="4632D0AA"/>
    <w:rsid w:val="464CEE6E"/>
    <w:rsid w:val="465FF6BD"/>
    <w:rsid w:val="4683058B"/>
    <w:rsid w:val="4691BAFE"/>
    <w:rsid w:val="46A17E5E"/>
    <w:rsid w:val="46AD2812"/>
    <w:rsid w:val="46BD4F42"/>
    <w:rsid w:val="46BE341F"/>
    <w:rsid w:val="46CB7FE0"/>
    <w:rsid w:val="46DF0D84"/>
    <w:rsid w:val="46E419F8"/>
    <w:rsid w:val="46ED3B7B"/>
    <w:rsid w:val="47040A8A"/>
    <w:rsid w:val="470FC3F3"/>
    <w:rsid w:val="4712E5FA"/>
    <w:rsid w:val="4724AF32"/>
    <w:rsid w:val="4731C599"/>
    <w:rsid w:val="4738E357"/>
    <w:rsid w:val="473A791D"/>
    <w:rsid w:val="473EFE64"/>
    <w:rsid w:val="4745C519"/>
    <w:rsid w:val="4748A6EF"/>
    <w:rsid w:val="474C0C9E"/>
    <w:rsid w:val="47506554"/>
    <w:rsid w:val="47521355"/>
    <w:rsid w:val="476A3637"/>
    <w:rsid w:val="4776EE7B"/>
    <w:rsid w:val="47B01A8F"/>
    <w:rsid w:val="47C70A65"/>
    <w:rsid w:val="47C91197"/>
    <w:rsid w:val="47CBABE7"/>
    <w:rsid w:val="47D31772"/>
    <w:rsid w:val="47D71930"/>
    <w:rsid w:val="47EE5CAD"/>
    <w:rsid w:val="47FB9EAC"/>
    <w:rsid w:val="47FC7DBB"/>
    <w:rsid w:val="47FF5DA0"/>
    <w:rsid w:val="48019127"/>
    <w:rsid w:val="481464F3"/>
    <w:rsid w:val="4814847E"/>
    <w:rsid w:val="4848DC7A"/>
    <w:rsid w:val="4851E71B"/>
    <w:rsid w:val="4855A5B9"/>
    <w:rsid w:val="48664BC4"/>
    <w:rsid w:val="4866950C"/>
    <w:rsid w:val="48722DDB"/>
    <w:rsid w:val="48805CB4"/>
    <w:rsid w:val="4884ED70"/>
    <w:rsid w:val="48874FDA"/>
    <w:rsid w:val="48A99F6C"/>
    <w:rsid w:val="48CB9AF8"/>
    <w:rsid w:val="48D929F6"/>
    <w:rsid w:val="48DB0572"/>
    <w:rsid w:val="48DC78DC"/>
    <w:rsid w:val="48E12687"/>
    <w:rsid w:val="48EF8FAF"/>
    <w:rsid w:val="48F8754D"/>
    <w:rsid w:val="49001273"/>
    <w:rsid w:val="490334B2"/>
    <w:rsid w:val="490F7E1F"/>
    <w:rsid w:val="491C1672"/>
    <w:rsid w:val="493E0E48"/>
    <w:rsid w:val="494312C0"/>
    <w:rsid w:val="49563E90"/>
    <w:rsid w:val="495D8C3C"/>
    <w:rsid w:val="49B1476E"/>
    <w:rsid w:val="49C5C960"/>
    <w:rsid w:val="49CEC158"/>
    <w:rsid w:val="49D2A05B"/>
    <w:rsid w:val="49D83652"/>
    <w:rsid w:val="49F3AB5C"/>
    <w:rsid w:val="4A01A761"/>
    <w:rsid w:val="4A01EBC8"/>
    <w:rsid w:val="4A04FB16"/>
    <w:rsid w:val="4A0E692A"/>
    <w:rsid w:val="4A121DA8"/>
    <w:rsid w:val="4A16EE8E"/>
    <w:rsid w:val="4A1A16E6"/>
    <w:rsid w:val="4A2607FF"/>
    <w:rsid w:val="4A4A8E54"/>
    <w:rsid w:val="4A4E981F"/>
    <w:rsid w:val="4A67B6EB"/>
    <w:rsid w:val="4A697199"/>
    <w:rsid w:val="4A6EBB56"/>
    <w:rsid w:val="4A710E1A"/>
    <w:rsid w:val="4A8CD332"/>
    <w:rsid w:val="4A8E6486"/>
    <w:rsid w:val="4A90D47C"/>
    <w:rsid w:val="4A991B85"/>
    <w:rsid w:val="4AA7E0E0"/>
    <w:rsid w:val="4AAAE917"/>
    <w:rsid w:val="4AAD4B07"/>
    <w:rsid w:val="4AADB667"/>
    <w:rsid w:val="4AB553F5"/>
    <w:rsid w:val="4AD132E5"/>
    <w:rsid w:val="4AD7483F"/>
    <w:rsid w:val="4AE8AECD"/>
    <w:rsid w:val="4AE959AC"/>
    <w:rsid w:val="4AE98D6C"/>
    <w:rsid w:val="4AF03F77"/>
    <w:rsid w:val="4AF574C1"/>
    <w:rsid w:val="4AF6DA3B"/>
    <w:rsid w:val="4B0BC5DE"/>
    <w:rsid w:val="4B195218"/>
    <w:rsid w:val="4B4591CE"/>
    <w:rsid w:val="4B59E1E1"/>
    <w:rsid w:val="4B5DE690"/>
    <w:rsid w:val="4B686C8E"/>
    <w:rsid w:val="4B6AE9BD"/>
    <w:rsid w:val="4B7BCDD3"/>
    <w:rsid w:val="4BA4681A"/>
    <w:rsid w:val="4BBD289E"/>
    <w:rsid w:val="4BC3A15E"/>
    <w:rsid w:val="4BC9849C"/>
    <w:rsid w:val="4BD5847D"/>
    <w:rsid w:val="4BE33A13"/>
    <w:rsid w:val="4C1E5B1D"/>
    <w:rsid w:val="4C27A29F"/>
    <w:rsid w:val="4C34DCA6"/>
    <w:rsid w:val="4C3BCC7A"/>
    <w:rsid w:val="4C3C1772"/>
    <w:rsid w:val="4C3C97E9"/>
    <w:rsid w:val="4C550016"/>
    <w:rsid w:val="4C5EEA40"/>
    <w:rsid w:val="4C60FEC3"/>
    <w:rsid w:val="4C668090"/>
    <w:rsid w:val="4C6BC4C6"/>
    <w:rsid w:val="4C737AA6"/>
    <w:rsid w:val="4C78E4B8"/>
    <w:rsid w:val="4C8028CD"/>
    <w:rsid w:val="4C80F469"/>
    <w:rsid w:val="4CA7F849"/>
    <w:rsid w:val="4CAC1DE7"/>
    <w:rsid w:val="4CB63DA7"/>
    <w:rsid w:val="4CC0DDAE"/>
    <w:rsid w:val="4CD9DB7B"/>
    <w:rsid w:val="4CE888F1"/>
    <w:rsid w:val="4CEBB305"/>
    <w:rsid w:val="4CEED7EE"/>
    <w:rsid w:val="4D0D5EDF"/>
    <w:rsid w:val="4D119300"/>
    <w:rsid w:val="4D183087"/>
    <w:rsid w:val="4D2705B7"/>
    <w:rsid w:val="4D2D51E6"/>
    <w:rsid w:val="4D3D6A99"/>
    <w:rsid w:val="4D449AAD"/>
    <w:rsid w:val="4D51FB97"/>
    <w:rsid w:val="4D5A466F"/>
    <w:rsid w:val="4D5C2ECB"/>
    <w:rsid w:val="4D665A1E"/>
    <w:rsid w:val="4D8987EC"/>
    <w:rsid w:val="4D8B0C6E"/>
    <w:rsid w:val="4D97601E"/>
    <w:rsid w:val="4DA225D9"/>
    <w:rsid w:val="4DA61A9E"/>
    <w:rsid w:val="4DAB75D9"/>
    <w:rsid w:val="4DC14482"/>
    <w:rsid w:val="4DD24B86"/>
    <w:rsid w:val="4DD6F252"/>
    <w:rsid w:val="4DD8C457"/>
    <w:rsid w:val="4DF4ED97"/>
    <w:rsid w:val="4DFEFBB4"/>
    <w:rsid w:val="4E010255"/>
    <w:rsid w:val="4E02743B"/>
    <w:rsid w:val="4E0A70EA"/>
    <w:rsid w:val="4E15D16F"/>
    <w:rsid w:val="4E1D52C9"/>
    <w:rsid w:val="4E1E9D24"/>
    <w:rsid w:val="4E206404"/>
    <w:rsid w:val="4E20A7C9"/>
    <w:rsid w:val="4E2D361A"/>
    <w:rsid w:val="4E2DCAAB"/>
    <w:rsid w:val="4E5928B2"/>
    <w:rsid w:val="4E66F8EA"/>
    <w:rsid w:val="4E6D7CCB"/>
    <w:rsid w:val="4E70ECF3"/>
    <w:rsid w:val="4E7B17C6"/>
    <w:rsid w:val="4E9CC5FF"/>
    <w:rsid w:val="4EA3D464"/>
    <w:rsid w:val="4EA8E31B"/>
    <w:rsid w:val="4EAF934C"/>
    <w:rsid w:val="4EC1F419"/>
    <w:rsid w:val="4ED7F0D0"/>
    <w:rsid w:val="4EFF24C8"/>
    <w:rsid w:val="4F0416B6"/>
    <w:rsid w:val="4F1B65DC"/>
    <w:rsid w:val="4F21A921"/>
    <w:rsid w:val="4F2C891D"/>
    <w:rsid w:val="4F2CB289"/>
    <w:rsid w:val="4F4C9156"/>
    <w:rsid w:val="4F4DCF59"/>
    <w:rsid w:val="4F543018"/>
    <w:rsid w:val="4F5791B1"/>
    <w:rsid w:val="4F61FC7A"/>
    <w:rsid w:val="4F686CB4"/>
    <w:rsid w:val="4F6EA8AE"/>
    <w:rsid w:val="4F700108"/>
    <w:rsid w:val="4F7D46A7"/>
    <w:rsid w:val="4F84A128"/>
    <w:rsid w:val="4F86A3C8"/>
    <w:rsid w:val="4F8AA271"/>
    <w:rsid w:val="4F963014"/>
    <w:rsid w:val="4FA0521A"/>
    <w:rsid w:val="4FA4C4FC"/>
    <w:rsid w:val="4FB27FA2"/>
    <w:rsid w:val="4FB781A8"/>
    <w:rsid w:val="4FBADA12"/>
    <w:rsid w:val="4FEE66D6"/>
    <w:rsid w:val="4FF76BB3"/>
    <w:rsid w:val="4FFA6BD3"/>
    <w:rsid w:val="4FFB68C5"/>
    <w:rsid w:val="4FFF665F"/>
    <w:rsid w:val="5000BCC3"/>
    <w:rsid w:val="5002EC53"/>
    <w:rsid w:val="500FC182"/>
    <w:rsid w:val="5015CB13"/>
    <w:rsid w:val="502E2A00"/>
    <w:rsid w:val="503C7A95"/>
    <w:rsid w:val="503E95AE"/>
    <w:rsid w:val="50447DA2"/>
    <w:rsid w:val="50702806"/>
    <w:rsid w:val="50A34901"/>
    <w:rsid w:val="50ACC9A4"/>
    <w:rsid w:val="50C92F39"/>
    <w:rsid w:val="50D8EC14"/>
    <w:rsid w:val="50E12EA4"/>
    <w:rsid w:val="50E488C9"/>
    <w:rsid w:val="50F5BF4A"/>
    <w:rsid w:val="5111504E"/>
    <w:rsid w:val="513E630A"/>
    <w:rsid w:val="51448A04"/>
    <w:rsid w:val="514A9529"/>
    <w:rsid w:val="5150C122"/>
    <w:rsid w:val="5156D57A"/>
    <w:rsid w:val="517B8F43"/>
    <w:rsid w:val="517DAACF"/>
    <w:rsid w:val="517E331C"/>
    <w:rsid w:val="5185A5D1"/>
    <w:rsid w:val="5187E6A3"/>
    <w:rsid w:val="51A7813C"/>
    <w:rsid w:val="51A82349"/>
    <w:rsid w:val="51D03CD1"/>
    <w:rsid w:val="51E3295F"/>
    <w:rsid w:val="51E412CA"/>
    <w:rsid w:val="51E98355"/>
    <w:rsid w:val="5210798B"/>
    <w:rsid w:val="521E6B4D"/>
    <w:rsid w:val="5225B05C"/>
    <w:rsid w:val="5226AB15"/>
    <w:rsid w:val="5231C4E6"/>
    <w:rsid w:val="523BB87B"/>
    <w:rsid w:val="523EF439"/>
    <w:rsid w:val="524A08CF"/>
    <w:rsid w:val="524FC066"/>
    <w:rsid w:val="525CE043"/>
    <w:rsid w:val="526FDB8D"/>
    <w:rsid w:val="527DFA2A"/>
    <w:rsid w:val="529EA171"/>
    <w:rsid w:val="52ADB293"/>
    <w:rsid w:val="52B68A54"/>
    <w:rsid w:val="52B9D92F"/>
    <w:rsid w:val="52BA16C8"/>
    <w:rsid w:val="52BC9988"/>
    <w:rsid w:val="52C931C7"/>
    <w:rsid w:val="52CDBC5E"/>
    <w:rsid w:val="52E3FE08"/>
    <w:rsid w:val="52E92BD8"/>
    <w:rsid w:val="52F5CAAA"/>
    <w:rsid w:val="5300702B"/>
    <w:rsid w:val="531D6B4F"/>
    <w:rsid w:val="5321DE45"/>
    <w:rsid w:val="5328F1FB"/>
    <w:rsid w:val="532BB5C8"/>
    <w:rsid w:val="532FEDC9"/>
    <w:rsid w:val="53354A31"/>
    <w:rsid w:val="534ECE9E"/>
    <w:rsid w:val="535B534C"/>
    <w:rsid w:val="53621380"/>
    <w:rsid w:val="5365B6D7"/>
    <w:rsid w:val="536784BE"/>
    <w:rsid w:val="536C90E3"/>
    <w:rsid w:val="53760A63"/>
    <w:rsid w:val="539CF107"/>
    <w:rsid w:val="53C59DB9"/>
    <w:rsid w:val="53D657EC"/>
    <w:rsid w:val="53DADB2C"/>
    <w:rsid w:val="53E0813E"/>
    <w:rsid w:val="53F0BA8E"/>
    <w:rsid w:val="53FDCF7C"/>
    <w:rsid w:val="540EA2D9"/>
    <w:rsid w:val="541C6D06"/>
    <w:rsid w:val="542188E2"/>
    <w:rsid w:val="542DF55F"/>
    <w:rsid w:val="545E6853"/>
    <w:rsid w:val="54652B71"/>
    <w:rsid w:val="5466FE07"/>
    <w:rsid w:val="54759710"/>
    <w:rsid w:val="547C1937"/>
    <w:rsid w:val="548B4073"/>
    <w:rsid w:val="5491BB1D"/>
    <w:rsid w:val="5495F868"/>
    <w:rsid w:val="54DCAA7D"/>
    <w:rsid w:val="54F4DE3F"/>
    <w:rsid w:val="54FF3ACC"/>
    <w:rsid w:val="550B4A29"/>
    <w:rsid w:val="55118B00"/>
    <w:rsid w:val="5514EDC0"/>
    <w:rsid w:val="5516607A"/>
    <w:rsid w:val="55179872"/>
    <w:rsid w:val="551A3BB6"/>
    <w:rsid w:val="551AA8E8"/>
    <w:rsid w:val="551BEEF6"/>
    <w:rsid w:val="553E2F95"/>
    <w:rsid w:val="55448E00"/>
    <w:rsid w:val="5546573A"/>
    <w:rsid w:val="554971C9"/>
    <w:rsid w:val="555A7911"/>
    <w:rsid w:val="555BBE50"/>
    <w:rsid w:val="5561C218"/>
    <w:rsid w:val="557106B5"/>
    <w:rsid w:val="557288BD"/>
    <w:rsid w:val="5577ACFF"/>
    <w:rsid w:val="557D113B"/>
    <w:rsid w:val="5581227C"/>
    <w:rsid w:val="558A0D71"/>
    <w:rsid w:val="55B72907"/>
    <w:rsid w:val="55C5CA81"/>
    <w:rsid w:val="55CBDA3F"/>
    <w:rsid w:val="55D4D5A2"/>
    <w:rsid w:val="55E66A9E"/>
    <w:rsid w:val="55E71048"/>
    <w:rsid w:val="560DC813"/>
    <w:rsid w:val="560E534F"/>
    <w:rsid w:val="561141F5"/>
    <w:rsid w:val="56182C33"/>
    <w:rsid w:val="5621A518"/>
    <w:rsid w:val="56228AB9"/>
    <w:rsid w:val="56279595"/>
    <w:rsid w:val="56346F5A"/>
    <w:rsid w:val="56507CEB"/>
    <w:rsid w:val="565C2A83"/>
    <w:rsid w:val="565E8DCB"/>
    <w:rsid w:val="565E9029"/>
    <w:rsid w:val="5665EA43"/>
    <w:rsid w:val="567C4DA0"/>
    <w:rsid w:val="5687D4C6"/>
    <w:rsid w:val="5695BD61"/>
    <w:rsid w:val="56BA8E2F"/>
    <w:rsid w:val="56BB8CC3"/>
    <w:rsid w:val="56C66F02"/>
    <w:rsid w:val="56CEB996"/>
    <w:rsid w:val="56DF6A8A"/>
    <w:rsid w:val="56E13521"/>
    <w:rsid w:val="56E58618"/>
    <w:rsid w:val="56F5B854"/>
    <w:rsid w:val="56F983C5"/>
    <w:rsid w:val="57000115"/>
    <w:rsid w:val="570188D5"/>
    <w:rsid w:val="571FEA15"/>
    <w:rsid w:val="57282F7D"/>
    <w:rsid w:val="572C10DA"/>
    <w:rsid w:val="57356564"/>
    <w:rsid w:val="5738B7FD"/>
    <w:rsid w:val="57480DC2"/>
    <w:rsid w:val="575A493F"/>
    <w:rsid w:val="57804BC7"/>
    <w:rsid w:val="578CA849"/>
    <w:rsid w:val="57987A97"/>
    <w:rsid w:val="57B2A135"/>
    <w:rsid w:val="57B3EA52"/>
    <w:rsid w:val="57E25F66"/>
    <w:rsid w:val="580D44C3"/>
    <w:rsid w:val="580EC3A5"/>
    <w:rsid w:val="5811E826"/>
    <w:rsid w:val="581E806E"/>
    <w:rsid w:val="5820377C"/>
    <w:rsid w:val="5826D63C"/>
    <w:rsid w:val="5862BD58"/>
    <w:rsid w:val="586846AA"/>
    <w:rsid w:val="586BD5E7"/>
    <w:rsid w:val="586E0D59"/>
    <w:rsid w:val="5894D7D1"/>
    <w:rsid w:val="589E10D4"/>
    <w:rsid w:val="58A34E35"/>
    <w:rsid w:val="58A7E435"/>
    <w:rsid w:val="58BC6759"/>
    <w:rsid w:val="58C7A8FD"/>
    <w:rsid w:val="58D49FDB"/>
    <w:rsid w:val="58D8026A"/>
    <w:rsid w:val="58E743A0"/>
    <w:rsid w:val="58F69C3C"/>
    <w:rsid w:val="58F8DFE5"/>
    <w:rsid w:val="5913BFFD"/>
    <w:rsid w:val="5919836A"/>
    <w:rsid w:val="5928FCC8"/>
    <w:rsid w:val="595506CC"/>
    <w:rsid w:val="59557B64"/>
    <w:rsid w:val="595915FA"/>
    <w:rsid w:val="5959BB6B"/>
    <w:rsid w:val="5963135C"/>
    <w:rsid w:val="596D399D"/>
    <w:rsid w:val="59781CC2"/>
    <w:rsid w:val="5982CABF"/>
    <w:rsid w:val="598D240F"/>
    <w:rsid w:val="5991A4A8"/>
    <w:rsid w:val="59BC94FF"/>
    <w:rsid w:val="59E61124"/>
    <w:rsid w:val="59F63185"/>
    <w:rsid w:val="59FC9298"/>
    <w:rsid w:val="59FD52B7"/>
    <w:rsid w:val="5A06DE2F"/>
    <w:rsid w:val="5A1CC911"/>
    <w:rsid w:val="5A202DEA"/>
    <w:rsid w:val="5A23ED98"/>
    <w:rsid w:val="5A2B96C8"/>
    <w:rsid w:val="5A2FB061"/>
    <w:rsid w:val="5A388FA1"/>
    <w:rsid w:val="5A3DF6DB"/>
    <w:rsid w:val="5A3E964A"/>
    <w:rsid w:val="5A4A7BD9"/>
    <w:rsid w:val="5A4AE00D"/>
    <w:rsid w:val="5A66B181"/>
    <w:rsid w:val="5A7774D8"/>
    <w:rsid w:val="5A8B9563"/>
    <w:rsid w:val="5A90E662"/>
    <w:rsid w:val="5A929FED"/>
    <w:rsid w:val="5A9A0E6E"/>
    <w:rsid w:val="5A9C94AB"/>
    <w:rsid w:val="5A9E485D"/>
    <w:rsid w:val="5AB03066"/>
    <w:rsid w:val="5AB3E0E7"/>
    <w:rsid w:val="5ABAE7F5"/>
    <w:rsid w:val="5AC34822"/>
    <w:rsid w:val="5AC5CF8A"/>
    <w:rsid w:val="5ACC77F6"/>
    <w:rsid w:val="5AD4540F"/>
    <w:rsid w:val="5ADF4B3B"/>
    <w:rsid w:val="5AF21F71"/>
    <w:rsid w:val="5B520726"/>
    <w:rsid w:val="5B5F1956"/>
    <w:rsid w:val="5B6BA5F1"/>
    <w:rsid w:val="5B6E2077"/>
    <w:rsid w:val="5B6F205A"/>
    <w:rsid w:val="5B6F7793"/>
    <w:rsid w:val="5B7F703A"/>
    <w:rsid w:val="5B80AD3A"/>
    <w:rsid w:val="5B91B6A0"/>
    <w:rsid w:val="5BB044E7"/>
    <w:rsid w:val="5BC9231D"/>
    <w:rsid w:val="5BCAF375"/>
    <w:rsid w:val="5BCD72E1"/>
    <w:rsid w:val="5BD5DE5A"/>
    <w:rsid w:val="5BD6DADD"/>
    <w:rsid w:val="5BD77033"/>
    <w:rsid w:val="5BDD2371"/>
    <w:rsid w:val="5BE2DA90"/>
    <w:rsid w:val="5BE5460F"/>
    <w:rsid w:val="5BE739E3"/>
    <w:rsid w:val="5BF694D4"/>
    <w:rsid w:val="5C0F5A84"/>
    <w:rsid w:val="5C15D412"/>
    <w:rsid w:val="5C1CF971"/>
    <w:rsid w:val="5C2A3ADD"/>
    <w:rsid w:val="5C46B102"/>
    <w:rsid w:val="5C501EF5"/>
    <w:rsid w:val="5C5E1323"/>
    <w:rsid w:val="5C6353BA"/>
    <w:rsid w:val="5C70CD70"/>
    <w:rsid w:val="5C8549DB"/>
    <w:rsid w:val="5CA64678"/>
    <w:rsid w:val="5CA8763F"/>
    <w:rsid w:val="5CAF67A2"/>
    <w:rsid w:val="5CB02459"/>
    <w:rsid w:val="5CB8260C"/>
    <w:rsid w:val="5CBF98C5"/>
    <w:rsid w:val="5CCD05E0"/>
    <w:rsid w:val="5CD5EB61"/>
    <w:rsid w:val="5CE44CCD"/>
    <w:rsid w:val="5CED88DA"/>
    <w:rsid w:val="5CFF798D"/>
    <w:rsid w:val="5D02723D"/>
    <w:rsid w:val="5D0BE248"/>
    <w:rsid w:val="5D2BB1DC"/>
    <w:rsid w:val="5D2BE35C"/>
    <w:rsid w:val="5D360106"/>
    <w:rsid w:val="5D43A1AB"/>
    <w:rsid w:val="5D484485"/>
    <w:rsid w:val="5D5E41E7"/>
    <w:rsid w:val="5D6D2497"/>
    <w:rsid w:val="5D8D8A7A"/>
    <w:rsid w:val="5D8F9C7F"/>
    <w:rsid w:val="5DA2C7F0"/>
    <w:rsid w:val="5DB7001B"/>
    <w:rsid w:val="5DCF90ED"/>
    <w:rsid w:val="5DE292E3"/>
    <w:rsid w:val="5DF2FC5C"/>
    <w:rsid w:val="5E008613"/>
    <w:rsid w:val="5E090604"/>
    <w:rsid w:val="5E10B7BF"/>
    <w:rsid w:val="5E1D6CC8"/>
    <w:rsid w:val="5E1E6F54"/>
    <w:rsid w:val="5E2AF53C"/>
    <w:rsid w:val="5E2B70FC"/>
    <w:rsid w:val="5E342D01"/>
    <w:rsid w:val="5E7D231B"/>
    <w:rsid w:val="5E8D916A"/>
    <w:rsid w:val="5E8EE1E0"/>
    <w:rsid w:val="5E914943"/>
    <w:rsid w:val="5EAD97DF"/>
    <w:rsid w:val="5EB20DC8"/>
    <w:rsid w:val="5EB6666E"/>
    <w:rsid w:val="5EBBF993"/>
    <w:rsid w:val="5EE94273"/>
    <w:rsid w:val="5EF1D2AD"/>
    <w:rsid w:val="5EFC5A9F"/>
    <w:rsid w:val="5F155524"/>
    <w:rsid w:val="5F1E2C58"/>
    <w:rsid w:val="5F2C7489"/>
    <w:rsid w:val="5F483745"/>
    <w:rsid w:val="5F545E8C"/>
    <w:rsid w:val="5F5ED50F"/>
    <w:rsid w:val="5F758E82"/>
    <w:rsid w:val="5F81C030"/>
    <w:rsid w:val="5F85D473"/>
    <w:rsid w:val="5F87F675"/>
    <w:rsid w:val="5F9F0476"/>
    <w:rsid w:val="5FABC76B"/>
    <w:rsid w:val="5FAF8E45"/>
    <w:rsid w:val="5FB3D3E7"/>
    <w:rsid w:val="5FC87566"/>
    <w:rsid w:val="5FC879BD"/>
    <w:rsid w:val="6004B680"/>
    <w:rsid w:val="6008EF1A"/>
    <w:rsid w:val="6012FC81"/>
    <w:rsid w:val="60210312"/>
    <w:rsid w:val="6027AB60"/>
    <w:rsid w:val="602AC404"/>
    <w:rsid w:val="6030BCE7"/>
    <w:rsid w:val="603BDDBD"/>
    <w:rsid w:val="603D4561"/>
    <w:rsid w:val="604CCDE0"/>
    <w:rsid w:val="60606EA6"/>
    <w:rsid w:val="6068C336"/>
    <w:rsid w:val="606AC22E"/>
    <w:rsid w:val="609A6A4A"/>
    <w:rsid w:val="609AC072"/>
    <w:rsid w:val="60B4BBA0"/>
    <w:rsid w:val="60C11D74"/>
    <w:rsid w:val="60CAC6E4"/>
    <w:rsid w:val="60CEE764"/>
    <w:rsid w:val="60DCA4B7"/>
    <w:rsid w:val="60EC3D0C"/>
    <w:rsid w:val="60F875DD"/>
    <w:rsid w:val="60FDC7C6"/>
    <w:rsid w:val="6110CDE1"/>
    <w:rsid w:val="612F7F52"/>
    <w:rsid w:val="614C3AD1"/>
    <w:rsid w:val="61546115"/>
    <w:rsid w:val="6155B517"/>
    <w:rsid w:val="615B5A63"/>
    <w:rsid w:val="6169EDB7"/>
    <w:rsid w:val="61752F16"/>
    <w:rsid w:val="619A5195"/>
    <w:rsid w:val="619F89D9"/>
    <w:rsid w:val="61A0B36F"/>
    <w:rsid w:val="61B6AE55"/>
    <w:rsid w:val="61BDF4E4"/>
    <w:rsid w:val="61C4A2B2"/>
    <w:rsid w:val="61D48A92"/>
    <w:rsid w:val="61E399EB"/>
    <w:rsid w:val="61E3B2FC"/>
    <w:rsid w:val="61E7DAA5"/>
    <w:rsid w:val="61F05729"/>
    <w:rsid w:val="61F56A20"/>
    <w:rsid w:val="61FCDBB9"/>
    <w:rsid w:val="61FE5BDC"/>
    <w:rsid w:val="6204E82B"/>
    <w:rsid w:val="6240DECF"/>
    <w:rsid w:val="624D548F"/>
    <w:rsid w:val="625B28FA"/>
    <w:rsid w:val="625F99C7"/>
    <w:rsid w:val="6272AA41"/>
    <w:rsid w:val="62782F4F"/>
    <w:rsid w:val="627CD20B"/>
    <w:rsid w:val="627D9EA4"/>
    <w:rsid w:val="62861101"/>
    <w:rsid w:val="628CA4C5"/>
    <w:rsid w:val="629B8685"/>
    <w:rsid w:val="629CC112"/>
    <w:rsid w:val="62A87C3D"/>
    <w:rsid w:val="62BCA232"/>
    <w:rsid w:val="62C12F59"/>
    <w:rsid w:val="62CE3934"/>
    <w:rsid w:val="62DACDD5"/>
    <w:rsid w:val="630EBAF3"/>
    <w:rsid w:val="6310E508"/>
    <w:rsid w:val="633355CC"/>
    <w:rsid w:val="63355D3F"/>
    <w:rsid w:val="634E2A77"/>
    <w:rsid w:val="63518659"/>
    <w:rsid w:val="63593991"/>
    <w:rsid w:val="635C1619"/>
    <w:rsid w:val="636CA65A"/>
    <w:rsid w:val="6375D485"/>
    <w:rsid w:val="6384CFF5"/>
    <w:rsid w:val="63882D33"/>
    <w:rsid w:val="638A55B6"/>
    <w:rsid w:val="638E0E13"/>
    <w:rsid w:val="63940A1D"/>
    <w:rsid w:val="63968575"/>
    <w:rsid w:val="639D9405"/>
    <w:rsid w:val="63BA5630"/>
    <w:rsid w:val="63BFFC82"/>
    <w:rsid w:val="63C0A51E"/>
    <w:rsid w:val="63CCA6C4"/>
    <w:rsid w:val="63E75DA0"/>
    <w:rsid w:val="63E8C9CA"/>
    <w:rsid w:val="63EBBE80"/>
    <w:rsid w:val="63ED5D6D"/>
    <w:rsid w:val="63FED77F"/>
    <w:rsid w:val="64065026"/>
    <w:rsid w:val="640D370D"/>
    <w:rsid w:val="6413888B"/>
    <w:rsid w:val="6419E9BF"/>
    <w:rsid w:val="6429C9F5"/>
    <w:rsid w:val="642BE5BA"/>
    <w:rsid w:val="6443D7A1"/>
    <w:rsid w:val="64456997"/>
    <w:rsid w:val="644A730D"/>
    <w:rsid w:val="644C0B96"/>
    <w:rsid w:val="644DCBF2"/>
    <w:rsid w:val="6452D79E"/>
    <w:rsid w:val="64622311"/>
    <w:rsid w:val="6494E75C"/>
    <w:rsid w:val="649A2D5D"/>
    <w:rsid w:val="649F5D58"/>
    <w:rsid w:val="64AC3707"/>
    <w:rsid w:val="64AD8309"/>
    <w:rsid w:val="64ADF2E8"/>
    <w:rsid w:val="64CAEF2D"/>
    <w:rsid w:val="64DD091E"/>
    <w:rsid w:val="6509B887"/>
    <w:rsid w:val="652494DE"/>
    <w:rsid w:val="65515F4C"/>
    <w:rsid w:val="65525F35"/>
    <w:rsid w:val="655AEDA2"/>
    <w:rsid w:val="65825FF7"/>
    <w:rsid w:val="6584E8AA"/>
    <w:rsid w:val="658C0C0D"/>
    <w:rsid w:val="659636EA"/>
    <w:rsid w:val="659C5602"/>
    <w:rsid w:val="65A0B8C2"/>
    <w:rsid w:val="65A8C961"/>
    <w:rsid w:val="65B89864"/>
    <w:rsid w:val="65C64806"/>
    <w:rsid w:val="65CDA6AD"/>
    <w:rsid w:val="65CE7DBB"/>
    <w:rsid w:val="65DE765D"/>
    <w:rsid w:val="65E4F640"/>
    <w:rsid w:val="65FBF5CD"/>
    <w:rsid w:val="66007959"/>
    <w:rsid w:val="66118607"/>
    <w:rsid w:val="6612B9A8"/>
    <w:rsid w:val="661CB63A"/>
    <w:rsid w:val="662397DC"/>
    <w:rsid w:val="6624455E"/>
    <w:rsid w:val="66271722"/>
    <w:rsid w:val="6628DB1D"/>
    <w:rsid w:val="662CDD56"/>
    <w:rsid w:val="664C05F8"/>
    <w:rsid w:val="6655B969"/>
    <w:rsid w:val="666157AD"/>
    <w:rsid w:val="6662BF59"/>
    <w:rsid w:val="667FAFCF"/>
    <w:rsid w:val="668446ED"/>
    <w:rsid w:val="668C79AD"/>
    <w:rsid w:val="6691C6D4"/>
    <w:rsid w:val="669644E9"/>
    <w:rsid w:val="66B3B2FB"/>
    <w:rsid w:val="66B539BC"/>
    <w:rsid w:val="66B59BE5"/>
    <w:rsid w:val="66B95424"/>
    <w:rsid w:val="66BE28C1"/>
    <w:rsid w:val="66D21DDA"/>
    <w:rsid w:val="66D6D11D"/>
    <w:rsid w:val="66D7F662"/>
    <w:rsid w:val="66DB5A7C"/>
    <w:rsid w:val="66DF8E9C"/>
    <w:rsid w:val="66EF74A7"/>
    <w:rsid w:val="66EF7EFF"/>
    <w:rsid w:val="66F23699"/>
    <w:rsid w:val="66F71A73"/>
    <w:rsid w:val="67002E21"/>
    <w:rsid w:val="6718781F"/>
    <w:rsid w:val="671F6B61"/>
    <w:rsid w:val="672C72F2"/>
    <w:rsid w:val="672D5821"/>
    <w:rsid w:val="672F2D9C"/>
    <w:rsid w:val="67382663"/>
    <w:rsid w:val="673D780B"/>
    <w:rsid w:val="6742FE9E"/>
    <w:rsid w:val="6746F687"/>
    <w:rsid w:val="6750A311"/>
    <w:rsid w:val="6755ACE8"/>
    <w:rsid w:val="6760FEC2"/>
    <w:rsid w:val="6761C145"/>
    <w:rsid w:val="67636FE7"/>
    <w:rsid w:val="676AD314"/>
    <w:rsid w:val="676B6EEB"/>
    <w:rsid w:val="67871EDD"/>
    <w:rsid w:val="6795DE9E"/>
    <w:rsid w:val="679C7D98"/>
    <w:rsid w:val="67D9C3F7"/>
    <w:rsid w:val="67DE2F26"/>
    <w:rsid w:val="67E2255C"/>
    <w:rsid w:val="67ECEDFB"/>
    <w:rsid w:val="67FE5F0D"/>
    <w:rsid w:val="680246CC"/>
    <w:rsid w:val="680B3D4B"/>
    <w:rsid w:val="6810F6C3"/>
    <w:rsid w:val="681997C3"/>
    <w:rsid w:val="682F95B9"/>
    <w:rsid w:val="68336D58"/>
    <w:rsid w:val="68569457"/>
    <w:rsid w:val="685B7A7A"/>
    <w:rsid w:val="685B7DDB"/>
    <w:rsid w:val="687A133C"/>
    <w:rsid w:val="68BCDDAB"/>
    <w:rsid w:val="68C8AB45"/>
    <w:rsid w:val="68CE6456"/>
    <w:rsid w:val="68D4D8BA"/>
    <w:rsid w:val="68DC78A8"/>
    <w:rsid w:val="68E2A126"/>
    <w:rsid w:val="68E592F8"/>
    <w:rsid w:val="68E808C3"/>
    <w:rsid w:val="68F33609"/>
    <w:rsid w:val="68FFEF67"/>
    <w:rsid w:val="690BDD06"/>
    <w:rsid w:val="691031FC"/>
    <w:rsid w:val="6926C794"/>
    <w:rsid w:val="69366469"/>
    <w:rsid w:val="6949BCD2"/>
    <w:rsid w:val="694AC8F5"/>
    <w:rsid w:val="6952DE39"/>
    <w:rsid w:val="695575E8"/>
    <w:rsid w:val="6962469D"/>
    <w:rsid w:val="6964212F"/>
    <w:rsid w:val="696BA434"/>
    <w:rsid w:val="69770260"/>
    <w:rsid w:val="6992C4B6"/>
    <w:rsid w:val="69996568"/>
    <w:rsid w:val="699B3BDA"/>
    <w:rsid w:val="69AE39AC"/>
    <w:rsid w:val="69BD227C"/>
    <w:rsid w:val="69CDF8D0"/>
    <w:rsid w:val="69D272BA"/>
    <w:rsid w:val="69D6D6A8"/>
    <w:rsid w:val="69DDCBF0"/>
    <w:rsid w:val="69E000C6"/>
    <w:rsid w:val="69EE7EAB"/>
    <w:rsid w:val="69FE1F14"/>
    <w:rsid w:val="69FECB90"/>
    <w:rsid w:val="6A1942A7"/>
    <w:rsid w:val="6A22A7B9"/>
    <w:rsid w:val="6A3BA556"/>
    <w:rsid w:val="6A3F5317"/>
    <w:rsid w:val="6A51F0A8"/>
    <w:rsid w:val="6A5D4A06"/>
    <w:rsid w:val="6A65B853"/>
    <w:rsid w:val="6A8E8E19"/>
    <w:rsid w:val="6A8F5F4A"/>
    <w:rsid w:val="6A94EDA5"/>
    <w:rsid w:val="6AB51CEA"/>
    <w:rsid w:val="6ABD3DFA"/>
    <w:rsid w:val="6ABF0BEB"/>
    <w:rsid w:val="6ACB3A18"/>
    <w:rsid w:val="6ACD19A7"/>
    <w:rsid w:val="6AD4BF75"/>
    <w:rsid w:val="6ADE1C11"/>
    <w:rsid w:val="6AE10377"/>
    <w:rsid w:val="6AE66E4E"/>
    <w:rsid w:val="6B018D83"/>
    <w:rsid w:val="6B094217"/>
    <w:rsid w:val="6B10F2C3"/>
    <w:rsid w:val="6B1298D4"/>
    <w:rsid w:val="6B1C0DFB"/>
    <w:rsid w:val="6B1CDA13"/>
    <w:rsid w:val="6B48EC5A"/>
    <w:rsid w:val="6B4DB6C2"/>
    <w:rsid w:val="6B4E5FA2"/>
    <w:rsid w:val="6B597112"/>
    <w:rsid w:val="6B5B312F"/>
    <w:rsid w:val="6B5CD683"/>
    <w:rsid w:val="6B69311D"/>
    <w:rsid w:val="6B7F29A0"/>
    <w:rsid w:val="6B87915B"/>
    <w:rsid w:val="6B9D7B94"/>
    <w:rsid w:val="6BB0D563"/>
    <w:rsid w:val="6BB46D59"/>
    <w:rsid w:val="6BC446C6"/>
    <w:rsid w:val="6BC730B5"/>
    <w:rsid w:val="6BC8DAB7"/>
    <w:rsid w:val="6BD0DAA1"/>
    <w:rsid w:val="6BE8F5C5"/>
    <w:rsid w:val="6BF8075E"/>
    <w:rsid w:val="6BF99E76"/>
    <w:rsid w:val="6BFD8D12"/>
    <w:rsid w:val="6C0D4BF9"/>
    <w:rsid w:val="6C10323E"/>
    <w:rsid w:val="6C17FBD7"/>
    <w:rsid w:val="6C294D0A"/>
    <w:rsid w:val="6C2C2B7B"/>
    <w:rsid w:val="6C3D0260"/>
    <w:rsid w:val="6C5EA605"/>
    <w:rsid w:val="6C67C762"/>
    <w:rsid w:val="6C7EAC8C"/>
    <w:rsid w:val="6C847464"/>
    <w:rsid w:val="6C8556F5"/>
    <w:rsid w:val="6CD4E258"/>
    <w:rsid w:val="6CDD83AE"/>
    <w:rsid w:val="6CE866E9"/>
    <w:rsid w:val="6CE958E5"/>
    <w:rsid w:val="6CF6AB39"/>
    <w:rsid w:val="6CFB7654"/>
    <w:rsid w:val="6CFCB83A"/>
    <w:rsid w:val="6D025D56"/>
    <w:rsid w:val="6D04EBDE"/>
    <w:rsid w:val="6D0FF18E"/>
    <w:rsid w:val="6D1A32C9"/>
    <w:rsid w:val="6D476329"/>
    <w:rsid w:val="6D49D03C"/>
    <w:rsid w:val="6D561430"/>
    <w:rsid w:val="6D58C9C3"/>
    <w:rsid w:val="6D5FFC74"/>
    <w:rsid w:val="6D83EAB7"/>
    <w:rsid w:val="6D8E64CC"/>
    <w:rsid w:val="6D9CDC9A"/>
    <w:rsid w:val="6DAC3B7B"/>
    <w:rsid w:val="6DBB09E4"/>
    <w:rsid w:val="6DCC49A7"/>
    <w:rsid w:val="6DD9E778"/>
    <w:rsid w:val="6DE75C51"/>
    <w:rsid w:val="6DE8A566"/>
    <w:rsid w:val="6E0100FE"/>
    <w:rsid w:val="6E022DA7"/>
    <w:rsid w:val="6E1A38F4"/>
    <w:rsid w:val="6E372F03"/>
    <w:rsid w:val="6E37A4EB"/>
    <w:rsid w:val="6E3B7073"/>
    <w:rsid w:val="6E5254DE"/>
    <w:rsid w:val="6E5BCB17"/>
    <w:rsid w:val="6E5F0D26"/>
    <w:rsid w:val="6E65E163"/>
    <w:rsid w:val="6E851A16"/>
    <w:rsid w:val="6E87A6D2"/>
    <w:rsid w:val="6E8DB3FF"/>
    <w:rsid w:val="6EA464F5"/>
    <w:rsid w:val="6EAA33A1"/>
    <w:rsid w:val="6EAB8CA8"/>
    <w:rsid w:val="6EAD2480"/>
    <w:rsid w:val="6EAFAD8C"/>
    <w:rsid w:val="6EB3E61F"/>
    <w:rsid w:val="6EBE0D85"/>
    <w:rsid w:val="6EBF6F86"/>
    <w:rsid w:val="6EC12182"/>
    <w:rsid w:val="6EC2BCCD"/>
    <w:rsid w:val="6ED39E50"/>
    <w:rsid w:val="6EF7EFF2"/>
    <w:rsid w:val="6F05E4AC"/>
    <w:rsid w:val="6F148EDC"/>
    <w:rsid w:val="6F245A2F"/>
    <w:rsid w:val="6F29E143"/>
    <w:rsid w:val="6F36213D"/>
    <w:rsid w:val="6F4F65D8"/>
    <w:rsid w:val="6F581BB3"/>
    <w:rsid w:val="6F665BEF"/>
    <w:rsid w:val="6F71BFD8"/>
    <w:rsid w:val="6F732E12"/>
    <w:rsid w:val="6F77F366"/>
    <w:rsid w:val="6F804A2A"/>
    <w:rsid w:val="6F839220"/>
    <w:rsid w:val="6F84266C"/>
    <w:rsid w:val="6F92897E"/>
    <w:rsid w:val="6FA12AF4"/>
    <w:rsid w:val="6FAC1356"/>
    <w:rsid w:val="6FAC40A5"/>
    <w:rsid w:val="6FC14601"/>
    <w:rsid w:val="6FCA4E16"/>
    <w:rsid w:val="6FEB7A68"/>
    <w:rsid w:val="6FF029E7"/>
    <w:rsid w:val="6FF9DDC2"/>
    <w:rsid w:val="701D8B39"/>
    <w:rsid w:val="7025A513"/>
    <w:rsid w:val="70265C3F"/>
    <w:rsid w:val="70981343"/>
    <w:rsid w:val="709EF475"/>
    <w:rsid w:val="70BD0B48"/>
    <w:rsid w:val="70C7F3C8"/>
    <w:rsid w:val="70C9AB55"/>
    <w:rsid w:val="70CEFCC2"/>
    <w:rsid w:val="70D5317F"/>
    <w:rsid w:val="70D97C7C"/>
    <w:rsid w:val="70DEEF90"/>
    <w:rsid w:val="70E1495E"/>
    <w:rsid w:val="70EAD706"/>
    <w:rsid w:val="70EEF8E1"/>
    <w:rsid w:val="70FB2ED1"/>
    <w:rsid w:val="710BE892"/>
    <w:rsid w:val="712466F9"/>
    <w:rsid w:val="7139E828"/>
    <w:rsid w:val="713DB7B4"/>
    <w:rsid w:val="71457EDA"/>
    <w:rsid w:val="7158ED34"/>
    <w:rsid w:val="716A3CDE"/>
    <w:rsid w:val="716D2BEF"/>
    <w:rsid w:val="717538C1"/>
    <w:rsid w:val="717FDBC2"/>
    <w:rsid w:val="71840E30"/>
    <w:rsid w:val="719669B2"/>
    <w:rsid w:val="71974331"/>
    <w:rsid w:val="719D1041"/>
    <w:rsid w:val="71A4AEE9"/>
    <w:rsid w:val="71C012C2"/>
    <w:rsid w:val="71CA97CE"/>
    <w:rsid w:val="71D14F1C"/>
    <w:rsid w:val="71D4E03D"/>
    <w:rsid w:val="71DA6F0D"/>
    <w:rsid w:val="71FD5E17"/>
    <w:rsid w:val="7222A5ED"/>
    <w:rsid w:val="7225CF8E"/>
    <w:rsid w:val="72292477"/>
    <w:rsid w:val="722C9B05"/>
    <w:rsid w:val="7230322D"/>
    <w:rsid w:val="7230E518"/>
    <w:rsid w:val="723104A8"/>
    <w:rsid w:val="72373CC2"/>
    <w:rsid w:val="72629E7A"/>
    <w:rsid w:val="726D408F"/>
    <w:rsid w:val="72888C85"/>
    <w:rsid w:val="728A4FFE"/>
    <w:rsid w:val="72950F03"/>
    <w:rsid w:val="72987723"/>
    <w:rsid w:val="72AF8F1F"/>
    <w:rsid w:val="72B27EA7"/>
    <w:rsid w:val="72C223B7"/>
    <w:rsid w:val="72C7F754"/>
    <w:rsid w:val="72C863AC"/>
    <w:rsid w:val="72EC129F"/>
    <w:rsid w:val="72FD938E"/>
    <w:rsid w:val="72FFCFC6"/>
    <w:rsid w:val="730DDFEE"/>
    <w:rsid w:val="73153D3E"/>
    <w:rsid w:val="7318A431"/>
    <w:rsid w:val="732855DF"/>
    <w:rsid w:val="733E7DA7"/>
    <w:rsid w:val="733EBF51"/>
    <w:rsid w:val="733FE5A1"/>
    <w:rsid w:val="734AE815"/>
    <w:rsid w:val="735B1686"/>
    <w:rsid w:val="736A6D3C"/>
    <w:rsid w:val="7383BA61"/>
    <w:rsid w:val="73876B3E"/>
    <w:rsid w:val="738BC2D2"/>
    <w:rsid w:val="7399BB6B"/>
    <w:rsid w:val="739A53A4"/>
    <w:rsid w:val="739C0E32"/>
    <w:rsid w:val="73ACFEEA"/>
    <w:rsid w:val="73C261B7"/>
    <w:rsid w:val="73C2E04D"/>
    <w:rsid w:val="73CD563F"/>
    <w:rsid w:val="73D9B5FE"/>
    <w:rsid w:val="73E50E26"/>
    <w:rsid w:val="73F26E67"/>
    <w:rsid w:val="7402A086"/>
    <w:rsid w:val="740EC226"/>
    <w:rsid w:val="741CDB6C"/>
    <w:rsid w:val="742D7E99"/>
    <w:rsid w:val="74405C5B"/>
    <w:rsid w:val="74416228"/>
    <w:rsid w:val="7446013D"/>
    <w:rsid w:val="7450C50B"/>
    <w:rsid w:val="7456DB16"/>
    <w:rsid w:val="74578164"/>
    <w:rsid w:val="746ACD24"/>
    <w:rsid w:val="746F8115"/>
    <w:rsid w:val="747B9E06"/>
    <w:rsid w:val="749BFE6F"/>
    <w:rsid w:val="74B98679"/>
    <w:rsid w:val="74B9F979"/>
    <w:rsid w:val="74C906CC"/>
    <w:rsid w:val="74E4ADA3"/>
    <w:rsid w:val="74ED6B2F"/>
    <w:rsid w:val="74F03AEC"/>
    <w:rsid w:val="74F9F48E"/>
    <w:rsid w:val="74FF178F"/>
    <w:rsid w:val="750EFA20"/>
    <w:rsid w:val="750FE96D"/>
    <w:rsid w:val="7515F7DE"/>
    <w:rsid w:val="7525936A"/>
    <w:rsid w:val="752610F9"/>
    <w:rsid w:val="752E49A9"/>
    <w:rsid w:val="753FA4FF"/>
    <w:rsid w:val="7560662F"/>
    <w:rsid w:val="75613EB9"/>
    <w:rsid w:val="7578A261"/>
    <w:rsid w:val="75808C99"/>
    <w:rsid w:val="75870AA8"/>
    <w:rsid w:val="758BAB2D"/>
    <w:rsid w:val="75A3FB51"/>
    <w:rsid w:val="75AC0AF0"/>
    <w:rsid w:val="75BCB900"/>
    <w:rsid w:val="75BD46D6"/>
    <w:rsid w:val="75BDFB42"/>
    <w:rsid w:val="75D47029"/>
    <w:rsid w:val="75EBE6A9"/>
    <w:rsid w:val="760681E2"/>
    <w:rsid w:val="76109EE6"/>
    <w:rsid w:val="7613A142"/>
    <w:rsid w:val="761451F9"/>
    <w:rsid w:val="7629DA1A"/>
    <w:rsid w:val="762BB512"/>
    <w:rsid w:val="7642FE63"/>
    <w:rsid w:val="7696983D"/>
    <w:rsid w:val="76AD202B"/>
    <w:rsid w:val="76AE5D59"/>
    <w:rsid w:val="76B25639"/>
    <w:rsid w:val="76BD18C6"/>
    <w:rsid w:val="76C2D444"/>
    <w:rsid w:val="76C42E40"/>
    <w:rsid w:val="76CE5865"/>
    <w:rsid w:val="76D32AA3"/>
    <w:rsid w:val="77001093"/>
    <w:rsid w:val="7706AF45"/>
    <w:rsid w:val="770941CF"/>
    <w:rsid w:val="7721A33D"/>
    <w:rsid w:val="77288E0A"/>
    <w:rsid w:val="772EA458"/>
    <w:rsid w:val="776CC6AC"/>
    <w:rsid w:val="778EAABE"/>
    <w:rsid w:val="779BB3C9"/>
    <w:rsid w:val="77BF1DA1"/>
    <w:rsid w:val="77D1B371"/>
    <w:rsid w:val="77D60B9B"/>
    <w:rsid w:val="77DCDB11"/>
    <w:rsid w:val="77DCF14D"/>
    <w:rsid w:val="77E0AA5C"/>
    <w:rsid w:val="77E14AAD"/>
    <w:rsid w:val="77EEF42D"/>
    <w:rsid w:val="77F9D97A"/>
    <w:rsid w:val="780990D7"/>
    <w:rsid w:val="78114316"/>
    <w:rsid w:val="78214E38"/>
    <w:rsid w:val="78418E01"/>
    <w:rsid w:val="784C8F4C"/>
    <w:rsid w:val="785CC6A6"/>
    <w:rsid w:val="785E7151"/>
    <w:rsid w:val="7864F746"/>
    <w:rsid w:val="786B8175"/>
    <w:rsid w:val="787207A2"/>
    <w:rsid w:val="78786241"/>
    <w:rsid w:val="788F7E86"/>
    <w:rsid w:val="7890A724"/>
    <w:rsid w:val="7898012A"/>
    <w:rsid w:val="78A1E12D"/>
    <w:rsid w:val="78AE4A6A"/>
    <w:rsid w:val="78C21C14"/>
    <w:rsid w:val="78C739BE"/>
    <w:rsid w:val="78C94520"/>
    <w:rsid w:val="78CDDD93"/>
    <w:rsid w:val="78D34D41"/>
    <w:rsid w:val="78E2FDAC"/>
    <w:rsid w:val="78EA53C4"/>
    <w:rsid w:val="78ED4601"/>
    <w:rsid w:val="78FC66AC"/>
    <w:rsid w:val="7903CEF4"/>
    <w:rsid w:val="79077828"/>
    <w:rsid w:val="790B77CE"/>
    <w:rsid w:val="7917FC02"/>
    <w:rsid w:val="7926EBAB"/>
    <w:rsid w:val="792E3733"/>
    <w:rsid w:val="79314E42"/>
    <w:rsid w:val="794AC934"/>
    <w:rsid w:val="7955561B"/>
    <w:rsid w:val="796512EC"/>
    <w:rsid w:val="796E6278"/>
    <w:rsid w:val="7974432A"/>
    <w:rsid w:val="7992066A"/>
    <w:rsid w:val="7997C17A"/>
    <w:rsid w:val="7998C9E6"/>
    <w:rsid w:val="799A02C7"/>
    <w:rsid w:val="79B68EBE"/>
    <w:rsid w:val="79B8CF29"/>
    <w:rsid w:val="79C7B9FA"/>
    <w:rsid w:val="79D1495F"/>
    <w:rsid w:val="79DE931B"/>
    <w:rsid w:val="79E35F9B"/>
    <w:rsid w:val="79FC579C"/>
    <w:rsid w:val="79FC5C4F"/>
    <w:rsid w:val="7A1623EB"/>
    <w:rsid w:val="7A1CBBC8"/>
    <w:rsid w:val="7A26B75C"/>
    <w:rsid w:val="7A2CA846"/>
    <w:rsid w:val="7A3DAF5C"/>
    <w:rsid w:val="7A40E57A"/>
    <w:rsid w:val="7A432C21"/>
    <w:rsid w:val="7A4CE026"/>
    <w:rsid w:val="7A5A16F1"/>
    <w:rsid w:val="7A5BCCE1"/>
    <w:rsid w:val="7A671610"/>
    <w:rsid w:val="7A6F8F60"/>
    <w:rsid w:val="7A7A8783"/>
    <w:rsid w:val="7A83E347"/>
    <w:rsid w:val="7A8BA22F"/>
    <w:rsid w:val="7AA17887"/>
    <w:rsid w:val="7ABA602A"/>
    <w:rsid w:val="7ABC0FA5"/>
    <w:rsid w:val="7AD2CD34"/>
    <w:rsid w:val="7AE32169"/>
    <w:rsid w:val="7AE536A9"/>
    <w:rsid w:val="7AE86CA2"/>
    <w:rsid w:val="7AFBB3F1"/>
    <w:rsid w:val="7B15EA1C"/>
    <w:rsid w:val="7B1DEFD0"/>
    <w:rsid w:val="7B59818F"/>
    <w:rsid w:val="7B5C5077"/>
    <w:rsid w:val="7B5DBD7E"/>
    <w:rsid w:val="7B6A254D"/>
    <w:rsid w:val="7B736806"/>
    <w:rsid w:val="7B87C32F"/>
    <w:rsid w:val="7B91A116"/>
    <w:rsid w:val="7B9B0F74"/>
    <w:rsid w:val="7B9EA990"/>
    <w:rsid w:val="7BA0170C"/>
    <w:rsid w:val="7BAC13F9"/>
    <w:rsid w:val="7BB3659F"/>
    <w:rsid w:val="7BC65A6C"/>
    <w:rsid w:val="7BC82D45"/>
    <w:rsid w:val="7BCF299F"/>
    <w:rsid w:val="7BCFD415"/>
    <w:rsid w:val="7BD3EBC6"/>
    <w:rsid w:val="7BEBC4DE"/>
    <w:rsid w:val="7BF4EFCD"/>
    <w:rsid w:val="7BFB491A"/>
    <w:rsid w:val="7C071CFD"/>
    <w:rsid w:val="7C09B284"/>
    <w:rsid w:val="7C0AB231"/>
    <w:rsid w:val="7C13A73B"/>
    <w:rsid w:val="7C1E5C0F"/>
    <w:rsid w:val="7C2721A0"/>
    <w:rsid w:val="7C3DF55E"/>
    <w:rsid w:val="7C60F1A1"/>
    <w:rsid w:val="7C61A958"/>
    <w:rsid w:val="7C6A6E49"/>
    <w:rsid w:val="7C6C772D"/>
    <w:rsid w:val="7C7AB676"/>
    <w:rsid w:val="7C94F8B6"/>
    <w:rsid w:val="7CA13BCE"/>
    <w:rsid w:val="7CBADE8E"/>
    <w:rsid w:val="7CD19D2B"/>
    <w:rsid w:val="7CE36112"/>
    <w:rsid w:val="7CE5D36F"/>
    <w:rsid w:val="7CECDDFA"/>
    <w:rsid w:val="7CF37EDB"/>
    <w:rsid w:val="7D06BCB7"/>
    <w:rsid w:val="7D25F4FB"/>
    <w:rsid w:val="7D438361"/>
    <w:rsid w:val="7D5332FD"/>
    <w:rsid w:val="7D6B6834"/>
    <w:rsid w:val="7D721054"/>
    <w:rsid w:val="7D7419C4"/>
    <w:rsid w:val="7D89B361"/>
    <w:rsid w:val="7D8C577A"/>
    <w:rsid w:val="7D976597"/>
    <w:rsid w:val="7DB87777"/>
    <w:rsid w:val="7DB8E6C4"/>
    <w:rsid w:val="7DC555D3"/>
    <w:rsid w:val="7DC7EA9C"/>
    <w:rsid w:val="7DD0E631"/>
    <w:rsid w:val="7DD78AAE"/>
    <w:rsid w:val="7DDEEF96"/>
    <w:rsid w:val="7DED318B"/>
    <w:rsid w:val="7DF05D7A"/>
    <w:rsid w:val="7DFC895B"/>
    <w:rsid w:val="7E125894"/>
    <w:rsid w:val="7E12CFB6"/>
    <w:rsid w:val="7E16517F"/>
    <w:rsid w:val="7E172E87"/>
    <w:rsid w:val="7E30CC6F"/>
    <w:rsid w:val="7E376621"/>
    <w:rsid w:val="7E536355"/>
    <w:rsid w:val="7E596413"/>
    <w:rsid w:val="7E66411A"/>
    <w:rsid w:val="7E67819C"/>
    <w:rsid w:val="7E6B2B58"/>
    <w:rsid w:val="7E6FE77E"/>
    <w:rsid w:val="7E777FDA"/>
    <w:rsid w:val="7EAF3A09"/>
    <w:rsid w:val="7EB74A44"/>
    <w:rsid w:val="7EB9FC26"/>
    <w:rsid w:val="7EBEC856"/>
    <w:rsid w:val="7EC2F33D"/>
    <w:rsid w:val="7ECDBD48"/>
    <w:rsid w:val="7ED491C1"/>
    <w:rsid w:val="7F0CA168"/>
    <w:rsid w:val="7F0DB68B"/>
    <w:rsid w:val="7F177F74"/>
    <w:rsid w:val="7F1F752A"/>
    <w:rsid w:val="7F2441F1"/>
    <w:rsid w:val="7F27D9D1"/>
    <w:rsid w:val="7F2C1652"/>
    <w:rsid w:val="7F338AD6"/>
    <w:rsid w:val="7F3E3B19"/>
    <w:rsid w:val="7F666AC3"/>
    <w:rsid w:val="7F6DCFA5"/>
    <w:rsid w:val="7F7EB6C1"/>
    <w:rsid w:val="7F86AD10"/>
    <w:rsid w:val="7F8A12DE"/>
    <w:rsid w:val="7F9606BE"/>
    <w:rsid w:val="7FA51197"/>
    <w:rsid w:val="7FB3CA98"/>
    <w:rsid w:val="7FC2B77D"/>
    <w:rsid w:val="7FC5036F"/>
    <w:rsid w:val="7FC954F5"/>
    <w:rsid w:val="7FD0516B"/>
    <w:rsid w:val="7FDBE0AD"/>
    <w:rsid w:val="7FDDAA98"/>
    <w:rsid w:val="7FE205D0"/>
    <w:rsid w:val="7FE331C3"/>
    <w:rsid w:val="7FEC20C3"/>
    <w:rsid w:val="7FF124A9"/>
    <w:rsid w:val="7FFF82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12A67"/>
  <w15:docId w15:val="{9FAB319A-22C2-4F92-A7F2-D7A73D39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E0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1085D"/>
    <w:rPr>
      <w:sz w:val="18"/>
      <w:szCs w:val="18"/>
    </w:rPr>
  </w:style>
  <w:style w:type="character" w:customStyle="1" w:styleId="BalloonTextChar">
    <w:name w:val="Balloon Text Char"/>
    <w:basedOn w:val="DefaultParagraphFont"/>
    <w:link w:val="BalloonText"/>
    <w:uiPriority w:val="99"/>
    <w:semiHidden/>
    <w:rsid w:val="0071085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F79F0"/>
    <w:rPr>
      <w:b/>
      <w:bCs/>
    </w:rPr>
  </w:style>
  <w:style w:type="character" w:customStyle="1" w:styleId="CommentSubjectChar">
    <w:name w:val="Comment Subject Char"/>
    <w:basedOn w:val="CommentTextChar"/>
    <w:link w:val="CommentSubject"/>
    <w:uiPriority w:val="99"/>
    <w:semiHidden/>
    <w:rsid w:val="00AF79F0"/>
    <w:rPr>
      <w:b/>
      <w:bCs/>
      <w:sz w:val="20"/>
      <w:szCs w:val="20"/>
    </w:rPr>
  </w:style>
  <w:style w:type="character" w:customStyle="1" w:styleId="apple-converted-space">
    <w:name w:val="apple-converted-space"/>
    <w:basedOn w:val="DefaultParagraphFont"/>
    <w:rsid w:val="000336FB"/>
  </w:style>
  <w:style w:type="character" w:styleId="Emphasis">
    <w:name w:val="Emphasis"/>
    <w:basedOn w:val="DefaultParagraphFont"/>
    <w:uiPriority w:val="20"/>
    <w:qFormat/>
    <w:rsid w:val="000336FB"/>
    <w:rPr>
      <w:i/>
      <w:iCs/>
    </w:rPr>
  </w:style>
  <w:style w:type="paragraph" w:styleId="NormalWeb">
    <w:name w:val="Normal (Web)"/>
    <w:basedOn w:val="Normal"/>
    <w:uiPriority w:val="99"/>
    <w:semiHidden/>
    <w:unhideWhenUsed/>
    <w:rsid w:val="00347882"/>
  </w:style>
  <w:style w:type="character" w:styleId="Hyperlink">
    <w:name w:val="Hyperlink"/>
    <w:basedOn w:val="DefaultParagraphFont"/>
    <w:uiPriority w:val="99"/>
    <w:unhideWhenUsed/>
    <w:rsid w:val="00AD07B9"/>
    <w:rPr>
      <w:color w:val="0000FF" w:themeColor="hyperlink"/>
      <w:u w:val="single"/>
    </w:rPr>
  </w:style>
  <w:style w:type="character" w:customStyle="1" w:styleId="UnresolvedMention1">
    <w:name w:val="Unresolved Mention1"/>
    <w:basedOn w:val="DefaultParagraphFont"/>
    <w:uiPriority w:val="99"/>
    <w:semiHidden/>
    <w:unhideWhenUsed/>
    <w:rsid w:val="00AD07B9"/>
    <w:rPr>
      <w:color w:val="605E5C"/>
      <w:shd w:val="clear" w:color="auto" w:fill="E1DFDD"/>
    </w:rPr>
  </w:style>
  <w:style w:type="character" w:styleId="FollowedHyperlink">
    <w:name w:val="FollowedHyperlink"/>
    <w:basedOn w:val="DefaultParagraphFont"/>
    <w:uiPriority w:val="99"/>
    <w:semiHidden/>
    <w:unhideWhenUsed/>
    <w:rsid w:val="00AD07B9"/>
    <w:rPr>
      <w:color w:val="800080" w:themeColor="followedHyperlink"/>
      <w:u w:val="single"/>
    </w:rPr>
  </w:style>
  <w:style w:type="paragraph" w:styleId="Footer">
    <w:name w:val="footer"/>
    <w:basedOn w:val="Normal"/>
    <w:link w:val="FooterChar"/>
    <w:uiPriority w:val="99"/>
    <w:unhideWhenUsed/>
    <w:rsid w:val="00EC71F9"/>
    <w:pPr>
      <w:tabs>
        <w:tab w:val="center" w:pos="4680"/>
        <w:tab w:val="right" w:pos="9360"/>
      </w:tabs>
    </w:pPr>
  </w:style>
  <w:style w:type="character" w:customStyle="1" w:styleId="FooterChar">
    <w:name w:val="Footer Char"/>
    <w:basedOn w:val="DefaultParagraphFont"/>
    <w:link w:val="Footer"/>
    <w:uiPriority w:val="99"/>
    <w:rsid w:val="00EC71F9"/>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EC71F9"/>
  </w:style>
  <w:style w:type="character" w:styleId="LineNumber">
    <w:name w:val="line number"/>
    <w:basedOn w:val="DefaultParagraphFont"/>
    <w:uiPriority w:val="99"/>
    <w:semiHidden/>
    <w:unhideWhenUsed/>
    <w:rsid w:val="004F0E66"/>
  </w:style>
  <w:style w:type="paragraph" w:styleId="Revision">
    <w:name w:val="Revision"/>
    <w:hidden/>
    <w:uiPriority w:val="99"/>
    <w:semiHidden/>
    <w:rsid w:val="004F0E66"/>
    <w:pPr>
      <w:spacing w:after="0" w:line="240" w:lineRule="auto"/>
    </w:pPr>
    <w:rPr>
      <w:rFonts w:ascii="Times New Roman" w:eastAsia="Times New Roman" w:hAnsi="Times New Roman" w:cs="Times New Roman"/>
      <w:sz w:val="24"/>
      <w:szCs w:val="24"/>
    </w:rPr>
  </w:style>
  <w:style w:type="paragraph" w:customStyle="1" w:styleId="uiqtextpara">
    <w:name w:val="ui_qtext_para"/>
    <w:basedOn w:val="Normal"/>
    <w:rsid w:val="00046A2E"/>
    <w:pPr>
      <w:spacing w:before="100" w:beforeAutospacing="1" w:after="100" w:afterAutospacing="1"/>
    </w:pPr>
  </w:style>
  <w:style w:type="paragraph" w:styleId="Bibliography">
    <w:name w:val="Bibliography"/>
    <w:basedOn w:val="Normal"/>
    <w:next w:val="Normal"/>
    <w:uiPriority w:val="37"/>
    <w:unhideWhenUsed/>
    <w:rsid w:val="00A23594"/>
    <w:pPr>
      <w:spacing w:after="240"/>
      <w:ind w:left="720" w:hanging="7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F5CF0"/>
    <w:pPr>
      <w:tabs>
        <w:tab w:val="center" w:pos="4680"/>
        <w:tab w:val="right" w:pos="9360"/>
      </w:tabs>
    </w:pPr>
  </w:style>
  <w:style w:type="character" w:customStyle="1" w:styleId="HeaderChar">
    <w:name w:val="Header Char"/>
    <w:basedOn w:val="DefaultParagraphFont"/>
    <w:link w:val="Header"/>
    <w:uiPriority w:val="99"/>
    <w:rsid w:val="00AF5CF0"/>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55CAA"/>
    <w:rPr>
      <w:rFonts w:ascii="Times New Roman" w:eastAsia="Times New Roman" w:hAnsi="Times New Roman" w:cs="Times New Roman"/>
      <w:b/>
      <w:sz w:val="48"/>
      <w:szCs w:val="48"/>
    </w:rPr>
  </w:style>
  <w:style w:type="character" w:customStyle="1" w:styleId="Heading2Char">
    <w:name w:val="Heading 2 Char"/>
    <w:basedOn w:val="DefaultParagraphFont"/>
    <w:link w:val="Heading2"/>
    <w:uiPriority w:val="9"/>
    <w:semiHidden/>
    <w:rsid w:val="00755CAA"/>
    <w:rPr>
      <w:rFonts w:ascii="Times New Roman" w:eastAsia="Times New Roman" w:hAnsi="Times New Roman" w:cs="Times New Roman"/>
      <w:b/>
      <w:sz w:val="36"/>
      <w:szCs w:val="36"/>
    </w:rPr>
  </w:style>
  <w:style w:type="character" w:customStyle="1" w:styleId="Heading3Char">
    <w:name w:val="Heading 3 Char"/>
    <w:basedOn w:val="DefaultParagraphFont"/>
    <w:link w:val="Heading3"/>
    <w:uiPriority w:val="9"/>
    <w:semiHidden/>
    <w:rsid w:val="00755CAA"/>
    <w:rPr>
      <w:rFonts w:ascii="Times New Roman" w:eastAsia="Times New Roman" w:hAnsi="Times New Roman" w:cs="Times New Roman"/>
      <w:b/>
      <w:sz w:val="28"/>
      <w:szCs w:val="28"/>
    </w:rPr>
  </w:style>
  <w:style w:type="character" w:customStyle="1" w:styleId="Heading4Char">
    <w:name w:val="Heading 4 Char"/>
    <w:basedOn w:val="DefaultParagraphFont"/>
    <w:link w:val="Heading4"/>
    <w:uiPriority w:val="9"/>
    <w:semiHidden/>
    <w:rsid w:val="00755CAA"/>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55CAA"/>
    <w:rPr>
      <w:rFonts w:ascii="Times New Roman" w:eastAsia="Times New Roman" w:hAnsi="Times New Roman" w:cs="Times New Roman"/>
      <w:b/>
      <w:sz w:val="24"/>
      <w:szCs w:val="24"/>
    </w:rPr>
  </w:style>
  <w:style w:type="character" w:customStyle="1" w:styleId="Heading6Char">
    <w:name w:val="Heading 6 Char"/>
    <w:basedOn w:val="DefaultParagraphFont"/>
    <w:link w:val="Heading6"/>
    <w:uiPriority w:val="9"/>
    <w:semiHidden/>
    <w:rsid w:val="00755CAA"/>
    <w:rPr>
      <w:rFonts w:ascii="Times New Roman" w:eastAsia="Times New Roman" w:hAnsi="Times New Roman" w:cs="Times New Roman"/>
      <w:b/>
      <w:sz w:val="20"/>
      <w:szCs w:val="20"/>
    </w:rPr>
  </w:style>
  <w:style w:type="character" w:customStyle="1" w:styleId="TitleChar">
    <w:name w:val="Title Char"/>
    <w:basedOn w:val="DefaultParagraphFont"/>
    <w:link w:val="Title"/>
    <w:uiPriority w:val="10"/>
    <w:rsid w:val="00755CAA"/>
    <w:rPr>
      <w:rFonts w:ascii="Times New Roman" w:eastAsia="Times New Roman" w:hAnsi="Times New Roman" w:cs="Times New Roman"/>
      <w:b/>
      <w:sz w:val="72"/>
      <w:szCs w:val="72"/>
    </w:rPr>
  </w:style>
  <w:style w:type="character" w:customStyle="1" w:styleId="SubtitleChar">
    <w:name w:val="Subtitle Char"/>
    <w:basedOn w:val="DefaultParagraphFont"/>
    <w:link w:val="Subtitle"/>
    <w:uiPriority w:val="11"/>
    <w:rsid w:val="00755CAA"/>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D64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50579">
      <w:bodyDiv w:val="1"/>
      <w:marLeft w:val="0"/>
      <w:marRight w:val="0"/>
      <w:marTop w:val="0"/>
      <w:marBottom w:val="0"/>
      <w:divBdr>
        <w:top w:val="none" w:sz="0" w:space="0" w:color="auto"/>
        <w:left w:val="none" w:sz="0" w:space="0" w:color="auto"/>
        <w:bottom w:val="none" w:sz="0" w:space="0" w:color="auto"/>
        <w:right w:val="none" w:sz="0" w:space="0" w:color="auto"/>
      </w:divBdr>
    </w:div>
    <w:div w:id="149953609">
      <w:bodyDiv w:val="1"/>
      <w:marLeft w:val="0"/>
      <w:marRight w:val="0"/>
      <w:marTop w:val="0"/>
      <w:marBottom w:val="0"/>
      <w:divBdr>
        <w:top w:val="none" w:sz="0" w:space="0" w:color="auto"/>
        <w:left w:val="none" w:sz="0" w:space="0" w:color="auto"/>
        <w:bottom w:val="none" w:sz="0" w:space="0" w:color="auto"/>
        <w:right w:val="none" w:sz="0" w:space="0" w:color="auto"/>
      </w:divBdr>
    </w:div>
    <w:div w:id="202988474">
      <w:bodyDiv w:val="1"/>
      <w:marLeft w:val="0"/>
      <w:marRight w:val="0"/>
      <w:marTop w:val="0"/>
      <w:marBottom w:val="0"/>
      <w:divBdr>
        <w:top w:val="none" w:sz="0" w:space="0" w:color="auto"/>
        <w:left w:val="none" w:sz="0" w:space="0" w:color="auto"/>
        <w:bottom w:val="none" w:sz="0" w:space="0" w:color="auto"/>
        <w:right w:val="none" w:sz="0" w:space="0" w:color="auto"/>
      </w:divBdr>
    </w:div>
    <w:div w:id="218252685">
      <w:bodyDiv w:val="1"/>
      <w:marLeft w:val="0"/>
      <w:marRight w:val="0"/>
      <w:marTop w:val="0"/>
      <w:marBottom w:val="0"/>
      <w:divBdr>
        <w:top w:val="none" w:sz="0" w:space="0" w:color="auto"/>
        <w:left w:val="none" w:sz="0" w:space="0" w:color="auto"/>
        <w:bottom w:val="none" w:sz="0" w:space="0" w:color="auto"/>
        <w:right w:val="none" w:sz="0" w:space="0" w:color="auto"/>
      </w:divBdr>
    </w:div>
    <w:div w:id="232011377">
      <w:bodyDiv w:val="1"/>
      <w:marLeft w:val="0"/>
      <w:marRight w:val="0"/>
      <w:marTop w:val="0"/>
      <w:marBottom w:val="0"/>
      <w:divBdr>
        <w:top w:val="none" w:sz="0" w:space="0" w:color="auto"/>
        <w:left w:val="none" w:sz="0" w:space="0" w:color="auto"/>
        <w:bottom w:val="none" w:sz="0" w:space="0" w:color="auto"/>
        <w:right w:val="none" w:sz="0" w:space="0" w:color="auto"/>
      </w:divBdr>
    </w:div>
    <w:div w:id="297957044">
      <w:bodyDiv w:val="1"/>
      <w:marLeft w:val="0"/>
      <w:marRight w:val="0"/>
      <w:marTop w:val="0"/>
      <w:marBottom w:val="0"/>
      <w:divBdr>
        <w:top w:val="none" w:sz="0" w:space="0" w:color="auto"/>
        <w:left w:val="none" w:sz="0" w:space="0" w:color="auto"/>
        <w:bottom w:val="none" w:sz="0" w:space="0" w:color="auto"/>
        <w:right w:val="none" w:sz="0" w:space="0" w:color="auto"/>
      </w:divBdr>
    </w:div>
    <w:div w:id="330526951">
      <w:bodyDiv w:val="1"/>
      <w:marLeft w:val="0"/>
      <w:marRight w:val="0"/>
      <w:marTop w:val="0"/>
      <w:marBottom w:val="0"/>
      <w:divBdr>
        <w:top w:val="none" w:sz="0" w:space="0" w:color="auto"/>
        <w:left w:val="none" w:sz="0" w:space="0" w:color="auto"/>
        <w:bottom w:val="none" w:sz="0" w:space="0" w:color="auto"/>
        <w:right w:val="none" w:sz="0" w:space="0" w:color="auto"/>
      </w:divBdr>
    </w:div>
    <w:div w:id="399522218">
      <w:bodyDiv w:val="1"/>
      <w:marLeft w:val="0"/>
      <w:marRight w:val="0"/>
      <w:marTop w:val="0"/>
      <w:marBottom w:val="0"/>
      <w:divBdr>
        <w:top w:val="none" w:sz="0" w:space="0" w:color="auto"/>
        <w:left w:val="none" w:sz="0" w:space="0" w:color="auto"/>
        <w:bottom w:val="none" w:sz="0" w:space="0" w:color="auto"/>
        <w:right w:val="none" w:sz="0" w:space="0" w:color="auto"/>
      </w:divBdr>
    </w:div>
    <w:div w:id="510729332">
      <w:bodyDiv w:val="1"/>
      <w:marLeft w:val="0"/>
      <w:marRight w:val="0"/>
      <w:marTop w:val="0"/>
      <w:marBottom w:val="0"/>
      <w:divBdr>
        <w:top w:val="none" w:sz="0" w:space="0" w:color="auto"/>
        <w:left w:val="none" w:sz="0" w:space="0" w:color="auto"/>
        <w:bottom w:val="none" w:sz="0" w:space="0" w:color="auto"/>
        <w:right w:val="none" w:sz="0" w:space="0" w:color="auto"/>
      </w:divBdr>
    </w:div>
    <w:div w:id="566839288">
      <w:bodyDiv w:val="1"/>
      <w:marLeft w:val="0"/>
      <w:marRight w:val="0"/>
      <w:marTop w:val="0"/>
      <w:marBottom w:val="0"/>
      <w:divBdr>
        <w:top w:val="none" w:sz="0" w:space="0" w:color="auto"/>
        <w:left w:val="none" w:sz="0" w:space="0" w:color="auto"/>
        <w:bottom w:val="none" w:sz="0" w:space="0" w:color="auto"/>
        <w:right w:val="none" w:sz="0" w:space="0" w:color="auto"/>
      </w:divBdr>
    </w:div>
    <w:div w:id="578711761">
      <w:bodyDiv w:val="1"/>
      <w:marLeft w:val="0"/>
      <w:marRight w:val="0"/>
      <w:marTop w:val="0"/>
      <w:marBottom w:val="0"/>
      <w:divBdr>
        <w:top w:val="none" w:sz="0" w:space="0" w:color="auto"/>
        <w:left w:val="none" w:sz="0" w:space="0" w:color="auto"/>
        <w:bottom w:val="none" w:sz="0" w:space="0" w:color="auto"/>
        <w:right w:val="none" w:sz="0" w:space="0" w:color="auto"/>
      </w:divBdr>
    </w:div>
    <w:div w:id="630987934">
      <w:bodyDiv w:val="1"/>
      <w:marLeft w:val="0"/>
      <w:marRight w:val="0"/>
      <w:marTop w:val="0"/>
      <w:marBottom w:val="0"/>
      <w:divBdr>
        <w:top w:val="none" w:sz="0" w:space="0" w:color="auto"/>
        <w:left w:val="none" w:sz="0" w:space="0" w:color="auto"/>
        <w:bottom w:val="none" w:sz="0" w:space="0" w:color="auto"/>
        <w:right w:val="none" w:sz="0" w:space="0" w:color="auto"/>
      </w:divBdr>
      <w:divsChild>
        <w:div w:id="360015850">
          <w:marLeft w:val="0"/>
          <w:marRight w:val="0"/>
          <w:marTop w:val="0"/>
          <w:marBottom w:val="0"/>
          <w:divBdr>
            <w:top w:val="none" w:sz="0" w:space="0" w:color="auto"/>
            <w:left w:val="none" w:sz="0" w:space="0" w:color="auto"/>
            <w:bottom w:val="none" w:sz="0" w:space="0" w:color="auto"/>
            <w:right w:val="none" w:sz="0" w:space="0" w:color="auto"/>
          </w:divBdr>
          <w:divsChild>
            <w:div w:id="575744547">
              <w:marLeft w:val="0"/>
              <w:marRight w:val="0"/>
              <w:marTop w:val="0"/>
              <w:marBottom w:val="0"/>
              <w:divBdr>
                <w:top w:val="none" w:sz="0" w:space="0" w:color="auto"/>
                <w:left w:val="none" w:sz="0" w:space="0" w:color="auto"/>
                <w:bottom w:val="none" w:sz="0" w:space="0" w:color="auto"/>
                <w:right w:val="none" w:sz="0" w:space="0" w:color="auto"/>
              </w:divBdr>
              <w:divsChild>
                <w:div w:id="13326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5604">
      <w:bodyDiv w:val="1"/>
      <w:marLeft w:val="0"/>
      <w:marRight w:val="0"/>
      <w:marTop w:val="0"/>
      <w:marBottom w:val="0"/>
      <w:divBdr>
        <w:top w:val="none" w:sz="0" w:space="0" w:color="auto"/>
        <w:left w:val="none" w:sz="0" w:space="0" w:color="auto"/>
        <w:bottom w:val="none" w:sz="0" w:space="0" w:color="auto"/>
        <w:right w:val="none" w:sz="0" w:space="0" w:color="auto"/>
      </w:divBdr>
    </w:div>
    <w:div w:id="703751280">
      <w:bodyDiv w:val="1"/>
      <w:marLeft w:val="0"/>
      <w:marRight w:val="0"/>
      <w:marTop w:val="0"/>
      <w:marBottom w:val="0"/>
      <w:divBdr>
        <w:top w:val="none" w:sz="0" w:space="0" w:color="auto"/>
        <w:left w:val="none" w:sz="0" w:space="0" w:color="auto"/>
        <w:bottom w:val="none" w:sz="0" w:space="0" w:color="auto"/>
        <w:right w:val="none" w:sz="0" w:space="0" w:color="auto"/>
      </w:divBdr>
    </w:div>
    <w:div w:id="783768991">
      <w:bodyDiv w:val="1"/>
      <w:marLeft w:val="0"/>
      <w:marRight w:val="0"/>
      <w:marTop w:val="0"/>
      <w:marBottom w:val="0"/>
      <w:divBdr>
        <w:top w:val="none" w:sz="0" w:space="0" w:color="auto"/>
        <w:left w:val="none" w:sz="0" w:space="0" w:color="auto"/>
        <w:bottom w:val="none" w:sz="0" w:space="0" w:color="auto"/>
        <w:right w:val="none" w:sz="0" w:space="0" w:color="auto"/>
      </w:divBdr>
      <w:divsChild>
        <w:div w:id="1107584722">
          <w:marLeft w:val="0"/>
          <w:marRight w:val="0"/>
          <w:marTop w:val="0"/>
          <w:marBottom w:val="0"/>
          <w:divBdr>
            <w:top w:val="none" w:sz="0" w:space="0" w:color="auto"/>
            <w:left w:val="none" w:sz="0" w:space="0" w:color="auto"/>
            <w:bottom w:val="none" w:sz="0" w:space="0" w:color="auto"/>
            <w:right w:val="none" w:sz="0" w:space="0" w:color="auto"/>
          </w:divBdr>
          <w:divsChild>
            <w:div w:id="1964076862">
              <w:marLeft w:val="0"/>
              <w:marRight w:val="0"/>
              <w:marTop w:val="0"/>
              <w:marBottom w:val="0"/>
              <w:divBdr>
                <w:top w:val="none" w:sz="0" w:space="0" w:color="auto"/>
                <w:left w:val="none" w:sz="0" w:space="0" w:color="auto"/>
                <w:bottom w:val="none" w:sz="0" w:space="0" w:color="auto"/>
                <w:right w:val="none" w:sz="0" w:space="0" w:color="auto"/>
              </w:divBdr>
              <w:divsChild>
                <w:div w:id="12796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09593">
      <w:bodyDiv w:val="1"/>
      <w:marLeft w:val="0"/>
      <w:marRight w:val="0"/>
      <w:marTop w:val="0"/>
      <w:marBottom w:val="0"/>
      <w:divBdr>
        <w:top w:val="none" w:sz="0" w:space="0" w:color="auto"/>
        <w:left w:val="none" w:sz="0" w:space="0" w:color="auto"/>
        <w:bottom w:val="none" w:sz="0" w:space="0" w:color="auto"/>
        <w:right w:val="none" w:sz="0" w:space="0" w:color="auto"/>
      </w:divBdr>
    </w:div>
    <w:div w:id="849683977">
      <w:bodyDiv w:val="1"/>
      <w:marLeft w:val="0"/>
      <w:marRight w:val="0"/>
      <w:marTop w:val="0"/>
      <w:marBottom w:val="0"/>
      <w:divBdr>
        <w:top w:val="none" w:sz="0" w:space="0" w:color="auto"/>
        <w:left w:val="none" w:sz="0" w:space="0" w:color="auto"/>
        <w:bottom w:val="none" w:sz="0" w:space="0" w:color="auto"/>
        <w:right w:val="none" w:sz="0" w:space="0" w:color="auto"/>
      </w:divBdr>
    </w:div>
    <w:div w:id="939726869">
      <w:bodyDiv w:val="1"/>
      <w:marLeft w:val="0"/>
      <w:marRight w:val="0"/>
      <w:marTop w:val="0"/>
      <w:marBottom w:val="0"/>
      <w:divBdr>
        <w:top w:val="none" w:sz="0" w:space="0" w:color="auto"/>
        <w:left w:val="none" w:sz="0" w:space="0" w:color="auto"/>
        <w:bottom w:val="none" w:sz="0" w:space="0" w:color="auto"/>
        <w:right w:val="none" w:sz="0" w:space="0" w:color="auto"/>
      </w:divBdr>
    </w:div>
    <w:div w:id="1206603627">
      <w:bodyDiv w:val="1"/>
      <w:marLeft w:val="0"/>
      <w:marRight w:val="0"/>
      <w:marTop w:val="0"/>
      <w:marBottom w:val="0"/>
      <w:divBdr>
        <w:top w:val="none" w:sz="0" w:space="0" w:color="auto"/>
        <w:left w:val="none" w:sz="0" w:space="0" w:color="auto"/>
        <w:bottom w:val="none" w:sz="0" w:space="0" w:color="auto"/>
        <w:right w:val="none" w:sz="0" w:space="0" w:color="auto"/>
      </w:divBdr>
    </w:div>
    <w:div w:id="1216313928">
      <w:bodyDiv w:val="1"/>
      <w:marLeft w:val="0"/>
      <w:marRight w:val="0"/>
      <w:marTop w:val="0"/>
      <w:marBottom w:val="0"/>
      <w:divBdr>
        <w:top w:val="none" w:sz="0" w:space="0" w:color="auto"/>
        <w:left w:val="none" w:sz="0" w:space="0" w:color="auto"/>
        <w:bottom w:val="none" w:sz="0" w:space="0" w:color="auto"/>
        <w:right w:val="none" w:sz="0" w:space="0" w:color="auto"/>
      </w:divBdr>
    </w:div>
    <w:div w:id="1277713078">
      <w:bodyDiv w:val="1"/>
      <w:marLeft w:val="0"/>
      <w:marRight w:val="0"/>
      <w:marTop w:val="0"/>
      <w:marBottom w:val="0"/>
      <w:divBdr>
        <w:top w:val="none" w:sz="0" w:space="0" w:color="auto"/>
        <w:left w:val="none" w:sz="0" w:space="0" w:color="auto"/>
        <w:bottom w:val="none" w:sz="0" w:space="0" w:color="auto"/>
        <w:right w:val="none" w:sz="0" w:space="0" w:color="auto"/>
      </w:divBdr>
    </w:div>
    <w:div w:id="1368214679">
      <w:bodyDiv w:val="1"/>
      <w:marLeft w:val="0"/>
      <w:marRight w:val="0"/>
      <w:marTop w:val="0"/>
      <w:marBottom w:val="0"/>
      <w:divBdr>
        <w:top w:val="none" w:sz="0" w:space="0" w:color="auto"/>
        <w:left w:val="none" w:sz="0" w:space="0" w:color="auto"/>
        <w:bottom w:val="none" w:sz="0" w:space="0" w:color="auto"/>
        <w:right w:val="none" w:sz="0" w:space="0" w:color="auto"/>
      </w:divBdr>
    </w:div>
    <w:div w:id="1425540067">
      <w:bodyDiv w:val="1"/>
      <w:marLeft w:val="0"/>
      <w:marRight w:val="0"/>
      <w:marTop w:val="0"/>
      <w:marBottom w:val="0"/>
      <w:divBdr>
        <w:top w:val="none" w:sz="0" w:space="0" w:color="auto"/>
        <w:left w:val="none" w:sz="0" w:space="0" w:color="auto"/>
        <w:bottom w:val="none" w:sz="0" w:space="0" w:color="auto"/>
        <w:right w:val="none" w:sz="0" w:space="0" w:color="auto"/>
      </w:divBdr>
    </w:div>
    <w:div w:id="1426000621">
      <w:bodyDiv w:val="1"/>
      <w:marLeft w:val="0"/>
      <w:marRight w:val="0"/>
      <w:marTop w:val="0"/>
      <w:marBottom w:val="0"/>
      <w:divBdr>
        <w:top w:val="none" w:sz="0" w:space="0" w:color="auto"/>
        <w:left w:val="none" w:sz="0" w:space="0" w:color="auto"/>
        <w:bottom w:val="none" w:sz="0" w:space="0" w:color="auto"/>
        <w:right w:val="none" w:sz="0" w:space="0" w:color="auto"/>
      </w:divBdr>
    </w:div>
    <w:div w:id="1482191077">
      <w:bodyDiv w:val="1"/>
      <w:marLeft w:val="0"/>
      <w:marRight w:val="0"/>
      <w:marTop w:val="0"/>
      <w:marBottom w:val="0"/>
      <w:divBdr>
        <w:top w:val="none" w:sz="0" w:space="0" w:color="auto"/>
        <w:left w:val="none" w:sz="0" w:space="0" w:color="auto"/>
        <w:bottom w:val="none" w:sz="0" w:space="0" w:color="auto"/>
        <w:right w:val="none" w:sz="0" w:space="0" w:color="auto"/>
      </w:divBdr>
    </w:div>
    <w:div w:id="1514569341">
      <w:bodyDiv w:val="1"/>
      <w:marLeft w:val="0"/>
      <w:marRight w:val="0"/>
      <w:marTop w:val="0"/>
      <w:marBottom w:val="0"/>
      <w:divBdr>
        <w:top w:val="none" w:sz="0" w:space="0" w:color="auto"/>
        <w:left w:val="none" w:sz="0" w:space="0" w:color="auto"/>
        <w:bottom w:val="none" w:sz="0" w:space="0" w:color="auto"/>
        <w:right w:val="none" w:sz="0" w:space="0" w:color="auto"/>
      </w:divBdr>
    </w:div>
    <w:div w:id="1523669077">
      <w:bodyDiv w:val="1"/>
      <w:marLeft w:val="0"/>
      <w:marRight w:val="0"/>
      <w:marTop w:val="0"/>
      <w:marBottom w:val="0"/>
      <w:divBdr>
        <w:top w:val="none" w:sz="0" w:space="0" w:color="auto"/>
        <w:left w:val="none" w:sz="0" w:space="0" w:color="auto"/>
        <w:bottom w:val="none" w:sz="0" w:space="0" w:color="auto"/>
        <w:right w:val="none" w:sz="0" w:space="0" w:color="auto"/>
      </w:divBdr>
    </w:div>
    <w:div w:id="1598562418">
      <w:bodyDiv w:val="1"/>
      <w:marLeft w:val="0"/>
      <w:marRight w:val="0"/>
      <w:marTop w:val="0"/>
      <w:marBottom w:val="0"/>
      <w:divBdr>
        <w:top w:val="none" w:sz="0" w:space="0" w:color="auto"/>
        <w:left w:val="none" w:sz="0" w:space="0" w:color="auto"/>
        <w:bottom w:val="none" w:sz="0" w:space="0" w:color="auto"/>
        <w:right w:val="none" w:sz="0" w:space="0" w:color="auto"/>
      </w:divBdr>
    </w:div>
    <w:div w:id="1650595441">
      <w:bodyDiv w:val="1"/>
      <w:marLeft w:val="0"/>
      <w:marRight w:val="0"/>
      <w:marTop w:val="0"/>
      <w:marBottom w:val="0"/>
      <w:divBdr>
        <w:top w:val="none" w:sz="0" w:space="0" w:color="auto"/>
        <w:left w:val="none" w:sz="0" w:space="0" w:color="auto"/>
        <w:bottom w:val="none" w:sz="0" w:space="0" w:color="auto"/>
        <w:right w:val="none" w:sz="0" w:space="0" w:color="auto"/>
      </w:divBdr>
    </w:div>
    <w:div w:id="1656110021">
      <w:bodyDiv w:val="1"/>
      <w:marLeft w:val="0"/>
      <w:marRight w:val="0"/>
      <w:marTop w:val="0"/>
      <w:marBottom w:val="0"/>
      <w:divBdr>
        <w:top w:val="none" w:sz="0" w:space="0" w:color="auto"/>
        <w:left w:val="none" w:sz="0" w:space="0" w:color="auto"/>
        <w:bottom w:val="none" w:sz="0" w:space="0" w:color="auto"/>
        <w:right w:val="none" w:sz="0" w:space="0" w:color="auto"/>
      </w:divBdr>
    </w:div>
    <w:div w:id="1683626675">
      <w:bodyDiv w:val="1"/>
      <w:marLeft w:val="0"/>
      <w:marRight w:val="0"/>
      <w:marTop w:val="0"/>
      <w:marBottom w:val="0"/>
      <w:divBdr>
        <w:top w:val="none" w:sz="0" w:space="0" w:color="auto"/>
        <w:left w:val="none" w:sz="0" w:space="0" w:color="auto"/>
        <w:bottom w:val="none" w:sz="0" w:space="0" w:color="auto"/>
        <w:right w:val="none" w:sz="0" w:space="0" w:color="auto"/>
      </w:divBdr>
    </w:div>
    <w:div w:id="1707676178">
      <w:bodyDiv w:val="1"/>
      <w:marLeft w:val="0"/>
      <w:marRight w:val="0"/>
      <w:marTop w:val="0"/>
      <w:marBottom w:val="0"/>
      <w:divBdr>
        <w:top w:val="none" w:sz="0" w:space="0" w:color="auto"/>
        <w:left w:val="none" w:sz="0" w:space="0" w:color="auto"/>
        <w:bottom w:val="none" w:sz="0" w:space="0" w:color="auto"/>
        <w:right w:val="none" w:sz="0" w:space="0" w:color="auto"/>
      </w:divBdr>
    </w:div>
    <w:div w:id="1902329777">
      <w:bodyDiv w:val="1"/>
      <w:marLeft w:val="0"/>
      <w:marRight w:val="0"/>
      <w:marTop w:val="0"/>
      <w:marBottom w:val="0"/>
      <w:divBdr>
        <w:top w:val="none" w:sz="0" w:space="0" w:color="auto"/>
        <w:left w:val="none" w:sz="0" w:space="0" w:color="auto"/>
        <w:bottom w:val="none" w:sz="0" w:space="0" w:color="auto"/>
        <w:right w:val="none" w:sz="0" w:space="0" w:color="auto"/>
      </w:divBdr>
    </w:div>
    <w:div w:id="2066709041">
      <w:bodyDiv w:val="1"/>
      <w:marLeft w:val="0"/>
      <w:marRight w:val="0"/>
      <w:marTop w:val="0"/>
      <w:marBottom w:val="0"/>
      <w:divBdr>
        <w:top w:val="none" w:sz="0" w:space="0" w:color="auto"/>
        <w:left w:val="none" w:sz="0" w:space="0" w:color="auto"/>
        <w:bottom w:val="none" w:sz="0" w:space="0" w:color="auto"/>
        <w:right w:val="none" w:sz="0" w:space="0" w:color="auto"/>
      </w:divBdr>
    </w:div>
    <w:div w:id="2082823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uchs@albany.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neontology.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lyrnai.org/snapdragon" TargetMode="External"/><Relationship Id="rId4" Type="http://schemas.openxmlformats.org/officeDocument/2006/relationships/settings" Target="settings.xml"/><Relationship Id="rId9" Type="http://schemas.openxmlformats.org/officeDocument/2006/relationships/hyperlink" Target="https://www.ncbi.nlm.nih.gov/pmc/articles/PMC5830152/"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1DA42-E3C5-48F4-90B7-633205F29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37</Pages>
  <Words>93460</Words>
  <Characters>532726</Characters>
  <Application>Microsoft Office Word</Application>
  <DocSecurity>0</DocSecurity>
  <Lines>4439</Lines>
  <Paragraphs>1249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Elliot Martin</dc:creator>
  <cp:lastModifiedBy>Martin, Elliot T</cp:lastModifiedBy>
  <cp:revision>3</cp:revision>
  <dcterms:created xsi:type="dcterms:W3CDTF">2021-06-19T17:38:00Z</dcterms:created>
  <dcterms:modified xsi:type="dcterms:W3CDTF">2021-06-19T19:24:00Z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id="KPc3pHwB"/&gt;&lt;style id="http://www.zotero.org/styles/better-bibtex-citekeys" hasBibliography="1" bibliographyStyleHasBeenSet="1"/&gt;&lt;prefs&gt;&lt;pref name="fieldType" value="Field"/&gt;&lt;pref name="automati</vt:lpwstr>
  </property>
  <property fmtid="{D5CDD505-2E9C-101B-9397-08002B2CF9AE}" pid="3" name="ZOTERO_PREF_2">
    <vt:lpwstr>cJournalAbbreviations" value="true"/&gt;&lt;pref name="dontAskDelayCitationUpdates" value="true"/&gt;&lt;pref name="delayCitationUpdates"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http://www.zotero.org/styles/better-bibtex-citekeys</vt:lpwstr>
  </property>
  <property fmtid="{D5CDD505-2E9C-101B-9397-08002B2CF9AE}" pid="11" name="Mendeley Recent Style Name 3_1">
    <vt:lpwstr>Better BibTeX Citekeys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https://csl.mendeley.com/styles/456459441/bibtex-markdown</vt:lpwstr>
  </property>
  <property fmtid="{D5CDD505-2E9C-101B-9397-08002B2CF9AE}" pid="21" name="Mendeley Recent Style Name 8_1">
    <vt:lpwstr>word2latex_AminYahyaabadi - Elliot Martin</vt:lpwstr>
  </property>
  <property fmtid="{D5CDD505-2E9C-101B-9397-08002B2CF9AE}" pid="22" name="Mendeley Recent Style Id 9_1">
    <vt:lpwstr>http://csl.mendeley.com/styles/456459441/bibtex-markdown</vt:lpwstr>
  </property>
  <property fmtid="{D5CDD505-2E9C-101B-9397-08002B2CF9AE}" pid="23" name="Mendeley Recent Style Name 9_1">
    <vt:lpwstr>word2latex_AminYahyaabadi - Elliot Martin</vt:lpwstr>
  </property>
</Properties>
</file>